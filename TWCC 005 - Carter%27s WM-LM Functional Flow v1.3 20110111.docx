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20C" w:rsidRDefault="00A9320C">
      <w:pPr>
        <w:pStyle w:val="Header"/>
        <w:tabs>
          <w:tab w:val="clear" w:pos="4320"/>
          <w:tab w:val="clear" w:pos="8640"/>
        </w:tabs>
        <w:ind w:left="2880"/>
        <w:jc w:val="left"/>
        <w:rPr>
          <w:rFonts w:cs="Arial"/>
          <w:b w:val="0"/>
          <w:bCs/>
        </w:rPr>
      </w:pPr>
    </w:p>
    <w:p w:rsidR="00A9320C" w:rsidRDefault="00A9320C">
      <w:pPr>
        <w:pStyle w:val="Header"/>
        <w:tabs>
          <w:tab w:val="clear" w:pos="4320"/>
          <w:tab w:val="clear" w:pos="8640"/>
        </w:tabs>
        <w:jc w:val="left"/>
        <w:rPr>
          <w:rFonts w:cs="Arial"/>
        </w:rPr>
      </w:pPr>
    </w:p>
    <w:p w:rsidR="00A9320C" w:rsidRDefault="00A9320C">
      <w:pPr>
        <w:pStyle w:val="Header"/>
        <w:tabs>
          <w:tab w:val="clear" w:pos="4320"/>
          <w:tab w:val="clear" w:pos="8640"/>
        </w:tabs>
        <w:jc w:val="left"/>
        <w:rPr>
          <w:rFonts w:cs="Arial"/>
        </w:rPr>
      </w:pPr>
    </w:p>
    <w:p w:rsidR="00A9320C" w:rsidRDefault="00A9320C">
      <w:pPr>
        <w:pStyle w:val="Header"/>
        <w:tabs>
          <w:tab w:val="clear" w:pos="4320"/>
          <w:tab w:val="clear" w:pos="8640"/>
        </w:tabs>
        <w:jc w:val="left"/>
        <w:rPr>
          <w:rFonts w:cs="Arial"/>
        </w:rPr>
      </w:pPr>
    </w:p>
    <w:p w:rsidR="00A9320C" w:rsidRDefault="00A9320C">
      <w:pPr>
        <w:pStyle w:val="Header"/>
        <w:tabs>
          <w:tab w:val="clear" w:pos="4320"/>
          <w:tab w:val="clear" w:pos="8640"/>
        </w:tabs>
        <w:jc w:val="left"/>
        <w:rPr>
          <w:rFonts w:cs="Arial"/>
        </w:rPr>
      </w:pPr>
      <w:r>
        <w:rPr>
          <w:rFonts w:cs="Arial"/>
        </w:rPr>
        <w:t xml:space="preserve"> </w:t>
      </w:r>
    </w:p>
    <w:p w:rsidR="00A9320C" w:rsidRDefault="00A9320C">
      <w:pPr>
        <w:pStyle w:val="Header"/>
        <w:tabs>
          <w:tab w:val="clear" w:pos="4320"/>
          <w:tab w:val="clear" w:pos="8640"/>
        </w:tabs>
        <w:jc w:val="left"/>
        <w:rPr>
          <w:rFonts w:cs="Arial"/>
        </w:rPr>
      </w:pPr>
    </w:p>
    <w:p w:rsidR="00A9320C" w:rsidRDefault="00A9320C">
      <w:pPr>
        <w:pStyle w:val="Header"/>
        <w:tabs>
          <w:tab w:val="clear" w:pos="4320"/>
          <w:tab w:val="clear" w:pos="8640"/>
        </w:tabs>
        <w:jc w:val="left"/>
        <w:rPr>
          <w:rFonts w:cs="Arial"/>
        </w:rPr>
      </w:pPr>
    </w:p>
    <w:p w:rsidR="00A9320C" w:rsidRDefault="00A9320C">
      <w:pPr>
        <w:pStyle w:val="Header"/>
        <w:tabs>
          <w:tab w:val="clear" w:pos="4320"/>
          <w:tab w:val="clear" w:pos="8640"/>
        </w:tabs>
        <w:jc w:val="left"/>
        <w:rPr>
          <w:rFonts w:cs="Arial"/>
        </w:rPr>
      </w:pPr>
    </w:p>
    <w:p w:rsidR="00A9320C" w:rsidRDefault="00A9320C">
      <w:pPr>
        <w:rPr>
          <w:rFonts w:cs="Arial"/>
        </w:rPr>
      </w:pPr>
    </w:p>
    <w:p w:rsidR="00A9320C" w:rsidRDefault="00A9320C">
      <w:pPr>
        <w:rPr>
          <w:rFonts w:cs="Arial"/>
        </w:rPr>
      </w:pPr>
    </w:p>
    <w:p w:rsidR="00A9320C" w:rsidRDefault="00A9320C">
      <w:pPr>
        <w:rPr>
          <w:rFonts w:cs="Arial"/>
        </w:rPr>
      </w:pPr>
    </w:p>
    <w:p w:rsidR="00A9320C" w:rsidRDefault="001C1067">
      <w:pPr>
        <w:jc w:val="center"/>
        <w:rPr>
          <w:rFonts w:cs="Arial"/>
        </w:rPr>
      </w:pPr>
      <w:hyperlink r:id="rId14" w:history="1">
        <w:r>
          <w:rPr>
            <w:rFonts w:ascii="Verdana" w:hAnsi="Verdana"/>
            <w:color w:val="0000FF"/>
            <w:sz w:val="18"/>
            <w:szCs w:val="18"/>
          </w:rPr>
          <w:fldChar w:fldCharType="begin"/>
        </w:r>
        <w:r>
          <w:rPr>
            <w:rFonts w:ascii="Verdana" w:hAnsi="Verdana"/>
            <w:color w:val="0000FF"/>
            <w:sz w:val="18"/>
            <w:szCs w:val="18"/>
          </w:rPr>
          <w:instrText xml:space="preserve"> INCLUDEPICTURE  "http://www.home.carters.com/images/logo.gif" \* MERGEFORMATINET </w:instrText>
        </w:r>
        <w:r>
          <w:rPr>
            <w:rFonts w:ascii="Verdana" w:hAnsi="Verdana"/>
            <w:color w:val="0000FF"/>
            <w:sz w:val="18"/>
            <w:szCs w:val="18"/>
          </w:rPr>
          <w:fldChar w:fldCharType="separate"/>
        </w:r>
        <w:r>
          <w:rPr>
            <w:rFonts w:ascii="Verdana" w:hAnsi="Verdana"/>
            <w:color w:val="0000F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2.5pt;height:51.75pt" o:button="t">
              <v:imagedata r:id="rId15" r:href="rId16"/>
            </v:shape>
          </w:pict>
        </w:r>
        <w:r>
          <w:rPr>
            <w:rFonts w:ascii="Verdana" w:hAnsi="Verdana"/>
            <w:color w:val="0000FF"/>
            <w:sz w:val="18"/>
            <w:szCs w:val="18"/>
          </w:rPr>
          <w:fldChar w:fldCharType="end"/>
        </w:r>
      </w:hyperlink>
    </w:p>
    <w:p w:rsidR="00A9320C" w:rsidRDefault="00A9320C">
      <w:pPr>
        <w:rPr>
          <w:rFonts w:cs="Arial"/>
          <w:b/>
          <w:bCs/>
          <w:sz w:val="32"/>
        </w:rPr>
      </w:pPr>
    </w:p>
    <w:p w:rsidR="00A9320C" w:rsidRDefault="00A9320C">
      <w:pPr>
        <w:rPr>
          <w:rFonts w:cs="Arial"/>
          <w:b/>
          <w:bCs/>
          <w:sz w:val="32"/>
        </w:rPr>
      </w:pPr>
    </w:p>
    <w:p w:rsidR="00041E65" w:rsidRDefault="00041E65" w:rsidP="00041E65">
      <w:pPr>
        <w:jc w:val="center"/>
        <w:rPr>
          <w:rFonts w:cs="Arial"/>
          <w:b/>
          <w:bCs/>
          <w:sz w:val="24"/>
        </w:rPr>
      </w:pPr>
      <w:r w:rsidRPr="0038348E">
        <w:rPr>
          <w:rFonts w:cs="Arial"/>
          <w:b/>
          <w:bCs/>
          <w:sz w:val="24"/>
        </w:rPr>
        <w:t>Distribution Management</w:t>
      </w:r>
    </w:p>
    <w:p w:rsidR="00A9320C" w:rsidRDefault="00A9320C">
      <w:pPr>
        <w:jc w:val="center"/>
        <w:rPr>
          <w:rFonts w:cs="Arial"/>
          <w:b/>
          <w:bCs/>
          <w:i/>
          <w:sz w:val="24"/>
        </w:rPr>
      </w:pPr>
      <w:r>
        <w:rPr>
          <w:rFonts w:cs="Arial"/>
          <w:b/>
          <w:bCs/>
          <w:i/>
          <w:sz w:val="24"/>
        </w:rPr>
        <w:t>Functional Flow</w:t>
      </w:r>
    </w:p>
    <w:p w:rsidR="00A9320C" w:rsidRDefault="00A9320C">
      <w:pPr>
        <w:jc w:val="center"/>
        <w:rPr>
          <w:rFonts w:cs="Arial"/>
        </w:rPr>
      </w:pPr>
    </w:p>
    <w:p w:rsidR="00041E65" w:rsidRDefault="00041E65" w:rsidP="00041E65">
      <w:pPr>
        <w:jc w:val="center"/>
        <w:rPr>
          <w:rFonts w:cs="Arial"/>
        </w:rPr>
      </w:pPr>
      <w:r>
        <w:rPr>
          <w:rFonts w:cs="Arial"/>
        </w:rPr>
        <w:t>Open Systems Version 2011</w:t>
      </w:r>
    </w:p>
    <w:p w:rsidR="00A9320C" w:rsidRDefault="00A9320C">
      <w:pPr>
        <w:jc w:val="center"/>
        <w:rPr>
          <w:rFonts w:cs="Arial"/>
        </w:rPr>
      </w:pPr>
    </w:p>
    <w:p w:rsidR="00A9320C" w:rsidRDefault="00A9320C">
      <w:pPr>
        <w:jc w:val="center"/>
        <w:rPr>
          <w:rFonts w:cs="Arial"/>
        </w:rPr>
      </w:pPr>
    </w:p>
    <w:p w:rsidR="00A9320C" w:rsidRDefault="00A9320C">
      <w:pPr>
        <w:rPr>
          <w:rFonts w:cs="Arial"/>
        </w:rPr>
      </w:pPr>
    </w:p>
    <w:p w:rsidR="00A9320C" w:rsidRDefault="00A9320C">
      <w:pPr>
        <w:rPr>
          <w:rFonts w:cs="Arial"/>
        </w:rPr>
      </w:pPr>
    </w:p>
    <w:p w:rsidR="00A9320C" w:rsidRDefault="00A9320C">
      <w:pPr>
        <w:rPr>
          <w:rFonts w:cs="Arial"/>
        </w:rPr>
      </w:pPr>
    </w:p>
    <w:p w:rsidR="00A9320C" w:rsidRDefault="00A9320C">
      <w:pPr>
        <w:rPr>
          <w:rFonts w:cs="Arial"/>
        </w:rPr>
      </w:pPr>
    </w:p>
    <w:p w:rsidR="00A9320C" w:rsidRDefault="00A9320C">
      <w:pPr>
        <w:rPr>
          <w:rFonts w:cs="Arial"/>
        </w:rPr>
      </w:pPr>
    </w:p>
    <w:tbl>
      <w:tblPr>
        <w:tblW w:w="0" w:type="auto"/>
        <w:tblInd w:w="1908" w:type="dxa"/>
        <w:tblLayout w:type="fixed"/>
        <w:tblLook w:val="0000" w:firstRow="0" w:lastRow="0" w:firstColumn="0" w:lastColumn="0" w:noHBand="0" w:noVBand="0"/>
      </w:tblPr>
      <w:tblGrid>
        <w:gridCol w:w="3697"/>
        <w:gridCol w:w="2139"/>
      </w:tblGrid>
      <w:tr w:rsidR="00A9320C">
        <w:trPr>
          <w:trHeight w:val="257"/>
        </w:trPr>
        <w:tc>
          <w:tcPr>
            <w:tcW w:w="3697" w:type="dxa"/>
          </w:tcPr>
          <w:p w:rsidR="00A9320C" w:rsidRDefault="00A9320C">
            <w:pPr>
              <w:rPr>
                <w:rFonts w:cs="Arial"/>
              </w:rPr>
            </w:pPr>
            <w:r>
              <w:rPr>
                <w:rFonts w:cs="Arial"/>
              </w:rPr>
              <w:t>Date Created:</w:t>
            </w:r>
          </w:p>
        </w:tc>
        <w:tc>
          <w:tcPr>
            <w:tcW w:w="2139" w:type="dxa"/>
          </w:tcPr>
          <w:p w:rsidR="00A9320C" w:rsidRDefault="00041E65" w:rsidP="00041E65">
            <w:pPr>
              <w:rPr>
                <w:rFonts w:cs="Arial"/>
              </w:rPr>
            </w:pPr>
            <w:r>
              <w:rPr>
                <w:rFonts w:cs="Arial"/>
              </w:rPr>
              <w:t>1</w:t>
            </w:r>
            <w:r w:rsidR="00A9320C">
              <w:rPr>
                <w:rFonts w:cs="Arial"/>
              </w:rPr>
              <w:t>0/2</w:t>
            </w:r>
            <w:r>
              <w:rPr>
                <w:rFonts w:cs="Arial"/>
              </w:rPr>
              <w:t>3</w:t>
            </w:r>
            <w:r w:rsidR="00A9320C">
              <w:rPr>
                <w:rFonts w:cs="Arial"/>
              </w:rPr>
              <w:t>/20</w:t>
            </w:r>
            <w:r>
              <w:rPr>
                <w:rFonts w:cs="Arial"/>
              </w:rPr>
              <w:t>11</w:t>
            </w:r>
          </w:p>
        </w:tc>
      </w:tr>
      <w:tr w:rsidR="00A9320C">
        <w:trPr>
          <w:trHeight w:val="257"/>
        </w:trPr>
        <w:tc>
          <w:tcPr>
            <w:tcW w:w="3697" w:type="dxa"/>
          </w:tcPr>
          <w:p w:rsidR="00A9320C" w:rsidRDefault="00A9320C">
            <w:pPr>
              <w:rPr>
                <w:rFonts w:cs="Arial"/>
              </w:rPr>
            </w:pPr>
            <w:r>
              <w:rPr>
                <w:rFonts w:cs="Arial"/>
              </w:rPr>
              <w:t>Date Modified:</w:t>
            </w:r>
          </w:p>
        </w:tc>
        <w:tc>
          <w:tcPr>
            <w:tcW w:w="2139" w:type="dxa"/>
          </w:tcPr>
          <w:p w:rsidR="00A9320C" w:rsidRDefault="00A9320C">
            <w:pPr>
              <w:rPr>
                <w:rFonts w:cs="Arial"/>
              </w:rPr>
            </w:pPr>
          </w:p>
        </w:tc>
      </w:tr>
      <w:tr w:rsidR="00A9320C">
        <w:trPr>
          <w:trHeight w:val="257"/>
        </w:trPr>
        <w:tc>
          <w:tcPr>
            <w:tcW w:w="3697" w:type="dxa"/>
          </w:tcPr>
          <w:p w:rsidR="00A9320C" w:rsidRDefault="00A9320C">
            <w:pPr>
              <w:rPr>
                <w:rFonts w:cs="Arial"/>
              </w:rPr>
            </w:pPr>
            <w:r>
              <w:rPr>
                <w:rFonts w:cs="Arial"/>
              </w:rPr>
              <w:t>Functional Design Sign off Date:</w:t>
            </w:r>
          </w:p>
        </w:tc>
        <w:tc>
          <w:tcPr>
            <w:tcW w:w="2139" w:type="dxa"/>
          </w:tcPr>
          <w:p w:rsidR="00A9320C" w:rsidRDefault="00A9320C">
            <w:pPr>
              <w:rPr>
                <w:rFonts w:cs="Arial"/>
              </w:rPr>
            </w:pPr>
          </w:p>
        </w:tc>
      </w:tr>
      <w:tr w:rsidR="00A9320C">
        <w:trPr>
          <w:trHeight w:val="198"/>
        </w:trPr>
        <w:tc>
          <w:tcPr>
            <w:tcW w:w="3697" w:type="dxa"/>
          </w:tcPr>
          <w:p w:rsidR="00A9320C" w:rsidRDefault="00A9320C">
            <w:pPr>
              <w:rPr>
                <w:rFonts w:cs="Arial"/>
              </w:rPr>
            </w:pPr>
            <w:r>
              <w:rPr>
                <w:rFonts w:cs="Arial"/>
              </w:rPr>
              <w:t>Modified By:</w:t>
            </w:r>
          </w:p>
        </w:tc>
        <w:tc>
          <w:tcPr>
            <w:tcW w:w="2139" w:type="dxa"/>
          </w:tcPr>
          <w:p w:rsidR="00A9320C" w:rsidRDefault="009F3E91" w:rsidP="009F3E91">
            <w:pPr>
              <w:rPr>
                <w:rFonts w:cs="Arial"/>
              </w:rPr>
            </w:pPr>
            <w:r>
              <w:rPr>
                <w:rFonts w:cs="Arial"/>
              </w:rPr>
              <w:t>Nishant Chopra</w:t>
            </w:r>
          </w:p>
        </w:tc>
      </w:tr>
      <w:tr w:rsidR="00A9320C">
        <w:trPr>
          <w:trHeight w:val="242"/>
        </w:trPr>
        <w:tc>
          <w:tcPr>
            <w:tcW w:w="3697" w:type="dxa"/>
          </w:tcPr>
          <w:p w:rsidR="00A9320C" w:rsidRDefault="00A9320C">
            <w:pPr>
              <w:rPr>
                <w:rFonts w:cs="Arial"/>
              </w:rPr>
            </w:pPr>
            <w:r>
              <w:rPr>
                <w:rFonts w:cs="Arial"/>
              </w:rPr>
              <w:t xml:space="preserve">Document Version: </w:t>
            </w:r>
          </w:p>
        </w:tc>
        <w:tc>
          <w:tcPr>
            <w:tcW w:w="2139" w:type="dxa"/>
          </w:tcPr>
          <w:p w:rsidR="00A9320C" w:rsidRDefault="00041E65">
            <w:pPr>
              <w:rPr>
                <w:rFonts w:cs="Arial"/>
              </w:rPr>
            </w:pPr>
            <w:r>
              <w:rPr>
                <w:rFonts w:cs="Arial"/>
              </w:rPr>
              <w:t>1.</w:t>
            </w:r>
            <w:r w:rsidR="00FE02F2">
              <w:rPr>
                <w:rFonts w:cs="Arial"/>
              </w:rPr>
              <w:t>3</w:t>
            </w:r>
          </w:p>
        </w:tc>
      </w:tr>
    </w:tbl>
    <w:p w:rsidR="00A9320C" w:rsidRDefault="00A9320C">
      <w:pPr>
        <w:pStyle w:val="Footer"/>
        <w:tabs>
          <w:tab w:val="clear" w:pos="4320"/>
          <w:tab w:val="clear" w:pos="8640"/>
        </w:tabs>
        <w:rPr>
          <w:rFonts w:cs="Arial"/>
        </w:rPr>
      </w:pPr>
    </w:p>
    <w:p w:rsidR="00A9320C" w:rsidRDefault="00A9320C">
      <w:pPr>
        <w:rPr>
          <w:rFonts w:cs="Arial"/>
        </w:rPr>
      </w:pPr>
    </w:p>
    <w:p w:rsidR="00A9320C" w:rsidRDefault="00A9320C">
      <w:pPr>
        <w:rPr>
          <w:rFonts w:cs="Arial"/>
        </w:rPr>
      </w:pPr>
    </w:p>
    <w:p w:rsidR="00A9320C" w:rsidRDefault="002E74DD" w:rsidP="002E74DD">
      <w:pPr>
        <w:tabs>
          <w:tab w:val="left" w:pos="5235"/>
        </w:tabs>
        <w:rPr>
          <w:rFonts w:cs="Arial"/>
        </w:rPr>
      </w:pPr>
      <w:r>
        <w:rPr>
          <w:rFonts w:cs="Arial"/>
        </w:rPr>
        <w:tab/>
      </w:r>
    </w:p>
    <w:p w:rsidR="00A9320C" w:rsidRDefault="00A9320C">
      <w:pPr>
        <w:rPr>
          <w:rFonts w:cs="Arial"/>
        </w:rPr>
      </w:pPr>
    </w:p>
    <w:p w:rsidR="00A9320C" w:rsidRDefault="00A9320C">
      <w:pPr>
        <w:rPr>
          <w:rFonts w:cs="Arial"/>
        </w:rPr>
      </w:pPr>
    </w:p>
    <w:p w:rsidR="00A9320C" w:rsidRDefault="00A9320C">
      <w:pPr>
        <w:rPr>
          <w:rFonts w:cs="Arial"/>
        </w:rPr>
      </w:pPr>
    </w:p>
    <w:p w:rsidR="00A9320C" w:rsidRDefault="00A9320C">
      <w:pPr>
        <w:rPr>
          <w:rFonts w:cs="Arial"/>
        </w:rPr>
      </w:pPr>
    </w:p>
    <w:p w:rsidR="00E41A94" w:rsidRDefault="00A9320C">
      <w:pPr>
        <w:pStyle w:val="TOC1"/>
        <w:tabs>
          <w:tab w:val="right" w:leader="dot" w:pos="9350"/>
        </w:tabs>
        <w:rPr>
          <w:rFonts w:asciiTheme="minorHAnsi" w:eastAsiaTheme="minorEastAsia" w:hAnsiTheme="minorHAnsi" w:cstheme="minorBidi"/>
          <w:b w:val="0"/>
          <w:bCs w:val="0"/>
          <w:szCs w:val="22"/>
        </w:rPr>
      </w:pPr>
      <w:r>
        <w:br w:type="page"/>
      </w:r>
      <w:bookmarkStart w:id="0" w:name="_Toc12288650"/>
      <w:r w:rsidR="00054548">
        <w:lastRenderedPageBreak/>
        <w:fldChar w:fldCharType="begin"/>
      </w:r>
      <w:r>
        <w:instrText xml:space="preserve"> TOC \h \z \t "Heading 1,2,Heading 2,3,Heading 3,4,Header,1,Title,1" </w:instrText>
      </w:r>
      <w:r w:rsidR="00054548">
        <w:fldChar w:fldCharType="separate"/>
      </w:r>
      <w:hyperlink w:anchor="_Toc314043609" w:history="1">
        <w:r w:rsidR="00E41A94" w:rsidRPr="00AC0CF5">
          <w:rPr>
            <w:rStyle w:val="Hyperlink"/>
          </w:rPr>
          <w:t>INTRODUCTION</w:t>
        </w:r>
        <w:r w:rsidR="00E41A94">
          <w:rPr>
            <w:webHidden/>
          </w:rPr>
          <w:tab/>
        </w:r>
        <w:r w:rsidR="00054548">
          <w:rPr>
            <w:webHidden/>
          </w:rPr>
          <w:fldChar w:fldCharType="begin"/>
        </w:r>
        <w:r w:rsidR="00E41A94">
          <w:rPr>
            <w:webHidden/>
          </w:rPr>
          <w:instrText xml:space="preserve"> PAGEREF _Toc314043609 \h </w:instrText>
        </w:r>
        <w:r w:rsidR="00054548">
          <w:rPr>
            <w:webHidden/>
          </w:rPr>
        </w:r>
        <w:r w:rsidR="00054548">
          <w:rPr>
            <w:webHidden/>
          </w:rPr>
          <w:fldChar w:fldCharType="separate"/>
        </w:r>
        <w:r w:rsidR="00E41A94">
          <w:rPr>
            <w:webHidden/>
          </w:rPr>
          <w:t>5</w:t>
        </w:r>
        <w:r w:rsidR="00054548">
          <w:rPr>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610" w:history="1">
        <w:r w:rsidR="00E41A94" w:rsidRPr="00AC0CF5">
          <w:rPr>
            <w:rStyle w:val="Hyperlink"/>
          </w:rPr>
          <w:t>KEY DECISIONS / ASSUMPTIONS</w:t>
        </w:r>
        <w:r w:rsidR="00E41A94">
          <w:rPr>
            <w:webHidden/>
          </w:rPr>
          <w:tab/>
        </w:r>
        <w:r w:rsidR="00054548">
          <w:rPr>
            <w:webHidden/>
          </w:rPr>
          <w:fldChar w:fldCharType="begin"/>
        </w:r>
        <w:r w:rsidR="00E41A94">
          <w:rPr>
            <w:webHidden/>
          </w:rPr>
          <w:instrText xml:space="preserve"> PAGEREF _Toc314043610 \h </w:instrText>
        </w:r>
        <w:r w:rsidR="00054548">
          <w:rPr>
            <w:webHidden/>
          </w:rPr>
        </w:r>
        <w:r w:rsidR="00054548">
          <w:rPr>
            <w:webHidden/>
          </w:rPr>
          <w:fldChar w:fldCharType="separate"/>
        </w:r>
        <w:r w:rsidR="00E41A94">
          <w:rPr>
            <w:webHidden/>
          </w:rPr>
          <w:t>5</w:t>
        </w:r>
        <w:r w:rsidR="00054548">
          <w:rPr>
            <w:webHidden/>
          </w:rPr>
          <w:fldChar w:fldCharType="end"/>
        </w:r>
      </w:hyperlink>
    </w:p>
    <w:p w:rsidR="00E41A94" w:rsidRDefault="001C1067">
      <w:pPr>
        <w:pStyle w:val="TOC2"/>
        <w:tabs>
          <w:tab w:val="right" w:leader="dot" w:pos="9350"/>
        </w:tabs>
        <w:rPr>
          <w:rFonts w:asciiTheme="minorHAnsi" w:eastAsiaTheme="minorEastAsia" w:hAnsiTheme="minorHAnsi" w:cstheme="minorBidi"/>
          <w:noProof/>
          <w:szCs w:val="22"/>
        </w:rPr>
      </w:pPr>
      <w:hyperlink w:anchor="_Toc314043611" w:history="1">
        <w:r w:rsidR="00E41A94" w:rsidRPr="00AC0CF5">
          <w:rPr>
            <w:rStyle w:val="Hyperlink"/>
            <w:rFonts w:cs="Arial"/>
            <w:caps/>
            <w:noProof/>
          </w:rPr>
          <w:t>TERMINOLOGY</w:t>
        </w:r>
        <w:r w:rsidR="00E41A94">
          <w:rPr>
            <w:noProof/>
            <w:webHidden/>
          </w:rPr>
          <w:tab/>
        </w:r>
        <w:r w:rsidR="00054548">
          <w:rPr>
            <w:noProof/>
            <w:webHidden/>
          </w:rPr>
          <w:fldChar w:fldCharType="begin"/>
        </w:r>
        <w:r w:rsidR="00E41A94">
          <w:rPr>
            <w:noProof/>
            <w:webHidden/>
          </w:rPr>
          <w:instrText xml:space="preserve"> PAGEREF _Toc314043611 \h </w:instrText>
        </w:r>
        <w:r w:rsidR="00054548">
          <w:rPr>
            <w:noProof/>
            <w:webHidden/>
          </w:rPr>
        </w:r>
        <w:r w:rsidR="00054548">
          <w:rPr>
            <w:noProof/>
            <w:webHidden/>
          </w:rPr>
          <w:fldChar w:fldCharType="separate"/>
        </w:r>
        <w:r w:rsidR="00E41A94">
          <w:rPr>
            <w:noProof/>
            <w:webHidden/>
          </w:rPr>
          <w:t>7</w:t>
        </w:r>
        <w:r w:rsidR="00054548">
          <w:rPr>
            <w:noProof/>
            <w:webHidden/>
          </w:rPr>
          <w:fldChar w:fldCharType="end"/>
        </w:r>
      </w:hyperlink>
    </w:p>
    <w:p w:rsidR="00E41A94" w:rsidRDefault="001C1067">
      <w:pPr>
        <w:pStyle w:val="TOC2"/>
        <w:tabs>
          <w:tab w:val="right" w:leader="dot" w:pos="9350"/>
        </w:tabs>
        <w:rPr>
          <w:rFonts w:asciiTheme="minorHAnsi" w:eastAsiaTheme="minorEastAsia" w:hAnsiTheme="minorHAnsi" w:cstheme="minorBidi"/>
          <w:noProof/>
          <w:szCs w:val="22"/>
        </w:rPr>
      </w:pPr>
      <w:hyperlink w:anchor="_Toc314043612" w:history="1">
        <w:r w:rsidR="00E41A94" w:rsidRPr="00AC0CF5">
          <w:rPr>
            <w:rStyle w:val="Hyperlink"/>
            <w:rFonts w:cs="Arial"/>
            <w:caps/>
            <w:noProof/>
          </w:rPr>
          <w:t>ACRONYMS</w:t>
        </w:r>
        <w:r w:rsidR="00E41A94">
          <w:rPr>
            <w:noProof/>
            <w:webHidden/>
          </w:rPr>
          <w:tab/>
        </w:r>
        <w:r w:rsidR="00054548">
          <w:rPr>
            <w:noProof/>
            <w:webHidden/>
          </w:rPr>
          <w:fldChar w:fldCharType="begin"/>
        </w:r>
        <w:r w:rsidR="00E41A94">
          <w:rPr>
            <w:noProof/>
            <w:webHidden/>
          </w:rPr>
          <w:instrText xml:space="preserve"> PAGEREF _Toc314043612 \h </w:instrText>
        </w:r>
        <w:r w:rsidR="00054548">
          <w:rPr>
            <w:noProof/>
            <w:webHidden/>
          </w:rPr>
        </w:r>
        <w:r w:rsidR="00054548">
          <w:rPr>
            <w:noProof/>
            <w:webHidden/>
          </w:rPr>
          <w:fldChar w:fldCharType="separate"/>
        </w:r>
        <w:r w:rsidR="00E41A94">
          <w:rPr>
            <w:noProof/>
            <w:webHidden/>
          </w:rPr>
          <w:t>8</w:t>
        </w:r>
        <w:r w:rsidR="00054548">
          <w:rPr>
            <w:noProof/>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613" w:history="1">
        <w:r w:rsidR="00E41A94" w:rsidRPr="00AC0CF5">
          <w:rPr>
            <w:rStyle w:val="Hyperlink"/>
          </w:rPr>
          <w:t>I. INTERFACES</w:t>
        </w:r>
        <w:r w:rsidR="00E41A94">
          <w:rPr>
            <w:webHidden/>
          </w:rPr>
          <w:tab/>
        </w:r>
        <w:r w:rsidR="00054548">
          <w:rPr>
            <w:webHidden/>
          </w:rPr>
          <w:fldChar w:fldCharType="begin"/>
        </w:r>
        <w:r w:rsidR="00E41A94">
          <w:rPr>
            <w:webHidden/>
          </w:rPr>
          <w:instrText xml:space="preserve"> PAGEREF _Toc314043613 \h </w:instrText>
        </w:r>
        <w:r w:rsidR="00054548">
          <w:rPr>
            <w:webHidden/>
          </w:rPr>
        </w:r>
        <w:r w:rsidR="00054548">
          <w:rPr>
            <w:webHidden/>
          </w:rPr>
          <w:fldChar w:fldCharType="separate"/>
        </w:r>
        <w:r w:rsidR="00E41A94">
          <w:rPr>
            <w:webHidden/>
          </w:rPr>
          <w:t>10</w:t>
        </w:r>
        <w:r w:rsidR="00054548">
          <w:rPr>
            <w:webHidden/>
          </w:rPr>
          <w:fldChar w:fldCharType="end"/>
        </w:r>
      </w:hyperlink>
    </w:p>
    <w:p w:rsidR="00E41A94" w:rsidRDefault="001C1067">
      <w:pPr>
        <w:pStyle w:val="TOC2"/>
        <w:tabs>
          <w:tab w:val="left" w:pos="720"/>
          <w:tab w:val="right" w:leader="dot" w:pos="9350"/>
        </w:tabs>
        <w:rPr>
          <w:rFonts w:asciiTheme="minorHAnsi" w:eastAsiaTheme="minorEastAsia" w:hAnsiTheme="minorHAnsi" w:cstheme="minorBidi"/>
          <w:noProof/>
          <w:szCs w:val="22"/>
        </w:rPr>
      </w:pPr>
      <w:hyperlink w:anchor="_Toc314043614" w:history="1">
        <w:r w:rsidR="00E41A94" w:rsidRPr="00AC0CF5">
          <w:rPr>
            <w:rStyle w:val="Hyperlink"/>
            <w:rFonts w:cs="Arial"/>
            <w:noProof/>
          </w:rPr>
          <w:t>1</w:t>
        </w:r>
        <w:r w:rsidR="00E41A94">
          <w:rPr>
            <w:rFonts w:asciiTheme="minorHAnsi" w:eastAsiaTheme="minorEastAsia" w:hAnsiTheme="minorHAnsi" w:cstheme="minorBidi"/>
            <w:noProof/>
            <w:szCs w:val="22"/>
          </w:rPr>
          <w:tab/>
        </w:r>
        <w:r w:rsidR="00E41A94" w:rsidRPr="00AC0CF5">
          <w:rPr>
            <w:rStyle w:val="Hyperlink"/>
            <w:rFonts w:cs="Arial"/>
            <w:noProof/>
          </w:rPr>
          <w:t>DOWNLOADS FROM HOST TO WM</w:t>
        </w:r>
        <w:r w:rsidR="00E41A94">
          <w:rPr>
            <w:noProof/>
            <w:webHidden/>
          </w:rPr>
          <w:tab/>
        </w:r>
        <w:r w:rsidR="00054548">
          <w:rPr>
            <w:noProof/>
            <w:webHidden/>
          </w:rPr>
          <w:fldChar w:fldCharType="begin"/>
        </w:r>
        <w:r w:rsidR="00E41A94">
          <w:rPr>
            <w:noProof/>
            <w:webHidden/>
          </w:rPr>
          <w:instrText xml:space="preserve"> PAGEREF _Toc314043614 \h </w:instrText>
        </w:r>
        <w:r w:rsidR="00054548">
          <w:rPr>
            <w:noProof/>
            <w:webHidden/>
          </w:rPr>
        </w:r>
        <w:r w:rsidR="00054548">
          <w:rPr>
            <w:noProof/>
            <w:webHidden/>
          </w:rPr>
          <w:fldChar w:fldCharType="separate"/>
        </w:r>
        <w:r w:rsidR="00E41A94">
          <w:rPr>
            <w:noProof/>
            <w:webHidden/>
          </w:rPr>
          <w:t>10</w:t>
        </w:r>
        <w:r w:rsidR="00054548">
          <w:rPr>
            <w:noProof/>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15" w:history="1">
        <w:r w:rsidR="00E41A94" w:rsidRPr="00AC0CF5">
          <w:rPr>
            <w:rStyle w:val="Hyperlink"/>
          </w:rPr>
          <w:t>1.1</w:t>
        </w:r>
        <w:r w:rsidR="00E41A94">
          <w:rPr>
            <w:rFonts w:asciiTheme="minorHAnsi" w:eastAsiaTheme="minorEastAsia" w:hAnsiTheme="minorHAnsi" w:cstheme="minorBidi"/>
            <w:i w:val="0"/>
            <w:iCs w:val="0"/>
          </w:rPr>
          <w:tab/>
        </w:r>
        <w:r w:rsidR="00E41A94" w:rsidRPr="00AC0CF5">
          <w:rPr>
            <w:rStyle w:val="Hyperlink"/>
          </w:rPr>
          <w:t>Item Master (Item CBO)</w:t>
        </w:r>
        <w:r w:rsidR="00E41A94">
          <w:rPr>
            <w:webHidden/>
          </w:rPr>
          <w:tab/>
        </w:r>
        <w:r w:rsidR="00054548">
          <w:rPr>
            <w:webHidden/>
          </w:rPr>
          <w:fldChar w:fldCharType="begin"/>
        </w:r>
        <w:r w:rsidR="00E41A94">
          <w:rPr>
            <w:webHidden/>
          </w:rPr>
          <w:instrText xml:space="preserve"> PAGEREF _Toc314043615 \h </w:instrText>
        </w:r>
        <w:r w:rsidR="00054548">
          <w:rPr>
            <w:webHidden/>
          </w:rPr>
        </w:r>
        <w:r w:rsidR="00054548">
          <w:rPr>
            <w:webHidden/>
          </w:rPr>
          <w:fldChar w:fldCharType="separate"/>
        </w:r>
        <w:r w:rsidR="00E41A94">
          <w:rPr>
            <w:webHidden/>
          </w:rPr>
          <w:t>10</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16" w:history="1">
        <w:r w:rsidR="00E41A94" w:rsidRPr="00AC0CF5">
          <w:rPr>
            <w:rStyle w:val="Hyperlink"/>
          </w:rPr>
          <w:t>1.2</w:t>
        </w:r>
        <w:r w:rsidR="00E41A94">
          <w:rPr>
            <w:rFonts w:asciiTheme="minorHAnsi" w:eastAsiaTheme="minorEastAsia" w:hAnsiTheme="minorHAnsi" w:cstheme="minorBidi"/>
            <w:i w:val="0"/>
            <w:iCs w:val="0"/>
          </w:rPr>
          <w:tab/>
        </w:r>
        <w:r w:rsidR="00E41A94" w:rsidRPr="00AC0CF5">
          <w:rPr>
            <w:rStyle w:val="Hyperlink"/>
          </w:rPr>
          <w:t>Vendor Master (Business Partners CBO)</w:t>
        </w:r>
        <w:r w:rsidR="00E41A94">
          <w:rPr>
            <w:webHidden/>
          </w:rPr>
          <w:tab/>
        </w:r>
        <w:r w:rsidR="00054548">
          <w:rPr>
            <w:webHidden/>
          </w:rPr>
          <w:fldChar w:fldCharType="begin"/>
        </w:r>
        <w:r w:rsidR="00E41A94">
          <w:rPr>
            <w:webHidden/>
          </w:rPr>
          <w:instrText xml:space="preserve"> PAGEREF _Toc314043616 \h </w:instrText>
        </w:r>
        <w:r w:rsidR="00054548">
          <w:rPr>
            <w:webHidden/>
          </w:rPr>
        </w:r>
        <w:r w:rsidR="00054548">
          <w:rPr>
            <w:webHidden/>
          </w:rPr>
          <w:fldChar w:fldCharType="separate"/>
        </w:r>
        <w:r w:rsidR="00E41A94">
          <w:rPr>
            <w:webHidden/>
          </w:rPr>
          <w:t>11</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17" w:history="1">
        <w:r w:rsidR="00E41A94" w:rsidRPr="00AC0CF5">
          <w:rPr>
            <w:rStyle w:val="Hyperlink"/>
          </w:rPr>
          <w:t>1.3</w:t>
        </w:r>
        <w:r w:rsidR="00E41A94">
          <w:rPr>
            <w:rFonts w:asciiTheme="minorHAnsi" w:eastAsiaTheme="minorEastAsia" w:hAnsiTheme="minorHAnsi" w:cstheme="minorBidi"/>
            <w:i w:val="0"/>
            <w:iCs w:val="0"/>
          </w:rPr>
          <w:tab/>
        </w:r>
        <w:r w:rsidR="00E41A94" w:rsidRPr="00AC0CF5">
          <w:rPr>
            <w:rStyle w:val="Hyperlink"/>
          </w:rPr>
          <w:t>Advanced Shipment Notice (ASN CBO)</w:t>
        </w:r>
        <w:r w:rsidR="00E41A94">
          <w:rPr>
            <w:webHidden/>
          </w:rPr>
          <w:tab/>
        </w:r>
        <w:r w:rsidR="00054548">
          <w:rPr>
            <w:webHidden/>
          </w:rPr>
          <w:fldChar w:fldCharType="begin"/>
        </w:r>
        <w:r w:rsidR="00E41A94">
          <w:rPr>
            <w:webHidden/>
          </w:rPr>
          <w:instrText xml:space="preserve"> PAGEREF _Toc314043617 \h </w:instrText>
        </w:r>
        <w:r w:rsidR="00054548">
          <w:rPr>
            <w:webHidden/>
          </w:rPr>
        </w:r>
        <w:r w:rsidR="00054548">
          <w:rPr>
            <w:webHidden/>
          </w:rPr>
          <w:fldChar w:fldCharType="separate"/>
        </w:r>
        <w:r w:rsidR="00E41A94">
          <w:rPr>
            <w:webHidden/>
          </w:rPr>
          <w:t>12</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18" w:history="1">
        <w:r w:rsidR="00E41A94" w:rsidRPr="00AC0CF5">
          <w:rPr>
            <w:rStyle w:val="Hyperlink"/>
          </w:rPr>
          <w:t>1.4</w:t>
        </w:r>
        <w:r w:rsidR="00E41A94">
          <w:rPr>
            <w:rFonts w:asciiTheme="minorHAnsi" w:eastAsiaTheme="minorEastAsia" w:hAnsiTheme="minorHAnsi" w:cstheme="minorBidi"/>
            <w:i w:val="0"/>
            <w:iCs w:val="0"/>
          </w:rPr>
          <w:tab/>
        </w:r>
        <w:r w:rsidR="00E41A94" w:rsidRPr="00AC0CF5">
          <w:rPr>
            <w:rStyle w:val="Hyperlink"/>
          </w:rPr>
          <w:t>Store Master (Facility CBO)</w:t>
        </w:r>
        <w:r w:rsidR="00E41A94">
          <w:rPr>
            <w:webHidden/>
          </w:rPr>
          <w:tab/>
        </w:r>
        <w:r w:rsidR="00054548">
          <w:rPr>
            <w:webHidden/>
          </w:rPr>
          <w:fldChar w:fldCharType="begin"/>
        </w:r>
        <w:r w:rsidR="00E41A94">
          <w:rPr>
            <w:webHidden/>
          </w:rPr>
          <w:instrText xml:space="preserve"> PAGEREF _Toc314043618 \h </w:instrText>
        </w:r>
        <w:r w:rsidR="00054548">
          <w:rPr>
            <w:webHidden/>
          </w:rPr>
        </w:r>
        <w:r w:rsidR="00054548">
          <w:rPr>
            <w:webHidden/>
          </w:rPr>
          <w:fldChar w:fldCharType="separate"/>
        </w:r>
        <w:r w:rsidR="00E41A94">
          <w:rPr>
            <w:webHidden/>
          </w:rPr>
          <w:t>12</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19" w:history="1">
        <w:r w:rsidR="00E41A94" w:rsidRPr="00AC0CF5">
          <w:rPr>
            <w:rStyle w:val="Hyperlink"/>
          </w:rPr>
          <w:t>1.5</w:t>
        </w:r>
        <w:r w:rsidR="00E41A94">
          <w:rPr>
            <w:rFonts w:asciiTheme="minorHAnsi" w:eastAsiaTheme="minorEastAsia" w:hAnsiTheme="minorHAnsi" w:cstheme="minorBidi"/>
            <w:i w:val="0"/>
            <w:iCs w:val="0"/>
          </w:rPr>
          <w:tab/>
        </w:r>
        <w:r w:rsidR="00E41A94" w:rsidRPr="00AC0CF5">
          <w:rPr>
            <w:rStyle w:val="Hyperlink"/>
          </w:rPr>
          <w:t>Distribution order (DO CBO)</w:t>
        </w:r>
        <w:r w:rsidR="00E41A94">
          <w:rPr>
            <w:webHidden/>
          </w:rPr>
          <w:tab/>
        </w:r>
        <w:r w:rsidR="00054548">
          <w:rPr>
            <w:webHidden/>
          </w:rPr>
          <w:fldChar w:fldCharType="begin"/>
        </w:r>
        <w:r w:rsidR="00E41A94">
          <w:rPr>
            <w:webHidden/>
          </w:rPr>
          <w:instrText xml:space="preserve"> PAGEREF _Toc314043619 \h </w:instrText>
        </w:r>
        <w:r w:rsidR="00054548">
          <w:rPr>
            <w:webHidden/>
          </w:rPr>
        </w:r>
        <w:r w:rsidR="00054548">
          <w:rPr>
            <w:webHidden/>
          </w:rPr>
          <w:fldChar w:fldCharType="separate"/>
        </w:r>
        <w:r w:rsidR="00E41A94">
          <w:rPr>
            <w:webHidden/>
          </w:rPr>
          <w:t>13</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20" w:history="1">
        <w:r w:rsidR="00E41A94" w:rsidRPr="00AC0CF5">
          <w:rPr>
            <w:rStyle w:val="Hyperlink"/>
          </w:rPr>
          <w:t>1.6</w:t>
        </w:r>
        <w:r w:rsidR="00E41A94">
          <w:rPr>
            <w:rFonts w:asciiTheme="minorHAnsi" w:eastAsiaTheme="minorEastAsia" w:hAnsiTheme="minorHAnsi" w:cstheme="minorBidi"/>
            <w:i w:val="0"/>
            <w:iCs w:val="0"/>
          </w:rPr>
          <w:tab/>
        </w:r>
        <w:r w:rsidR="00E41A94" w:rsidRPr="00AC0CF5">
          <w:rPr>
            <w:rStyle w:val="Hyperlink"/>
          </w:rPr>
          <w:t>Immediate Needs</w:t>
        </w:r>
        <w:r w:rsidR="00E41A94">
          <w:rPr>
            <w:webHidden/>
          </w:rPr>
          <w:tab/>
        </w:r>
        <w:r w:rsidR="00054548">
          <w:rPr>
            <w:webHidden/>
          </w:rPr>
          <w:fldChar w:fldCharType="begin"/>
        </w:r>
        <w:r w:rsidR="00E41A94">
          <w:rPr>
            <w:webHidden/>
          </w:rPr>
          <w:instrText xml:space="preserve"> PAGEREF _Toc314043620 \h </w:instrText>
        </w:r>
        <w:r w:rsidR="00054548">
          <w:rPr>
            <w:webHidden/>
          </w:rPr>
        </w:r>
        <w:r w:rsidR="00054548">
          <w:rPr>
            <w:webHidden/>
          </w:rPr>
          <w:fldChar w:fldCharType="separate"/>
        </w:r>
        <w:r w:rsidR="00E41A94">
          <w:rPr>
            <w:webHidden/>
          </w:rPr>
          <w:t>15</w:t>
        </w:r>
        <w:r w:rsidR="00054548">
          <w:rPr>
            <w:webHidden/>
          </w:rPr>
          <w:fldChar w:fldCharType="end"/>
        </w:r>
      </w:hyperlink>
    </w:p>
    <w:p w:rsidR="00E41A94" w:rsidRDefault="001C1067">
      <w:pPr>
        <w:pStyle w:val="TOC2"/>
        <w:tabs>
          <w:tab w:val="left" w:pos="720"/>
          <w:tab w:val="right" w:leader="dot" w:pos="9350"/>
        </w:tabs>
        <w:rPr>
          <w:rFonts w:asciiTheme="minorHAnsi" w:eastAsiaTheme="minorEastAsia" w:hAnsiTheme="minorHAnsi" w:cstheme="minorBidi"/>
          <w:noProof/>
          <w:szCs w:val="22"/>
        </w:rPr>
      </w:pPr>
      <w:hyperlink w:anchor="_Toc314043621" w:history="1">
        <w:r w:rsidR="00E41A94" w:rsidRPr="00AC0CF5">
          <w:rPr>
            <w:rStyle w:val="Hyperlink"/>
            <w:rFonts w:cs="Arial"/>
            <w:noProof/>
          </w:rPr>
          <w:t>2</w:t>
        </w:r>
        <w:r w:rsidR="00E41A94">
          <w:rPr>
            <w:rFonts w:asciiTheme="minorHAnsi" w:eastAsiaTheme="minorEastAsia" w:hAnsiTheme="minorHAnsi" w:cstheme="minorBidi"/>
            <w:noProof/>
            <w:szCs w:val="22"/>
          </w:rPr>
          <w:tab/>
        </w:r>
        <w:r w:rsidR="00E41A94" w:rsidRPr="00AC0CF5">
          <w:rPr>
            <w:rStyle w:val="Hyperlink"/>
            <w:rFonts w:cs="Arial"/>
            <w:noProof/>
          </w:rPr>
          <w:t>UPLOAD FROM WM TO HOST</w:t>
        </w:r>
        <w:r w:rsidR="00E41A94">
          <w:rPr>
            <w:noProof/>
            <w:webHidden/>
          </w:rPr>
          <w:tab/>
        </w:r>
        <w:r w:rsidR="00054548">
          <w:rPr>
            <w:noProof/>
            <w:webHidden/>
          </w:rPr>
          <w:fldChar w:fldCharType="begin"/>
        </w:r>
        <w:r w:rsidR="00E41A94">
          <w:rPr>
            <w:noProof/>
            <w:webHidden/>
          </w:rPr>
          <w:instrText xml:space="preserve"> PAGEREF _Toc314043621 \h </w:instrText>
        </w:r>
        <w:r w:rsidR="00054548">
          <w:rPr>
            <w:noProof/>
            <w:webHidden/>
          </w:rPr>
        </w:r>
        <w:r w:rsidR="00054548">
          <w:rPr>
            <w:noProof/>
            <w:webHidden/>
          </w:rPr>
          <w:fldChar w:fldCharType="separate"/>
        </w:r>
        <w:r w:rsidR="00E41A94">
          <w:rPr>
            <w:noProof/>
            <w:webHidden/>
          </w:rPr>
          <w:t>15</w:t>
        </w:r>
        <w:r w:rsidR="00054548">
          <w:rPr>
            <w:noProof/>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22" w:history="1">
        <w:r w:rsidR="00E41A94" w:rsidRPr="00AC0CF5">
          <w:rPr>
            <w:rStyle w:val="Hyperlink"/>
          </w:rPr>
          <w:t>2.1</w:t>
        </w:r>
        <w:r w:rsidR="00E41A94">
          <w:rPr>
            <w:rFonts w:asciiTheme="minorHAnsi" w:eastAsiaTheme="minorEastAsia" w:hAnsiTheme="minorHAnsi" w:cstheme="minorBidi"/>
            <w:i w:val="0"/>
            <w:iCs w:val="0"/>
          </w:rPr>
          <w:tab/>
        </w:r>
        <w:r w:rsidR="00E41A94" w:rsidRPr="00AC0CF5">
          <w:rPr>
            <w:rStyle w:val="Hyperlink"/>
          </w:rPr>
          <w:t>Perpetual Inventory Transactions (PIX)</w:t>
        </w:r>
        <w:r w:rsidR="00E41A94">
          <w:rPr>
            <w:webHidden/>
          </w:rPr>
          <w:tab/>
        </w:r>
        <w:r w:rsidR="00054548">
          <w:rPr>
            <w:webHidden/>
          </w:rPr>
          <w:fldChar w:fldCharType="begin"/>
        </w:r>
        <w:r w:rsidR="00E41A94">
          <w:rPr>
            <w:webHidden/>
          </w:rPr>
          <w:instrText xml:space="preserve"> PAGEREF _Toc314043622 \h </w:instrText>
        </w:r>
        <w:r w:rsidR="00054548">
          <w:rPr>
            <w:webHidden/>
          </w:rPr>
        </w:r>
        <w:r w:rsidR="00054548">
          <w:rPr>
            <w:webHidden/>
          </w:rPr>
          <w:fldChar w:fldCharType="separate"/>
        </w:r>
        <w:r w:rsidR="00E41A94">
          <w:rPr>
            <w:webHidden/>
          </w:rPr>
          <w:t>16</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23" w:history="1">
        <w:r w:rsidR="00E41A94" w:rsidRPr="00AC0CF5">
          <w:rPr>
            <w:rStyle w:val="Hyperlink"/>
          </w:rPr>
          <w:t>2.2</w:t>
        </w:r>
        <w:r w:rsidR="00E41A94">
          <w:rPr>
            <w:rFonts w:asciiTheme="minorHAnsi" w:eastAsiaTheme="minorEastAsia" w:hAnsiTheme="minorHAnsi" w:cstheme="minorBidi"/>
            <w:i w:val="0"/>
            <w:iCs w:val="0"/>
          </w:rPr>
          <w:tab/>
        </w:r>
        <w:r w:rsidR="00E41A94" w:rsidRPr="00AC0CF5">
          <w:rPr>
            <w:rStyle w:val="Hyperlink"/>
          </w:rPr>
          <w:t>Shipment Confirmation</w:t>
        </w:r>
        <w:r w:rsidR="00E41A94">
          <w:rPr>
            <w:webHidden/>
          </w:rPr>
          <w:tab/>
        </w:r>
        <w:r w:rsidR="00054548">
          <w:rPr>
            <w:webHidden/>
          </w:rPr>
          <w:fldChar w:fldCharType="begin"/>
        </w:r>
        <w:r w:rsidR="00E41A94">
          <w:rPr>
            <w:webHidden/>
          </w:rPr>
          <w:instrText xml:space="preserve"> PAGEREF _Toc314043623 \h </w:instrText>
        </w:r>
        <w:r w:rsidR="00054548">
          <w:rPr>
            <w:webHidden/>
          </w:rPr>
        </w:r>
        <w:r w:rsidR="00054548">
          <w:rPr>
            <w:webHidden/>
          </w:rPr>
          <w:fldChar w:fldCharType="separate"/>
        </w:r>
        <w:r w:rsidR="00E41A94">
          <w:rPr>
            <w:webHidden/>
          </w:rPr>
          <w:t>17</w:t>
        </w:r>
        <w:r w:rsidR="00054548">
          <w:rPr>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624" w:history="1">
        <w:r w:rsidR="00E41A94" w:rsidRPr="00AC0CF5">
          <w:rPr>
            <w:rStyle w:val="Hyperlink"/>
          </w:rPr>
          <w:t>II. INBOUND</w:t>
        </w:r>
        <w:r w:rsidR="00E41A94">
          <w:rPr>
            <w:webHidden/>
          </w:rPr>
          <w:tab/>
        </w:r>
        <w:r w:rsidR="00054548">
          <w:rPr>
            <w:webHidden/>
          </w:rPr>
          <w:fldChar w:fldCharType="begin"/>
        </w:r>
        <w:r w:rsidR="00E41A94">
          <w:rPr>
            <w:webHidden/>
          </w:rPr>
          <w:instrText xml:space="preserve"> PAGEREF _Toc314043624 \h </w:instrText>
        </w:r>
        <w:r w:rsidR="00054548">
          <w:rPr>
            <w:webHidden/>
          </w:rPr>
        </w:r>
        <w:r w:rsidR="00054548">
          <w:rPr>
            <w:webHidden/>
          </w:rPr>
          <w:fldChar w:fldCharType="separate"/>
        </w:r>
        <w:r w:rsidR="00E41A94">
          <w:rPr>
            <w:webHidden/>
          </w:rPr>
          <w:t>19</w:t>
        </w:r>
        <w:r w:rsidR="00054548">
          <w:rPr>
            <w:webHidden/>
          </w:rPr>
          <w:fldChar w:fldCharType="end"/>
        </w:r>
      </w:hyperlink>
    </w:p>
    <w:p w:rsidR="00E41A94" w:rsidRDefault="001C1067">
      <w:pPr>
        <w:pStyle w:val="TOC2"/>
        <w:tabs>
          <w:tab w:val="left" w:pos="720"/>
          <w:tab w:val="right" w:leader="dot" w:pos="9350"/>
        </w:tabs>
        <w:rPr>
          <w:rFonts w:asciiTheme="minorHAnsi" w:eastAsiaTheme="minorEastAsia" w:hAnsiTheme="minorHAnsi" w:cstheme="minorBidi"/>
          <w:noProof/>
          <w:szCs w:val="22"/>
        </w:rPr>
      </w:pPr>
      <w:hyperlink w:anchor="_Toc314043625" w:history="1">
        <w:r w:rsidR="00E41A94" w:rsidRPr="00AC0CF5">
          <w:rPr>
            <w:rStyle w:val="Hyperlink"/>
            <w:rFonts w:cs="Arial"/>
            <w:noProof/>
          </w:rPr>
          <w:t>3</w:t>
        </w:r>
        <w:r w:rsidR="00E41A94">
          <w:rPr>
            <w:rFonts w:asciiTheme="minorHAnsi" w:eastAsiaTheme="minorEastAsia" w:hAnsiTheme="minorHAnsi" w:cstheme="minorBidi"/>
            <w:noProof/>
            <w:szCs w:val="22"/>
          </w:rPr>
          <w:tab/>
        </w:r>
        <w:r w:rsidR="00E41A94" w:rsidRPr="00AC0CF5">
          <w:rPr>
            <w:rStyle w:val="Hyperlink"/>
            <w:rFonts w:cs="Arial"/>
            <w:noProof/>
          </w:rPr>
          <w:t>PRE-RECEIVING</w:t>
        </w:r>
        <w:r w:rsidR="00E41A94">
          <w:rPr>
            <w:noProof/>
            <w:webHidden/>
          </w:rPr>
          <w:tab/>
        </w:r>
        <w:r w:rsidR="00054548">
          <w:rPr>
            <w:noProof/>
            <w:webHidden/>
          </w:rPr>
          <w:fldChar w:fldCharType="begin"/>
        </w:r>
        <w:r w:rsidR="00E41A94">
          <w:rPr>
            <w:noProof/>
            <w:webHidden/>
          </w:rPr>
          <w:instrText xml:space="preserve"> PAGEREF _Toc314043625 \h </w:instrText>
        </w:r>
        <w:r w:rsidR="00054548">
          <w:rPr>
            <w:noProof/>
            <w:webHidden/>
          </w:rPr>
        </w:r>
        <w:r w:rsidR="00054548">
          <w:rPr>
            <w:noProof/>
            <w:webHidden/>
          </w:rPr>
          <w:fldChar w:fldCharType="separate"/>
        </w:r>
        <w:r w:rsidR="00E41A94">
          <w:rPr>
            <w:noProof/>
            <w:webHidden/>
          </w:rPr>
          <w:t>19</w:t>
        </w:r>
        <w:r w:rsidR="00054548">
          <w:rPr>
            <w:noProof/>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26" w:history="1">
        <w:r w:rsidR="00E41A94" w:rsidRPr="00AC0CF5">
          <w:rPr>
            <w:rStyle w:val="Hyperlink"/>
          </w:rPr>
          <w:t>3.1</w:t>
        </w:r>
        <w:r w:rsidR="00E41A94">
          <w:rPr>
            <w:rFonts w:asciiTheme="minorHAnsi" w:eastAsiaTheme="minorEastAsia" w:hAnsiTheme="minorHAnsi" w:cstheme="minorBidi"/>
            <w:i w:val="0"/>
            <w:iCs w:val="0"/>
          </w:rPr>
          <w:tab/>
        </w:r>
        <w:r w:rsidR="00E41A94" w:rsidRPr="00AC0CF5">
          <w:rPr>
            <w:rStyle w:val="Hyperlink"/>
          </w:rPr>
          <w:t>Appointment Scheduling/ Check In/ Check Out</w:t>
        </w:r>
        <w:r w:rsidR="00E41A94">
          <w:rPr>
            <w:webHidden/>
          </w:rPr>
          <w:tab/>
        </w:r>
        <w:r w:rsidR="00054548">
          <w:rPr>
            <w:webHidden/>
          </w:rPr>
          <w:fldChar w:fldCharType="begin"/>
        </w:r>
        <w:r w:rsidR="00E41A94">
          <w:rPr>
            <w:webHidden/>
          </w:rPr>
          <w:instrText xml:space="preserve"> PAGEREF _Toc314043626 \h </w:instrText>
        </w:r>
        <w:r w:rsidR="00054548">
          <w:rPr>
            <w:webHidden/>
          </w:rPr>
        </w:r>
        <w:r w:rsidR="00054548">
          <w:rPr>
            <w:webHidden/>
          </w:rPr>
          <w:fldChar w:fldCharType="separate"/>
        </w:r>
        <w:r w:rsidR="00E41A94">
          <w:rPr>
            <w:webHidden/>
          </w:rPr>
          <w:t>19</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27" w:history="1">
        <w:r w:rsidR="00E41A94" w:rsidRPr="00AC0CF5">
          <w:rPr>
            <w:rStyle w:val="Hyperlink"/>
          </w:rPr>
          <w:t>3.2</w:t>
        </w:r>
        <w:r w:rsidR="00E41A94">
          <w:rPr>
            <w:rFonts w:asciiTheme="minorHAnsi" w:eastAsiaTheme="minorEastAsia" w:hAnsiTheme="minorHAnsi" w:cstheme="minorBidi"/>
            <w:i w:val="0"/>
            <w:iCs w:val="0"/>
          </w:rPr>
          <w:tab/>
        </w:r>
        <w:r w:rsidR="00E41A94" w:rsidRPr="00AC0CF5">
          <w:rPr>
            <w:rStyle w:val="Hyperlink"/>
          </w:rPr>
          <w:t>Generate Inbound Receiving Report (Optional)</w:t>
        </w:r>
        <w:r w:rsidR="00E41A94">
          <w:rPr>
            <w:webHidden/>
          </w:rPr>
          <w:tab/>
        </w:r>
        <w:r w:rsidR="00054548">
          <w:rPr>
            <w:webHidden/>
          </w:rPr>
          <w:fldChar w:fldCharType="begin"/>
        </w:r>
        <w:r w:rsidR="00E41A94">
          <w:rPr>
            <w:webHidden/>
          </w:rPr>
          <w:instrText xml:space="preserve"> PAGEREF _Toc314043627 \h </w:instrText>
        </w:r>
        <w:r w:rsidR="00054548">
          <w:rPr>
            <w:webHidden/>
          </w:rPr>
        </w:r>
        <w:r w:rsidR="00054548">
          <w:rPr>
            <w:webHidden/>
          </w:rPr>
          <w:fldChar w:fldCharType="separate"/>
        </w:r>
        <w:r w:rsidR="00E41A94">
          <w:rPr>
            <w:webHidden/>
          </w:rPr>
          <w:t>19</w:t>
        </w:r>
        <w:r w:rsidR="00054548">
          <w:rPr>
            <w:webHidden/>
          </w:rPr>
          <w:fldChar w:fldCharType="end"/>
        </w:r>
      </w:hyperlink>
    </w:p>
    <w:p w:rsidR="00E41A94" w:rsidRDefault="001C1067">
      <w:pPr>
        <w:pStyle w:val="TOC2"/>
        <w:tabs>
          <w:tab w:val="left" w:pos="720"/>
          <w:tab w:val="right" w:leader="dot" w:pos="9350"/>
        </w:tabs>
        <w:rPr>
          <w:rFonts w:asciiTheme="minorHAnsi" w:eastAsiaTheme="minorEastAsia" w:hAnsiTheme="minorHAnsi" w:cstheme="minorBidi"/>
          <w:noProof/>
          <w:szCs w:val="22"/>
        </w:rPr>
      </w:pPr>
      <w:hyperlink w:anchor="_Toc314043628" w:history="1">
        <w:r w:rsidR="00E41A94" w:rsidRPr="00AC0CF5">
          <w:rPr>
            <w:rStyle w:val="Hyperlink"/>
            <w:rFonts w:cs="Arial"/>
            <w:noProof/>
          </w:rPr>
          <w:t>4</w:t>
        </w:r>
        <w:r w:rsidR="00E41A94">
          <w:rPr>
            <w:rFonts w:asciiTheme="minorHAnsi" w:eastAsiaTheme="minorEastAsia" w:hAnsiTheme="minorHAnsi" w:cstheme="minorBidi"/>
            <w:noProof/>
            <w:szCs w:val="22"/>
          </w:rPr>
          <w:tab/>
        </w:r>
        <w:r w:rsidR="00E41A94" w:rsidRPr="00AC0CF5">
          <w:rPr>
            <w:rStyle w:val="Hyperlink"/>
            <w:rFonts w:cs="Arial"/>
            <w:noProof/>
          </w:rPr>
          <w:t>IMMEDIATE NEEDS</w:t>
        </w:r>
        <w:r w:rsidR="00E41A94">
          <w:rPr>
            <w:noProof/>
            <w:webHidden/>
          </w:rPr>
          <w:tab/>
        </w:r>
        <w:r w:rsidR="00054548">
          <w:rPr>
            <w:noProof/>
            <w:webHidden/>
          </w:rPr>
          <w:fldChar w:fldCharType="begin"/>
        </w:r>
        <w:r w:rsidR="00E41A94">
          <w:rPr>
            <w:noProof/>
            <w:webHidden/>
          </w:rPr>
          <w:instrText xml:space="preserve"> PAGEREF _Toc314043628 \h </w:instrText>
        </w:r>
        <w:r w:rsidR="00054548">
          <w:rPr>
            <w:noProof/>
            <w:webHidden/>
          </w:rPr>
        </w:r>
        <w:r w:rsidR="00054548">
          <w:rPr>
            <w:noProof/>
            <w:webHidden/>
          </w:rPr>
          <w:fldChar w:fldCharType="separate"/>
        </w:r>
        <w:r w:rsidR="00E41A94">
          <w:rPr>
            <w:noProof/>
            <w:webHidden/>
          </w:rPr>
          <w:t>19</w:t>
        </w:r>
        <w:r w:rsidR="00054548">
          <w:rPr>
            <w:noProof/>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29" w:history="1">
        <w:r w:rsidR="00E41A94" w:rsidRPr="00AC0CF5">
          <w:rPr>
            <w:rStyle w:val="Hyperlink"/>
          </w:rPr>
          <w:t>4.1</w:t>
        </w:r>
        <w:r w:rsidR="00E41A94">
          <w:rPr>
            <w:rFonts w:asciiTheme="minorHAnsi" w:eastAsiaTheme="minorEastAsia" w:hAnsiTheme="minorHAnsi" w:cstheme="minorBidi"/>
            <w:i w:val="0"/>
            <w:iCs w:val="0"/>
          </w:rPr>
          <w:tab/>
        </w:r>
        <w:r w:rsidR="00E41A94" w:rsidRPr="00AC0CF5">
          <w:rPr>
            <w:rStyle w:val="Hyperlink"/>
          </w:rPr>
          <w:t>Quality Inspection (QI)</w:t>
        </w:r>
        <w:r w:rsidR="00E41A94">
          <w:rPr>
            <w:webHidden/>
          </w:rPr>
          <w:tab/>
        </w:r>
        <w:r w:rsidR="00054548">
          <w:rPr>
            <w:webHidden/>
          </w:rPr>
          <w:fldChar w:fldCharType="begin"/>
        </w:r>
        <w:r w:rsidR="00E41A94">
          <w:rPr>
            <w:webHidden/>
          </w:rPr>
          <w:instrText xml:space="preserve"> PAGEREF _Toc314043629 \h </w:instrText>
        </w:r>
        <w:r w:rsidR="00054548">
          <w:rPr>
            <w:webHidden/>
          </w:rPr>
        </w:r>
        <w:r w:rsidR="00054548">
          <w:rPr>
            <w:webHidden/>
          </w:rPr>
          <w:fldChar w:fldCharType="separate"/>
        </w:r>
        <w:r w:rsidR="00E41A94">
          <w:rPr>
            <w:webHidden/>
          </w:rPr>
          <w:t>19</w:t>
        </w:r>
        <w:r w:rsidR="00054548">
          <w:rPr>
            <w:webHidden/>
          </w:rPr>
          <w:fldChar w:fldCharType="end"/>
        </w:r>
      </w:hyperlink>
    </w:p>
    <w:p w:rsidR="00E41A94" w:rsidRDefault="001C1067">
      <w:pPr>
        <w:pStyle w:val="TOC2"/>
        <w:tabs>
          <w:tab w:val="left" w:pos="720"/>
          <w:tab w:val="right" w:leader="dot" w:pos="9350"/>
        </w:tabs>
        <w:rPr>
          <w:rFonts w:asciiTheme="minorHAnsi" w:eastAsiaTheme="minorEastAsia" w:hAnsiTheme="minorHAnsi" w:cstheme="minorBidi"/>
          <w:noProof/>
          <w:szCs w:val="22"/>
        </w:rPr>
      </w:pPr>
      <w:hyperlink w:anchor="_Toc314043630" w:history="1">
        <w:r w:rsidR="00E41A94" w:rsidRPr="00AC0CF5">
          <w:rPr>
            <w:rStyle w:val="Hyperlink"/>
            <w:rFonts w:cs="Arial"/>
            <w:noProof/>
          </w:rPr>
          <w:t>5</w:t>
        </w:r>
        <w:r w:rsidR="00E41A94">
          <w:rPr>
            <w:rFonts w:asciiTheme="minorHAnsi" w:eastAsiaTheme="minorEastAsia" w:hAnsiTheme="minorHAnsi" w:cstheme="minorBidi"/>
            <w:noProof/>
            <w:szCs w:val="22"/>
          </w:rPr>
          <w:tab/>
        </w:r>
        <w:r w:rsidR="00E41A94" w:rsidRPr="00AC0CF5">
          <w:rPr>
            <w:rStyle w:val="Hyperlink"/>
            <w:rFonts w:cs="Arial"/>
            <w:noProof/>
          </w:rPr>
          <w:t>RECEIVING</w:t>
        </w:r>
        <w:r w:rsidR="00E41A94">
          <w:rPr>
            <w:noProof/>
            <w:webHidden/>
          </w:rPr>
          <w:tab/>
        </w:r>
        <w:r w:rsidR="00054548">
          <w:rPr>
            <w:noProof/>
            <w:webHidden/>
          </w:rPr>
          <w:fldChar w:fldCharType="begin"/>
        </w:r>
        <w:r w:rsidR="00E41A94">
          <w:rPr>
            <w:noProof/>
            <w:webHidden/>
          </w:rPr>
          <w:instrText xml:space="preserve"> PAGEREF _Toc314043630 \h </w:instrText>
        </w:r>
        <w:r w:rsidR="00054548">
          <w:rPr>
            <w:noProof/>
            <w:webHidden/>
          </w:rPr>
        </w:r>
        <w:r w:rsidR="00054548">
          <w:rPr>
            <w:noProof/>
            <w:webHidden/>
          </w:rPr>
          <w:fldChar w:fldCharType="separate"/>
        </w:r>
        <w:r w:rsidR="00E41A94">
          <w:rPr>
            <w:noProof/>
            <w:webHidden/>
          </w:rPr>
          <w:t>19</w:t>
        </w:r>
        <w:r w:rsidR="00054548">
          <w:rPr>
            <w:noProof/>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31" w:history="1">
        <w:r w:rsidR="00E41A94" w:rsidRPr="00AC0CF5">
          <w:rPr>
            <w:rStyle w:val="Hyperlink"/>
          </w:rPr>
          <w:t>5.1</w:t>
        </w:r>
        <w:r w:rsidR="00E41A94">
          <w:rPr>
            <w:rFonts w:asciiTheme="minorHAnsi" w:eastAsiaTheme="minorEastAsia" w:hAnsiTheme="minorHAnsi" w:cstheme="minorBidi"/>
            <w:i w:val="0"/>
            <w:iCs w:val="0"/>
          </w:rPr>
          <w:tab/>
        </w:r>
        <w:r w:rsidR="00E41A94" w:rsidRPr="00AC0CF5">
          <w:rPr>
            <w:rStyle w:val="Hyperlink"/>
          </w:rPr>
          <w:t>Receive and Palletize</w:t>
        </w:r>
        <w:r w:rsidR="00E41A94">
          <w:rPr>
            <w:webHidden/>
          </w:rPr>
          <w:tab/>
        </w:r>
        <w:r w:rsidR="00054548">
          <w:rPr>
            <w:webHidden/>
          </w:rPr>
          <w:fldChar w:fldCharType="begin"/>
        </w:r>
        <w:r w:rsidR="00E41A94">
          <w:rPr>
            <w:webHidden/>
          </w:rPr>
          <w:instrText xml:space="preserve"> PAGEREF _Toc314043631 \h </w:instrText>
        </w:r>
        <w:r w:rsidR="00054548">
          <w:rPr>
            <w:webHidden/>
          </w:rPr>
        </w:r>
        <w:r w:rsidR="00054548">
          <w:rPr>
            <w:webHidden/>
          </w:rPr>
          <w:fldChar w:fldCharType="separate"/>
        </w:r>
        <w:r w:rsidR="00E41A94">
          <w:rPr>
            <w:webHidden/>
          </w:rPr>
          <w:t>20</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32" w:history="1">
        <w:r w:rsidR="00E41A94" w:rsidRPr="00AC0CF5">
          <w:rPr>
            <w:rStyle w:val="Hyperlink"/>
          </w:rPr>
          <w:t>5.2</w:t>
        </w:r>
        <w:r w:rsidR="00E41A94">
          <w:rPr>
            <w:rFonts w:asciiTheme="minorHAnsi" w:eastAsiaTheme="minorEastAsia" w:hAnsiTheme="minorHAnsi" w:cstheme="minorBidi"/>
            <w:i w:val="0"/>
            <w:iCs w:val="0"/>
          </w:rPr>
          <w:tab/>
        </w:r>
        <w:r w:rsidR="00E41A94" w:rsidRPr="00AC0CF5">
          <w:rPr>
            <w:rStyle w:val="Hyperlink"/>
          </w:rPr>
          <w:t>FS Receiving</w:t>
        </w:r>
        <w:r w:rsidR="00E41A94">
          <w:rPr>
            <w:webHidden/>
          </w:rPr>
          <w:tab/>
        </w:r>
        <w:r w:rsidR="00054548">
          <w:rPr>
            <w:webHidden/>
          </w:rPr>
          <w:fldChar w:fldCharType="begin"/>
        </w:r>
        <w:r w:rsidR="00E41A94">
          <w:rPr>
            <w:webHidden/>
          </w:rPr>
          <w:instrText xml:space="preserve"> PAGEREF _Toc314043632 \h </w:instrText>
        </w:r>
        <w:r w:rsidR="00054548">
          <w:rPr>
            <w:webHidden/>
          </w:rPr>
        </w:r>
        <w:r w:rsidR="00054548">
          <w:rPr>
            <w:webHidden/>
          </w:rPr>
          <w:fldChar w:fldCharType="separate"/>
        </w:r>
        <w:r w:rsidR="00E41A94">
          <w:rPr>
            <w:webHidden/>
          </w:rPr>
          <w:t>20</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33" w:history="1">
        <w:r w:rsidR="00E41A94" w:rsidRPr="00AC0CF5">
          <w:rPr>
            <w:rStyle w:val="Hyperlink"/>
          </w:rPr>
          <w:t>5.3</w:t>
        </w:r>
        <w:r w:rsidR="00E41A94">
          <w:rPr>
            <w:rFonts w:asciiTheme="minorHAnsi" w:eastAsiaTheme="minorEastAsia" w:hAnsiTheme="minorHAnsi" w:cstheme="minorBidi"/>
            <w:i w:val="0"/>
            <w:iCs w:val="0"/>
          </w:rPr>
          <w:tab/>
        </w:r>
        <w:r w:rsidR="00E41A94" w:rsidRPr="00AC0CF5">
          <w:rPr>
            <w:rStyle w:val="Hyperlink"/>
          </w:rPr>
          <w:t>Receiving Updates</w:t>
        </w:r>
        <w:r w:rsidR="00E41A94">
          <w:rPr>
            <w:webHidden/>
          </w:rPr>
          <w:tab/>
        </w:r>
        <w:r w:rsidR="00054548">
          <w:rPr>
            <w:webHidden/>
          </w:rPr>
          <w:fldChar w:fldCharType="begin"/>
        </w:r>
        <w:r w:rsidR="00E41A94">
          <w:rPr>
            <w:webHidden/>
          </w:rPr>
          <w:instrText xml:space="preserve"> PAGEREF _Toc314043633 \h </w:instrText>
        </w:r>
        <w:r w:rsidR="00054548">
          <w:rPr>
            <w:webHidden/>
          </w:rPr>
        </w:r>
        <w:r w:rsidR="00054548">
          <w:rPr>
            <w:webHidden/>
          </w:rPr>
          <w:fldChar w:fldCharType="separate"/>
        </w:r>
        <w:r w:rsidR="00E41A94">
          <w:rPr>
            <w:webHidden/>
          </w:rPr>
          <w:t>20</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34" w:history="1">
        <w:r w:rsidR="00E41A94" w:rsidRPr="00AC0CF5">
          <w:rPr>
            <w:rStyle w:val="Hyperlink"/>
          </w:rPr>
          <w:t>5.4</w:t>
        </w:r>
        <w:r w:rsidR="00E41A94">
          <w:rPr>
            <w:rFonts w:asciiTheme="minorHAnsi" w:eastAsiaTheme="minorEastAsia" w:hAnsiTheme="minorHAnsi" w:cstheme="minorBidi"/>
            <w:i w:val="0"/>
            <w:iCs w:val="0"/>
          </w:rPr>
          <w:tab/>
        </w:r>
        <w:r w:rsidR="00E41A94" w:rsidRPr="00AC0CF5">
          <w:rPr>
            <w:rStyle w:val="Hyperlink"/>
          </w:rPr>
          <w:t>Receiving Exceptions</w:t>
        </w:r>
        <w:r w:rsidR="00E41A94">
          <w:rPr>
            <w:webHidden/>
          </w:rPr>
          <w:tab/>
        </w:r>
        <w:r w:rsidR="00054548">
          <w:rPr>
            <w:webHidden/>
          </w:rPr>
          <w:fldChar w:fldCharType="begin"/>
        </w:r>
        <w:r w:rsidR="00E41A94">
          <w:rPr>
            <w:webHidden/>
          </w:rPr>
          <w:instrText xml:space="preserve"> PAGEREF _Toc314043634 \h </w:instrText>
        </w:r>
        <w:r w:rsidR="00054548">
          <w:rPr>
            <w:webHidden/>
          </w:rPr>
        </w:r>
        <w:r w:rsidR="00054548">
          <w:rPr>
            <w:webHidden/>
          </w:rPr>
          <w:fldChar w:fldCharType="separate"/>
        </w:r>
        <w:r w:rsidR="00E41A94">
          <w:rPr>
            <w:webHidden/>
          </w:rPr>
          <w:t>21</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35" w:history="1">
        <w:r w:rsidR="00E41A94" w:rsidRPr="00AC0CF5">
          <w:rPr>
            <w:rStyle w:val="Hyperlink"/>
          </w:rPr>
          <w:t>5.5</w:t>
        </w:r>
        <w:r w:rsidR="00E41A94">
          <w:rPr>
            <w:rFonts w:asciiTheme="minorHAnsi" w:eastAsiaTheme="minorEastAsia" w:hAnsiTheme="minorHAnsi" w:cstheme="minorBidi"/>
            <w:i w:val="0"/>
            <w:iCs w:val="0"/>
          </w:rPr>
          <w:tab/>
        </w:r>
        <w:r w:rsidR="00E41A94" w:rsidRPr="00AC0CF5">
          <w:rPr>
            <w:rStyle w:val="Hyperlink"/>
          </w:rPr>
          <w:t>Verify Receipt</w:t>
        </w:r>
        <w:r w:rsidR="00E41A94">
          <w:rPr>
            <w:webHidden/>
          </w:rPr>
          <w:tab/>
        </w:r>
        <w:r w:rsidR="00054548">
          <w:rPr>
            <w:webHidden/>
          </w:rPr>
          <w:fldChar w:fldCharType="begin"/>
        </w:r>
        <w:r w:rsidR="00E41A94">
          <w:rPr>
            <w:webHidden/>
          </w:rPr>
          <w:instrText xml:space="preserve"> PAGEREF _Toc314043635 \h </w:instrText>
        </w:r>
        <w:r w:rsidR="00054548">
          <w:rPr>
            <w:webHidden/>
          </w:rPr>
        </w:r>
        <w:r w:rsidR="00054548">
          <w:rPr>
            <w:webHidden/>
          </w:rPr>
          <w:fldChar w:fldCharType="separate"/>
        </w:r>
        <w:r w:rsidR="00E41A94">
          <w:rPr>
            <w:webHidden/>
          </w:rPr>
          <w:t>22</w:t>
        </w:r>
        <w:r w:rsidR="00054548">
          <w:rPr>
            <w:webHidden/>
          </w:rPr>
          <w:fldChar w:fldCharType="end"/>
        </w:r>
      </w:hyperlink>
    </w:p>
    <w:p w:rsidR="00E41A94" w:rsidRDefault="001C1067">
      <w:pPr>
        <w:pStyle w:val="TOC2"/>
        <w:tabs>
          <w:tab w:val="left" w:pos="720"/>
          <w:tab w:val="right" w:leader="dot" w:pos="9350"/>
        </w:tabs>
        <w:rPr>
          <w:rFonts w:asciiTheme="minorHAnsi" w:eastAsiaTheme="minorEastAsia" w:hAnsiTheme="minorHAnsi" w:cstheme="minorBidi"/>
          <w:noProof/>
          <w:szCs w:val="22"/>
        </w:rPr>
      </w:pPr>
      <w:hyperlink w:anchor="_Toc314043636" w:history="1">
        <w:r w:rsidR="00E41A94" w:rsidRPr="00AC0CF5">
          <w:rPr>
            <w:rStyle w:val="Hyperlink"/>
            <w:rFonts w:cs="Arial"/>
            <w:noProof/>
          </w:rPr>
          <w:t>6</w:t>
        </w:r>
        <w:r w:rsidR="00E41A94">
          <w:rPr>
            <w:rFonts w:asciiTheme="minorHAnsi" w:eastAsiaTheme="minorEastAsia" w:hAnsiTheme="minorHAnsi" w:cstheme="minorBidi"/>
            <w:noProof/>
            <w:szCs w:val="22"/>
          </w:rPr>
          <w:tab/>
        </w:r>
        <w:r w:rsidR="00E41A94" w:rsidRPr="00AC0CF5">
          <w:rPr>
            <w:rStyle w:val="Hyperlink"/>
            <w:rFonts w:cs="Arial"/>
            <w:noProof/>
          </w:rPr>
          <w:t>PUTAWAY - Stockbridge</w:t>
        </w:r>
        <w:r w:rsidR="00E41A94">
          <w:rPr>
            <w:noProof/>
            <w:webHidden/>
          </w:rPr>
          <w:tab/>
        </w:r>
        <w:r w:rsidR="00054548">
          <w:rPr>
            <w:noProof/>
            <w:webHidden/>
          </w:rPr>
          <w:fldChar w:fldCharType="begin"/>
        </w:r>
        <w:r w:rsidR="00E41A94">
          <w:rPr>
            <w:noProof/>
            <w:webHidden/>
          </w:rPr>
          <w:instrText xml:space="preserve"> PAGEREF _Toc314043636 \h </w:instrText>
        </w:r>
        <w:r w:rsidR="00054548">
          <w:rPr>
            <w:noProof/>
            <w:webHidden/>
          </w:rPr>
        </w:r>
        <w:r w:rsidR="00054548">
          <w:rPr>
            <w:noProof/>
            <w:webHidden/>
          </w:rPr>
          <w:fldChar w:fldCharType="separate"/>
        </w:r>
        <w:r w:rsidR="00E41A94">
          <w:rPr>
            <w:noProof/>
            <w:webHidden/>
          </w:rPr>
          <w:t>23</w:t>
        </w:r>
        <w:r w:rsidR="00054548">
          <w:rPr>
            <w:noProof/>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37" w:history="1">
        <w:r w:rsidR="00E41A94" w:rsidRPr="00AC0CF5">
          <w:rPr>
            <w:rStyle w:val="Hyperlink"/>
          </w:rPr>
          <w:t>6.1</w:t>
        </w:r>
        <w:r w:rsidR="00E41A94">
          <w:rPr>
            <w:rFonts w:asciiTheme="minorHAnsi" w:eastAsiaTheme="minorEastAsia" w:hAnsiTheme="minorHAnsi" w:cstheme="minorBidi"/>
            <w:i w:val="0"/>
            <w:iCs w:val="0"/>
          </w:rPr>
          <w:tab/>
        </w:r>
        <w:r w:rsidR="00E41A94" w:rsidRPr="00AC0CF5">
          <w:rPr>
            <w:rStyle w:val="Hyperlink"/>
          </w:rPr>
          <w:t>System-Directed Putaway Logic</w:t>
        </w:r>
        <w:r w:rsidR="00E41A94">
          <w:rPr>
            <w:webHidden/>
          </w:rPr>
          <w:tab/>
        </w:r>
        <w:r w:rsidR="00054548">
          <w:rPr>
            <w:webHidden/>
          </w:rPr>
          <w:fldChar w:fldCharType="begin"/>
        </w:r>
        <w:r w:rsidR="00E41A94">
          <w:rPr>
            <w:webHidden/>
          </w:rPr>
          <w:instrText xml:space="preserve"> PAGEREF _Toc314043637 \h </w:instrText>
        </w:r>
        <w:r w:rsidR="00054548">
          <w:rPr>
            <w:webHidden/>
          </w:rPr>
        </w:r>
        <w:r w:rsidR="00054548">
          <w:rPr>
            <w:webHidden/>
          </w:rPr>
          <w:fldChar w:fldCharType="separate"/>
        </w:r>
        <w:r w:rsidR="00E41A94">
          <w:rPr>
            <w:webHidden/>
          </w:rPr>
          <w:t>23</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38" w:history="1">
        <w:r w:rsidR="00E41A94" w:rsidRPr="00AC0CF5">
          <w:rPr>
            <w:rStyle w:val="Hyperlink"/>
          </w:rPr>
          <w:t>6.2</w:t>
        </w:r>
        <w:r w:rsidR="00E41A94">
          <w:rPr>
            <w:rFonts w:asciiTheme="minorHAnsi" w:eastAsiaTheme="minorEastAsia" w:hAnsiTheme="minorHAnsi" w:cstheme="minorBidi"/>
            <w:i w:val="0"/>
            <w:iCs w:val="0"/>
          </w:rPr>
          <w:tab/>
        </w:r>
        <w:r w:rsidR="00E41A94" w:rsidRPr="00AC0CF5">
          <w:rPr>
            <w:rStyle w:val="Hyperlink"/>
          </w:rPr>
          <w:t>Putaway Execution</w:t>
        </w:r>
        <w:r w:rsidR="00E41A94">
          <w:rPr>
            <w:webHidden/>
          </w:rPr>
          <w:tab/>
        </w:r>
        <w:r w:rsidR="00054548">
          <w:rPr>
            <w:webHidden/>
          </w:rPr>
          <w:fldChar w:fldCharType="begin"/>
        </w:r>
        <w:r w:rsidR="00E41A94">
          <w:rPr>
            <w:webHidden/>
          </w:rPr>
          <w:instrText xml:space="preserve"> PAGEREF _Toc314043638 \h </w:instrText>
        </w:r>
        <w:r w:rsidR="00054548">
          <w:rPr>
            <w:webHidden/>
          </w:rPr>
        </w:r>
        <w:r w:rsidR="00054548">
          <w:rPr>
            <w:webHidden/>
          </w:rPr>
          <w:fldChar w:fldCharType="separate"/>
        </w:r>
        <w:r w:rsidR="00E41A94">
          <w:rPr>
            <w:webHidden/>
          </w:rPr>
          <w:t>24</w:t>
        </w:r>
        <w:r w:rsidR="00054548">
          <w:rPr>
            <w:webHidden/>
          </w:rPr>
          <w:fldChar w:fldCharType="end"/>
        </w:r>
      </w:hyperlink>
    </w:p>
    <w:p w:rsidR="00E41A94" w:rsidRDefault="001C1067">
      <w:pPr>
        <w:pStyle w:val="TOC2"/>
        <w:tabs>
          <w:tab w:val="left" w:pos="720"/>
          <w:tab w:val="right" w:leader="dot" w:pos="9350"/>
        </w:tabs>
        <w:rPr>
          <w:rFonts w:asciiTheme="minorHAnsi" w:eastAsiaTheme="minorEastAsia" w:hAnsiTheme="minorHAnsi" w:cstheme="minorBidi"/>
          <w:noProof/>
          <w:szCs w:val="22"/>
        </w:rPr>
      </w:pPr>
      <w:hyperlink w:anchor="_Toc314043639" w:history="1">
        <w:r w:rsidR="00E41A94" w:rsidRPr="00AC0CF5">
          <w:rPr>
            <w:rStyle w:val="Hyperlink"/>
            <w:rFonts w:cs="Arial"/>
            <w:noProof/>
          </w:rPr>
          <w:t>7</w:t>
        </w:r>
        <w:r w:rsidR="00E41A94">
          <w:rPr>
            <w:rFonts w:asciiTheme="minorHAnsi" w:eastAsiaTheme="minorEastAsia" w:hAnsiTheme="minorHAnsi" w:cstheme="minorBidi"/>
            <w:noProof/>
            <w:szCs w:val="22"/>
          </w:rPr>
          <w:tab/>
        </w:r>
        <w:r w:rsidR="00E41A94" w:rsidRPr="00AC0CF5">
          <w:rPr>
            <w:rStyle w:val="Hyperlink"/>
            <w:rFonts w:cs="Arial"/>
            <w:noProof/>
          </w:rPr>
          <w:t>PUTAWAY - Hogansville</w:t>
        </w:r>
        <w:r w:rsidR="00E41A94">
          <w:rPr>
            <w:noProof/>
            <w:webHidden/>
          </w:rPr>
          <w:tab/>
        </w:r>
        <w:r w:rsidR="00054548">
          <w:rPr>
            <w:noProof/>
            <w:webHidden/>
          </w:rPr>
          <w:fldChar w:fldCharType="begin"/>
        </w:r>
        <w:r w:rsidR="00E41A94">
          <w:rPr>
            <w:noProof/>
            <w:webHidden/>
          </w:rPr>
          <w:instrText xml:space="preserve"> PAGEREF _Toc314043639 \h </w:instrText>
        </w:r>
        <w:r w:rsidR="00054548">
          <w:rPr>
            <w:noProof/>
            <w:webHidden/>
          </w:rPr>
        </w:r>
        <w:r w:rsidR="00054548">
          <w:rPr>
            <w:noProof/>
            <w:webHidden/>
          </w:rPr>
          <w:fldChar w:fldCharType="separate"/>
        </w:r>
        <w:r w:rsidR="00E41A94">
          <w:rPr>
            <w:noProof/>
            <w:webHidden/>
          </w:rPr>
          <w:t>25</w:t>
        </w:r>
        <w:r w:rsidR="00054548">
          <w:rPr>
            <w:noProof/>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40" w:history="1">
        <w:r w:rsidR="00E41A94" w:rsidRPr="00AC0CF5">
          <w:rPr>
            <w:rStyle w:val="Hyperlink"/>
          </w:rPr>
          <w:t>7.1</w:t>
        </w:r>
        <w:r w:rsidR="00E41A94">
          <w:rPr>
            <w:rFonts w:asciiTheme="minorHAnsi" w:eastAsiaTheme="minorEastAsia" w:hAnsiTheme="minorHAnsi" w:cstheme="minorBidi"/>
            <w:i w:val="0"/>
            <w:iCs w:val="0"/>
          </w:rPr>
          <w:tab/>
        </w:r>
        <w:r w:rsidR="00E41A94" w:rsidRPr="00AC0CF5">
          <w:rPr>
            <w:rStyle w:val="Hyperlink"/>
          </w:rPr>
          <w:t>System-Directed Putaway Logic</w:t>
        </w:r>
        <w:r w:rsidR="00E41A94">
          <w:rPr>
            <w:webHidden/>
          </w:rPr>
          <w:tab/>
        </w:r>
        <w:r w:rsidR="00054548">
          <w:rPr>
            <w:webHidden/>
          </w:rPr>
          <w:fldChar w:fldCharType="begin"/>
        </w:r>
        <w:r w:rsidR="00E41A94">
          <w:rPr>
            <w:webHidden/>
          </w:rPr>
          <w:instrText xml:space="preserve"> PAGEREF _Toc314043640 \h </w:instrText>
        </w:r>
        <w:r w:rsidR="00054548">
          <w:rPr>
            <w:webHidden/>
          </w:rPr>
        </w:r>
        <w:r w:rsidR="00054548">
          <w:rPr>
            <w:webHidden/>
          </w:rPr>
          <w:fldChar w:fldCharType="separate"/>
        </w:r>
        <w:r w:rsidR="00E41A94">
          <w:rPr>
            <w:webHidden/>
          </w:rPr>
          <w:t>25</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41" w:history="1">
        <w:r w:rsidR="00E41A94" w:rsidRPr="00AC0CF5">
          <w:rPr>
            <w:rStyle w:val="Hyperlink"/>
          </w:rPr>
          <w:t>7.2</w:t>
        </w:r>
        <w:r w:rsidR="00E41A94">
          <w:rPr>
            <w:rFonts w:asciiTheme="minorHAnsi" w:eastAsiaTheme="minorEastAsia" w:hAnsiTheme="minorHAnsi" w:cstheme="minorBidi"/>
            <w:i w:val="0"/>
            <w:iCs w:val="0"/>
          </w:rPr>
          <w:tab/>
        </w:r>
        <w:r w:rsidR="00E41A94" w:rsidRPr="00AC0CF5">
          <w:rPr>
            <w:rStyle w:val="Hyperlink"/>
          </w:rPr>
          <w:t>Putaway Execution</w:t>
        </w:r>
        <w:r w:rsidR="00E41A94">
          <w:rPr>
            <w:webHidden/>
          </w:rPr>
          <w:tab/>
        </w:r>
        <w:r w:rsidR="00054548">
          <w:rPr>
            <w:webHidden/>
          </w:rPr>
          <w:fldChar w:fldCharType="begin"/>
        </w:r>
        <w:r w:rsidR="00E41A94">
          <w:rPr>
            <w:webHidden/>
          </w:rPr>
          <w:instrText xml:space="preserve"> PAGEREF _Toc314043641 \h </w:instrText>
        </w:r>
        <w:r w:rsidR="00054548">
          <w:rPr>
            <w:webHidden/>
          </w:rPr>
        </w:r>
        <w:r w:rsidR="00054548">
          <w:rPr>
            <w:webHidden/>
          </w:rPr>
          <w:fldChar w:fldCharType="separate"/>
        </w:r>
        <w:r w:rsidR="00E41A94">
          <w:rPr>
            <w:webHidden/>
          </w:rPr>
          <w:t>26</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42" w:history="1">
        <w:r w:rsidR="00E41A94" w:rsidRPr="00AC0CF5">
          <w:rPr>
            <w:rStyle w:val="Hyperlink"/>
          </w:rPr>
          <w:t>7.3</w:t>
        </w:r>
        <w:r w:rsidR="00E41A94">
          <w:rPr>
            <w:rFonts w:asciiTheme="minorHAnsi" w:eastAsiaTheme="minorEastAsia" w:hAnsiTheme="minorHAnsi" w:cstheme="minorBidi"/>
            <w:i w:val="0"/>
            <w:iCs w:val="0"/>
          </w:rPr>
          <w:tab/>
        </w:r>
        <w:r w:rsidR="00E41A94" w:rsidRPr="00AC0CF5">
          <w:rPr>
            <w:rStyle w:val="Hyperlink"/>
          </w:rPr>
          <w:t>Putaway Updates</w:t>
        </w:r>
        <w:r w:rsidR="00E41A94">
          <w:rPr>
            <w:webHidden/>
          </w:rPr>
          <w:tab/>
        </w:r>
        <w:r w:rsidR="00054548">
          <w:rPr>
            <w:webHidden/>
          </w:rPr>
          <w:fldChar w:fldCharType="begin"/>
        </w:r>
        <w:r w:rsidR="00E41A94">
          <w:rPr>
            <w:webHidden/>
          </w:rPr>
          <w:instrText xml:space="preserve"> PAGEREF _Toc314043642 \h </w:instrText>
        </w:r>
        <w:r w:rsidR="00054548">
          <w:rPr>
            <w:webHidden/>
          </w:rPr>
        </w:r>
        <w:r w:rsidR="00054548">
          <w:rPr>
            <w:webHidden/>
          </w:rPr>
          <w:fldChar w:fldCharType="separate"/>
        </w:r>
        <w:r w:rsidR="00E41A94">
          <w:rPr>
            <w:webHidden/>
          </w:rPr>
          <w:t>27</w:t>
        </w:r>
        <w:r w:rsidR="00054548">
          <w:rPr>
            <w:webHidden/>
          </w:rPr>
          <w:fldChar w:fldCharType="end"/>
        </w:r>
      </w:hyperlink>
    </w:p>
    <w:p w:rsidR="00E41A94" w:rsidRDefault="001C1067">
      <w:pPr>
        <w:pStyle w:val="TOC2"/>
        <w:tabs>
          <w:tab w:val="left" w:pos="720"/>
          <w:tab w:val="right" w:leader="dot" w:pos="9350"/>
        </w:tabs>
        <w:rPr>
          <w:rFonts w:asciiTheme="minorHAnsi" w:eastAsiaTheme="minorEastAsia" w:hAnsiTheme="minorHAnsi" w:cstheme="minorBidi"/>
          <w:noProof/>
          <w:szCs w:val="22"/>
        </w:rPr>
      </w:pPr>
      <w:hyperlink w:anchor="_Toc314043643" w:history="1">
        <w:r w:rsidR="00E41A94" w:rsidRPr="00AC0CF5">
          <w:rPr>
            <w:rStyle w:val="Hyperlink"/>
            <w:noProof/>
          </w:rPr>
          <w:t>8</w:t>
        </w:r>
        <w:r w:rsidR="00E41A94">
          <w:rPr>
            <w:rFonts w:asciiTheme="minorHAnsi" w:eastAsiaTheme="minorEastAsia" w:hAnsiTheme="minorHAnsi" w:cstheme="minorBidi"/>
            <w:noProof/>
            <w:szCs w:val="22"/>
          </w:rPr>
          <w:tab/>
        </w:r>
        <w:r w:rsidR="00E41A94" w:rsidRPr="00AC0CF5">
          <w:rPr>
            <w:rStyle w:val="Hyperlink"/>
            <w:noProof/>
          </w:rPr>
          <w:t>QUALITY AUDIT AND WEIGHT CHECK</w:t>
        </w:r>
        <w:r w:rsidR="00E41A94">
          <w:rPr>
            <w:noProof/>
            <w:webHidden/>
          </w:rPr>
          <w:tab/>
        </w:r>
        <w:r w:rsidR="00054548">
          <w:rPr>
            <w:noProof/>
            <w:webHidden/>
          </w:rPr>
          <w:fldChar w:fldCharType="begin"/>
        </w:r>
        <w:r w:rsidR="00E41A94">
          <w:rPr>
            <w:noProof/>
            <w:webHidden/>
          </w:rPr>
          <w:instrText xml:space="preserve"> PAGEREF _Toc314043643 \h </w:instrText>
        </w:r>
        <w:r w:rsidR="00054548">
          <w:rPr>
            <w:noProof/>
            <w:webHidden/>
          </w:rPr>
        </w:r>
        <w:r w:rsidR="00054548">
          <w:rPr>
            <w:noProof/>
            <w:webHidden/>
          </w:rPr>
          <w:fldChar w:fldCharType="separate"/>
        </w:r>
        <w:r w:rsidR="00E41A94">
          <w:rPr>
            <w:noProof/>
            <w:webHidden/>
          </w:rPr>
          <w:t>28</w:t>
        </w:r>
        <w:r w:rsidR="00054548">
          <w:rPr>
            <w:noProof/>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644" w:history="1">
        <w:r w:rsidR="00E41A94" w:rsidRPr="00AC0CF5">
          <w:rPr>
            <w:rStyle w:val="Hyperlink"/>
          </w:rPr>
          <w:t>III. OUTBOUND – DISTRIBUTION ORDER PROCESSING</w:t>
        </w:r>
        <w:r w:rsidR="00E41A94">
          <w:rPr>
            <w:webHidden/>
          </w:rPr>
          <w:tab/>
        </w:r>
        <w:r w:rsidR="00054548">
          <w:rPr>
            <w:webHidden/>
          </w:rPr>
          <w:fldChar w:fldCharType="begin"/>
        </w:r>
        <w:r w:rsidR="00E41A94">
          <w:rPr>
            <w:webHidden/>
          </w:rPr>
          <w:instrText xml:space="preserve"> PAGEREF _Toc314043644 \h </w:instrText>
        </w:r>
        <w:r w:rsidR="00054548">
          <w:rPr>
            <w:webHidden/>
          </w:rPr>
        </w:r>
        <w:r w:rsidR="00054548">
          <w:rPr>
            <w:webHidden/>
          </w:rPr>
          <w:fldChar w:fldCharType="separate"/>
        </w:r>
        <w:r w:rsidR="00E41A94">
          <w:rPr>
            <w:webHidden/>
          </w:rPr>
          <w:t>29</w:t>
        </w:r>
        <w:r w:rsidR="00054548">
          <w:rPr>
            <w:webHidden/>
          </w:rPr>
          <w:fldChar w:fldCharType="end"/>
        </w:r>
      </w:hyperlink>
    </w:p>
    <w:p w:rsidR="00E41A94" w:rsidRDefault="001C1067">
      <w:pPr>
        <w:pStyle w:val="TOC2"/>
        <w:tabs>
          <w:tab w:val="left" w:pos="720"/>
          <w:tab w:val="right" w:leader="dot" w:pos="9350"/>
        </w:tabs>
        <w:rPr>
          <w:rFonts w:asciiTheme="minorHAnsi" w:eastAsiaTheme="minorEastAsia" w:hAnsiTheme="minorHAnsi" w:cstheme="minorBidi"/>
          <w:noProof/>
          <w:szCs w:val="22"/>
        </w:rPr>
      </w:pPr>
      <w:hyperlink w:anchor="_Toc314043645" w:history="1">
        <w:r w:rsidR="00E41A94" w:rsidRPr="00AC0CF5">
          <w:rPr>
            <w:rStyle w:val="Hyperlink"/>
            <w:noProof/>
          </w:rPr>
          <w:t>9</w:t>
        </w:r>
        <w:r w:rsidR="00E41A94">
          <w:rPr>
            <w:rFonts w:asciiTheme="minorHAnsi" w:eastAsiaTheme="minorEastAsia" w:hAnsiTheme="minorHAnsi" w:cstheme="minorBidi"/>
            <w:noProof/>
            <w:szCs w:val="22"/>
          </w:rPr>
          <w:tab/>
        </w:r>
        <w:r w:rsidR="00E41A94" w:rsidRPr="00AC0CF5">
          <w:rPr>
            <w:rStyle w:val="Hyperlink"/>
            <w:noProof/>
          </w:rPr>
          <w:t>WAVE MANAGEMENT</w:t>
        </w:r>
        <w:r w:rsidR="00E41A94">
          <w:rPr>
            <w:noProof/>
            <w:webHidden/>
          </w:rPr>
          <w:tab/>
        </w:r>
        <w:r w:rsidR="00054548">
          <w:rPr>
            <w:noProof/>
            <w:webHidden/>
          </w:rPr>
          <w:fldChar w:fldCharType="begin"/>
        </w:r>
        <w:r w:rsidR="00E41A94">
          <w:rPr>
            <w:noProof/>
            <w:webHidden/>
          </w:rPr>
          <w:instrText xml:space="preserve"> PAGEREF _Toc314043645 \h </w:instrText>
        </w:r>
        <w:r w:rsidR="00054548">
          <w:rPr>
            <w:noProof/>
            <w:webHidden/>
          </w:rPr>
        </w:r>
        <w:r w:rsidR="00054548">
          <w:rPr>
            <w:noProof/>
            <w:webHidden/>
          </w:rPr>
          <w:fldChar w:fldCharType="separate"/>
        </w:r>
        <w:r w:rsidR="00E41A94">
          <w:rPr>
            <w:noProof/>
            <w:webHidden/>
          </w:rPr>
          <w:t>29</w:t>
        </w:r>
        <w:r w:rsidR="00054548">
          <w:rPr>
            <w:noProof/>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46" w:history="1">
        <w:r w:rsidR="00E41A94" w:rsidRPr="00AC0CF5">
          <w:rPr>
            <w:rStyle w:val="Hyperlink"/>
          </w:rPr>
          <w:t>9.1</w:t>
        </w:r>
        <w:r w:rsidR="00E41A94">
          <w:rPr>
            <w:rFonts w:asciiTheme="minorHAnsi" w:eastAsiaTheme="minorEastAsia" w:hAnsiTheme="minorHAnsi" w:cstheme="minorBidi"/>
            <w:i w:val="0"/>
            <w:iCs w:val="0"/>
          </w:rPr>
          <w:tab/>
        </w:r>
        <w:r w:rsidR="00E41A94" w:rsidRPr="00AC0CF5">
          <w:rPr>
            <w:rStyle w:val="Hyperlink"/>
          </w:rPr>
          <w:t>Wave Templates</w:t>
        </w:r>
        <w:r w:rsidR="00E41A94">
          <w:rPr>
            <w:webHidden/>
          </w:rPr>
          <w:tab/>
        </w:r>
        <w:r w:rsidR="00054548">
          <w:rPr>
            <w:webHidden/>
          </w:rPr>
          <w:fldChar w:fldCharType="begin"/>
        </w:r>
        <w:r w:rsidR="00E41A94">
          <w:rPr>
            <w:webHidden/>
          </w:rPr>
          <w:instrText xml:space="preserve"> PAGEREF _Toc314043646 \h </w:instrText>
        </w:r>
        <w:r w:rsidR="00054548">
          <w:rPr>
            <w:webHidden/>
          </w:rPr>
        </w:r>
        <w:r w:rsidR="00054548">
          <w:rPr>
            <w:webHidden/>
          </w:rPr>
          <w:fldChar w:fldCharType="separate"/>
        </w:r>
        <w:r w:rsidR="00E41A94">
          <w:rPr>
            <w:webHidden/>
          </w:rPr>
          <w:t>30</w:t>
        </w:r>
        <w:r w:rsidR="00054548">
          <w:rPr>
            <w:webHidden/>
          </w:rPr>
          <w:fldChar w:fldCharType="end"/>
        </w:r>
      </w:hyperlink>
    </w:p>
    <w:p w:rsidR="00E41A94" w:rsidRDefault="001C1067">
      <w:pPr>
        <w:pStyle w:val="TOC3"/>
        <w:rPr>
          <w:rFonts w:asciiTheme="minorHAnsi" w:eastAsiaTheme="minorEastAsia" w:hAnsiTheme="minorHAnsi" w:cstheme="minorBidi"/>
          <w:i w:val="0"/>
          <w:iCs w:val="0"/>
        </w:rPr>
      </w:pPr>
      <w:hyperlink w:anchor="_Toc314043647" w:history="1">
        <w:r w:rsidR="00E41A94" w:rsidRPr="00AC0CF5">
          <w:rPr>
            <w:rStyle w:val="Hyperlink"/>
          </w:rPr>
          <w:t>9.2</w:t>
        </w:r>
        <w:r w:rsidR="00E41A94">
          <w:rPr>
            <w:rFonts w:asciiTheme="minorHAnsi" w:eastAsiaTheme="minorEastAsia" w:hAnsiTheme="minorHAnsi" w:cstheme="minorBidi"/>
            <w:i w:val="0"/>
            <w:iCs w:val="0"/>
          </w:rPr>
          <w:tab/>
        </w:r>
        <w:r w:rsidR="00E41A94" w:rsidRPr="00AC0CF5">
          <w:rPr>
            <w:rStyle w:val="Hyperlink"/>
          </w:rPr>
          <w:t>Wave Monitoring</w:t>
        </w:r>
        <w:r w:rsidR="00E41A94">
          <w:rPr>
            <w:webHidden/>
          </w:rPr>
          <w:tab/>
        </w:r>
        <w:r w:rsidR="00054548">
          <w:rPr>
            <w:webHidden/>
          </w:rPr>
          <w:fldChar w:fldCharType="begin"/>
        </w:r>
        <w:r w:rsidR="00E41A94">
          <w:rPr>
            <w:webHidden/>
          </w:rPr>
          <w:instrText xml:space="preserve"> PAGEREF _Toc314043647 \h </w:instrText>
        </w:r>
        <w:r w:rsidR="00054548">
          <w:rPr>
            <w:webHidden/>
          </w:rPr>
        </w:r>
        <w:r w:rsidR="00054548">
          <w:rPr>
            <w:webHidden/>
          </w:rPr>
          <w:fldChar w:fldCharType="separate"/>
        </w:r>
        <w:r w:rsidR="00E41A94">
          <w:rPr>
            <w:webHidden/>
          </w:rPr>
          <w:t>31</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48" w:history="1">
        <w:r w:rsidR="00E41A94" w:rsidRPr="00AC0CF5">
          <w:rPr>
            <w:rStyle w:val="Hyperlink"/>
            <w:noProof/>
          </w:rPr>
          <w:t>10</w:t>
        </w:r>
        <w:r w:rsidR="00E41A94">
          <w:rPr>
            <w:rFonts w:asciiTheme="minorHAnsi" w:eastAsiaTheme="minorEastAsia" w:hAnsiTheme="minorHAnsi" w:cstheme="minorBidi"/>
            <w:noProof/>
            <w:szCs w:val="22"/>
          </w:rPr>
          <w:tab/>
        </w:r>
        <w:r w:rsidR="00E41A94" w:rsidRPr="00AC0CF5">
          <w:rPr>
            <w:rStyle w:val="Hyperlink"/>
            <w:noProof/>
          </w:rPr>
          <w:t>CUSTOMER ASSORTMENTS</w:t>
        </w:r>
        <w:r w:rsidR="00E41A94">
          <w:rPr>
            <w:noProof/>
            <w:webHidden/>
          </w:rPr>
          <w:tab/>
        </w:r>
        <w:r w:rsidR="00054548">
          <w:rPr>
            <w:noProof/>
            <w:webHidden/>
          </w:rPr>
          <w:fldChar w:fldCharType="begin"/>
        </w:r>
        <w:r w:rsidR="00E41A94">
          <w:rPr>
            <w:noProof/>
            <w:webHidden/>
          </w:rPr>
          <w:instrText xml:space="preserve"> PAGEREF _Toc314043648 \h </w:instrText>
        </w:r>
        <w:r w:rsidR="00054548">
          <w:rPr>
            <w:noProof/>
            <w:webHidden/>
          </w:rPr>
        </w:r>
        <w:r w:rsidR="00054548">
          <w:rPr>
            <w:noProof/>
            <w:webHidden/>
          </w:rPr>
          <w:fldChar w:fldCharType="separate"/>
        </w:r>
        <w:r w:rsidR="00E41A94">
          <w:rPr>
            <w:noProof/>
            <w:webHidden/>
          </w:rPr>
          <w:t>31</w:t>
        </w:r>
        <w:r w:rsidR="00054548">
          <w:rPr>
            <w:noProof/>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49" w:history="1">
        <w:r w:rsidR="00E41A94" w:rsidRPr="00AC0CF5">
          <w:rPr>
            <w:rStyle w:val="Hyperlink"/>
            <w:rFonts w:cs="Arial"/>
            <w:noProof/>
          </w:rPr>
          <w:t>11</w:t>
        </w:r>
        <w:r w:rsidR="00E41A94">
          <w:rPr>
            <w:rFonts w:asciiTheme="minorHAnsi" w:eastAsiaTheme="minorEastAsia" w:hAnsiTheme="minorHAnsi" w:cstheme="minorBidi"/>
            <w:noProof/>
            <w:szCs w:val="22"/>
          </w:rPr>
          <w:tab/>
        </w:r>
        <w:r w:rsidR="00E41A94" w:rsidRPr="00AC0CF5">
          <w:rPr>
            <w:rStyle w:val="Hyperlink"/>
            <w:rFonts w:cs="Arial"/>
            <w:noProof/>
          </w:rPr>
          <w:t>STANDARD PICKING WAVE</w:t>
        </w:r>
        <w:r w:rsidR="00E41A94">
          <w:rPr>
            <w:noProof/>
            <w:webHidden/>
          </w:rPr>
          <w:tab/>
        </w:r>
        <w:r w:rsidR="00054548">
          <w:rPr>
            <w:noProof/>
            <w:webHidden/>
          </w:rPr>
          <w:fldChar w:fldCharType="begin"/>
        </w:r>
        <w:r w:rsidR="00E41A94">
          <w:rPr>
            <w:noProof/>
            <w:webHidden/>
          </w:rPr>
          <w:instrText xml:space="preserve"> PAGEREF _Toc314043649 \h </w:instrText>
        </w:r>
        <w:r w:rsidR="00054548">
          <w:rPr>
            <w:noProof/>
            <w:webHidden/>
          </w:rPr>
        </w:r>
        <w:r w:rsidR="00054548">
          <w:rPr>
            <w:noProof/>
            <w:webHidden/>
          </w:rPr>
          <w:fldChar w:fldCharType="separate"/>
        </w:r>
        <w:r w:rsidR="00E41A94">
          <w:rPr>
            <w:noProof/>
            <w:webHidden/>
          </w:rPr>
          <w:t>31</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50" w:history="1">
        <w:r w:rsidR="00E41A94" w:rsidRPr="00AC0CF5">
          <w:rPr>
            <w:rStyle w:val="Hyperlink"/>
          </w:rPr>
          <w:t>11.1</w:t>
        </w:r>
        <w:r w:rsidR="00E41A94">
          <w:rPr>
            <w:rFonts w:asciiTheme="minorHAnsi" w:eastAsiaTheme="minorEastAsia" w:hAnsiTheme="minorHAnsi" w:cstheme="minorBidi"/>
            <w:i w:val="0"/>
            <w:iCs w:val="0"/>
          </w:rPr>
          <w:tab/>
        </w:r>
        <w:r w:rsidR="00E41A94" w:rsidRPr="00AC0CF5">
          <w:rPr>
            <w:rStyle w:val="Hyperlink"/>
          </w:rPr>
          <w:t xml:space="preserve">Selection </w:t>
        </w:r>
        <w:r w:rsidR="00E41A94" w:rsidRPr="00AC0CF5">
          <w:rPr>
            <w:rStyle w:val="Hyperlink"/>
            <w:rFonts w:cs="Arial"/>
          </w:rPr>
          <w:t>and Sequencing</w:t>
        </w:r>
        <w:r w:rsidR="00E41A94">
          <w:rPr>
            <w:webHidden/>
          </w:rPr>
          <w:tab/>
        </w:r>
        <w:r w:rsidR="00054548">
          <w:rPr>
            <w:webHidden/>
          </w:rPr>
          <w:fldChar w:fldCharType="begin"/>
        </w:r>
        <w:r w:rsidR="00E41A94">
          <w:rPr>
            <w:webHidden/>
          </w:rPr>
          <w:instrText xml:space="preserve"> PAGEREF _Toc314043650 \h </w:instrText>
        </w:r>
        <w:r w:rsidR="00054548">
          <w:rPr>
            <w:webHidden/>
          </w:rPr>
        </w:r>
        <w:r w:rsidR="00054548">
          <w:rPr>
            <w:webHidden/>
          </w:rPr>
          <w:fldChar w:fldCharType="separate"/>
        </w:r>
        <w:r w:rsidR="00E41A94">
          <w:rPr>
            <w:webHidden/>
          </w:rPr>
          <w:t>31</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51" w:history="1">
        <w:r w:rsidR="00E41A94" w:rsidRPr="00AC0CF5">
          <w:rPr>
            <w:rStyle w:val="Hyperlink"/>
          </w:rPr>
          <w:t>11.2</w:t>
        </w:r>
        <w:r w:rsidR="00E41A94">
          <w:rPr>
            <w:rFonts w:asciiTheme="minorHAnsi" w:eastAsiaTheme="minorEastAsia" w:hAnsiTheme="minorHAnsi" w:cstheme="minorBidi"/>
            <w:i w:val="0"/>
            <w:iCs w:val="0"/>
          </w:rPr>
          <w:tab/>
        </w:r>
        <w:r w:rsidR="00E41A94" w:rsidRPr="00AC0CF5">
          <w:rPr>
            <w:rStyle w:val="Hyperlink"/>
          </w:rPr>
          <w:t>Inventory Allocation</w:t>
        </w:r>
        <w:r w:rsidR="00E41A94">
          <w:rPr>
            <w:webHidden/>
          </w:rPr>
          <w:tab/>
        </w:r>
        <w:r w:rsidR="00054548">
          <w:rPr>
            <w:webHidden/>
          </w:rPr>
          <w:fldChar w:fldCharType="begin"/>
        </w:r>
        <w:r w:rsidR="00E41A94">
          <w:rPr>
            <w:webHidden/>
          </w:rPr>
          <w:instrText xml:space="preserve"> PAGEREF _Toc314043651 \h </w:instrText>
        </w:r>
        <w:r w:rsidR="00054548">
          <w:rPr>
            <w:webHidden/>
          </w:rPr>
        </w:r>
        <w:r w:rsidR="00054548">
          <w:rPr>
            <w:webHidden/>
          </w:rPr>
          <w:fldChar w:fldCharType="separate"/>
        </w:r>
        <w:r w:rsidR="00E41A94">
          <w:rPr>
            <w:webHidden/>
          </w:rPr>
          <w:t>32</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52" w:history="1">
        <w:r w:rsidR="00E41A94" w:rsidRPr="00AC0CF5">
          <w:rPr>
            <w:rStyle w:val="Hyperlink"/>
          </w:rPr>
          <w:t>11.3</w:t>
        </w:r>
        <w:r w:rsidR="00E41A94">
          <w:rPr>
            <w:rFonts w:asciiTheme="minorHAnsi" w:eastAsiaTheme="minorEastAsia" w:hAnsiTheme="minorHAnsi" w:cstheme="minorBidi"/>
            <w:i w:val="0"/>
            <w:iCs w:val="0"/>
          </w:rPr>
          <w:tab/>
        </w:r>
        <w:r w:rsidR="00E41A94" w:rsidRPr="00AC0CF5">
          <w:rPr>
            <w:rStyle w:val="Hyperlink"/>
          </w:rPr>
          <w:t>Cubing (Cartonization)</w:t>
        </w:r>
        <w:r w:rsidR="00E41A94">
          <w:rPr>
            <w:webHidden/>
          </w:rPr>
          <w:tab/>
        </w:r>
        <w:r w:rsidR="00054548">
          <w:rPr>
            <w:webHidden/>
          </w:rPr>
          <w:fldChar w:fldCharType="begin"/>
        </w:r>
        <w:r w:rsidR="00E41A94">
          <w:rPr>
            <w:webHidden/>
          </w:rPr>
          <w:instrText xml:space="preserve"> PAGEREF _Toc314043652 \h </w:instrText>
        </w:r>
        <w:r w:rsidR="00054548">
          <w:rPr>
            <w:webHidden/>
          </w:rPr>
        </w:r>
        <w:r w:rsidR="00054548">
          <w:rPr>
            <w:webHidden/>
          </w:rPr>
          <w:fldChar w:fldCharType="separate"/>
        </w:r>
        <w:r w:rsidR="00E41A94">
          <w:rPr>
            <w:webHidden/>
          </w:rPr>
          <w:t>34</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53" w:history="1">
        <w:r w:rsidR="00E41A94" w:rsidRPr="00AC0CF5">
          <w:rPr>
            <w:rStyle w:val="Hyperlink"/>
          </w:rPr>
          <w:t>11.4</w:t>
        </w:r>
        <w:r w:rsidR="00E41A94">
          <w:rPr>
            <w:rFonts w:asciiTheme="minorHAnsi" w:eastAsiaTheme="minorEastAsia" w:hAnsiTheme="minorHAnsi" w:cstheme="minorBidi"/>
            <w:i w:val="0"/>
            <w:iCs w:val="0"/>
          </w:rPr>
          <w:tab/>
        </w:r>
        <w:r w:rsidR="00E41A94" w:rsidRPr="00AC0CF5">
          <w:rPr>
            <w:rStyle w:val="Hyperlink"/>
          </w:rPr>
          <w:t>Replenishment</w:t>
        </w:r>
        <w:r w:rsidR="00E41A94">
          <w:rPr>
            <w:webHidden/>
          </w:rPr>
          <w:tab/>
        </w:r>
        <w:r w:rsidR="00054548">
          <w:rPr>
            <w:webHidden/>
          </w:rPr>
          <w:fldChar w:fldCharType="begin"/>
        </w:r>
        <w:r w:rsidR="00E41A94">
          <w:rPr>
            <w:webHidden/>
          </w:rPr>
          <w:instrText xml:space="preserve"> PAGEREF _Toc314043653 \h </w:instrText>
        </w:r>
        <w:r w:rsidR="00054548">
          <w:rPr>
            <w:webHidden/>
          </w:rPr>
        </w:r>
        <w:r w:rsidR="00054548">
          <w:rPr>
            <w:webHidden/>
          </w:rPr>
          <w:fldChar w:fldCharType="separate"/>
        </w:r>
        <w:r w:rsidR="00E41A94">
          <w:rPr>
            <w:webHidden/>
          </w:rPr>
          <w:t>36</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54" w:history="1">
        <w:r w:rsidR="00E41A94" w:rsidRPr="00AC0CF5">
          <w:rPr>
            <w:rStyle w:val="Hyperlink"/>
          </w:rPr>
          <w:t>11.5</w:t>
        </w:r>
        <w:r w:rsidR="00E41A94">
          <w:rPr>
            <w:rFonts w:asciiTheme="minorHAnsi" w:eastAsiaTheme="minorEastAsia" w:hAnsiTheme="minorHAnsi" w:cstheme="minorBidi"/>
            <w:i w:val="0"/>
            <w:iCs w:val="0"/>
          </w:rPr>
          <w:tab/>
        </w:r>
        <w:r w:rsidR="00E41A94" w:rsidRPr="00AC0CF5">
          <w:rPr>
            <w:rStyle w:val="Hyperlink"/>
          </w:rPr>
          <w:t>Order Consolidation - Stockbridge</w:t>
        </w:r>
        <w:r w:rsidR="00E41A94">
          <w:rPr>
            <w:webHidden/>
          </w:rPr>
          <w:tab/>
        </w:r>
        <w:r w:rsidR="00054548">
          <w:rPr>
            <w:webHidden/>
          </w:rPr>
          <w:fldChar w:fldCharType="begin"/>
        </w:r>
        <w:r w:rsidR="00E41A94">
          <w:rPr>
            <w:webHidden/>
          </w:rPr>
          <w:instrText xml:space="preserve"> PAGEREF _Toc314043654 \h </w:instrText>
        </w:r>
        <w:r w:rsidR="00054548">
          <w:rPr>
            <w:webHidden/>
          </w:rPr>
        </w:r>
        <w:r w:rsidR="00054548">
          <w:rPr>
            <w:webHidden/>
          </w:rPr>
          <w:fldChar w:fldCharType="separate"/>
        </w:r>
        <w:r w:rsidR="00E41A94">
          <w:rPr>
            <w:webHidden/>
          </w:rPr>
          <w:t>36</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55" w:history="1">
        <w:r w:rsidR="00E41A94" w:rsidRPr="00AC0CF5">
          <w:rPr>
            <w:rStyle w:val="Hyperlink"/>
          </w:rPr>
          <w:t>11.6</w:t>
        </w:r>
        <w:r w:rsidR="00E41A94">
          <w:rPr>
            <w:rFonts w:asciiTheme="minorHAnsi" w:eastAsiaTheme="minorEastAsia" w:hAnsiTheme="minorHAnsi" w:cstheme="minorBidi"/>
            <w:i w:val="0"/>
            <w:iCs w:val="0"/>
          </w:rPr>
          <w:tab/>
        </w:r>
        <w:r w:rsidR="00E41A94" w:rsidRPr="00AC0CF5">
          <w:rPr>
            <w:rStyle w:val="Hyperlink"/>
          </w:rPr>
          <w:t>Order Consolidation – Hogansville</w:t>
        </w:r>
        <w:r w:rsidR="00E41A94">
          <w:rPr>
            <w:webHidden/>
          </w:rPr>
          <w:tab/>
        </w:r>
        <w:r w:rsidR="00054548">
          <w:rPr>
            <w:webHidden/>
          </w:rPr>
          <w:fldChar w:fldCharType="begin"/>
        </w:r>
        <w:r w:rsidR="00E41A94">
          <w:rPr>
            <w:webHidden/>
          </w:rPr>
          <w:instrText xml:space="preserve"> PAGEREF _Toc314043655 \h </w:instrText>
        </w:r>
        <w:r w:rsidR="00054548">
          <w:rPr>
            <w:webHidden/>
          </w:rPr>
        </w:r>
        <w:r w:rsidR="00054548">
          <w:rPr>
            <w:webHidden/>
          </w:rPr>
          <w:fldChar w:fldCharType="separate"/>
        </w:r>
        <w:r w:rsidR="00E41A94">
          <w:rPr>
            <w:webHidden/>
          </w:rPr>
          <w:t>37</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56" w:history="1">
        <w:r w:rsidR="00E41A94" w:rsidRPr="00AC0CF5">
          <w:rPr>
            <w:rStyle w:val="Hyperlink"/>
          </w:rPr>
          <w:t>11.7</w:t>
        </w:r>
        <w:r w:rsidR="00E41A94">
          <w:rPr>
            <w:rFonts w:asciiTheme="minorHAnsi" w:eastAsiaTheme="minorEastAsia" w:hAnsiTheme="minorHAnsi" w:cstheme="minorBidi"/>
            <w:i w:val="0"/>
            <w:iCs w:val="0"/>
          </w:rPr>
          <w:tab/>
        </w:r>
        <w:r w:rsidR="00E41A94" w:rsidRPr="00AC0CF5">
          <w:rPr>
            <w:rStyle w:val="Hyperlink"/>
          </w:rPr>
          <w:t>Routing</w:t>
        </w:r>
        <w:r w:rsidR="00E41A94">
          <w:rPr>
            <w:webHidden/>
          </w:rPr>
          <w:tab/>
        </w:r>
        <w:r w:rsidR="00054548">
          <w:rPr>
            <w:webHidden/>
          </w:rPr>
          <w:fldChar w:fldCharType="begin"/>
        </w:r>
        <w:r w:rsidR="00E41A94">
          <w:rPr>
            <w:webHidden/>
          </w:rPr>
          <w:instrText xml:space="preserve"> PAGEREF _Toc314043656 \h </w:instrText>
        </w:r>
        <w:r w:rsidR="00054548">
          <w:rPr>
            <w:webHidden/>
          </w:rPr>
        </w:r>
        <w:r w:rsidR="00054548">
          <w:rPr>
            <w:webHidden/>
          </w:rPr>
          <w:fldChar w:fldCharType="separate"/>
        </w:r>
        <w:r w:rsidR="00E41A94">
          <w:rPr>
            <w:webHidden/>
          </w:rPr>
          <w:t>37</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57" w:history="1">
        <w:r w:rsidR="00E41A94" w:rsidRPr="00AC0CF5">
          <w:rPr>
            <w:rStyle w:val="Hyperlink"/>
          </w:rPr>
          <w:t>11.8</w:t>
        </w:r>
        <w:r w:rsidR="00E41A94">
          <w:rPr>
            <w:rFonts w:asciiTheme="minorHAnsi" w:eastAsiaTheme="minorEastAsia" w:hAnsiTheme="minorHAnsi" w:cstheme="minorBidi"/>
            <w:i w:val="0"/>
            <w:iCs w:val="0"/>
          </w:rPr>
          <w:tab/>
        </w:r>
        <w:r w:rsidR="00E41A94" w:rsidRPr="00AC0CF5">
          <w:rPr>
            <w:rStyle w:val="Hyperlink"/>
          </w:rPr>
          <w:t>Divert Messaging to MHE - Stockbridge</w:t>
        </w:r>
        <w:r w:rsidR="00E41A94">
          <w:rPr>
            <w:webHidden/>
          </w:rPr>
          <w:tab/>
        </w:r>
        <w:r w:rsidR="00054548">
          <w:rPr>
            <w:webHidden/>
          </w:rPr>
          <w:fldChar w:fldCharType="begin"/>
        </w:r>
        <w:r w:rsidR="00E41A94">
          <w:rPr>
            <w:webHidden/>
          </w:rPr>
          <w:instrText xml:space="preserve"> PAGEREF _Toc314043657 \h </w:instrText>
        </w:r>
        <w:r w:rsidR="00054548">
          <w:rPr>
            <w:webHidden/>
          </w:rPr>
        </w:r>
        <w:r w:rsidR="00054548">
          <w:rPr>
            <w:webHidden/>
          </w:rPr>
          <w:fldChar w:fldCharType="separate"/>
        </w:r>
        <w:r w:rsidR="00E41A94">
          <w:rPr>
            <w:webHidden/>
          </w:rPr>
          <w:t>39</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58" w:history="1">
        <w:r w:rsidR="00E41A94" w:rsidRPr="00AC0CF5">
          <w:rPr>
            <w:rStyle w:val="Hyperlink"/>
          </w:rPr>
          <w:t>11.9</w:t>
        </w:r>
        <w:r w:rsidR="00E41A94">
          <w:rPr>
            <w:rFonts w:asciiTheme="minorHAnsi" w:eastAsiaTheme="minorEastAsia" w:hAnsiTheme="minorHAnsi" w:cstheme="minorBidi"/>
            <w:i w:val="0"/>
            <w:iCs w:val="0"/>
          </w:rPr>
          <w:tab/>
        </w:r>
        <w:r w:rsidR="00E41A94" w:rsidRPr="00AC0CF5">
          <w:rPr>
            <w:rStyle w:val="Hyperlink"/>
          </w:rPr>
          <w:t>Divert Messaging to MHE – Hogansville</w:t>
        </w:r>
        <w:r w:rsidR="00E41A94">
          <w:rPr>
            <w:webHidden/>
          </w:rPr>
          <w:tab/>
        </w:r>
        <w:r w:rsidR="00054548">
          <w:rPr>
            <w:webHidden/>
          </w:rPr>
          <w:fldChar w:fldCharType="begin"/>
        </w:r>
        <w:r w:rsidR="00E41A94">
          <w:rPr>
            <w:webHidden/>
          </w:rPr>
          <w:instrText xml:space="preserve"> PAGEREF _Toc314043658 \h </w:instrText>
        </w:r>
        <w:r w:rsidR="00054548">
          <w:rPr>
            <w:webHidden/>
          </w:rPr>
        </w:r>
        <w:r w:rsidR="00054548">
          <w:rPr>
            <w:webHidden/>
          </w:rPr>
          <w:fldChar w:fldCharType="separate"/>
        </w:r>
        <w:r w:rsidR="00E41A94">
          <w:rPr>
            <w:webHidden/>
          </w:rPr>
          <w:t>39</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59" w:history="1">
        <w:r w:rsidR="00E41A94" w:rsidRPr="00AC0CF5">
          <w:rPr>
            <w:rStyle w:val="Hyperlink"/>
          </w:rPr>
          <w:t>11.10</w:t>
        </w:r>
        <w:r w:rsidR="00E41A94">
          <w:rPr>
            <w:rFonts w:asciiTheme="minorHAnsi" w:eastAsiaTheme="minorEastAsia" w:hAnsiTheme="minorHAnsi" w:cstheme="minorBidi"/>
            <w:i w:val="0"/>
            <w:iCs w:val="0"/>
          </w:rPr>
          <w:tab/>
        </w:r>
        <w:r w:rsidR="00E41A94" w:rsidRPr="00AC0CF5">
          <w:rPr>
            <w:rStyle w:val="Hyperlink"/>
          </w:rPr>
          <w:t>Print Shipping Labels</w:t>
        </w:r>
        <w:r w:rsidR="00E41A94">
          <w:rPr>
            <w:webHidden/>
          </w:rPr>
          <w:tab/>
        </w:r>
        <w:r w:rsidR="00054548">
          <w:rPr>
            <w:webHidden/>
          </w:rPr>
          <w:fldChar w:fldCharType="begin"/>
        </w:r>
        <w:r w:rsidR="00E41A94">
          <w:rPr>
            <w:webHidden/>
          </w:rPr>
          <w:instrText xml:space="preserve"> PAGEREF _Toc314043659 \h </w:instrText>
        </w:r>
        <w:r w:rsidR="00054548">
          <w:rPr>
            <w:webHidden/>
          </w:rPr>
        </w:r>
        <w:r w:rsidR="00054548">
          <w:rPr>
            <w:webHidden/>
          </w:rPr>
          <w:fldChar w:fldCharType="separate"/>
        </w:r>
        <w:r w:rsidR="00E41A94">
          <w:rPr>
            <w:webHidden/>
          </w:rPr>
          <w:t>40</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61" w:history="1">
        <w:r w:rsidR="00E41A94" w:rsidRPr="00AC0CF5">
          <w:rPr>
            <w:rStyle w:val="Hyperlink"/>
          </w:rPr>
          <w:t>11.11</w:t>
        </w:r>
        <w:r w:rsidR="00E41A94">
          <w:rPr>
            <w:rFonts w:asciiTheme="minorHAnsi" w:eastAsiaTheme="minorEastAsia" w:hAnsiTheme="minorHAnsi" w:cstheme="minorBidi"/>
            <w:i w:val="0"/>
            <w:iCs w:val="0"/>
          </w:rPr>
          <w:tab/>
        </w:r>
        <w:r w:rsidR="00E41A94" w:rsidRPr="00AC0CF5">
          <w:rPr>
            <w:rStyle w:val="Hyperlink"/>
          </w:rPr>
          <w:t>Summary of wave updates:</w:t>
        </w:r>
        <w:r w:rsidR="00E41A94">
          <w:rPr>
            <w:webHidden/>
          </w:rPr>
          <w:tab/>
        </w:r>
        <w:r w:rsidR="00054548">
          <w:rPr>
            <w:webHidden/>
          </w:rPr>
          <w:fldChar w:fldCharType="begin"/>
        </w:r>
        <w:r w:rsidR="00E41A94">
          <w:rPr>
            <w:webHidden/>
          </w:rPr>
          <w:instrText xml:space="preserve"> PAGEREF _Toc314043661 \h </w:instrText>
        </w:r>
        <w:r w:rsidR="00054548">
          <w:rPr>
            <w:webHidden/>
          </w:rPr>
        </w:r>
        <w:r w:rsidR="00054548">
          <w:rPr>
            <w:webHidden/>
          </w:rPr>
          <w:fldChar w:fldCharType="separate"/>
        </w:r>
        <w:r w:rsidR="00E41A94">
          <w:rPr>
            <w:webHidden/>
          </w:rPr>
          <w:t>40</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62" w:history="1">
        <w:r w:rsidR="00E41A94" w:rsidRPr="00AC0CF5">
          <w:rPr>
            <w:rStyle w:val="Hyperlink"/>
            <w:rFonts w:cs="Arial"/>
            <w:noProof/>
          </w:rPr>
          <w:t>12</w:t>
        </w:r>
        <w:r w:rsidR="00E41A94">
          <w:rPr>
            <w:rFonts w:asciiTheme="minorHAnsi" w:eastAsiaTheme="minorEastAsia" w:hAnsiTheme="minorHAnsi" w:cstheme="minorBidi"/>
            <w:noProof/>
            <w:szCs w:val="22"/>
          </w:rPr>
          <w:tab/>
        </w:r>
        <w:r w:rsidR="00E41A94" w:rsidRPr="00AC0CF5">
          <w:rPr>
            <w:rStyle w:val="Hyperlink"/>
            <w:rFonts w:cs="Arial"/>
            <w:noProof/>
          </w:rPr>
          <w:t>TASK MANAGEMENT</w:t>
        </w:r>
        <w:r w:rsidR="00E41A94">
          <w:rPr>
            <w:noProof/>
            <w:webHidden/>
          </w:rPr>
          <w:tab/>
        </w:r>
        <w:r w:rsidR="00054548">
          <w:rPr>
            <w:noProof/>
            <w:webHidden/>
          </w:rPr>
          <w:fldChar w:fldCharType="begin"/>
        </w:r>
        <w:r w:rsidR="00E41A94">
          <w:rPr>
            <w:noProof/>
            <w:webHidden/>
          </w:rPr>
          <w:instrText xml:space="preserve"> PAGEREF _Toc314043662 \h </w:instrText>
        </w:r>
        <w:r w:rsidR="00054548">
          <w:rPr>
            <w:noProof/>
            <w:webHidden/>
          </w:rPr>
        </w:r>
        <w:r w:rsidR="00054548">
          <w:rPr>
            <w:noProof/>
            <w:webHidden/>
          </w:rPr>
          <w:fldChar w:fldCharType="separate"/>
        </w:r>
        <w:r w:rsidR="00E41A94">
          <w:rPr>
            <w:noProof/>
            <w:webHidden/>
          </w:rPr>
          <w:t>41</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63" w:history="1">
        <w:r w:rsidR="00E41A94" w:rsidRPr="00AC0CF5">
          <w:rPr>
            <w:rStyle w:val="Hyperlink"/>
          </w:rPr>
          <w:t>12.1</w:t>
        </w:r>
        <w:r w:rsidR="00E41A94">
          <w:rPr>
            <w:rFonts w:asciiTheme="minorHAnsi" w:eastAsiaTheme="minorEastAsia" w:hAnsiTheme="minorHAnsi" w:cstheme="minorBidi"/>
            <w:i w:val="0"/>
            <w:iCs w:val="0"/>
          </w:rPr>
          <w:tab/>
        </w:r>
        <w:r w:rsidR="00E41A94" w:rsidRPr="00AC0CF5">
          <w:rPr>
            <w:rStyle w:val="Hyperlink"/>
          </w:rPr>
          <w:t>Task Release Maintenance</w:t>
        </w:r>
        <w:r w:rsidR="00E41A94">
          <w:rPr>
            <w:webHidden/>
          </w:rPr>
          <w:tab/>
        </w:r>
        <w:r w:rsidR="00054548">
          <w:rPr>
            <w:webHidden/>
          </w:rPr>
          <w:fldChar w:fldCharType="begin"/>
        </w:r>
        <w:r w:rsidR="00E41A94">
          <w:rPr>
            <w:webHidden/>
          </w:rPr>
          <w:instrText xml:space="preserve"> PAGEREF _Toc314043663 \h </w:instrText>
        </w:r>
        <w:r w:rsidR="00054548">
          <w:rPr>
            <w:webHidden/>
          </w:rPr>
        </w:r>
        <w:r w:rsidR="00054548">
          <w:rPr>
            <w:webHidden/>
          </w:rPr>
          <w:fldChar w:fldCharType="separate"/>
        </w:r>
        <w:r w:rsidR="00E41A94">
          <w:rPr>
            <w:webHidden/>
          </w:rPr>
          <w:t>43</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64" w:history="1">
        <w:r w:rsidR="00E41A94" w:rsidRPr="00AC0CF5">
          <w:rPr>
            <w:rStyle w:val="Hyperlink"/>
            <w:rFonts w:cs="Arial"/>
            <w:noProof/>
          </w:rPr>
          <w:t>13</w:t>
        </w:r>
        <w:r w:rsidR="00E41A94">
          <w:rPr>
            <w:rFonts w:asciiTheme="minorHAnsi" w:eastAsiaTheme="minorEastAsia" w:hAnsiTheme="minorHAnsi" w:cstheme="minorBidi"/>
            <w:noProof/>
            <w:szCs w:val="22"/>
          </w:rPr>
          <w:tab/>
        </w:r>
        <w:r w:rsidR="00E41A94" w:rsidRPr="00AC0CF5">
          <w:rPr>
            <w:rStyle w:val="Hyperlink"/>
            <w:noProof/>
          </w:rPr>
          <w:t>ALLOCATIONS - STOCKBRIDGE</w:t>
        </w:r>
        <w:r w:rsidR="00E41A94">
          <w:rPr>
            <w:noProof/>
            <w:webHidden/>
          </w:rPr>
          <w:tab/>
        </w:r>
        <w:r w:rsidR="00054548">
          <w:rPr>
            <w:noProof/>
            <w:webHidden/>
          </w:rPr>
          <w:fldChar w:fldCharType="begin"/>
        </w:r>
        <w:r w:rsidR="00E41A94">
          <w:rPr>
            <w:noProof/>
            <w:webHidden/>
          </w:rPr>
          <w:instrText xml:space="preserve"> PAGEREF _Toc314043664 \h </w:instrText>
        </w:r>
        <w:r w:rsidR="00054548">
          <w:rPr>
            <w:noProof/>
            <w:webHidden/>
          </w:rPr>
        </w:r>
        <w:r w:rsidR="00054548">
          <w:rPr>
            <w:noProof/>
            <w:webHidden/>
          </w:rPr>
          <w:fldChar w:fldCharType="separate"/>
        </w:r>
        <w:r w:rsidR="00E41A94">
          <w:rPr>
            <w:noProof/>
            <w:webHidden/>
          </w:rPr>
          <w:t>43</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65" w:history="1">
        <w:r w:rsidR="00E41A94" w:rsidRPr="00AC0CF5">
          <w:rPr>
            <w:rStyle w:val="Hyperlink"/>
          </w:rPr>
          <w:t>13.1</w:t>
        </w:r>
        <w:r w:rsidR="00E41A94">
          <w:rPr>
            <w:rFonts w:asciiTheme="minorHAnsi" w:eastAsiaTheme="minorEastAsia" w:hAnsiTheme="minorHAnsi" w:cstheme="minorBidi"/>
            <w:i w:val="0"/>
            <w:iCs w:val="0"/>
          </w:rPr>
          <w:tab/>
        </w:r>
        <w:r w:rsidR="00E41A94" w:rsidRPr="00AC0CF5">
          <w:rPr>
            <w:rStyle w:val="Hyperlink"/>
          </w:rPr>
          <w:t>Full LPNs from Reserve</w:t>
        </w:r>
        <w:r w:rsidR="00E41A94">
          <w:rPr>
            <w:webHidden/>
          </w:rPr>
          <w:tab/>
        </w:r>
        <w:r w:rsidR="00054548">
          <w:rPr>
            <w:webHidden/>
          </w:rPr>
          <w:fldChar w:fldCharType="begin"/>
        </w:r>
        <w:r w:rsidR="00E41A94">
          <w:rPr>
            <w:webHidden/>
          </w:rPr>
          <w:instrText xml:space="preserve"> PAGEREF _Toc314043665 \h </w:instrText>
        </w:r>
        <w:r w:rsidR="00054548">
          <w:rPr>
            <w:webHidden/>
          </w:rPr>
        </w:r>
        <w:r w:rsidR="00054548">
          <w:rPr>
            <w:webHidden/>
          </w:rPr>
          <w:fldChar w:fldCharType="separate"/>
        </w:r>
        <w:r w:rsidR="00E41A94">
          <w:rPr>
            <w:webHidden/>
          </w:rPr>
          <w:t>43</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66" w:history="1">
        <w:r w:rsidR="00E41A94" w:rsidRPr="00AC0CF5">
          <w:rPr>
            <w:rStyle w:val="Hyperlink"/>
          </w:rPr>
          <w:t>13.2</w:t>
        </w:r>
        <w:r w:rsidR="00E41A94">
          <w:rPr>
            <w:rFonts w:asciiTheme="minorHAnsi" w:eastAsiaTheme="minorEastAsia" w:hAnsiTheme="minorHAnsi" w:cstheme="minorBidi"/>
            <w:i w:val="0"/>
            <w:iCs w:val="0"/>
          </w:rPr>
          <w:tab/>
        </w:r>
        <w:r w:rsidR="00E41A94" w:rsidRPr="00AC0CF5">
          <w:rPr>
            <w:rStyle w:val="Hyperlink"/>
          </w:rPr>
          <w:t>Replenishment Pulls</w:t>
        </w:r>
        <w:r w:rsidR="00E41A94">
          <w:rPr>
            <w:webHidden/>
          </w:rPr>
          <w:tab/>
        </w:r>
        <w:r w:rsidR="00054548">
          <w:rPr>
            <w:webHidden/>
          </w:rPr>
          <w:fldChar w:fldCharType="begin"/>
        </w:r>
        <w:r w:rsidR="00E41A94">
          <w:rPr>
            <w:webHidden/>
          </w:rPr>
          <w:instrText xml:space="preserve"> PAGEREF _Toc314043666 \h </w:instrText>
        </w:r>
        <w:r w:rsidR="00054548">
          <w:rPr>
            <w:webHidden/>
          </w:rPr>
        </w:r>
        <w:r w:rsidR="00054548">
          <w:rPr>
            <w:webHidden/>
          </w:rPr>
          <w:fldChar w:fldCharType="separate"/>
        </w:r>
        <w:r w:rsidR="00E41A94">
          <w:rPr>
            <w:webHidden/>
          </w:rPr>
          <w:t>43</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67" w:history="1">
        <w:r w:rsidR="00E41A94" w:rsidRPr="00AC0CF5">
          <w:rPr>
            <w:rStyle w:val="Hyperlink"/>
          </w:rPr>
          <w:t>13.3</w:t>
        </w:r>
        <w:r w:rsidR="00E41A94">
          <w:rPr>
            <w:rFonts w:asciiTheme="minorHAnsi" w:eastAsiaTheme="minorEastAsia" w:hAnsiTheme="minorHAnsi" w:cstheme="minorBidi"/>
            <w:i w:val="0"/>
            <w:iCs w:val="0"/>
          </w:rPr>
          <w:tab/>
        </w:r>
        <w:r w:rsidR="00E41A94" w:rsidRPr="00AC0CF5">
          <w:rPr>
            <w:rStyle w:val="Hyperlink"/>
          </w:rPr>
          <w:t>Pick Module 1</w:t>
        </w:r>
        <w:r w:rsidR="00E41A94">
          <w:rPr>
            <w:webHidden/>
          </w:rPr>
          <w:tab/>
        </w:r>
        <w:r w:rsidR="00054548">
          <w:rPr>
            <w:webHidden/>
          </w:rPr>
          <w:fldChar w:fldCharType="begin"/>
        </w:r>
        <w:r w:rsidR="00E41A94">
          <w:rPr>
            <w:webHidden/>
          </w:rPr>
          <w:instrText xml:space="preserve"> PAGEREF _Toc314043667 \h </w:instrText>
        </w:r>
        <w:r w:rsidR="00054548">
          <w:rPr>
            <w:webHidden/>
          </w:rPr>
        </w:r>
        <w:r w:rsidR="00054548">
          <w:rPr>
            <w:webHidden/>
          </w:rPr>
          <w:fldChar w:fldCharType="separate"/>
        </w:r>
        <w:r w:rsidR="00E41A94">
          <w:rPr>
            <w:webHidden/>
          </w:rPr>
          <w:t>44</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68" w:history="1">
        <w:r w:rsidR="00E41A94" w:rsidRPr="00AC0CF5">
          <w:rPr>
            <w:rStyle w:val="Hyperlink"/>
          </w:rPr>
          <w:t>13.4</w:t>
        </w:r>
        <w:r w:rsidR="00E41A94">
          <w:rPr>
            <w:rFonts w:asciiTheme="minorHAnsi" w:eastAsiaTheme="minorEastAsia" w:hAnsiTheme="minorHAnsi" w:cstheme="minorBidi"/>
            <w:i w:val="0"/>
            <w:iCs w:val="0"/>
          </w:rPr>
          <w:tab/>
        </w:r>
        <w:r w:rsidR="00E41A94" w:rsidRPr="00AC0CF5">
          <w:rPr>
            <w:rStyle w:val="Hyperlink"/>
          </w:rPr>
          <w:t>Pick Modules 2 &amp; 3</w:t>
        </w:r>
        <w:r w:rsidR="00E41A94">
          <w:rPr>
            <w:webHidden/>
          </w:rPr>
          <w:tab/>
        </w:r>
        <w:r w:rsidR="00054548">
          <w:rPr>
            <w:webHidden/>
          </w:rPr>
          <w:fldChar w:fldCharType="begin"/>
        </w:r>
        <w:r w:rsidR="00E41A94">
          <w:rPr>
            <w:webHidden/>
          </w:rPr>
          <w:instrText xml:space="preserve"> PAGEREF _Toc314043668 \h </w:instrText>
        </w:r>
        <w:r w:rsidR="00054548">
          <w:rPr>
            <w:webHidden/>
          </w:rPr>
        </w:r>
        <w:r w:rsidR="00054548">
          <w:rPr>
            <w:webHidden/>
          </w:rPr>
          <w:fldChar w:fldCharType="separate"/>
        </w:r>
        <w:r w:rsidR="00E41A94">
          <w:rPr>
            <w:webHidden/>
          </w:rPr>
          <w:t>45</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69" w:history="1">
        <w:r w:rsidR="00E41A94" w:rsidRPr="00AC0CF5">
          <w:rPr>
            <w:rStyle w:val="Hyperlink"/>
          </w:rPr>
          <w:t>13.5</w:t>
        </w:r>
        <w:r w:rsidR="00E41A94">
          <w:rPr>
            <w:rFonts w:asciiTheme="minorHAnsi" w:eastAsiaTheme="minorEastAsia" w:hAnsiTheme="minorHAnsi" w:cstheme="minorBidi"/>
            <w:i w:val="0"/>
            <w:iCs w:val="0"/>
          </w:rPr>
          <w:tab/>
        </w:r>
        <w:r w:rsidR="00E41A94" w:rsidRPr="00AC0CF5">
          <w:rPr>
            <w:rStyle w:val="Hyperlink"/>
          </w:rPr>
          <w:t>Pick Module 4</w:t>
        </w:r>
        <w:r w:rsidR="00E41A94">
          <w:rPr>
            <w:webHidden/>
          </w:rPr>
          <w:tab/>
        </w:r>
        <w:r w:rsidR="00054548">
          <w:rPr>
            <w:webHidden/>
          </w:rPr>
          <w:fldChar w:fldCharType="begin"/>
        </w:r>
        <w:r w:rsidR="00E41A94">
          <w:rPr>
            <w:webHidden/>
          </w:rPr>
          <w:instrText xml:space="preserve"> PAGEREF _Toc314043669 \h </w:instrText>
        </w:r>
        <w:r w:rsidR="00054548">
          <w:rPr>
            <w:webHidden/>
          </w:rPr>
        </w:r>
        <w:r w:rsidR="00054548">
          <w:rPr>
            <w:webHidden/>
          </w:rPr>
          <w:fldChar w:fldCharType="separate"/>
        </w:r>
        <w:r w:rsidR="00E41A94">
          <w:rPr>
            <w:webHidden/>
          </w:rPr>
          <w:t>47</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70" w:history="1">
        <w:r w:rsidR="00E41A94" w:rsidRPr="00AC0CF5">
          <w:rPr>
            <w:rStyle w:val="Hyperlink"/>
            <w:noProof/>
          </w:rPr>
          <w:t>14</w:t>
        </w:r>
        <w:r w:rsidR="00E41A94">
          <w:rPr>
            <w:rFonts w:asciiTheme="minorHAnsi" w:eastAsiaTheme="minorEastAsia" w:hAnsiTheme="minorHAnsi" w:cstheme="minorBidi"/>
            <w:noProof/>
            <w:szCs w:val="22"/>
          </w:rPr>
          <w:tab/>
        </w:r>
        <w:r w:rsidR="00E41A94" w:rsidRPr="00AC0CF5">
          <w:rPr>
            <w:rStyle w:val="Hyperlink"/>
            <w:noProof/>
          </w:rPr>
          <w:t>ALLOCATIONS – HOGANSVILLE</w:t>
        </w:r>
        <w:r w:rsidR="00E41A94">
          <w:rPr>
            <w:noProof/>
            <w:webHidden/>
          </w:rPr>
          <w:tab/>
        </w:r>
        <w:r w:rsidR="00054548">
          <w:rPr>
            <w:noProof/>
            <w:webHidden/>
          </w:rPr>
          <w:fldChar w:fldCharType="begin"/>
        </w:r>
        <w:r w:rsidR="00E41A94">
          <w:rPr>
            <w:noProof/>
            <w:webHidden/>
          </w:rPr>
          <w:instrText xml:space="preserve"> PAGEREF _Toc314043670 \h </w:instrText>
        </w:r>
        <w:r w:rsidR="00054548">
          <w:rPr>
            <w:noProof/>
            <w:webHidden/>
          </w:rPr>
        </w:r>
        <w:r w:rsidR="00054548">
          <w:rPr>
            <w:noProof/>
            <w:webHidden/>
          </w:rPr>
          <w:fldChar w:fldCharType="separate"/>
        </w:r>
        <w:r w:rsidR="00E41A94">
          <w:rPr>
            <w:noProof/>
            <w:webHidden/>
          </w:rPr>
          <w:t>50</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71" w:history="1">
        <w:r w:rsidR="00E41A94" w:rsidRPr="00AC0CF5">
          <w:rPr>
            <w:rStyle w:val="Hyperlink"/>
          </w:rPr>
          <w:t>14.1</w:t>
        </w:r>
        <w:r w:rsidR="00E41A94">
          <w:rPr>
            <w:rFonts w:asciiTheme="minorHAnsi" w:eastAsiaTheme="minorEastAsia" w:hAnsiTheme="minorHAnsi" w:cstheme="minorBidi"/>
            <w:i w:val="0"/>
            <w:iCs w:val="0"/>
          </w:rPr>
          <w:tab/>
        </w:r>
        <w:r w:rsidR="00E41A94" w:rsidRPr="00AC0CF5">
          <w:rPr>
            <w:rStyle w:val="Hyperlink"/>
          </w:rPr>
          <w:t>Full LPNs from Reserve (INT 2)</w:t>
        </w:r>
        <w:r w:rsidR="00E41A94">
          <w:rPr>
            <w:webHidden/>
          </w:rPr>
          <w:tab/>
        </w:r>
        <w:r w:rsidR="00054548">
          <w:rPr>
            <w:webHidden/>
          </w:rPr>
          <w:fldChar w:fldCharType="begin"/>
        </w:r>
        <w:r w:rsidR="00E41A94">
          <w:rPr>
            <w:webHidden/>
          </w:rPr>
          <w:instrText xml:space="preserve"> PAGEREF _Toc314043671 \h </w:instrText>
        </w:r>
        <w:r w:rsidR="00054548">
          <w:rPr>
            <w:webHidden/>
          </w:rPr>
        </w:r>
        <w:r w:rsidR="00054548">
          <w:rPr>
            <w:webHidden/>
          </w:rPr>
          <w:fldChar w:fldCharType="separate"/>
        </w:r>
        <w:r w:rsidR="00E41A94">
          <w:rPr>
            <w:webHidden/>
          </w:rPr>
          <w:t>52</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72" w:history="1">
        <w:r w:rsidR="00E41A94" w:rsidRPr="00AC0CF5">
          <w:rPr>
            <w:rStyle w:val="Hyperlink"/>
          </w:rPr>
          <w:t>14.2</w:t>
        </w:r>
        <w:r w:rsidR="00E41A94">
          <w:rPr>
            <w:rFonts w:asciiTheme="minorHAnsi" w:eastAsiaTheme="minorEastAsia" w:hAnsiTheme="minorHAnsi" w:cstheme="minorBidi"/>
            <w:i w:val="0"/>
            <w:iCs w:val="0"/>
          </w:rPr>
          <w:tab/>
        </w:r>
        <w:r w:rsidR="00E41A94" w:rsidRPr="00AC0CF5">
          <w:rPr>
            <w:rStyle w:val="Hyperlink"/>
          </w:rPr>
          <w:t>Replenishment Pulls (INT 1)</w:t>
        </w:r>
        <w:r w:rsidR="00E41A94">
          <w:rPr>
            <w:webHidden/>
          </w:rPr>
          <w:tab/>
        </w:r>
        <w:r w:rsidR="00054548">
          <w:rPr>
            <w:webHidden/>
          </w:rPr>
          <w:fldChar w:fldCharType="begin"/>
        </w:r>
        <w:r w:rsidR="00E41A94">
          <w:rPr>
            <w:webHidden/>
          </w:rPr>
          <w:instrText xml:space="preserve"> PAGEREF _Toc314043672 \h </w:instrText>
        </w:r>
        <w:r w:rsidR="00054548">
          <w:rPr>
            <w:webHidden/>
          </w:rPr>
        </w:r>
        <w:r w:rsidR="00054548">
          <w:rPr>
            <w:webHidden/>
          </w:rPr>
          <w:fldChar w:fldCharType="separate"/>
        </w:r>
        <w:r w:rsidR="00E41A94">
          <w:rPr>
            <w:webHidden/>
          </w:rPr>
          <w:t>52</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73" w:history="1">
        <w:r w:rsidR="00E41A94" w:rsidRPr="00AC0CF5">
          <w:rPr>
            <w:rStyle w:val="Hyperlink"/>
          </w:rPr>
          <w:t>14.3</w:t>
        </w:r>
        <w:r w:rsidR="00E41A94">
          <w:rPr>
            <w:rFonts w:asciiTheme="minorHAnsi" w:eastAsiaTheme="minorEastAsia" w:hAnsiTheme="minorHAnsi" w:cstheme="minorBidi"/>
            <w:i w:val="0"/>
            <w:iCs w:val="0"/>
          </w:rPr>
          <w:tab/>
        </w:r>
        <w:r w:rsidR="00E41A94" w:rsidRPr="00AC0CF5">
          <w:rPr>
            <w:rStyle w:val="Hyperlink"/>
          </w:rPr>
          <w:t>Picking from Active (INT 50)</w:t>
        </w:r>
        <w:r w:rsidR="00E41A94">
          <w:rPr>
            <w:webHidden/>
          </w:rPr>
          <w:tab/>
        </w:r>
        <w:r w:rsidR="00054548">
          <w:rPr>
            <w:webHidden/>
          </w:rPr>
          <w:fldChar w:fldCharType="begin"/>
        </w:r>
        <w:r w:rsidR="00E41A94">
          <w:rPr>
            <w:webHidden/>
          </w:rPr>
          <w:instrText xml:space="preserve"> PAGEREF _Toc314043673 \h </w:instrText>
        </w:r>
        <w:r w:rsidR="00054548">
          <w:rPr>
            <w:webHidden/>
          </w:rPr>
        </w:r>
        <w:r w:rsidR="00054548">
          <w:rPr>
            <w:webHidden/>
          </w:rPr>
          <w:fldChar w:fldCharType="separate"/>
        </w:r>
        <w:r w:rsidR="00E41A94">
          <w:rPr>
            <w:webHidden/>
          </w:rPr>
          <w:t>53</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74" w:history="1">
        <w:r w:rsidR="00E41A94" w:rsidRPr="00AC0CF5">
          <w:rPr>
            <w:rStyle w:val="Hyperlink"/>
          </w:rPr>
          <w:t>14.4</w:t>
        </w:r>
        <w:r w:rsidR="00E41A94">
          <w:rPr>
            <w:rFonts w:asciiTheme="minorHAnsi" w:eastAsiaTheme="minorEastAsia" w:hAnsiTheme="minorHAnsi" w:cstheme="minorBidi"/>
            <w:i w:val="0"/>
            <w:iCs w:val="0"/>
          </w:rPr>
          <w:tab/>
        </w:r>
        <w:r w:rsidR="00E41A94" w:rsidRPr="00AC0CF5">
          <w:rPr>
            <w:rStyle w:val="Hyperlink"/>
          </w:rPr>
          <w:t>Bulk Picks</w:t>
        </w:r>
        <w:r w:rsidR="00E41A94">
          <w:rPr>
            <w:webHidden/>
          </w:rPr>
          <w:tab/>
        </w:r>
        <w:r w:rsidR="00054548">
          <w:rPr>
            <w:webHidden/>
          </w:rPr>
          <w:fldChar w:fldCharType="begin"/>
        </w:r>
        <w:r w:rsidR="00E41A94">
          <w:rPr>
            <w:webHidden/>
          </w:rPr>
          <w:instrText xml:space="preserve"> PAGEREF _Toc314043674 \h </w:instrText>
        </w:r>
        <w:r w:rsidR="00054548">
          <w:rPr>
            <w:webHidden/>
          </w:rPr>
        </w:r>
        <w:r w:rsidR="00054548">
          <w:rPr>
            <w:webHidden/>
          </w:rPr>
          <w:fldChar w:fldCharType="separate"/>
        </w:r>
        <w:r w:rsidR="00E41A94">
          <w:rPr>
            <w:webHidden/>
          </w:rPr>
          <w:t>55</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75" w:history="1">
        <w:r w:rsidR="00E41A94" w:rsidRPr="00AC0CF5">
          <w:rPr>
            <w:rStyle w:val="Hyperlink"/>
            <w:noProof/>
          </w:rPr>
          <w:t>15</w:t>
        </w:r>
        <w:r w:rsidR="00E41A94">
          <w:rPr>
            <w:rFonts w:asciiTheme="minorHAnsi" w:eastAsiaTheme="minorEastAsia" w:hAnsiTheme="minorHAnsi" w:cstheme="minorBidi"/>
            <w:noProof/>
            <w:szCs w:val="22"/>
          </w:rPr>
          <w:tab/>
        </w:r>
        <w:r w:rsidR="00E41A94" w:rsidRPr="00AC0CF5">
          <w:rPr>
            <w:rStyle w:val="Hyperlink"/>
            <w:noProof/>
          </w:rPr>
          <w:t>PALLETIZE CARTONS – Hogansville</w:t>
        </w:r>
        <w:r w:rsidR="00E41A94">
          <w:rPr>
            <w:noProof/>
            <w:webHidden/>
          </w:rPr>
          <w:tab/>
        </w:r>
        <w:r w:rsidR="00054548">
          <w:rPr>
            <w:noProof/>
            <w:webHidden/>
          </w:rPr>
          <w:fldChar w:fldCharType="begin"/>
        </w:r>
        <w:r w:rsidR="00E41A94">
          <w:rPr>
            <w:noProof/>
            <w:webHidden/>
          </w:rPr>
          <w:instrText xml:space="preserve"> PAGEREF _Toc314043675 \h </w:instrText>
        </w:r>
        <w:r w:rsidR="00054548">
          <w:rPr>
            <w:noProof/>
            <w:webHidden/>
          </w:rPr>
        </w:r>
        <w:r w:rsidR="00054548">
          <w:rPr>
            <w:noProof/>
            <w:webHidden/>
          </w:rPr>
          <w:fldChar w:fldCharType="separate"/>
        </w:r>
        <w:r w:rsidR="00E41A94">
          <w:rPr>
            <w:noProof/>
            <w:webHidden/>
          </w:rPr>
          <w:t>55</w:t>
        </w:r>
        <w:r w:rsidR="00054548">
          <w:rPr>
            <w:noProof/>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76" w:history="1">
        <w:r w:rsidR="00E41A94" w:rsidRPr="00AC0CF5">
          <w:rPr>
            <w:rStyle w:val="Hyperlink"/>
            <w:rFonts w:cs="Arial"/>
            <w:noProof/>
          </w:rPr>
          <w:t>16</w:t>
        </w:r>
        <w:r w:rsidR="00E41A94">
          <w:rPr>
            <w:rFonts w:asciiTheme="minorHAnsi" w:eastAsiaTheme="minorEastAsia" w:hAnsiTheme="minorHAnsi" w:cstheme="minorBidi"/>
            <w:noProof/>
            <w:szCs w:val="22"/>
          </w:rPr>
          <w:tab/>
        </w:r>
        <w:r w:rsidR="00E41A94" w:rsidRPr="00AC0CF5">
          <w:rPr>
            <w:rStyle w:val="Hyperlink"/>
            <w:rFonts w:cs="Arial"/>
            <w:noProof/>
          </w:rPr>
          <w:t>oLPN VAS/AUDITING PROCESSING</w:t>
        </w:r>
        <w:r w:rsidR="00E41A94">
          <w:rPr>
            <w:noProof/>
            <w:webHidden/>
          </w:rPr>
          <w:tab/>
        </w:r>
        <w:r w:rsidR="00054548">
          <w:rPr>
            <w:noProof/>
            <w:webHidden/>
          </w:rPr>
          <w:fldChar w:fldCharType="begin"/>
        </w:r>
        <w:r w:rsidR="00E41A94">
          <w:rPr>
            <w:noProof/>
            <w:webHidden/>
          </w:rPr>
          <w:instrText xml:space="preserve"> PAGEREF _Toc314043676 \h </w:instrText>
        </w:r>
        <w:r w:rsidR="00054548">
          <w:rPr>
            <w:noProof/>
            <w:webHidden/>
          </w:rPr>
        </w:r>
        <w:r w:rsidR="00054548">
          <w:rPr>
            <w:noProof/>
            <w:webHidden/>
          </w:rPr>
          <w:fldChar w:fldCharType="separate"/>
        </w:r>
        <w:r w:rsidR="00E41A94">
          <w:rPr>
            <w:noProof/>
            <w:webHidden/>
          </w:rPr>
          <w:t>56</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77" w:history="1">
        <w:r w:rsidR="00E41A94" w:rsidRPr="00AC0CF5">
          <w:rPr>
            <w:rStyle w:val="Hyperlink"/>
          </w:rPr>
          <w:t>16.1</w:t>
        </w:r>
        <w:r w:rsidR="00E41A94">
          <w:rPr>
            <w:rFonts w:asciiTheme="minorHAnsi" w:eastAsiaTheme="minorEastAsia" w:hAnsiTheme="minorHAnsi" w:cstheme="minorBidi"/>
            <w:i w:val="0"/>
            <w:iCs w:val="0"/>
          </w:rPr>
          <w:tab/>
        </w:r>
        <w:r w:rsidR="00E41A94" w:rsidRPr="00AC0CF5">
          <w:rPr>
            <w:rStyle w:val="Hyperlink"/>
          </w:rPr>
          <w:t>Audit Requirements</w:t>
        </w:r>
        <w:r w:rsidR="00E41A94">
          <w:rPr>
            <w:webHidden/>
          </w:rPr>
          <w:tab/>
        </w:r>
        <w:r w:rsidR="00054548">
          <w:rPr>
            <w:webHidden/>
          </w:rPr>
          <w:fldChar w:fldCharType="begin"/>
        </w:r>
        <w:r w:rsidR="00E41A94">
          <w:rPr>
            <w:webHidden/>
          </w:rPr>
          <w:instrText xml:space="preserve"> PAGEREF _Toc314043677 \h </w:instrText>
        </w:r>
        <w:r w:rsidR="00054548">
          <w:rPr>
            <w:webHidden/>
          </w:rPr>
        </w:r>
        <w:r w:rsidR="00054548">
          <w:rPr>
            <w:webHidden/>
          </w:rPr>
          <w:fldChar w:fldCharType="separate"/>
        </w:r>
        <w:r w:rsidR="00E41A94">
          <w:rPr>
            <w:webHidden/>
          </w:rPr>
          <w:t>56</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78" w:history="1">
        <w:r w:rsidR="00E41A94" w:rsidRPr="00AC0CF5">
          <w:rPr>
            <w:rStyle w:val="Hyperlink"/>
          </w:rPr>
          <w:t>16.2</w:t>
        </w:r>
        <w:r w:rsidR="00E41A94">
          <w:rPr>
            <w:rFonts w:asciiTheme="minorHAnsi" w:eastAsiaTheme="minorEastAsia" w:hAnsiTheme="minorHAnsi" w:cstheme="minorBidi"/>
            <w:i w:val="0"/>
            <w:iCs w:val="0"/>
          </w:rPr>
          <w:tab/>
        </w:r>
        <w:r w:rsidR="00E41A94" w:rsidRPr="00AC0CF5">
          <w:rPr>
            <w:rStyle w:val="Hyperlink"/>
          </w:rPr>
          <w:t>OLPN VAS/Audit Area</w:t>
        </w:r>
        <w:r w:rsidR="00E41A94">
          <w:rPr>
            <w:webHidden/>
          </w:rPr>
          <w:tab/>
        </w:r>
        <w:r w:rsidR="00054548">
          <w:rPr>
            <w:webHidden/>
          </w:rPr>
          <w:fldChar w:fldCharType="begin"/>
        </w:r>
        <w:r w:rsidR="00E41A94">
          <w:rPr>
            <w:webHidden/>
          </w:rPr>
          <w:instrText xml:space="preserve"> PAGEREF _Toc314043678 \h </w:instrText>
        </w:r>
        <w:r w:rsidR="00054548">
          <w:rPr>
            <w:webHidden/>
          </w:rPr>
        </w:r>
        <w:r w:rsidR="00054548">
          <w:rPr>
            <w:webHidden/>
          </w:rPr>
          <w:fldChar w:fldCharType="separate"/>
        </w:r>
        <w:r w:rsidR="00E41A94">
          <w:rPr>
            <w:webHidden/>
          </w:rPr>
          <w:t>56</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79" w:history="1">
        <w:r w:rsidR="00E41A94" w:rsidRPr="00AC0CF5">
          <w:rPr>
            <w:rStyle w:val="Hyperlink"/>
            <w:rFonts w:cs="Arial"/>
            <w:noProof/>
          </w:rPr>
          <w:t>17</w:t>
        </w:r>
        <w:r w:rsidR="00E41A94">
          <w:rPr>
            <w:rFonts w:asciiTheme="minorHAnsi" w:eastAsiaTheme="minorEastAsia" w:hAnsiTheme="minorHAnsi" w:cstheme="minorBidi"/>
            <w:noProof/>
            <w:szCs w:val="22"/>
          </w:rPr>
          <w:tab/>
        </w:r>
        <w:r w:rsidR="00E41A94" w:rsidRPr="00AC0CF5">
          <w:rPr>
            <w:rStyle w:val="Hyperlink"/>
            <w:rFonts w:cs="Arial"/>
            <w:noProof/>
          </w:rPr>
          <w:t>CONSOLIDATION</w:t>
        </w:r>
        <w:r w:rsidR="00E41A94">
          <w:rPr>
            <w:noProof/>
            <w:webHidden/>
          </w:rPr>
          <w:tab/>
        </w:r>
        <w:r w:rsidR="00054548">
          <w:rPr>
            <w:noProof/>
            <w:webHidden/>
          </w:rPr>
          <w:fldChar w:fldCharType="begin"/>
        </w:r>
        <w:r w:rsidR="00E41A94">
          <w:rPr>
            <w:noProof/>
            <w:webHidden/>
          </w:rPr>
          <w:instrText xml:space="preserve"> PAGEREF _Toc314043679 \h </w:instrText>
        </w:r>
        <w:r w:rsidR="00054548">
          <w:rPr>
            <w:noProof/>
            <w:webHidden/>
          </w:rPr>
        </w:r>
        <w:r w:rsidR="00054548">
          <w:rPr>
            <w:noProof/>
            <w:webHidden/>
          </w:rPr>
          <w:fldChar w:fldCharType="separate"/>
        </w:r>
        <w:r w:rsidR="00E41A94">
          <w:rPr>
            <w:noProof/>
            <w:webHidden/>
          </w:rPr>
          <w:t>58</w:t>
        </w:r>
        <w:r w:rsidR="00054548">
          <w:rPr>
            <w:noProof/>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80" w:history="1">
        <w:r w:rsidR="00E41A94" w:rsidRPr="00AC0CF5">
          <w:rPr>
            <w:rStyle w:val="Hyperlink"/>
            <w:noProof/>
          </w:rPr>
          <w:t>18</w:t>
        </w:r>
        <w:r w:rsidR="00E41A94">
          <w:rPr>
            <w:rFonts w:asciiTheme="minorHAnsi" w:eastAsiaTheme="minorEastAsia" w:hAnsiTheme="minorHAnsi" w:cstheme="minorBidi"/>
            <w:noProof/>
            <w:szCs w:val="22"/>
          </w:rPr>
          <w:tab/>
        </w:r>
        <w:r w:rsidR="00E41A94" w:rsidRPr="00AC0CF5">
          <w:rPr>
            <w:rStyle w:val="Hyperlink"/>
            <w:noProof/>
          </w:rPr>
          <w:t>PARCEL MANIFESTING</w:t>
        </w:r>
        <w:r w:rsidR="00E41A94">
          <w:rPr>
            <w:noProof/>
            <w:webHidden/>
          </w:rPr>
          <w:tab/>
        </w:r>
        <w:r w:rsidR="00054548">
          <w:rPr>
            <w:noProof/>
            <w:webHidden/>
          </w:rPr>
          <w:fldChar w:fldCharType="begin"/>
        </w:r>
        <w:r w:rsidR="00E41A94">
          <w:rPr>
            <w:noProof/>
            <w:webHidden/>
          </w:rPr>
          <w:instrText xml:space="preserve"> PAGEREF _Toc314043680 \h </w:instrText>
        </w:r>
        <w:r w:rsidR="00054548">
          <w:rPr>
            <w:noProof/>
            <w:webHidden/>
          </w:rPr>
        </w:r>
        <w:r w:rsidR="00054548">
          <w:rPr>
            <w:noProof/>
            <w:webHidden/>
          </w:rPr>
          <w:fldChar w:fldCharType="separate"/>
        </w:r>
        <w:r w:rsidR="00E41A94">
          <w:rPr>
            <w:noProof/>
            <w:webHidden/>
          </w:rPr>
          <w:t>58</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81" w:history="1">
        <w:r w:rsidR="00E41A94" w:rsidRPr="00AC0CF5">
          <w:rPr>
            <w:rStyle w:val="Hyperlink"/>
          </w:rPr>
          <w:t>18.1</w:t>
        </w:r>
        <w:r w:rsidR="00E41A94">
          <w:rPr>
            <w:rFonts w:asciiTheme="minorHAnsi" w:eastAsiaTheme="minorEastAsia" w:hAnsiTheme="minorHAnsi" w:cstheme="minorBidi"/>
            <w:i w:val="0"/>
            <w:iCs w:val="0"/>
          </w:rPr>
          <w:tab/>
        </w:r>
        <w:r w:rsidR="00E41A94" w:rsidRPr="00AC0CF5">
          <w:rPr>
            <w:rStyle w:val="Hyperlink"/>
          </w:rPr>
          <w:t>OLPN Manifesting</w:t>
        </w:r>
        <w:r w:rsidR="00E41A94">
          <w:rPr>
            <w:webHidden/>
          </w:rPr>
          <w:tab/>
        </w:r>
        <w:r w:rsidR="00054548">
          <w:rPr>
            <w:webHidden/>
          </w:rPr>
          <w:fldChar w:fldCharType="begin"/>
        </w:r>
        <w:r w:rsidR="00E41A94">
          <w:rPr>
            <w:webHidden/>
          </w:rPr>
          <w:instrText xml:space="preserve"> PAGEREF _Toc314043681 \h </w:instrText>
        </w:r>
        <w:r w:rsidR="00054548">
          <w:rPr>
            <w:webHidden/>
          </w:rPr>
        </w:r>
        <w:r w:rsidR="00054548">
          <w:rPr>
            <w:webHidden/>
          </w:rPr>
          <w:fldChar w:fldCharType="separate"/>
        </w:r>
        <w:r w:rsidR="00E41A94">
          <w:rPr>
            <w:webHidden/>
          </w:rPr>
          <w:t>58</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82" w:history="1">
        <w:r w:rsidR="00E41A94" w:rsidRPr="00AC0CF5">
          <w:rPr>
            <w:rStyle w:val="Hyperlink"/>
          </w:rPr>
          <w:t>18.2</w:t>
        </w:r>
        <w:r w:rsidR="00E41A94">
          <w:rPr>
            <w:rFonts w:asciiTheme="minorHAnsi" w:eastAsiaTheme="minorEastAsia" w:hAnsiTheme="minorHAnsi" w:cstheme="minorBidi"/>
            <w:i w:val="0"/>
            <w:iCs w:val="0"/>
          </w:rPr>
          <w:tab/>
        </w:r>
        <w:r w:rsidR="00E41A94" w:rsidRPr="00AC0CF5">
          <w:rPr>
            <w:rStyle w:val="Hyperlink"/>
          </w:rPr>
          <w:t>Close Manifest</w:t>
        </w:r>
        <w:r w:rsidR="00E41A94">
          <w:rPr>
            <w:webHidden/>
          </w:rPr>
          <w:tab/>
        </w:r>
        <w:r w:rsidR="00054548">
          <w:rPr>
            <w:webHidden/>
          </w:rPr>
          <w:fldChar w:fldCharType="begin"/>
        </w:r>
        <w:r w:rsidR="00E41A94">
          <w:rPr>
            <w:webHidden/>
          </w:rPr>
          <w:instrText xml:space="preserve"> PAGEREF _Toc314043682 \h </w:instrText>
        </w:r>
        <w:r w:rsidR="00054548">
          <w:rPr>
            <w:webHidden/>
          </w:rPr>
        </w:r>
        <w:r w:rsidR="00054548">
          <w:rPr>
            <w:webHidden/>
          </w:rPr>
          <w:fldChar w:fldCharType="separate"/>
        </w:r>
        <w:r w:rsidR="00E41A94">
          <w:rPr>
            <w:webHidden/>
          </w:rPr>
          <w:t>59</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83" w:history="1">
        <w:r w:rsidR="00E41A94" w:rsidRPr="00AC0CF5">
          <w:rPr>
            <w:rStyle w:val="Hyperlink"/>
            <w:rFonts w:cs="Arial"/>
            <w:noProof/>
          </w:rPr>
          <w:t>19</w:t>
        </w:r>
        <w:r w:rsidR="00E41A94">
          <w:rPr>
            <w:rFonts w:asciiTheme="minorHAnsi" w:eastAsiaTheme="minorEastAsia" w:hAnsiTheme="minorHAnsi" w:cstheme="minorBidi"/>
            <w:noProof/>
            <w:szCs w:val="22"/>
          </w:rPr>
          <w:tab/>
        </w:r>
        <w:r w:rsidR="00E41A94" w:rsidRPr="00AC0CF5">
          <w:rPr>
            <w:rStyle w:val="Hyperlink"/>
            <w:rFonts w:cs="Arial"/>
            <w:noProof/>
          </w:rPr>
          <w:t>PACK &amp; HOLD/STAGING</w:t>
        </w:r>
        <w:r w:rsidR="00E41A94">
          <w:rPr>
            <w:noProof/>
            <w:webHidden/>
          </w:rPr>
          <w:tab/>
        </w:r>
        <w:r w:rsidR="00054548">
          <w:rPr>
            <w:noProof/>
            <w:webHidden/>
          </w:rPr>
          <w:fldChar w:fldCharType="begin"/>
        </w:r>
        <w:r w:rsidR="00E41A94">
          <w:rPr>
            <w:noProof/>
            <w:webHidden/>
          </w:rPr>
          <w:instrText xml:space="preserve"> PAGEREF _Toc314043683 \h </w:instrText>
        </w:r>
        <w:r w:rsidR="00054548">
          <w:rPr>
            <w:noProof/>
            <w:webHidden/>
          </w:rPr>
        </w:r>
        <w:r w:rsidR="00054548">
          <w:rPr>
            <w:noProof/>
            <w:webHidden/>
          </w:rPr>
          <w:fldChar w:fldCharType="separate"/>
        </w:r>
        <w:r w:rsidR="00E41A94">
          <w:rPr>
            <w:noProof/>
            <w:webHidden/>
          </w:rPr>
          <w:t>60</w:t>
        </w:r>
        <w:r w:rsidR="00054548">
          <w:rPr>
            <w:noProof/>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684" w:history="1">
        <w:r w:rsidR="00E41A94" w:rsidRPr="00AC0CF5">
          <w:rPr>
            <w:rStyle w:val="Hyperlink"/>
          </w:rPr>
          <w:t>1V. SHIPPING</w:t>
        </w:r>
        <w:r w:rsidR="00E41A94">
          <w:rPr>
            <w:webHidden/>
          </w:rPr>
          <w:tab/>
        </w:r>
        <w:r w:rsidR="00054548">
          <w:rPr>
            <w:webHidden/>
          </w:rPr>
          <w:fldChar w:fldCharType="begin"/>
        </w:r>
        <w:r w:rsidR="00E41A94">
          <w:rPr>
            <w:webHidden/>
          </w:rPr>
          <w:instrText xml:space="preserve"> PAGEREF _Toc314043684 \h </w:instrText>
        </w:r>
        <w:r w:rsidR="00054548">
          <w:rPr>
            <w:webHidden/>
          </w:rPr>
        </w:r>
        <w:r w:rsidR="00054548">
          <w:rPr>
            <w:webHidden/>
          </w:rPr>
          <w:fldChar w:fldCharType="separate"/>
        </w:r>
        <w:r w:rsidR="00E41A94">
          <w:rPr>
            <w:webHidden/>
          </w:rPr>
          <w:t>61</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85" w:history="1">
        <w:r w:rsidR="00E41A94" w:rsidRPr="00AC0CF5">
          <w:rPr>
            <w:rStyle w:val="Hyperlink"/>
          </w:rPr>
          <w:t>19.1</w:t>
        </w:r>
        <w:r w:rsidR="00E41A94">
          <w:rPr>
            <w:rFonts w:asciiTheme="minorHAnsi" w:eastAsiaTheme="minorEastAsia" w:hAnsiTheme="minorHAnsi" w:cstheme="minorBidi"/>
            <w:i w:val="0"/>
            <w:iCs w:val="0"/>
          </w:rPr>
          <w:tab/>
        </w:r>
        <w:r w:rsidR="00E41A94" w:rsidRPr="00AC0CF5">
          <w:rPr>
            <w:rStyle w:val="Hyperlink"/>
          </w:rPr>
          <w:t>Shipment &amp; Appointment Creation</w:t>
        </w:r>
        <w:r w:rsidR="00E41A94">
          <w:rPr>
            <w:webHidden/>
          </w:rPr>
          <w:tab/>
        </w:r>
        <w:r w:rsidR="00054548">
          <w:rPr>
            <w:webHidden/>
          </w:rPr>
          <w:fldChar w:fldCharType="begin"/>
        </w:r>
        <w:r w:rsidR="00E41A94">
          <w:rPr>
            <w:webHidden/>
          </w:rPr>
          <w:instrText xml:space="preserve"> PAGEREF _Toc314043685 \h </w:instrText>
        </w:r>
        <w:r w:rsidR="00054548">
          <w:rPr>
            <w:webHidden/>
          </w:rPr>
        </w:r>
        <w:r w:rsidR="00054548">
          <w:rPr>
            <w:webHidden/>
          </w:rPr>
          <w:fldChar w:fldCharType="separate"/>
        </w:r>
        <w:r w:rsidR="00E41A94">
          <w:rPr>
            <w:webHidden/>
          </w:rPr>
          <w:t>61</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86" w:history="1">
        <w:r w:rsidR="00E41A94" w:rsidRPr="00AC0CF5">
          <w:rPr>
            <w:rStyle w:val="Hyperlink"/>
          </w:rPr>
          <w:t>19.2</w:t>
        </w:r>
        <w:r w:rsidR="00E41A94">
          <w:rPr>
            <w:rFonts w:asciiTheme="minorHAnsi" w:eastAsiaTheme="minorEastAsia" w:hAnsiTheme="minorHAnsi" w:cstheme="minorBidi"/>
            <w:i w:val="0"/>
            <w:iCs w:val="0"/>
          </w:rPr>
          <w:tab/>
        </w:r>
        <w:r w:rsidR="00E41A94" w:rsidRPr="00AC0CF5">
          <w:rPr>
            <w:rStyle w:val="Hyperlink"/>
          </w:rPr>
          <w:t>Check-In/Check-Out</w:t>
        </w:r>
        <w:r w:rsidR="00E41A94">
          <w:rPr>
            <w:webHidden/>
          </w:rPr>
          <w:tab/>
        </w:r>
        <w:r w:rsidR="00054548">
          <w:rPr>
            <w:webHidden/>
          </w:rPr>
          <w:fldChar w:fldCharType="begin"/>
        </w:r>
        <w:r w:rsidR="00E41A94">
          <w:rPr>
            <w:webHidden/>
          </w:rPr>
          <w:instrText xml:space="preserve"> PAGEREF _Toc314043686 \h </w:instrText>
        </w:r>
        <w:r w:rsidR="00054548">
          <w:rPr>
            <w:webHidden/>
          </w:rPr>
        </w:r>
        <w:r w:rsidR="00054548">
          <w:rPr>
            <w:webHidden/>
          </w:rPr>
          <w:fldChar w:fldCharType="separate"/>
        </w:r>
        <w:r w:rsidR="00E41A94">
          <w:rPr>
            <w:webHidden/>
          </w:rPr>
          <w:t>62</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87" w:history="1">
        <w:r w:rsidR="00E41A94" w:rsidRPr="00AC0CF5">
          <w:rPr>
            <w:rStyle w:val="Hyperlink"/>
          </w:rPr>
          <w:t>19.3</w:t>
        </w:r>
        <w:r w:rsidR="00E41A94">
          <w:rPr>
            <w:rFonts w:asciiTheme="minorHAnsi" w:eastAsiaTheme="minorEastAsia" w:hAnsiTheme="minorHAnsi" w:cstheme="minorBidi"/>
            <w:i w:val="0"/>
            <w:iCs w:val="0"/>
          </w:rPr>
          <w:tab/>
        </w:r>
        <w:r w:rsidR="00E41A94" w:rsidRPr="00AC0CF5">
          <w:rPr>
            <w:rStyle w:val="Hyperlink"/>
          </w:rPr>
          <w:t>RF Load Trailer</w:t>
        </w:r>
        <w:r w:rsidR="00E41A94">
          <w:rPr>
            <w:webHidden/>
          </w:rPr>
          <w:tab/>
        </w:r>
        <w:r w:rsidR="00054548">
          <w:rPr>
            <w:webHidden/>
          </w:rPr>
          <w:fldChar w:fldCharType="begin"/>
        </w:r>
        <w:r w:rsidR="00E41A94">
          <w:rPr>
            <w:webHidden/>
          </w:rPr>
          <w:instrText xml:space="preserve"> PAGEREF _Toc314043687 \h </w:instrText>
        </w:r>
        <w:r w:rsidR="00054548">
          <w:rPr>
            <w:webHidden/>
          </w:rPr>
        </w:r>
        <w:r w:rsidR="00054548">
          <w:rPr>
            <w:webHidden/>
          </w:rPr>
          <w:fldChar w:fldCharType="separate"/>
        </w:r>
        <w:r w:rsidR="00E41A94">
          <w:rPr>
            <w:webHidden/>
          </w:rPr>
          <w:t>62</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88" w:history="1">
        <w:r w:rsidR="00E41A94" w:rsidRPr="00AC0CF5">
          <w:rPr>
            <w:rStyle w:val="Hyperlink"/>
          </w:rPr>
          <w:t>19.4</w:t>
        </w:r>
        <w:r w:rsidR="00E41A94">
          <w:rPr>
            <w:rFonts w:asciiTheme="minorHAnsi" w:eastAsiaTheme="minorEastAsia" w:hAnsiTheme="minorHAnsi" w:cstheme="minorBidi"/>
            <w:i w:val="0"/>
            <w:iCs w:val="0"/>
          </w:rPr>
          <w:tab/>
        </w:r>
        <w:r w:rsidR="00E41A94" w:rsidRPr="00AC0CF5">
          <w:rPr>
            <w:rStyle w:val="Hyperlink"/>
          </w:rPr>
          <w:t>Close Shipments</w:t>
        </w:r>
        <w:r w:rsidR="00E41A94">
          <w:rPr>
            <w:webHidden/>
          </w:rPr>
          <w:tab/>
        </w:r>
        <w:r w:rsidR="00054548">
          <w:rPr>
            <w:webHidden/>
          </w:rPr>
          <w:fldChar w:fldCharType="begin"/>
        </w:r>
        <w:r w:rsidR="00E41A94">
          <w:rPr>
            <w:webHidden/>
          </w:rPr>
          <w:instrText xml:space="preserve"> PAGEREF _Toc314043688 \h </w:instrText>
        </w:r>
        <w:r w:rsidR="00054548">
          <w:rPr>
            <w:webHidden/>
          </w:rPr>
        </w:r>
        <w:r w:rsidR="00054548">
          <w:rPr>
            <w:webHidden/>
          </w:rPr>
          <w:fldChar w:fldCharType="separate"/>
        </w:r>
        <w:r w:rsidR="00E41A94">
          <w:rPr>
            <w:webHidden/>
          </w:rPr>
          <w:t>62</w:t>
        </w:r>
        <w:r w:rsidR="00054548">
          <w:rPr>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689" w:history="1">
        <w:r w:rsidR="00E41A94" w:rsidRPr="00AC0CF5">
          <w:rPr>
            <w:rStyle w:val="Hyperlink"/>
          </w:rPr>
          <w:t>V. OUTBOUND – RETAIL PROCESSING</w:t>
        </w:r>
        <w:r w:rsidR="00E41A94">
          <w:rPr>
            <w:webHidden/>
          </w:rPr>
          <w:tab/>
        </w:r>
        <w:r w:rsidR="00054548">
          <w:rPr>
            <w:webHidden/>
          </w:rPr>
          <w:fldChar w:fldCharType="begin"/>
        </w:r>
        <w:r w:rsidR="00E41A94">
          <w:rPr>
            <w:webHidden/>
          </w:rPr>
          <w:instrText xml:space="preserve"> PAGEREF _Toc314043689 \h </w:instrText>
        </w:r>
        <w:r w:rsidR="00054548">
          <w:rPr>
            <w:webHidden/>
          </w:rPr>
        </w:r>
        <w:r w:rsidR="00054548">
          <w:rPr>
            <w:webHidden/>
          </w:rPr>
          <w:fldChar w:fldCharType="separate"/>
        </w:r>
        <w:r w:rsidR="00E41A94">
          <w:rPr>
            <w:webHidden/>
          </w:rPr>
          <w:t>64</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90" w:history="1">
        <w:r w:rsidR="00E41A94" w:rsidRPr="00AC0CF5">
          <w:rPr>
            <w:rStyle w:val="Hyperlink"/>
            <w:noProof/>
          </w:rPr>
          <w:t>20</w:t>
        </w:r>
        <w:r w:rsidR="00E41A94">
          <w:rPr>
            <w:rFonts w:asciiTheme="minorHAnsi" w:eastAsiaTheme="minorEastAsia" w:hAnsiTheme="minorHAnsi" w:cstheme="minorBidi"/>
            <w:noProof/>
            <w:szCs w:val="22"/>
          </w:rPr>
          <w:tab/>
        </w:r>
        <w:r w:rsidR="00E41A94" w:rsidRPr="00AC0CF5">
          <w:rPr>
            <w:rStyle w:val="Hyperlink"/>
            <w:noProof/>
          </w:rPr>
          <w:t>RETAIL SHIPPING WAVES</w:t>
        </w:r>
        <w:r w:rsidR="00E41A94">
          <w:rPr>
            <w:noProof/>
            <w:webHidden/>
          </w:rPr>
          <w:tab/>
        </w:r>
        <w:r w:rsidR="00054548">
          <w:rPr>
            <w:noProof/>
            <w:webHidden/>
          </w:rPr>
          <w:fldChar w:fldCharType="begin"/>
        </w:r>
        <w:r w:rsidR="00E41A94">
          <w:rPr>
            <w:noProof/>
            <w:webHidden/>
          </w:rPr>
          <w:instrText xml:space="preserve"> PAGEREF _Toc314043690 \h </w:instrText>
        </w:r>
        <w:r w:rsidR="00054548">
          <w:rPr>
            <w:noProof/>
            <w:webHidden/>
          </w:rPr>
        </w:r>
        <w:r w:rsidR="00054548">
          <w:rPr>
            <w:noProof/>
            <w:webHidden/>
          </w:rPr>
          <w:fldChar w:fldCharType="separate"/>
        </w:r>
        <w:r w:rsidR="00E41A94">
          <w:rPr>
            <w:noProof/>
            <w:webHidden/>
          </w:rPr>
          <w:t>64</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91" w:history="1">
        <w:r w:rsidR="00E41A94" w:rsidRPr="00AC0CF5">
          <w:rPr>
            <w:rStyle w:val="Hyperlink"/>
          </w:rPr>
          <w:t>20.1</w:t>
        </w:r>
        <w:r w:rsidR="00E41A94">
          <w:rPr>
            <w:rFonts w:asciiTheme="minorHAnsi" w:eastAsiaTheme="minorEastAsia" w:hAnsiTheme="minorHAnsi" w:cstheme="minorBidi"/>
            <w:i w:val="0"/>
            <w:iCs w:val="0"/>
          </w:rPr>
          <w:tab/>
        </w:r>
        <w:r w:rsidR="00E41A94" w:rsidRPr="00AC0CF5">
          <w:rPr>
            <w:rStyle w:val="Hyperlink"/>
          </w:rPr>
          <w:t>Selection &amp; Allocation</w:t>
        </w:r>
        <w:r w:rsidR="00E41A94">
          <w:rPr>
            <w:webHidden/>
          </w:rPr>
          <w:tab/>
        </w:r>
        <w:r w:rsidR="00054548">
          <w:rPr>
            <w:webHidden/>
          </w:rPr>
          <w:fldChar w:fldCharType="begin"/>
        </w:r>
        <w:r w:rsidR="00E41A94">
          <w:rPr>
            <w:webHidden/>
          </w:rPr>
          <w:instrText xml:space="preserve"> PAGEREF _Toc314043691 \h </w:instrText>
        </w:r>
        <w:r w:rsidR="00054548">
          <w:rPr>
            <w:webHidden/>
          </w:rPr>
        </w:r>
        <w:r w:rsidR="00054548">
          <w:rPr>
            <w:webHidden/>
          </w:rPr>
          <w:fldChar w:fldCharType="separate"/>
        </w:r>
        <w:r w:rsidR="00E41A94">
          <w:rPr>
            <w:webHidden/>
          </w:rPr>
          <w:t>64</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92" w:history="1">
        <w:r w:rsidR="00E41A94" w:rsidRPr="00AC0CF5">
          <w:rPr>
            <w:rStyle w:val="Hyperlink"/>
          </w:rPr>
          <w:t>20.2</w:t>
        </w:r>
        <w:r w:rsidR="00E41A94">
          <w:rPr>
            <w:rFonts w:asciiTheme="minorHAnsi" w:eastAsiaTheme="minorEastAsia" w:hAnsiTheme="minorHAnsi" w:cstheme="minorBidi"/>
            <w:i w:val="0"/>
            <w:iCs w:val="0"/>
          </w:rPr>
          <w:tab/>
        </w:r>
        <w:r w:rsidR="00E41A94" w:rsidRPr="00AC0CF5">
          <w:rPr>
            <w:rStyle w:val="Hyperlink"/>
          </w:rPr>
          <w:t>Task Creation</w:t>
        </w:r>
        <w:r w:rsidR="00E41A94">
          <w:rPr>
            <w:webHidden/>
          </w:rPr>
          <w:tab/>
        </w:r>
        <w:r w:rsidR="00054548">
          <w:rPr>
            <w:webHidden/>
          </w:rPr>
          <w:fldChar w:fldCharType="begin"/>
        </w:r>
        <w:r w:rsidR="00E41A94">
          <w:rPr>
            <w:webHidden/>
          </w:rPr>
          <w:instrText xml:space="preserve"> PAGEREF _Toc314043692 \h </w:instrText>
        </w:r>
        <w:r w:rsidR="00054548">
          <w:rPr>
            <w:webHidden/>
          </w:rPr>
        </w:r>
        <w:r w:rsidR="00054548">
          <w:rPr>
            <w:webHidden/>
          </w:rPr>
          <w:fldChar w:fldCharType="separate"/>
        </w:r>
        <w:r w:rsidR="00E41A94">
          <w:rPr>
            <w:webHidden/>
          </w:rPr>
          <w:t>64</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93" w:history="1">
        <w:r w:rsidR="00E41A94" w:rsidRPr="00AC0CF5">
          <w:rPr>
            <w:rStyle w:val="Hyperlink"/>
            <w:rFonts w:cs="Arial"/>
            <w:noProof/>
          </w:rPr>
          <w:t>21</w:t>
        </w:r>
        <w:r w:rsidR="00E41A94">
          <w:rPr>
            <w:rFonts w:asciiTheme="minorHAnsi" w:eastAsiaTheme="minorEastAsia" w:hAnsiTheme="minorHAnsi" w:cstheme="minorBidi"/>
            <w:noProof/>
            <w:szCs w:val="22"/>
          </w:rPr>
          <w:tab/>
        </w:r>
        <w:r w:rsidR="00E41A94" w:rsidRPr="00AC0CF5">
          <w:rPr>
            <w:rStyle w:val="Hyperlink"/>
            <w:rFonts w:cs="Arial"/>
            <w:noProof/>
          </w:rPr>
          <w:t>RESERVE PULLS</w:t>
        </w:r>
        <w:r w:rsidR="00E41A94">
          <w:rPr>
            <w:noProof/>
            <w:webHidden/>
          </w:rPr>
          <w:tab/>
        </w:r>
        <w:r w:rsidR="00054548">
          <w:rPr>
            <w:noProof/>
            <w:webHidden/>
          </w:rPr>
          <w:fldChar w:fldCharType="begin"/>
        </w:r>
        <w:r w:rsidR="00E41A94">
          <w:rPr>
            <w:noProof/>
            <w:webHidden/>
          </w:rPr>
          <w:instrText xml:space="preserve"> PAGEREF _Toc314043693 \h </w:instrText>
        </w:r>
        <w:r w:rsidR="00054548">
          <w:rPr>
            <w:noProof/>
            <w:webHidden/>
          </w:rPr>
        </w:r>
        <w:r w:rsidR="00054548">
          <w:rPr>
            <w:noProof/>
            <w:webHidden/>
          </w:rPr>
          <w:fldChar w:fldCharType="separate"/>
        </w:r>
        <w:r w:rsidR="00E41A94">
          <w:rPr>
            <w:noProof/>
            <w:webHidden/>
          </w:rPr>
          <w:t>64</w:t>
        </w:r>
        <w:r w:rsidR="00054548">
          <w:rPr>
            <w:noProof/>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94" w:history="1">
        <w:r w:rsidR="00E41A94" w:rsidRPr="00AC0CF5">
          <w:rPr>
            <w:rStyle w:val="Hyperlink"/>
            <w:rFonts w:cs="Arial"/>
            <w:noProof/>
          </w:rPr>
          <w:t>22</w:t>
        </w:r>
        <w:r w:rsidR="00E41A94">
          <w:rPr>
            <w:rFonts w:asciiTheme="minorHAnsi" w:eastAsiaTheme="minorEastAsia" w:hAnsiTheme="minorHAnsi" w:cstheme="minorBidi"/>
            <w:noProof/>
            <w:szCs w:val="22"/>
          </w:rPr>
          <w:tab/>
        </w:r>
        <w:r w:rsidR="00E41A94" w:rsidRPr="00AC0CF5">
          <w:rPr>
            <w:rStyle w:val="Hyperlink"/>
            <w:rFonts w:cs="Arial"/>
            <w:noProof/>
          </w:rPr>
          <w:t>PUT TO ZONE (PTZ)</w:t>
        </w:r>
        <w:r w:rsidR="00E41A94">
          <w:rPr>
            <w:noProof/>
            <w:webHidden/>
          </w:rPr>
          <w:tab/>
        </w:r>
        <w:r w:rsidR="00054548">
          <w:rPr>
            <w:noProof/>
            <w:webHidden/>
          </w:rPr>
          <w:fldChar w:fldCharType="begin"/>
        </w:r>
        <w:r w:rsidR="00E41A94">
          <w:rPr>
            <w:noProof/>
            <w:webHidden/>
          </w:rPr>
          <w:instrText xml:space="preserve"> PAGEREF _Toc314043694 \h </w:instrText>
        </w:r>
        <w:r w:rsidR="00054548">
          <w:rPr>
            <w:noProof/>
            <w:webHidden/>
          </w:rPr>
        </w:r>
        <w:r w:rsidR="00054548">
          <w:rPr>
            <w:noProof/>
            <w:webHidden/>
          </w:rPr>
          <w:fldChar w:fldCharType="separate"/>
        </w:r>
        <w:r w:rsidR="00E41A94">
          <w:rPr>
            <w:noProof/>
            <w:webHidden/>
          </w:rPr>
          <w:t>65</w:t>
        </w:r>
        <w:r w:rsidR="00054548">
          <w:rPr>
            <w:noProof/>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95" w:history="1">
        <w:r w:rsidR="00E41A94" w:rsidRPr="00AC0CF5">
          <w:rPr>
            <w:rStyle w:val="Hyperlink"/>
            <w:rFonts w:cs="Arial"/>
            <w:noProof/>
          </w:rPr>
          <w:t>23</w:t>
        </w:r>
        <w:r w:rsidR="00E41A94">
          <w:rPr>
            <w:rFonts w:asciiTheme="minorHAnsi" w:eastAsiaTheme="minorEastAsia" w:hAnsiTheme="minorHAnsi" w:cstheme="minorBidi"/>
            <w:noProof/>
            <w:szCs w:val="22"/>
          </w:rPr>
          <w:tab/>
        </w:r>
        <w:r w:rsidR="00E41A94" w:rsidRPr="00AC0CF5">
          <w:rPr>
            <w:rStyle w:val="Hyperlink"/>
            <w:rFonts w:cs="Arial"/>
            <w:noProof/>
          </w:rPr>
          <w:t>PUT TO STORE</w:t>
        </w:r>
        <w:r w:rsidR="00E41A94">
          <w:rPr>
            <w:noProof/>
            <w:webHidden/>
          </w:rPr>
          <w:tab/>
        </w:r>
        <w:r w:rsidR="00054548">
          <w:rPr>
            <w:noProof/>
            <w:webHidden/>
          </w:rPr>
          <w:fldChar w:fldCharType="begin"/>
        </w:r>
        <w:r w:rsidR="00E41A94">
          <w:rPr>
            <w:noProof/>
            <w:webHidden/>
          </w:rPr>
          <w:instrText xml:space="preserve"> PAGEREF _Toc314043695 \h </w:instrText>
        </w:r>
        <w:r w:rsidR="00054548">
          <w:rPr>
            <w:noProof/>
            <w:webHidden/>
          </w:rPr>
        </w:r>
        <w:r w:rsidR="00054548">
          <w:rPr>
            <w:noProof/>
            <w:webHidden/>
          </w:rPr>
          <w:fldChar w:fldCharType="separate"/>
        </w:r>
        <w:r w:rsidR="00E41A94">
          <w:rPr>
            <w:noProof/>
            <w:webHidden/>
          </w:rPr>
          <w:t>66</w:t>
        </w:r>
        <w:r w:rsidR="00054548">
          <w:rPr>
            <w:noProof/>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96" w:history="1">
        <w:r w:rsidR="00E41A94" w:rsidRPr="00AC0CF5">
          <w:rPr>
            <w:rStyle w:val="Hyperlink"/>
            <w:noProof/>
          </w:rPr>
          <w:t>24</w:t>
        </w:r>
        <w:r w:rsidR="00E41A94">
          <w:rPr>
            <w:rFonts w:asciiTheme="minorHAnsi" w:eastAsiaTheme="minorEastAsia" w:hAnsiTheme="minorHAnsi" w:cstheme="minorBidi"/>
            <w:noProof/>
            <w:szCs w:val="22"/>
          </w:rPr>
          <w:tab/>
        </w:r>
        <w:r w:rsidR="00E41A94" w:rsidRPr="00AC0CF5">
          <w:rPr>
            <w:rStyle w:val="Hyperlink"/>
            <w:noProof/>
          </w:rPr>
          <w:t>OLPN WEIGHING</w:t>
        </w:r>
        <w:r w:rsidR="00E41A94">
          <w:rPr>
            <w:noProof/>
            <w:webHidden/>
          </w:rPr>
          <w:tab/>
        </w:r>
        <w:r w:rsidR="00054548">
          <w:rPr>
            <w:noProof/>
            <w:webHidden/>
          </w:rPr>
          <w:fldChar w:fldCharType="begin"/>
        </w:r>
        <w:r w:rsidR="00E41A94">
          <w:rPr>
            <w:noProof/>
            <w:webHidden/>
          </w:rPr>
          <w:instrText xml:space="preserve"> PAGEREF _Toc314043696 \h </w:instrText>
        </w:r>
        <w:r w:rsidR="00054548">
          <w:rPr>
            <w:noProof/>
            <w:webHidden/>
          </w:rPr>
        </w:r>
        <w:r w:rsidR="00054548">
          <w:rPr>
            <w:noProof/>
            <w:webHidden/>
          </w:rPr>
          <w:fldChar w:fldCharType="separate"/>
        </w:r>
        <w:r w:rsidR="00E41A94">
          <w:rPr>
            <w:noProof/>
            <w:webHidden/>
          </w:rPr>
          <w:t>69</w:t>
        </w:r>
        <w:r w:rsidR="00054548">
          <w:rPr>
            <w:noProof/>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97" w:history="1">
        <w:r w:rsidR="00E41A94" w:rsidRPr="00AC0CF5">
          <w:rPr>
            <w:rStyle w:val="Hyperlink"/>
            <w:noProof/>
          </w:rPr>
          <w:t>25</w:t>
        </w:r>
        <w:r w:rsidR="00E41A94">
          <w:rPr>
            <w:rFonts w:asciiTheme="minorHAnsi" w:eastAsiaTheme="minorEastAsia" w:hAnsiTheme="minorHAnsi" w:cstheme="minorBidi"/>
            <w:noProof/>
            <w:szCs w:val="22"/>
          </w:rPr>
          <w:tab/>
        </w:r>
        <w:r w:rsidR="00E41A94" w:rsidRPr="00AC0CF5">
          <w:rPr>
            <w:rStyle w:val="Hyperlink"/>
            <w:noProof/>
          </w:rPr>
          <w:t>PARCEL PROCESSING</w:t>
        </w:r>
        <w:r w:rsidR="00E41A94">
          <w:rPr>
            <w:noProof/>
            <w:webHidden/>
          </w:rPr>
          <w:tab/>
        </w:r>
        <w:r w:rsidR="00054548">
          <w:rPr>
            <w:noProof/>
            <w:webHidden/>
          </w:rPr>
          <w:fldChar w:fldCharType="begin"/>
        </w:r>
        <w:r w:rsidR="00E41A94">
          <w:rPr>
            <w:noProof/>
            <w:webHidden/>
          </w:rPr>
          <w:instrText xml:space="preserve"> PAGEREF _Toc314043697 \h </w:instrText>
        </w:r>
        <w:r w:rsidR="00054548">
          <w:rPr>
            <w:noProof/>
            <w:webHidden/>
          </w:rPr>
        </w:r>
        <w:r w:rsidR="00054548">
          <w:rPr>
            <w:noProof/>
            <w:webHidden/>
          </w:rPr>
          <w:fldChar w:fldCharType="separate"/>
        </w:r>
        <w:r w:rsidR="00E41A94">
          <w:rPr>
            <w:noProof/>
            <w:webHidden/>
          </w:rPr>
          <w:t>69</w:t>
        </w:r>
        <w:r w:rsidR="00054548">
          <w:rPr>
            <w:noProof/>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698" w:history="1">
        <w:r w:rsidR="00E41A94" w:rsidRPr="00AC0CF5">
          <w:rPr>
            <w:rStyle w:val="Hyperlink"/>
            <w:noProof/>
          </w:rPr>
          <w:t>26</w:t>
        </w:r>
        <w:r w:rsidR="00E41A94">
          <w:rPr>
            <w:rFonts w:asciiTheme="minorHAnsi" w:eastAsiaTheme="minorEastAsia" w:hAnsiTheme="minorHAnsi" w:cstheme="minorBidi"/>
            <w:noProof/>
            <w:szCs w:val="22"/>
          </w:rPr>
          <w:tab/>
        </w:r>
        <w:r w:rsidR="00E41A94" w:rsidRPr="00AC0CF5">
          <w:rPr>
            <w:rStyle w:val="Hyperlink"/>
            <w:noProof/>
          </w:rPr>
          <w:t>NEW STORE PROCESSING</w:t>
        </w:r>
        <w:r w:rsidR="00E41A94">
          <w:rPr>
            <w:noProof/>
            <w:webHidden/>
          </w:rPr>
          <w:tab/>
        </w:r>
        <w:r w:rsidR="00054548">
          <w:rPr>
            <w:noProof/>
            <w:webHidden/>
          </w:rPr>
          <w:fldChar w:fldCharType="begin"/>
        </w:r>
        <w:r w:rsidR="00E41A94">
          <w:rPr>
            <w:noProof/>
            <w:webHidden/>
          </w:rPr>
          <w:instrText xml:space="preserve"> PAGEREF _Toc314043698 \h </w:instrText>
        </w:r>
        <w:r w:rsidR="00054548">
          <w:rPr>
            <w:noProof/>
            <w:webHidden/>
          </w:rPr>
        </w:r>
        <w:r w:rsidR="00054548">
          <w:rPr>
            <w:noProof/>
            <w:webHidden/>
          </w:rPr>
          <w:fldChar w:fldCharType="separate"/>
        </w:r>
        <w:r w:rsidR="00E41A94">
          <w:rPr>
            <w:noProof/>
            <w:webHidden/>
          </w:rPr>
          <w:t>70</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699" w:history="1">
        <w:r w:rsidR="00E41A94" w:rsidRPr="00AC0CF5">
          <w:rPr>
            <w:rStyle w:val="Hyperlink"/>
          </w:rPr>
          <w:t>26.1</w:t>
        </w:r>
        <w:r w:rsidR="00E41A94">
          <w:rPr>
            <w:rFonts w:asciiTheme="minorHAnsi" w:eastAsiaTheme="minorEastAsia" w:hAnsiTheme="minorHAnsi" w:cstheme="minorBidi"/>
            <w:i w:val="0"/>
            <w:iCs w:val="0"/>
          </w:rPr>
          <w:tab/>
        </w:r>
        <w:r w:rsidR="00E41A94" w:rsidRPr="00AC0CF5">
          <w:rPr>
            <w:rStyle w:val="Hyperlink"/>
          </w:rPr>
          <w:t>Anchor Retail OLPNs</w:t>
        </w:r>
        <w:r w:rsidR="00E41A94">
          <w:rPr>
            <w:webHidden/>
          </w:rPr>
          <w:tab/>
        </w:r>
        <w:r w:rsidR="00054548">
          <w:rPr>
            <w:webHidden/>
          </w:rPr>
          <w:fldChar w:fldCharType="begin"/>
        </w:r>
        <w:r w:rsidR="00E41A94">
          <w:rPr>
            <w:webHidden/>
          </w:rPr>
          <w:instrText xml:space="preserve"> PAGEREF _Toc314043699 \h </w:instrText>
        </w:r>
        <w:r w:rsidR="00054548">
          <w:rPr>
            <w:webHidden/>
          </w:rPr>
        </w:r>
        <w:r w:rsidR="00054548">
          <w:rPr>
            <w:webHidden/>
          </w:rPr>
          <w:fldChar w:fldCharType="separate"/>
        </w:r>
        <w:r w:rsidR="00E41A94">
          <w:rPr>
            <w:webHidden/>
          </w:rPr>
          <w:t>70</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00" w:history="1">
        <w:r w:rsidR="00E41A94" w:rsidRPr="00AC0CF5">
          <w:rPr>
            <w:rStyle w:val="Hyperlink"/>
          </w:rPr>
          <w:t>26.2</w:t>
        </w:r>
        <w:r w:rsidR="00E41A94">
          <w:rPr>
            <w:rFonts w:asciiTheme="minorHAnsi" w:eastAsiaTheme="minorEastAsia" w:hAnsiTheme="minorHAnsi" w:cstheme="minorBidi"/>
            <w:i w:val="0"/>
            <w:iCs w:val="0"/>
          </w:rPr>
          <w:tab/>
        </w:r>
        <w:r w:rsidR="00E41A94" w:rsidRPr="00AC0CF5">
          <w:rPr>
            <w:rStyle w:val="Hyperlink"/>
          </w:rPr>
          <w:t>Create Retail Load</w:t>
        </w:r>
        <w:r w:rsidR="00E41A94">
          <w:rPr>
            <w:webHidden/>
          </w:rPr>
          <w:tab/>
        </w:r>
        <w:r w:rsidR="00054548">
          <w:rPr>
            <w:webHidden/>
          </w:rPr>
          <w:fldChar w:fldCharType="begin"/>
        </w:r>
        <w:r w:rsidR="00E41A94">
          <w:rPr>
            <w:webHidden/>
          </w:rPr>
          <w:instrText xml:space="preserve"> PAGEREF _Toc314043700 \h </w:instrText>
        </w:r>
        <w:r w:rsidR="00054548">
          <w:rPr>
            <w:webHidden/>
          </w:rPr>
        </w:r>
        <w:r w:rsidR="00054548">
          <w:rPr>
            <w:webHidden/>
          </w:rPr>
          <w:fldChar w:fldCharType="separate"/>
        </w:r>
        <w:r w:rsidR="00E41A94">
          <w:rPr>
            <w:webHidden/>
          </w:rPr>
          <w:t>70</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01" w:history="1">
        <w:r w:rsidR="00E41A94" w:rsidRPr="00AC0CF5">
          <w:rPr>
            <w:rStyle w:val="Hyperlink"/>
          </w:rPr>
          <w:t>26.3</w:t>
        </w:r>
        <w:r w:rsidR="00E41A94">
          <w:rPr>
            <w:rFonts w:asciiTheme="minorHAnsi" w:eastAsiaTheme="minorEastAsia" w:hAnsiTheme="minorHAnsi" w:cstheme="minorBidi"/>
            <w:i w:val="0"/>
            <w:iCs w:val="0"/>
          </w:rPr>
          <w:tab/>
        </w:r>
        <w:r w:rsidR="00E41A94" w:rsidRPr="00AC0CF5">
          <w:rPr>
            <w:rStyle w:val="Hyperlink"/>
          </w:rPr>
          <w:t>Load Trailer</w:t>
        </w:r>
        <w:r w:rsidR="00E41A94">
          <w:rPr>
            <w:webHidden/>
          </w:rPr>
          <w:tab/>
        </w:r>
        <w:r w:rsidR="00054548">
          <w:rPr>
            <w:webHidden/>
          </w:rPr>
          <w:fldChar w:fldCharType="begin"/>
        </w:r>
        <w:r w:rsidR="00E41A94">
          <w:rPr>
            <w:webHidden/>
          </w:rPr>
          <w:instrText xml:space="preserve"> PAGEREF _Toc314043701 \h </w:instrText>
        </w:r>
        <w:r w:rsidR="00054548">
          <w:rPr>
            <w:webHidden/>
          </w:rPr>
        </w:r>
        <w:r w:rsidR="00054548">
          <w:rPr>
            <w:webHidden/>
          </w:rPr>
          <w:fldChar w:fldCharType="separate"/>
        </w:r>
        <w:r w:rsidR="00E41A94">
          <w:rPr>
            <w:webHidden/>
          </w:rPr>
          <w:t>70</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02" w:history="1">
        <w:r w:rsidR="00E41A94" w:rsidRPr="00AC0CF5">
          <w:rPr>
            <w:rStyle w:val="Hyperlink"/>
          </w:rPr>
          <w:t>26.4</w:t>
        </w:r>
        <w:r w:rsidR="00E41A94">
          <w:rPr>
            <w:rFonts w:asciiTheme="minorHAnsi" w:eastAsiaTheme="minorEastAsia" w:hAnsiTheme="minorHAnsi" w:cstheme="minorBidi"/>
            <w:i w:val="0"/>
            <w:iCs w:val="0"/>
          </w:rPr>
          <w:tab/>
        </w:r>
        <w:r w:rsidR="00E41A94" w:rsidRPr="00AC0CF5">
          <w:rPr>
            <w:rStyle w:val="Hyperlink"/>
          </w:rPr>
          <w:t>Close Retail Load</w:t>
        </w:r>
        <w:r w:rsidR="00E41A94">
          <w:rPr>
            <w:webHidden/>
          </w:rPr>
          <w:tab/>
        </w:r>
        <w:r w:rsidR="00054548">
          <w:rPr>
            <w:webHidden/>
          </w:rPr>
          <w:fldChar w:fldCharType="begin"/>
        </w:r>
        <w:r w:rsidR="00E41A94">
          <w:rPr>
            <w:webHidden/>
          </w:rPr>
          <w:instrText xml:space="preserve"> PAGEREF _Toc314043702 \h </w:instrText>
        </w:r>
        <w:r w:rsidR="00054548">
          <w:rPr>
            <w:webHidden/>
          </w:rPr>
        </w:r>
        <w:r w:rsidR="00054548">
          <w:rPr>
            <w:webHidden/>
          </w:rPr>
          <w:fldChar w:fldCharType="separate"/>
        </w:r>
        <w:r w:rsidR="00E41A94">
          <w:rPr>
            <w:webHidden/>
          </w:rPr>
          <w:t>70</w:t>
        </w:r>
        <w:r w:rsidR="00054548">
          <w:rPr>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703" w:history="1">
        <w:r w:rsidR="00E41A94" w:rsidRPr="00AC0CF5">
          <w:rPr>
            <w:rStyle w:val="Hyperlink"/>
          </w:rPr>
          <w:t>VI. INVENTORY CONTROL</w:t>
        </w:r>
        <w:r w:rsidR="00E41A94">
          <w:rPr>
            <w:webHidden/>
          </w:rPr>
          <w:tab/>
        </w:r>
        <w:r w:rsidR="00054548">
          <w:rPr>
            <w:webHidden/>
          </w:rPr>
          <w:fldChar w:fldCharType="begin"/>
        </w:r>
        <w:r w:rsidR="00E41A94">
          <w:rPr>
            <w:webHidden/>
          </w:rPr>
          <w:instrText xml:space="preserve"> PAGEREF _Toc314043703 \h </w:instrText>
        </w:r>
        <w:r w:rsidR="00054548">
          <w:rPr>
            <w:webHidden/>
          </w:rPr>
        </w:r>
        <w:r w:rsidR="00054548">
          <w:rPr>
            <w:webHidden/>
          </w:rPr>
          <w:fldChar w:fldCharType="separate"/>
        </w:r>
        <w:r w:rsidR="00E41A94">
          <w:rPr>
            <w:webHidden/>
          </w:rPr>
          <w:t>72</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704" w:history="1">
        <w:r w:rsidR="00E41A94" w:rsidRPr="00AC0CF5">
          <w:rPr>
            <w:rStyle w:val="Hyperlink"/>
            <w:rFonts w:cs="Arial"/>
            <w:noProof/>
          </w:rPr>
          <w:t>27</w:t>
        </w:r>
        <w:r w:rsidR="00E41A94">
          <w:rPr>
            <w:rFonts w:asciiTheme="minorHAnsi" w:eastAsiaTheme="minorEastAsia" w:hAnsiTheme="minorHAnsi" w:cstheme="minorBidi"/>
            <w:noProof/>
            <w:szCs w:val="22"/>
          </w:rPr>
          <w:tab/>
        </w:r>
        <w:r w:rsidR="00E41A94" w:rsidRPr="00AC0CF5">
          <w:rPr>
            <w:rStyle w:val="Hyperlink"/>
            <w:rFonts w:cs="Arial"/>
            <w:noProof/>
          </w:rPr>
          <w:t>CYCLE COUNT</w:t>
        </w:r>
        <w:r w:rsidR="00E41A94">
          <w:rPr>
            <w:noProof/>
            <w:webHidden/>
          </w:rPr>
          <w:tab/>
        </w:r>
        <w:r w:rsidR="00054548">
          <w:rPr>
            <w:noProof/>
            <w:webHidden/>
          </w:rPr>
          <w:fldChar w:fldCharType="begin"/>
        </w:r>
        <w:r w:rsidR="00E41A94">
          <w:rPr>
            <w:noProof/>
            <w:webHidden/>
          </w:rPr>
          <w:instrText xml:space="preserve"> PAGEREF _Toc314043704 \h </w:instrText>
        </w:r>
        <w:r w:rsidR="00054548">
          <w:rPr>
            <w:noProof/>
            <w:webHidden/>
          </w:rPr>
        </w:r>
        <w:r w:rsidR="00054548">
          <w:rPr>
            <w:noProof/>
            <w:webHidden/>
          </w:rPr>
          <w:fldChar w:fldCharType="separate"/>
        </w:r>
        <w:r w:rsidR="00E41A94">
          <w:rPr>
            <w:noProof/>
            <w:webHidden/>
          </w:rPr>
          <w:t>72</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05" w:history="1">
        <w:r w:rsidR="00E41A94" w:rsidRPr="00AC0CF5">
          <w:rPr>
            <w:rStyle w:val="Hyperlink"/>
          </w:rPr>
          <w:t>27.1</w:t>
        </w:r>
        <w:r w:rsidR="00E41A94">
          <w:rPr>
            <w:rFonts w:asciiTheme="minorHAnsi" w:eastAsiaTheme="minorEastAsia" w:hAnsiTheme="minorHAnsi" w:cstheme="minorBidi"/>
            <w:i w:val="0"/>
            <w:iCs w:val="0"/>
          </w:rPr>
          <w:tab/>
        </w:r>
        <w:r w:rsidR="00E41A94" w:rsidRPr="00AC0CF5">
          <w:rPr>
            <w:rStyle w:val="Hyperlink"/>
          </w:rPr>
          <w:t>Cycle Count Task Rules</w:t>
        </w:r>
        <w:r w:rsidR="00E41A94">
          <w:rPr>
            <w:webHidden/>
          </w:rPr>
          <w:tab/>
        </w:r>
        <w:r w:rsidR="00054548">
          <w:rPr>
            <w:webHidden/>
          </w:rPr>
          <w:fldChar w:fldCharType="begin"/>
        </w:r>
        <w:r w:rsidR="00E41A94">
          <w:rPr>
            <w:webHidden/>
          </w:rPr>
          <w:instrText xml:space="preserve"> PAGEREF _Toc314043705 \h </w:instrText>
        </w:r>
        <w:r w:rsidR="00054548">
          <w:rPr>
            <w:webHidden/>
          </w:rPr>
        </w:r>
        <w:r w:rsidR="00054548">
          <w:rPr>
            <w:webHidden/>
          </w:rPr>
          <w:fldChar w:fldCharType="separate"/>
        </w:r>
        <w:r w:rsidR="00E41A94">
          <w:rPr>
            <w:webHidden/>
          </w:rPr>
          <w:t>72</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06" w:history="1">
        <w:r w:rsidR="00E41A94" w:rsidRPr="00AC0CF5">
          <w:rPr>
            <w:rStyle w:val="Hyperlink"/>
          </w:rPr>
          <w:t>27.2</w:t>
        </w:r>
        <w:r w:rsidR="00E41A94">
          <w:rPr>
            <w:rFonts w:asciiTheme="minorHAnsi" w:eastAsiaTheme="minorEastAsia" w:hAnsiTheme="minorHAnsi" w:cstheme="minorBidi"/>
            <w:i w:val="0"/>
            <w:iCs w:val="0"/>
          </w:rPr>
          <w:tab/>
        </w:r>
        <w:r w:rsidR="00E41A94" w:rsidRPr="00AC0CF5">
          <w:rPr>
            <w:rStyle w:val="Hyperlink"/>
          </w:rPr>
          <w:t>Cycle Count Triggers</w:t>
        </w:r>
        <w:r w:rsidR="00E41A94">
          <w:rPr>
            <w:webHidden/>
          </w:rPr>
          <w:tab/>
        </w:r>
        <w:r w:rsidR="00054548">
          <w:rPr>
            <w:webHidden/>
          </w:rPr>
          <w:fldChar w:fldCharType="begin"/>
        </w:r>
        <w:r w:rsidR="00E41A94">
          <w:rPr>
            <w:webHidden/>
          </w:rPr>
          <w:instrText xml:space="preserve"> PAGEREF _Toc314043706 \h </w:instrText>
        </w:r>
        <w:r w:rsidR="00054548">
          <w:rPr>
            <w:webHidden/>
          </w:rPr>
        </w:r>
        <w:r w:rsidR="00054548">
          <w:rPr>
            <w:webHidden/>
          </w:rPr>
          <w:fldChar w:fldCharType="separate"/>
        </w:r>
        <w:r w:rsidR="00E41A94">
          <w:rPr>
            <w:webHidden/>
          </w:rPr>
          <w:t>72</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07" w:history="1">
        <w:r w:rsidR="00E41A94" w:rsidRPr="00AC0CF5">
          <w:rPr>
            <w:rStyle w:val="Hyperlink"/>
          </w:rPr>
          <w:t>27.3</w:t>
        </w:r>
        <w:r w:rsidR="00E41A94">
          <w:rPr>
            <w:rFonts w:asciiTheme="minorHAnsi" w:eastAsiaTheme="minorEastAsia" w:hAnsiTheme="minorHAnsi" w:cstheme="minorBidi"/>
            <w:i w:val="0"/>
            <w:iCs w:val="0"/>
          </w:rPr>
          <w:tab/>
        </w:r>
        <w:r w:rsidR="00E41A94" w:rsidRPr="00AC0CF5">
          <w:rPr>
            <w:rStyle w:val="Hyperlink"/>
          </w:rPr>
          <w:t>Cycle Count Reserve</w:t>
        </w:r>
        <w:r w:rsidR="00E41A94">
          <w:rPr>
            <w:webHidden/>
          </w:rPr>
          <w:tab/>
        </w:r>
        <w:r w:rsidR="00054548">
          <w:rPr>
            <w:webHidden/>
          </w:rPr>
          <w:fldChar w:fldCharType="begin"/>
        </w:r>
        <w:r w:rsidR="00E41A94">
          <w:rPr>
            <w:webHidden/>
          </w:rPr>
          <w:instrText xml:space="preserve"> PAGEREF _Toc314043707 \h </w:instrText>
        </w:r>
        <w:r w:rsidR="00054548">
          <w:rPr>
            <w:webHidden/>
          </w:rPr>
        </w:r>
        <w:r w:rsidR="00054548">
          <w:rPr>
            <w:webHidden/>
          </w:rPr>
          <w:fldChar w:fldCharType="separate"/>
        </w:r>
        <w:r w:rsidR="00E41A94">
          <w:rPr>
            <w:webHidden/>
          </w:rPr>
          <w:t>72</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08" w:history="1">
        <w:r w:rsidR="00E41A94" w:rsidRPr="00AC0CF5">
          <w:rPr>
            <w:rStyle w:val="Hyperlink"/>
          </w:rPr>
          <w:t>27.4</w:t>
        </w:r>
        <w:r w:rsidR="00E41A94">
          <w:rPr>
            <w:rFonts w:asciiTheme="minorHAnsi" w:eastAsiaTheme="minorEastAsia" w:hAnsiTheme="minorHAnsi" w:cstheme="minorBidi"/>
            <w:i w:val="0"/>
            <w:iCs w:val="0"/>
          </w:rPr>
          <w:tab/>
        </w:r>
        <w:r w:rsidR="00E41A94" w:rsidRPr="00AC0CF5">
          <w:rPr>
            <w:rStyle w:val="Hyperlink"/>
          </w:rPr>
          <w:t>Cycle Count Active</w:t>
        </w:r>
        <w:r w:rsidR="00E41A94">
          <w:rPr>
            <w:webHidden/>
          </w:rPr>
          <w:tab/>
        </w:r>
        <w:r w:rsidR="00054548">
          <w:rPr>
            <w:webHidden/>
          </w:rPr>
          <w:fldChar w:fldCharType="begin"/>
        </w:r>
        <w:r w:rsidR="00E41A94">
          <w:rPr>
            <w:webHidden/>
          </w:rPr>
          <w:instrText xml:space="preserve"> PAGEREF _Toc314043708 \h </w:instrText>
        </w:r>
        <w:r w:rsidR="00054548">
          <w:rPr>
            <w:webHidden/>
          </w:rPr>
        </w:r>
        <w:r w:rsidR="00054548">
          <w:rPr>
            <w:webHidden/>
          </w:rPr>
          <w:fldChar w:fldCharType="separate"/>
        </w:r>
        <w:r w:rsidR="00E41A94">
          <w:rPr>
            <w:webHidden/>
          </w:rPr>
          <w:t>72</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09" w:history="1">
        <w:r w:rsidR="00E41A94" w:rsidRPr="00AC0CF5">
          <w:rPr>
            <w:rStyle w:val="Hyperlink"/>
          </w:rPr>
          <w:t>27.5</w:t>
        </w:r>
        <w:r w:rsidR="00E41A94">
          <w:rPr>
            <w:rFonts w:asciiTheme="minorHAnsi" w:eastAsiaTheme="minorEastAsia" w:hAnsiTheme="minorHAnsi" w:cstheme="minorBidi"/>
            <w:i w:val="0"/>
            <w:iCs w:val="0"/>
          </w:rPr>
          <w:tab/>
        </w:r>
        <w:r w:rsidR="00E41A94" w:rsidRPr="00AC0CF5">
          <w:rPr>
            <w:rStyle w:val="Hyperlink"/>
          </w:rPr>
          <w:t>Suspend Cycle Count Results</w:t>
        </w:r>
        <w:r w:rsidR="00E41A94">
          <w:rPr>
            <w:webHidden/>
          </w:rPr>
          <w:tab/>
        </w:r>
        <w:r w:rsidR="00054548">
          <w:rPr>
            <w:webHidden/>
          </w:rPr>
          <w:fldChar w:fldCharType="begin"/>
        </w:r>
        <w:r w:rsidR="00E41A94">
          <w:rPr>
            <w:webHidden/>
          </w:rPr>
          <w:instrText xml:space="preserve"> PAGEREF _Toc314043709 \h </w:instrText>
        </w:r>
        <w:r w:rsidR="00054548">
          <w:rPr>
            <w:webHidden/>
          </w:rPr>
        </w:r>
        <w:r w:rsidR="00054548">
          <w:rPr>
            <w:webHidden/>
          </w:rPr>
          <w:fldChar w:fldCharType="separate"/>
        </w:r>
        <w:r w:rsidR="00E41A94">
          <w:rPr>
            <w:webHidden/>
          </w:rPr>
          <w:t>72</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710" w:history="1">
        <w:r w:rsidR="00E41A94" w:rsidRPr="00AC0CF5">
          <w:rPr>
            <w:rStyle w:val="Hyperlink"/>
            <w:rFonts w:cs="Arial"/>
            <w:noProof/>
          </w:rPr>
          <w:t>28</w:t>
        </w:r>
        <w:r w:rsidR="00E41A94">
          <w:rPr>
            <w:rFonts w:asciiTheme="minorHAnsi" w:eastAsiaTheme="minorEastAsia" w:hAnsiTheme="minorHAnsi" w:cstheme="minorBidi"/>
            <w:noProof/>
            <w:szCs w:val="22"/>
          </w:rPr>
          <w:tab/>
        </w:r>
        <w:r w:rsidR="00E41A94" w:rsidRPr="00AC0CF5">
          <w:rPr>
            <w:rStyle w:val="Hyperlink"/>
            <w:rFonts w:cs="Arial"/>
            <w:noProof/>
          </w:rPr>
          <w:t>OTHER INVENTORY CONTROL FUNCTIONS</w:t>
        </w:r>
        <w:r w:rsidR="00E41A94">
          <w:rPr>
            <w:noProof/>
            <w:webHidden/>
          </w:rPr>
          <w:tab/>
        </w:r>
        <w:r w:rsidR="00054548">
          <w:rPr>
            <w:noProof/>
            <w:webHidden/>
          </w:rPr>
          <w:fldChar w:fldCharType="begin"/>
        </w:r>
        <w:r w:rsidR="00E41A94">
          <w:rPr>
            <w:noProof/>
            <w:webHidden/>
          </w:rPr>
          <w:instrText xml:space="preserve"> PAGEREF _Toc314043710 \h </w:instrText>
        </w:r>
        <w:r w:rsidR="00054548">
          <w:rPr>
            <w:noProof/>
            <w:webHidden/>
          </w:rPr>
        </w:r>
        <w:r w:rsidR="00054548">
          <w:rPr>
            <w:noProof/>
            <w:webHidden/>
          </w:rPr>
          <w:fldChar w:fldCharType="separate"/>
        </w:r>
        <w:r w:rsidR="00E41A94">
          <w:rPr>
            <w:noProof/>
            <w:webHidden/>
          </w:rPr>
          <w:t>73</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11" w:history="1">
        <w:r w:rsidR="00E41A94" w:rsidRPr="00AC0CF5">
          <w:rPr>
            <w:rStyle w:val="Hyperlink"/>
            <w:rFonts w:cs="Arial"/>
          </w:rPr>
          <w:t>28.1</w:t>
        </w:r>
        <w:r w:rsidR="00E41A94">
          <w:rPr>
            <w:rFonts w:asciiTheme="minorHAnsi" w:eastAsiaTheme="minorEastAsia" w:hAnsiTheme="minorHAnsi" w:cstheme="minorBidi"/>
            <w:i w:val="0"/>
            <w:iCs w:val="0"/>
          </w:rPr>
          <w:tab/>
        </w:r>
        <w:r w:rsidR="00E41A94" w:rsidRPr="00AC0CF5">
          <w:rPr>
            <w:rStyle w:val="Hyperlink"/>
          </w:rPr>
          <w:t xml:space="preserve">Inventory </w:t>
        </w:r>
        <w:r w:rsidR="00E41A94" w:rsidRPr="00AC0CF5">
          <w:rPr>
            <w:rStyle w:val="Hyperlink"/>
            <w:rFonts w:cs="Arial"/>
          </w:rPr>
          <w:t>Synchronization</w:t>
        </w:r>
        <w:r w:rsidR="00E41A94">
          <w:rPr>
            <w:webHidden/>
          </w:rPr>
          <w:tab/>
        </w:r>
        <w:r w:rsidR="00054548">
          <w:rPr>
            <w:webHidden/>
          </w:rPr>
          <w:fldChar w:fldCharType="begin"/>
        </w:r>
        <w:r w:rsidR="00E41A94">
          <w:rPr>
            <w:webHidden/>
          </w:rPr>
          <w:instrText xml:space="preserve"> PAGEREF _Toc314043711 \h </w:instrText>
        </w:r>
        <w:r w:rsidR="00054548">
          <w:rPr>
            <w:webHidden/>
          </w:rPr>
        </w:r>
        <w:r w:rsidR="00054548">
          <w:rPr>
            <w:webHidden/>
          </w:rPr>
          <w:fldChar w:fldCharType="separate"/>
        </w:r>
        <w:r w:rsidR="00E41A94">
          <w:rPr>
            <w:webHidden/>
          </w:rPr>
          <w:t>73</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12" w:history="1">
        <w:r w:rsidR="00E41A94" w:rsidRPr="00AC0CF5">
          <w:rPr>
            <w:rStyle w:val="Hyperlink"/>
          </w:rPr>
          <w:t>28.2</w:t>
        </w:r>
        <w:r w:rsidR="00E41A94">
          <w:rPr>
            <w:rFonts w:asciiTheme="minorHAnsi" w:eastAsiaTheme="minorEastAsia" w:hAnsiTheme="minorHAnsi" w:cstheme="minorBidi"/>
            <w:i w:val="0"/>
            <w:iCs w:val="0"/>
          </w:rPr>
          <w:tab/>
        </w:r>
        <w:r w:rsidR="00E41A94" w:rsidRPr="00AC0CF5">
          <w:rPr>
            <w:rStyle w:val="Hyperlink"/>
          </w:rPr>
          <w:t>Reserve Pallet Consolidation</w:t>
        </w:r>
        <w:r w:rsidR="00E41A94">
          <w:rPr>
            <w:webHidden/>
          </w:rPr>
          <w:tab/>
        </w:r>
        <w:r w:rsidR="00054548">
          <w:rPr>
            <w:webHidden/>
          </w:rPr>
          <w:fldChar w:fldCharType="begin"/>
        </w:r>
        <w:r w:rsidR="00E41A94">
          <w:rPr>
            <w:webHidden/>
          </w:rPr>
          <w:instrText xml:space="preserve"> PAGEREF _Toc314043712 \h </w:instrText>
        </w:r>
        <w:r w:rsidR="00054548">
          <w:rPr>
            <w:webHidden/>
          </w:rPr>
        </w:r>
        <w:r w:rsidR="00054548">
          <w:rPr>
            <w:webHidden/>
          </w:rPr>
          <w:fldChar w:fldCharType="separate"/>
        </w:r>
        <w:r w:rsidR="00E41A94">
          <w:rPr>
            <w:webHidden/>
          </w:rPr>
          <w:t>75</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13" w:history="1">
        <w:r w:rsidR="00E41A94" w:rsidRPr="00AC0CF5">
          <w:rPr>
            <w:rStyle w:val="Hyperlink"/>
          </w:rPr>
          <w:t>28.3</w:t>
        </w:r>
        <w:r w:rsidR="00E41A94">
          <w:rPr>
            <w:rFonts w:asciiTheme="minorHAnsi" w:eastAsiaTheme="minorEastAsia" w:hAnsiTheme="minorHAnsi" w:cstheme="minorBidi"/>
            <w:i w:val="0"/>
            <w:iCs w:val="0"/>
          </w:rPr>
          <w:tab/>
        </w:r>
        <w:r w:rsidR="00E41A94" w:rsidRPr="00AC0CF5">
          <w:rPr>
            <w:rStyle w:val="Hyperlink"/>
          </w:rPr>
          <w:t>Maintain/Adjust LPN</w:t>
        </w:r>
        <w:r w:rsidR="00E41A94">
          <w:rPr>
            <w:webHidden/>
          </w:rPr>
          <w:tab/>
        </w:r>
        <w:r w:rsidR="00054548">
          <w:rPr>
            <w:webHidden/>
          </w:rPr>
          <w:fldChar w:fldCharType="begin"/>
        </w:r>
        <w:r w:rsidR="00E41A94">
          <w:rPr>
            <w:webHidden/>
          </w:rPr>
          <w:instrText xml:space="preserve"> PAGEREF _Toc314043713 \h </w:instrText>
        </w:r>
        <w:r w:rsidR="00054548">
          <w:rPr>
            <w:webHidden/>
          </w:rPr>
        </w:r>
        <w:r w:rsidR="00054548">
          <w:rPr>
            <w:webHidden/>
          </w:rPr>
          <w:fldChar w:fldCharType="separate"/>
        </w:r>
        <w:r w:rsidR="00E41A94">
          <w:rPr>
            <w:webHidden/>
          </w:rPr>
          <w:t>75</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14" w:history="1">
        <w:r w:rsidR="00E41A94" w:rsidRPr="00AC0CF5">
          <w:rPr>
            <w:rStyle w:val="Hyperlink"/>
          </w:rPr>
          <w:t>28.4</w:t>
        </w:r>
        <w:r w:rsidR="00E41A94">
          <w:rPr>
            <w:rFonts w:asciiTheme="minorHAnsi" w:eastAsiaTheme="minorEastAsia" w:hAnsiTheme="minorHAnsi" w:cstheme="minorBidi"/>
            <w:i w:val="0"/>
            <w:iCs w:val="0"/>
          </w:rPr>
          <w:tab/>
        </w:r>
        <w:r w:rsidR="00E41A94" w:rsidRPr="00AC0CF5">
          <w:rPr>
            <w:rStyle w:val="Hyperlink"/>
          </w:rPr>
          <w:t>Adjust Active Inventory</w:t>
        </w:r>
        <w:r w:rsidR="00E41A94">
          <w:rPr>
            <w:webHidden/>
          </w:rPr>
          <w:tab/>
        </w:r>
        <w:r w:rsidR="00054548">
          <w:rPr>
            <w:webHidden/>
          </w:rPr>
          <w:fldChar w:fldCharType="begin"/>
        </w:r>
        <w:r w:rsidR="00E41A94">
          <w:rPr>
            <w:webHidden/>
          </w:rPr>
          <w:instrText xml:space="preserve"> PAGEREF _Toc314043714 \h </w:instrText>
        </w:r>
        <w:r w:rsidR="00054548">
          <w:rPr>
            <w:webHidden/>
          </w:rPr>
        </w:r>
        <w:r w:rsidR="00054548">
          <w:rPr>
            <w:webHidden/>
          </w:rPr>
          <w:fldChar w:fldCharType="separate"/>
        </w:r>
        <w:r w:rsidR="00E41A94">
          <w:rPr>
            <w:webHidden/>
          </w:rPr>
          <w:t>75</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15" w:history="1">
        <w:r w:rsidR="00E41A94" w:rsidRPr="00AC0CF5">
          <w:rPr>
            <w:rStyle w:val="Hyperlink"/>
          </w:rPr>
          <w:t>28.5</w:t>
        </w:r>
        <w:r w:rsidR="00E41A94">
          <w:rPr>
            <w:rFonts w:asciiTheme="minorHAnsi" w:eastAsiaTheme="minorEastAsia" w:hAnsiTheme="minorHAnsi" w:cstheme="minorBidi"/>
            <w:i w:val="0"/>
            <w:iCs w:val="0"/>
          </w:rPr>
          <w:tab/>
        </w:r>
        <w:r w:rsidR="00E41A94" w:rsidRPr="00AC0CF5">
          <w:rPr>
            <w:rStyle w:val="Hyperlink"/>
          </w:rPr>
          <w:t>Consume LPN</w:t>
        </w:r>
        <w:r w:rsidR="00E41A94">
          <w:rPr>
            <w:webHidden/>
          </w:rPr>
          <w:tab/>
        </w:r>
        <w:r w:rsidR="00054548">
          <w:rPr>
            <w:webHidden/>
          </w:rPr>
          <w:fldChar w:fldCharType="begin"/>
        </w:r>
        <w:r w:rsidR="00E41A94">
          <w:rPr>
            <w:webHidden/>
          </w:rPr>
          <w:instrText xml:space="preserve"> PAGEREF _Toc314043715 \h </w:instrText>
        </w:r>
        <w:r w:rsidR="00054548">
          <w:rPr>
            <w:webHidden/>
          </w:rPr>
        </w:r>
        <w:r w:rsidR="00054548">
          <w:rPr>
            <w:webHidden/>
          </w:rPr>
          <w:fldChar w:fldCharType="separate"/>
        </w:r>
        <w:r w:rsidR="00E41A94">
          <w:rPr>
            <w:webHidden/>
          </w:rPr>
          <w:t>75</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16" w:history="1">
        <w:r w:rsidR="00E41A94" w:rsidRPr="00AC0CF5">
          <w:rPr>
            <w:rStyle w:val="Hyperlink"/>
          </w:rPr>
          <w:t>28.6</w:t>
        </w:r>
        <w:r w:rsidR="00E41A94">
          <w:rPr>
            <w:rFonts w:asciiTheme="minorHAnsi" w:eastAsiaTheme="minorEastAsia" w:hAnsiTheme="minorHAnsi" w:cstheme="minorBidi"/>
            <w:i w:val="0"/>
            <w:iCs w:val="0"/>
          </w:rPr>
          <w:tab/>
        </w:r>
        <w:r w:rsidR="00E41A94" w:rsidRPr="00AC0CF5">
          <w:rPr>
            <w:rStyle w:val="Hyperlink"/>
          </w:rPr>
          <w:t>Create LPN</w:t>
        </w:r>
        <w:r w:rsidR="00E41A94">
          <w:rPr>
            <w:webHidden/>
          </w:rPr>
          <w:tab/>
        </w:r>
        <w:r w:rsidR="00054548">
          <w:rPr>
            <w:webHidden/>
          </w:rPr>
          <w:fldChar w:fldCharType="begin"/>
        </w:r>
        <w:r w:rsidR="00E41A94">
          <w:rPr>
            <w:webHidden/>
          </w:rPr>
          <w:instrText xml:space="preserve"> PAGEREF _Toc314043716 \h </w:instrText>
        </w:r>
        <w:r w:rsidR="00054548">
          <w:rPr>
            <w:webHidden/>
          </w:rPr>
        </w:r>
        <w:r w:rsidR="00054548">
          <w:rPr>
            <w:webHidden/>
          </w:rPr>
          <w:fldChar w:fldCharType="separate"/>
        </w:r>
        <w:r w:rsidR="00E41A94">
          <w:rPr>
            <w:webHidden/>
          </w:rPr>
          <w:t>76</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17" w:history="1">
        <w:r w:rsidR="00E41A94" w:rsidRPr="00AC0CF5">
          <w:rPr>
            <w:rStyle w:val="Hyperlink"/>
          </w:rPr>
          <w:t>28.7</w:t>
        </w:r>
        <w:r w:rsidR="00E41A94">
          <w:rPr>
            <w:rFonts w:asciiTheme="minorHAnsi" w:eastAsiaTheme="minorEastAsia" w:hAnsiTheme="minorHAnsi" w:cstheme="minorBidi"/>
            <w:i w:val="0"/>
            <w:iCs w:val="0"/>
          </w:rPr>
          <w:tab/>
        </w:r>
        <w:r w:rsidR="00E41A94" w:rsidRPr="00AC0CF5">
          <w:rPr>
            <w:rStyle w:val="Hyperlink"/>
          </w:rPr>
          <w:t>Recall LPN</w:t>
        </w:r>
        <w:r w:rsidR="00E41A94">
          <w:rPr>
            <w:webHidden/>
          </w:rPr>
          <w:tab/>
        </w:r>
        <w:r w:rsidR="00054548">
          <w:rPr>
            <w:webHidden/>
          </w:rPr>
          <w:fldChar w:fldCharType="begin"/>
        </w:r>
        <w:r w:rsidR="00E41A94">
          <w:rPr>
            <w:webHidden/>
          </w:rPr>
          <w:instrText xml:space="preserve"> PAGEREF _Toc314043717 \h </w:instrText>
        </w:r>
        <w:r w:rsidR="00054548">
          <w:rPr>
            <w:webHidden/>
          </w:rPr>
        </w:r>
        <w:r w:rsidR="00054548">
          <w:rPr>
            <w:webHidden/>
          </w:rPr>
          <w:fldChar w:fldCharType="separate"/>
        </w:r>
        <w:r w:rsidR="00E41A94">
          <w:rPr>
            <w:webHidden/>
          </w:rPr>
          <w:t>76</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18" w:history="1">
        <w:r w:rsidR="00E41A94" w:rsidRPr="00AC0CF5">
          <w:rPr>
            <w:rStyle w:val="Hyperlink"/>
          </w:rPr>
          <w:t>28.8</w:t>
        </w:r>
        <w:r w:rsidR="00E41A94">
          <w:rPr>
            <w:rFonts w:asciiTheme="minorHAnsi" w:eastAsiaTheme="minorEastAsia" w:hAnsiTheme="minorHAnsi" w:cstheme="minorBidi"/>
            <w:i w:val="0"/>
            <w:iCs w:val="0"/>
          </w:rPr>
          <w:tab/>
        </w:r>
        <w:r w:rsidR="00E41A94" w:rsidRPr="00AC0CF5">
          <w:rPr>
            <w:rStyle w:val="Hyperlink"/>
          </w:rPr>
          <w:t>Allocate Inventory w/ Tasking</w:t>
        </w:r>
        <w:r w:rsidR="00E41A94">
          <w:rPr>
            <w:webHidden/>
          </w:rPr>
          <w:tab/>
        </w:r>
        <w:r w:rsidR="00054548">
          <w:rPr>
            <w:webHidden/>
          </w:rPr>
          <w:fldChar w:fldCharType="begin"/>
        </w:r>
        <w:r w:rsidR="00E41A94">
          <w:rPr>
            <w:webHidden/>
          </w:rPr>
          <w:instrText xml:space="preserve"> PAGEREF _Toc314043718 \h </w:instrText>
        </w:r>
        <w:r w:rsidR="00054548">
          <w:rPr>
            <w:webHidden/>
          </w:rPr>
        </w:r>
        <w:r w:rsidR="00054548">
          <w:rPr>
            <w:webHidden/>
          </w:rPr>
          <w:fldChar w:fldCharType="separate"/>
        </w:r>
        <w:r w:rsidR="00E41A94">
          <w:rPr>
            <w:webHidden/>
          </w:rPr>
          <w:t>76</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19" w:history="1">
        <w:r w:rsidR="00E41A94" w:rsidRPr="00AC0CF5">
          <w:rPr>
            <w:rStyle w:val="Hyperlink"/>
          </w:rPr>
          <w:t>28.9</w:t>
        </w:r>
        <w:r w:rsidR="00E41A94">
          <w:rPr>
            <w:rFonts w:asciiTheme="minorHAnsi" w:eastAsiaTheme="minorEastAsia" w:hAnsiTheme="minorHAnsi" w:cstheme="minorBidi"/>
            <w:i w:val="0"/>
            <w:iCs w:val="0"/>
          </w:rPr>
          <w:tab/>
        </w:r>
        <w:r w:rsidR="00E41A94" w:rsidRPr="00AC0CF5">
          <w:rPr>
            <w:rStyle w:val="Hyperlink"/>
          </w:rPr>
          <w:t>Lock/Unlock Inventory</w:t>
        </w:r>
        <w:r w:rsidR="00E41A94">
          <w:rPr>
            <w:webHidden/>
          </w:rPr>
          <w:tab/>
        </w:r>
        <w:r w:rsidR="00054548">
          <w:rPr>
            <w:webHidden/>
          </w:rPr>
          <w:fldChar w:fldCharType="begin"/>
        </w:r>
        <w:r w:rsidR="00E41A94">
          <w:rPr>
            <w:webHidden/>
          </w:rPr>
          <w:instrText xml:space="preserve"> PAGEREF _Toc314043719 \h </w:instrText>
        </w:r>
        <w:r w:rsidR="00054548">
          <w:rPr>
            <w:webHidden/>
          </w:rPr>
        </w:r>
        <w:r w:rsidR="00054548">
          <w:rPr>
            <w:webHidden/>
          </w:rPr>
          <w:fldChar w:fldCharType="separate"/>
        </w:r>
        <w:r w:rsidR="00E41A94">
          <w:rPr>
            <w:webHidden/>
          </w:rPr>
          <w:t>76</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20" w:history="1">
        <w:r w:rsidR="00E41A94" w:rsidRPr="00AC0CF5">
          <w:rPr>
            <w:rStyle w:val="Hyperlink"/>
          </w:rPr>
          <w:t>28.10</w:t>
        </w:r>
        <w:r w:rsidR="00E41A94">
          <w:rPr>
            <w:rFonts w:asciiTheme="minorHAnsi" w:eastAsiaTheme="minorEastAsia" w:hAnsiTheme="minorHAnsi" w:cstheme="minorBidi"/>
            <w:i w:val="0"/>
            <w:iCs w:val="0"/>
          </w:rPr>
          <w:tab/>
        </w:r>
        <w:r w:rsidR="00E41A94" w:rsidRPr="00AC0CF5">
          <w:rPr>
            <w:rStyle w:val="Hyperlink"/>
          </w:rPr>
          <w:t>Pack LPN from Active</w:t>
        </w:r>
        <w:r w:rsidR="00E41A94">
          <w:rPr>
            <w:webHidden/>
          </w:rPr>
          <w:tab/>
        </w:r>
        <w:r w:rsidR="00054548">
          <w:rPr>
            <w:webHidden/>
          </w:rPr>
          <w:fldChar w:fldCharType="begin"/>
        </w:r>
        <w:r w:rsidR="00E41A94">
          <w:rPr>
            <w:webHidden/>
          </w:rPr>
          <w:instrText xml:space="preserve"> PAGEREF _Toc314043720 \h </w:instrText>
        </w:r>
        <w:r w:rsidR="00054548">
          <w:rPr>
            <w:webHidden/>
          </w:rPr>
        </w:r>
        <w:r w:rsidR="00054548">
          <w:rPr>
            <w:webHidden/>
          </w:rPr>
          <w:fldChar w:fldCharType="separate"/>
        </w:r>
        <w:r w:rsidR="00E41A94">
          <w:rPr>
            <w:webHidden/>
          </w:rPr>
          <w:t>77</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21" w:history="1">
        <w:r w:rsidR="00E41A94" w:rsidRPr="00AC0CF5">
          <w:rPr>
            <w:rStyle w:val="Hyperlink"/>
          </w:rPr>
          <w:t>28.11</w:t>
        </w:r>
        <w:r w:rsidR="00E41A94">
          <w:rPr>
            <w:rFonts w:asciiTheme="minorHAnsi" w:eastAsiaTheme="minorEastAsia" w:hAnsiTheme="minorHAnsi" w:cstheme="minorBidi"/>
            <w:i w:val="0"/>
            <w:iCs w:val="0"/>
          </w:rPr>
          <w:tab/>
        </w:r>
        <w:r w:rsidR="00E41A94" w:rsidRPr="00AC0CF5">
          <w:rPr>
            <w:rStyle w:val="Hyperlink"/>
          </w:rPr>
          <w:t>Audit OLPN</w:t>
        </w:r>
        <w:r w:rsidR="00E41A94">
          <w:rPr>
            <w:webHidden/>
          </w:rPr>
          <w:tab/>
        </w:r>
        <w:r w:rsidR="00054548">
          <w:rPr>
            <w:webHidden/>
          </w:rPr>
          <w:fldChar w:fldCharType="begin"/>
        </w:r>
        <w:r w:rsidR="00E41A94">
          <w:rPr>
            <w:webHidden/>
          </w:rPr>
          <w:instrText xml:space="preserve"> PAGEREF _Toc314043721 \h </w:instrText>
        </w:r>
        <w:r w:rsidR="00054548">
          <w:rPr>
            <w:webHidden/>
          </w:rPr>
        </w:r>
        <w:r w:rsidR="00054548">
          <w:rPr>
            <w:webHidden/>
          </w:rPr>
          <w:fldChar w:fldCharType="separate"/>
        </w:r>
        <w:r w:rsidR="00E41A94">
          <w:rPr>
            <w:webHidden/>
          </w:rPr>
          <w:t>77</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22" w:history="1">
        <w:r w:rsidR="00E41A94" w:rsidRPr="00AC0CF5">
          <w:rPr>
            <w:rStyle w:val="Hyperlink"/>
          </w:rPr>
          <w:t>28.12</w:t>
        </w:r>
        <w:r w:rsidR="00E41A94">
          <w:rPr>
            <w:rFonts w:asciiTheme="minorHAnsi" w:eastAsiaTheme="minorEastAsia" w:hAnsiTheme="minorHAnsi" w:cstheme="minorBidi"/>
            <w:i w:val="0"/>
            <w:iCs w:val="0"/>
          </w:rPr>
          <w:tab/>
        </w:r>
        <w:r w:rsidR="00E41A94" w:rsidRPr="00AC0CF5">
          <w:rPr>
            <w:rStyle w:val="Hyperlink"/>
          </w:rPr>
          <w:t>Modify OLPN Contents</w:t>
        </w:r>
        <w:r w:rsidR="00E41A94">
          <w:rPr>
            <w:webHidden/>
          </w:rPr>
          <w:tab/>
        </w:r>
        <w:r w:rsidR="00054548">
          <w:rPr>
            <w:webHidden/>
          </w:rPr>
          <w:fldChar w:fldCharType="begin"/>
        </w:r>
        <w:r w:rsidR="00E41A94">
          <w:rPr>
            <w:webHidden/>
          </w:rPr>
          <w:instrText xml:space="preserve"> PAGEREF _Toc314043722 \h </w:instrText>
        </w:r>
        <w:r w:rsidR="00054548">
          <w:rPr>
            <w:webHidden/>
          </w:rPr>
        </w:r>
        <w:r w:rsidR="00054548">
          <w:rPr>
            <w:webHidden/>
          </w:rPr>
          <w:fldChar w:fldCharType="separate"/>
        </w:r>
        <w:r w:rsidR="00E41A94">
          <w:rPr>
            <w:webHidden/>
          </w:rPr>
          <w:t>77</w:t>
        </w:r>
        <w:r w:rsidR="00054548">
          <w:rPr>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723" w:history="1">
        <w:r w:rsidR="00E41A94" w:rsidRPr="00AC0CF5">
          <w:rPr>
            <w:rStyle w:val="Hyperlink"/>
          </w:rPr>
          <w:t>VII. MISCELLANEOUS</w:t>
        </w:r>
        <w:r w:rsidR="00E41A94">
          <w:rPr>
            <w:webHidden/>
          </w:rPr>
          <w:tab/>
        </w:r>
        <w:r w:rsidR="00054548">
          <w:rPr>
            <w:webHidden/>
          </w:rPr>
          <w:fldChar w:fldCharType="begin"/>
        </w:r>
        <w:r w:rsidR="00E41A94">
          <w:rPr>
            <w:webHidden/>
          </w:rPr>
          <w:instrText xml:space="preserve"> PAGEREF _Toc314043723 \h </w:instrText>
        </w:r>
        <w:r w:rsidR="00054548">
          <w:rPr>
            <w:webHidden/>
          </w:rPr>
        </w:r>
        <w:r w:rsidR="00054548">
          <w:rPr>
            <w:webHidden/>
          </w:rPr>
          <w:fldChar w:fldCharType="separate"/>
        </w:r>
        <w:r w:rsidR="00E41A94">
          <w:rPr>
            <w:webHidden/>
          </w:rPr>
          <w:t>78</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724" w:history="1">
        <w:r w:rsidR="00E41A94" w:rsidRPr="00AC0CF5">
          <w:rPr>
            <w:rStyle w:val="Hyperlink"/>
            <w:noProof/>
          </w:rPr>
          <w:t>29</w:t>
        </w:r>
        <w:r w:rsidR="00E41A94">
          <w:rPr>
            <w:rFonts w:asciiTheme="minorHAnsi" w:eastAsiaTheme="minorEastAsia" w:hAnsiTheme="minorHAnsi" w:cstheme="minorBidi"/>
            <w:noProof/>
            <w:szCs w:val="22"/>
          </w:rPr>
          <w:tab/>
        </w:r>
        <w:r w:rsidR="00E41A94" w:rsidRPr="00AC0CF5">
          <w:rPr>
            <w:rStyle w:val="Hyperlink"/>
            <w:noProof/>
          </w:rPr>
          <w:t>RETURNS PROCESSING</w:t>
        </w:r>
        <w:r w:rsidR="00E41A94">
          <w:rPr>
            <w:noProof/>
            <w:webHidden/>
          </w:rPr>
          <w:tab/>
        </w:r>
        <w:r w:rsidR="00054548">
          <w:rPr>
            <w:noProof/>
            <w:webHidden/>
          </w:rPr>
          <w:fldChar w:fldCharType="begin"/>
        </w:r>
        <w:r w:rsidR="00E41A94">
          <w:rPr>
            <w:noProof/>
            <w:webHidden/>
          </w:rPr>
          <w:instrText xml:space="preserve"> PAGEREF _Toc314043724 \h </w:instrText>
        </w:r>
        <w:r w:rsidR="00054548">
          <w:rPr>
            <w:noProof/>
            <w:webHidden/>
          </w:rPr>
        </w:r>
        <w:r w:rsidR="00054548">
          <w:rPr>
            <w:noProof/>
            <w:webHidden/>
          </w:rPr>
          <w:fldChar w:fldCharType="separate"/>
        </w:r>
        <w:r w:rsidR="00E41A94">
          <w:rPr>
            <w:noProof/>
            <w:webHidden/>
          </w:rPr>
          <w:t>78</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25" w:history="1">
        <w:r w:rsidR="00E41A94" w:rsidRPr="00AC0CF5">
          <w:rPr>
            <w:rStyle w:val="Hyperlink"/>
          </w:rPr>
          <w:t>29.1</w:t>
        </w:r>
        <w:r w:rsidR="00E41A94">
          <w:rPr>
            <w:rFonts w:asciiTheme="minorHAnsi" w:eastAsiaTheme="minorEastAsia" w:hAnsiTheme="minorHAnsi" w:cstheme="minorBidi"/>
            <w:i w:val="0"/>
            <w:iCs w:val="0"/>
          </w:rPr>
          <w:tab/>
        </w:r>
        <w:r w:rsidR="00E41A94" w:rsidRPr="00AC0CF5">
          <w:rPr>
            <w:rStyle w:val="Hyperlink"/>
          </w:rPr>
          <w:t>RETURN TO VENDOR / DC TRANSFERS</w:t>
        </w:r>
        <w:r w:rsidR="00E41A94">
          <w:rPr>
            <w:webHidden/>
          </w:rPr>
          <w:tab/>
        </w:r>
        <w:r w:rsidR="00054548">
          <w:rPr>
            <w:webHidden/>
          </w:rPr>
          <w:fldChar w:fldCharType="begin"/>
        </w:r>
        <w:r w:rsidR="00E41A94">
          <w:rPr>
            <w:webHidden/>
          </w:rPr>
          <w:instrText xml:space="preserve"> PAGEREF _Toc314043725 \h </w:instrText>
        </w:r>
        <w:r w:rsidR="00054548">
          <w:rPr>
            <w:webHidden/>
          </w:rPr>
        </w:r>
        <w:r w:rsidR="00054548">
          <w:rPr>
            <w:webHidden/>
          </w:rPr>
          <w:fldChar w:fldCharType="separate"/>
        </w:r>
        <w:r w:rsidR="00E41A94">
          <w:rPr>
            <w:webHidden/>
          </w:rPr>
          <w:t>79</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726" w:history="1">
        <w:r w:rsidR="00E41A94" w:rsidRPr="00AC0CF5">
          <w:rPr>
            <w:rStyle w:val="Hyperlink"/>
            <w:noProof/>
          </w:rPr>
          <w:t>30</w:t>
        </w:r>
        <w:r w:rsidR="00E41A94">
          <w:rPr>
            <w:rFonts w:asciiTheme="minorHAnsi" w:eastAsiaTheme="minorEastAsia" w:hAnsiTheme="minorHAnsi" w:cstheme="minorBidi"/>
            <w:noProof/>
            <w:szCs w:val="22"/>
          </w:rPr>
          <w:tab/>
        </w:r>
        <w:r w:rsidR="00E41A94" w:rsidRPr="00AC0CF5">
          <w:rPr>
            <w:rStyle w:val="Hyperlink"/>
            <w:noProof/>
          </w:rPr>
          <w:t>PREPACK / ASSORTMENT CREATION / BREAKDOWN</w:t>
        </w:r>
        <w:r w:rsidR="00E41A94">
          <w:rPr>
            <w:noProof/>
            <w:webHidden/>
          </w:rPr>
          <w:tab/>
        </w:r>
        <w:r w:rsidR="00054548">
          <w:rPr>
            <w:noProof/>
            <w:webHidden/>
          </w:rPr>
          <w:fldChar w:fldCharType="begin"/>
        </w:r>
        <w:r w:rsidR="00E41A94">
          <w:rPr>
            <w:noProof/>
            <w:webHidden/>
          </w:rPr>
          <w:instrText xml:space="preserve"> PAGEREF _Toc314043726 \h </w:instrText>
        </w:r>
        <w:r w:rsidR="00054548">
          <w:rPr>
            <w:noProof/>
            <w:webHidden/>
          </w:rPr>
        </w:r>
        <w:r w:rsidR="00054548">
          <w:rPr>
            <w:noProof/>
            <w:webHidden/>
          </w:rPr>
          <w:fldChar w:fldCharType="separate"/>
        </w:r>
        <w:r w:rsidR="00E41A94">
          <w:rPr>
            <w:noProof/>
            <w:webHidden/>
          </w:rPr>
          <w:t>79</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27" w:history="1">
        <w:r w:rsidR="00E41A94" w:rsidRPr="00AC0CF5">
          <w:rPr>
            <w:rStyle w:val="Hyperlink"/>
          </w:rPr>
          <w:t>30.1</w:t>
        </w:r>
        <w:r w:rsidR="00E41A94">
          <w:rPr>
            <w:rFonts w:asciiTheme="minorHAnsi" w:eastAsiaTheme="minorEastAsia" w:hAnsiTheme="minorHAnsi" w:cstheme="minorBidi"/>
            <w:i w:val="0"/>
            <w:iCs w:val="0"/>
          </w:rPr>
          <w:tab/>
        </w:r>
        <w:r w:rsidR="00E41A94" w:rsidRPr="00AC0CF5">
          <w:rPr>
            <w:rStyle w:val="Hyperlink"/>
          </w:rPr>
          <w:t>Assortments Tracked in WM</w:t>
        </w:r>
        <w:r w:rsidR="00E41A94">
          <w:rPr>
            <w:webHidden/>
          </w:rPr>
          <w:tab/>
        </w:r>
        <w:r w:rsidR="00054548">
          <w:rPr>
            <w:webHidden/>
          </w:rPr>
          <w:fldChar w:fldCharType="begin"/>
        </w:r>
        <w:r w:rsidR="00E41A94">
          <w:rPr>
            <w:webHidden/>
          </w:rPr>
          <w:instrText xml:space="preserve"> PAGEREF _Toc314043727 \h </w:instrText>
        </w:r>
        <w:r w:rsidR="00054548">
          <w:rPr>
            <w:webHidden/>
          </w:rPr>
        </w:r>
        <w:r w:rsidR="00054548">
          <w:rPr>
            <w:webHidden/>
          </w:rPr>
          <w:fldChar w:fldCharType="separate"/>
        </w:r>
        <w:r w:rsidR="00E41A94">
          <w:rPr>
            <w:webHidden/>
          </w:rPr>
          <w:t>79</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728" w:history="1">
        <w:r w:rsidR="00E41A94" w:rsidRPr="00AC0CF5">
          <w:rPr>
            <w:rStyle w:val="Hyperlink"/>
            <w:noProof/>
          </w:rPr>
          <w:t>31</w:t>
        </w:r>
        <w:r w:rsidR="00E41A94">
          <w:rPr>
            <w:rFonts w:asciiTheme="minorHAnsi" w:eastAsiaTheme="minorEastAsia" w:hAnsiTheme="minorHAnsi" w:cstheme="minorBidi"/>
            <w:noProof/>
            <w:szCs w:val="22"/>
          </w:rPr>
          <w:tab/>
        </w:r>
        <w:r w:rsidR="00E41A94" w:rsidRPr="00AC0CF5">
          <w:rPr>
            <w:rStyle w:val="Hyperlink"/>
            <w:noProof/>
          </w:rPr>
          <w:t>LEAN TIME REPLENISHMENT</w:t>
        </w:r>
        <w:r w:rsidR="00E41A94">
          <w:rPr>
            <w:noProof/>
            <w:webHidden/>
          </w:rPr>
          <w:tab/>
        </w:r>
        <w:r w:rsidR="00054548">
          <w:rPr>
            <w:noProof/>
            <w:webHidden/>
          </w:rPr>
          <w:fldChar w:fldCharType="begin"/>
        </w:r>
        <w:r w:rsidR="00E41A94">
          <w:rPr>
            <w:noProof/>
            <w:webHidden/>
          </w:rPr>
          <w:instrText xml:space="preserve"> PAGEREF _Toc314043728 \h </w:instrText>
        </w:r>
        <w:r w:rsidR="00054548">
          <w:rPr>
            <w:noProof/>
            <w:webHidden/>
          </w:rPr>
        </w:r>
        <w:r w:rsidR="00054548">
          <w:rPr>
            <w:noProof/>
            <w:webHidden/>
          </w:rPr>
          <w:fldChar w:fldCharType="separate"/>
        </w:r>
        <w:r w:rsidR="00E41A94">
          <w:rPr>
            <w:noProof/>
            <w:webHidden/>
          </w:rPr>
          <w:t>79</w:t>
        </w:r>
        <w:r w:rsidR="00054548">
          <w:rPr>
            <w:noProof/>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729" w:history="1">
        <w:r w:rsidR="00E41A94" w:rsidRPr="00AC0CF5">
          <w:rPr>
            <w:rStyle w:val="Hyperlink"/>
            <w:noProof/>
          </w:rPr>
          <w:t>32</w:t>
        </w:r>
        <w:r w:rsidR="00E41A94">
          <w:rPr>
            <w:rFonts w:asciiTheme="minorHAnsi" w:eastAsiaTheme="minorEastAsia" w:hAnsiTheme="minorHAnsi" w:cstheme="minorBidi"/>
            <w:noProof/>
            <w:szCs w:val="22"/>
          </w:rPr>
          <w:tab/>
        </w:r>
        <w:r w:rsidR="00E41A94" w:rsidRPr="00AC0CF5">
          <w:rPr>
            <w:rStyle w:val="Hyperlink"/>
            <w:noProof/>
          </w:rPr>
          <w:t>WAVE EXCEPTION PROCESSING</w:t>
        </w:r>
        <w:r w:rsidR="00E41A94">
          <w:rPr>
            <w:noProof/>
            <w:webHidden/>
          </w:rPr>
          <w:tab/>
        </w:r>
        <w:r w:rsidR="00054548">
          <w:rPr>
            <w:noProof/>
            <w:webHidden/>
          </w:rPr>
          <w:fldChar w:fldCharType="begin"/>
        </w:r>
        <w:r w:rsidR="00E41A94">
          <w:rPr>
            <w:noProof/>
            <w:webHidden/>
          </w:rPr>
          <w:instrText xml:space="preserve"> PAGEREF _Toc314043729 \h </w:instrText>
        </w:r>
        <w:r w:rsidR="00054548">
          <w:rPr>
            <w:noProof/>
            <w:webHidden/>
          </w:rPr>
        </w:r>
        <w:r w:rsidR="00054548">
          <w:rPr>
            <w:noProof/>
            <w:webHidden/>
          </w:rPr>
          <w:fldChar w:fldCharType="separate"/>
        </w:r>
        <w:r w:rsidR="00E41A94">
          <w:rPr>
            <w:noProof/>
            <w:webHidden/>
          </w:rPr>
          <w:t>80</w:t>
        </w:r>
        <w:r w:rsidR="00054548">
          <w:rPr>
            <w:noProof/>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30" w:history="1">
        <w:r w:rsidR="00E41A94" w:rsidRPr="00AC0CF5">
          <w:rPr>
            <w:rStyle w:val="Hyperlink"/>
          </w:rPr>
          <w:t>32.1</w:t>
        </w:r>
        <w:r w:rsidR="00E41A94">
          <w:rPr>
            <w:rFonts w:asciiTheme="minorHAnsi" w:eastAsiaTheme="minorEastAsia" w:hAnsiTheme="minorHAnsi" w:cstheme="minorBidi"/>
            <w:i w:val="0"/>
            <w:iCs w:val="0"/>
          </w:rPr>
          <w:tab/>
        </w:r>
        <w:r w:rsidR="00E41A94" w:rsidRPr="00AC0CF5">
          <w:rPr>
            <w:rStyle w:val="Hyperlink"/>
          </w:rPr>
          <w:t>Undo Wave</w:t>
        </w:r>
        <w:r w:rsidR="00E41A94">
          <w:rPr>
            <w:webHidden/>
          </w:rPr>
          <w:tab/>
        </w:r>
        <w:r w:rsidR="00054548">
          <w:rPr>
            <w:webHidden/>
          </w:rPr>
          <w:fldChar w:fldCharType="begin"/>
        </w:r>
        <w:r w:rsidR="00E41A94">
          <w:rPr>
            <w:webHidden/>
          </w:rPr>
          <w:instrText xml:space="preserve"> PAGEREF _Toc314043730 \h </w:instrText>
        </w:r>
        <w:r w:rsidR="00054548">
          <w:rPr>
            <w:webHidden/>
          </w:rPr>
        </w:r>
        <w:r w:rsidR="00054548">
          <w:rPr>
            <w:webHidden/>
          </w:rPr>
          <w:fldChar w:fldCharType="separate"/>
        </w:r>
        <w:r w:rsidR="00E41A94">
          <w:rPr>
            <w:webHidden/>
          </w:rPr>
          <w:t>80</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31" w:history="1">
        <w:r w:rsidR="00E41A94" w:rsidRPr="00AC0CF5">
          <w:rPr>
            <w:rStyle w:val="Hyperlink"/>
          </w:rPr>
          <w:t>32.2</w:t>
        </w:r>
        <w:r w:rsidR="00E41A94">
          <w:rPr>
            <w:rFonts w:asciiTheme="minorHAnsi" w:eastAsiaTheme="minorEastAsia" w:hAnsiTheme="minorHAnsi" w:cstheme="minorBidi"/>
            <w:i w:val="0"/>
            <w:iCs w:val="0"/>
          </w:rPr>
          <w:tab/>
        </w:r>
        <w:r w:rsidR="00E41A94" w:rsidRPr="00AC0CF5">
          <w:rPr>
            <w:rStyle w:val="Hyperlink"/>
          </w:rPr>
          <w:t>Undo Distribution order(s) for Wave</w:t>
        </w:r>
        <w:r w:rsidR="00E41A94">
          <w:rPr>
            <w:webHidden/>
          </w:rPr>
          <w:tab/>
        </w:r>
        <w:r w:rsidR="00054548">
          <w:rPr>
            <w:webHidden/>
          </w:rPr>
          <w:fldChar w:fldCharType="begin"/>
        </w:r>
        <w:r w:rsidR="00E41A94">
          <w:rPr>
            <w:webHidden/>
          </w:rPr>
          <w:instrText xml:space="preserve"> PAGEREF _Toc314043731 \h </w:instrText>
        </w:r>
        <w:r w:rsidR="00054548">
          <w:rPr>
            <w:webHidden/>
          </w:rPr>
        </w:r>
        <w:r w:rsidR="00054548">
          <w:rPr>
            <w:webHidden/>
          </w:rPr>
          <w:fldChar w:fldCharType="separate"/>
        </w:r>
        <w:r w:rsidR="00E41A94">
          <w:rPr>
            <w:webHidden/>
          </w:rPr>
          <w:t>80</w:t>
        </w:r>
        <w:r w:rsidR="00054548">
          <w:rPr>
            <w:webHidden/>
          </w:rPr>
          <w:fldChar w:fldCharType="end"/>
        </w:r>
      </w:hyperlink>
    </w:p>
    <w:p w:rsidR="00E41A94" w:rsidRDefault="001C1067">
      <w:pPr>
        <w:pStyle w:val="TOC3"/>
        <w:tabs>
          <w:tab w:val="left" w:pos="1540"/>
        </w:tabs>
        <w:rPr>
          <w:rFonts w:asciiTheme="minorHAnsi" w:eastAsiaTheme="minorEastAsia" w:hAnsiTheme="minorHAnsi" w:cstheme="minorBidi"/>
          <w:i w:val="0"/>
          <w:iCs w:val="0"/>
        </w:rPr>
      </w:pPr>
      <w:hyperlink w:anchor="_Toc314043732" w:history="1">
        <w:r w:rsidR="00E41A94" w:rsidRPr="00AC0CF5">
          <w:rPr>
            <w:rStyle w:val="Hyperlink"/>
          </w:rPr>
          <w:t>32.3</w:t>
        </w:r>
        <w:r w:rsidR="00E41A94">
          <w:rPr>
            <w:rFonts w:asciiTheme="minorHAnsi" w:eastAsiaTheme="minorEastAsia" w:hAnsiTheme="minorHAnsi" w:cstheme="minorBidi"/>
            <w:i w:val="0"/>
            <w:iCs w:val="0"/>
          </w:rPr>
          <w:tab/>
        </w:r>
        <w:r w:rsidR="00E41A94" w:rsidRPr="00AC0CF5">
          <w:rPr>
            <w:rStyle w:val="Hyperlink"/>
          </w:rPr>
          <w:t>Cancel Tasks</w:t>
        </w:r>
        <w:r w:rsidR="00E41A94">
          <w:rPr>
            <w:webHidden/>
          </w:rPr>
          <w:tab/>
        </w:r>
        <w:r w:rsidR="00054548">
          <w:rPr>
            <w:webHidden/>
          </w:rPr>
          <w:fldChar w:fldCharType="begin"/>
        </w:r>
        <w:r w:rsidR="00E41A94">
          <w:rPr>
            <w:webHidden/>
          </w:rPr>
          <w:instrText xml:space="preserve"> PAGEREF _Toc314043732 \h </w:instrText>
        </w:r>
        <w:r w:rsidR="00054548">
          <w:rPr>
            <w:webHidden/>
          </w:rPr>
        </w:r>
        <w:r w:rsidR="00054548">
          <w:rPr>
            <w:webHidden/>
          </w:rPr>
          <w:fldChar w:fldCharType="separate"/>
        </w:r>
        <w:r w:rsidR="00E41A94">
          <w:rPr>
            <w:webHidden/>
          </w:rPr>
          <w:t>80</w:t>
        </w:r>
        <w:r w:rsidR="00054548">
          <w:rPr>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733" w:history="1">
        <w:r w:rsidR="00E41A94" w:rsidRPr="00AC0CF5">
          <w:rPr>
            <w:rStyle w:val="Hyperlink"/>
            <w:noProof/>
          </w:rPr>
          <w:t>33</w:t>
        </w:r>
        <w:r w:rsidR="00E41A94">
          <w:rPr>
            <w:rFonts w:asciiTheme="minorHAnsi" w:eastAsiaTheme="minorEastAsia" w:hAnsiTheme="minorHAnsi" w:cstheme="minorBidi"/>
            <w:noProof/>
            <w:szCs w:val="22"/>
          </w:rPr>
          <w:tab/>
        </w:r>
        <w:r w:rsidR="00E41A94" w:rsidRPr="00AC0CF5">
          <w:rPr>
            <w:rStyle w:val="Hyperlink"/>
            <w:noProof/>
          </w:rPr>
          <w:t>MISCELLANEOUS OLPNS</w:t>
        </w:r>
        <w:r w:rsidR="00E41A94">
          <w:rPr>
            <w:noProof/>
            <w:webHidden/>
          </w:rPr>
          <w:tab/>
        </w:r>
        <w:r w:rsidR="00054548">
          <w:rPr>
            <w:noProof/>
            <w:webHidden/>
          </w:rPr>
          <w:fldChar w:fldCharType="begin"/>
        </w:r>
        <w:r w:rsidR="00E41A94">
          <w:rPr>
            <w:noProof/>
            <w:webHidden/>
          </w:rPr>
          <w:instrText xml:space="preserve"> PAGEREF _Toc314043733 \h </w:instrText>
        </w:r>
        <w:r w:rsidR="00054548">
          <w:rPr>
            <w:noProof/>
            <w:webHidden/>
          </w:rPr>
        </w:r>
        <w:r w:rsidR="00054548">
          <w:rPr>
            <w:noProof/>
            <w:webHidden/>
          </w:rPr>
          <w:fldChar w:fldCharType="separate"/>
        </w:r>
        <w:r w:rsidR="00E41A94">
          <w:rPr>
            <w:noProof/>
            <w:webHidden/>
          </w:rPr>
          <w:t>81</w:t>
        </w:r>
        <w:r w:rsidR="00054548">
          <w:rPr>
            <w:noProof/>
            <w:webHidden/>
          </w:rPr>
          <w:fldChar w:fldCharType="end"/>
        </w:r>
      </w:hyperlink>
    </w:p>
    <w:p w:rsidR="00E41A94" w:rsidRDefault="001C1067">
      <w:pPr>
        <w:pStyle w:val="TOC2"/>
        <w:tabs>
          <w:tab w:val="left" w:pos="880"/>
          <w:tab w:val="right" w:leader="dot" w:pos="9350"/>
        </w:tabs>
        <w:rPr>
          <w:rFonts w:asciiTheme="minorHAnsi" w:eastAsiaTheme="minorEastAsia" w:hAnsiTheme="minorHAnsi" w:cstheme="minorBidi"/>
          <w:noProof/>
          <w:szCs w:val="22"/>
        </w:rPr>
      </w:pPr>
      <w:hyperlink w:anchor="_Toc314043734" w:history="1">
        <w:r w:rsidR="00E41A94" w:rsidRPr="00AC0CF5">
          <w:rPr>
            <w:rStyle w:val="Hyperlink"/>
            <w:noProof/>
          </w:rPr>
          <w:t>34</w:t>
        </w:r>
        <w:r w:rsidR="00E41A94">
          <w:rPr>
            <w:rFonts w:asciiTheme="minorHAnsi" w:eastAsiaTheme="minorEastAsia" w:hAnsiTheme="minorHAnsi" w:cstheme="minorBidi"/>
            <w:noProof/>
            <w:szCs w:val="22"/>
          </w:rPr>
          <w:tab/>
        </w:r>
        <w:r w:rsidR="00E41A94" w:rsidRPr="00AC0CF5">
          <w:rPr>
            <w:rStyle w:val="Hyperlink"/>
            <w:noProof/>
          </w:rPr>
          <w:t>ERROR MESSAGING</w:t>
        </w:r>
        <w:r w:rsidR="00E41A94">
          <w:rPr>
            <w:noProof/>
            <w:webHidden/>
          </w:rPr>
          <w:tab/>
        </w:r>
        <w:r w:rsidR="00054548">
          <w:rPr>
            <w:noProof/>
            <w:webHidden/>
          </w:rPr>
          <w:fldChar w:fldCharType="begin"/>
        </w:r>
        <w:r w:rsidR="00E41A94">
          <w:rPr>
            <w:noProof/>
            <w:webHidden/>
          </w:rPr>
          <w:instrText xml:space="preserve"> PAGEREF _Toc314043734 \h </w:instrText>
        </w:r>
        <w:r w:rsidR="00054548">
          <w:rPr>
            <w:noProof/>
            <w:webHidden/>
          </w:rPr>
        </w:r>
        <w:r w:rsidR="00054548">
          <w:rPr>
            <w:noProof/>
            <w:webHidden/>
          </w:rPr>
          <w:fldChar w:fldCharType="separate"/>
        </w:r>
        <w:r w:rsidR="00E41A94">
          <w:rPr>
            <w:noProof/>
            <w:webHidden/>
          </w:rPr>
          <w:t>81</w:t>
        </w:r>
        <w:r w:rsidR="00054548">
          <w:rPr>
            <w:noProof/>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735" w:history="1">
        <w:r w:rsidR="00E41A94" w:rsidRPr="00AC0CF5">
          <w:rPr>
            <w:rStyle w:val="Hyperlink"/>
          </w:rPr>
          <w:t>VIII. CURRENT ENHANCEMENTS</w:t>
        </w:r>
        <w:r w:rsidR="00E41A94">
          <w:rPr>
            <w:webHidden/>
          </w:rPr>
          <w:tab/>
        </w:r>
        <w:r w:rsidR="00054548">
          <w:rPr>
            <w:webHidden/>
          </w:rPr>
          <w:fldChar w:fldCharType="begin"/>
        </w:r>
        <w:r w:rsidR="00E41A94">
          <w:rPr>
            <w:webHidden/>
          </w:rPr>
          <w:instrText xml:space="preserve"> PAGEREF _Toc314043735 \h </w:instrText>
        </w:r>
        <w:r w:rsidR="00054548">
          <w:rPr>
            <w:webHidden/>
          </w:rPr>
        </w:r>
        <w:r w:rsidR="00054548">
          <w:rPr>
            <w:webHidden/>
          </w:rPr>
          <w:fldChar w:fldCharType="separate"/>
        </w:r>
        <w:r w:rsidR="00E41A94">
          <w:rPr>
            <w:webHidden/>
          </w:rPr>
          <w:t>82</w:t>
        </w:r>
        <w:r w:rsidR="00054548">
          <w:rPr>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736" w:history="1">
        <w:r w:rsidR="00E41A94" w:rsidRPr="00AC0CF5">
          <w:rPr>
            <w:rStyle w:val="Hyperlink"/>
          </w:rPr>
          <w:t>IX. REMOVED ENHANCEMENTS</w:t>
        </w:r>
        <w:r w:rsidR="00E41A94">
          <w:rPr>
            <w:webHidden/>
          </w:rPr>
          <w:tab/>
        </w:r>
        <w:r w:rsidR="00054548">
          <w:rPr>
            <w:webHidden/>
          </w:rPr>
          <w:fldChar w:fldCharType="begin"/>
        </w:r>
        <w:r w:rsidR="00E41A94">
          <w:rPr>
            <w:webHidden/>
          </w:rPr>
          <w:instrText xml:space="preserve"> PAGEREF _Toc314043736 \h </w:instrText>
        </w:r>
        <w:r w:rsidR="00054548">
          <w:rPr>
            <w:webHidden/>
          </w:rPr>
        </w:r>
        <w:r w:rsidR="00054548">
          <w:rPr>
            <w:webHidden/>
          </w:rPr>
          <w:fldChar w:fldCharType="separate"/>
        </w:r>
        <w:r w:rsidR="00E41A94">
          <w:rPr>
            <w:webHidden/>
          </w:rPr>
          <w:t>83</w:t>
        </w:r>
        <w:r w:rsidR="00054548">
          <w:rPr>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737" w:history="1">
        <w:r w:rsidR="00E41A94" w:rsidRPr="00AC0CF5">
          <w:rPr>
            <w:rStyle w:val="Hyperlink"/>
          </w:rPr>
          <w:t>X. OPEN QUESTIONS</w:t>
        </w:r>
        <w:r w:rsidR="00E41A94">
          <w:rPr>
            <w:webHidden/>
          </w:rPr>
          <w:tab/>
        </w:r>
        <w:r w:rsidR="00054548">
          <w:rPr>
            <w:webHidden/>
          </w:rPr>
          <w:fldChar w:fldCharType="begin"/>
        </w:r>
        <w:r w:rsidR="00E41A94">
          <w:rPr>
            <w:webHidden/>
          </w:rPr>
          <w:instrText xml:space="preserve"> PAGEREF _Toc314043737 \h </w:instrText>
        </w:r>
        <w:r w:rsidR="00054548">
          <w:rPr>
            <w:webHidden/>
          </w:rPr>
        </w:r>
        <w:r w:rsidR="00054548">
          <w:rPr>
            <w:webHidden/>
          </w:rPr>
          <w:fldChar w:fldCharType="separate"/>
        </w:r>
        <w:r w:rsidR="00E41A94">
          <w:rPr>
            <w:webHidden/>
          </w:rPr>
          <w:t>86</w:t>
        </w:r>
        <w:r w:rsidR="00054548">
          <w:rPr>
            <w:webHidden/>
          </w:rPr>
          <w:fldChar w:fldCharType="end"/>
        </w:r>
      </w:hyperlink>
    </w:p>
    <w:p w:rsidR="00E41A94" w:rsidRDefault="001C1067">
      <w:pPr>
        <w:pStyle w:val="TOC1"/>
        <w:tabs>
          <w:tab w:val="right" w:leader="dot" w:pos="9350"/>
        </w:tabs>
        <w:rPr>
          <w:rFonts w:asciiTheme="minorHAnsi" w:eastAsiaTheme="minorEastAsia" w:hAnsiTheme="minorHAnsi" w:cstheme="minorBidi"/>
          <w:b w:val="0"/>
          <w:bCs w:val="0"/>
          <w:szCs w:val="22"/>
        </w:rPr>
      </w:pPr>
      <w:hyperlink w:anchor="_Toc314043738" w:history="1">
        <w:r w:rsidR="00E41A94" w:rsidRPr="00AC0CF5">
          <w:rPr>
            <w:rStyle w:val="Hyperlink"/>
          </w:rPr>
          <w:t>XI. REVISION HISTORY</w:t>
        </w:r>
        <w:r w:rsidR="00E41A94">
          <w:rPr>
            <w:webHidden/>
          </w:rPr>
          <w:tab/>
        </w:r>
        <w:r w:rsidR="00054548">
          <w:rPr>
            <w:webHidden/>
          </w:rPr>
          <w:fldChar w:fldCharType="begin"/>
        </w:r>
        <w:r w:rsidR="00E41A94">
          <w:rPr>
            <w:webHidden/>
          </w:rPr>
          <w:instrText xml:space="preserve"> PAGEREF _Toc314043738 \h </w:instrText>
        </w:r>
        <w:r w:rsidR="00054548">
          <w:rPr>
            <w:webHidden/>
          </w:rPr>
        </w:r>
        <w:r w:rsidR="00054548">
          <w:rPr>
            <w:webHidden/>
          </w:rPr>
          <w:fldChar w:fldCharType="separate"/>
        </w:r>
        <w:r w:rsidR="00E41A94">
          <w:rPr>
            <w:webHidden/>
          </w:rPr>
          <w:t>87</w:t>
        </w:r>
        <w:r w:rsidR="00054548">
          <w:rPr>
            <w:webHidden/>
          </w:rPr>
          <w:fldChar w:fldCharType="end"/>
        </w:r>
      </w:hyperlink>
    </w:p>
    <w:p w:rsidR="00A9320C" w:rsidRDefault="00054548">
      <w:pPr>
        <w:pStyle w:val="Header"/>
        <w:tabs>
          <w:tab w:val="clear" w:pos="4320"/>
          <w:tab w:val="clear" w:pos="8640"/>
        </w:tabs>
        <w:jc w:val="left"/>
        <w:rPr>
          <w:rFonts w:cs="Arial"/>
          <w:b w:val="0"/>
        </w:rPr>
      </w:pPr>
      <w:r>
        <w:rPr>
          <w:rFonts w:cs="Arial"/>
          <w:bCs/>
          <w:caps/>
          <w:noProof/>
          <w:szCs w:val="24"/>
        </w:rPr>
        <w:fldChar w:fldCharType="end"/>
      </w:r>
      <w:r w:rsidR="00A9320C">
        <w:rPr>
          <w:rFonts w:cs="Arial"/>
        </w:rPr>
        <w:br w:type="page"/>
      </w:r>
      <w:bookmarkStart w:id="1" w:name="_Toc101933989"/>
      <w:bookmarkStart w:id="2" w:name="_Toc101934108"/>
      <w:bookmarkStart w:id="3" w:name="_Toc307236171"/>
      <w:bookmarkStart w:id="4" w:name="_Toc307242952"/>
      <w:bookmarkStart w:id="5" w:name="_Toc307243102"/>
      <w:bookmarkStart w:id="6" w:name="_Toc307243265"/>
      <w:bookmarkStart w:id="7" w:name="_Toc307243429"/>
      <w:bookmarkStart w:id="8" w:name="_Toc307243576"/>
      <w:bookmarkStart w:id="9" w:name="_Toc307243736"/>
      <w:bookmarkStart w:id="10" w:name="_Toc307243896"/>
      <w:bookmarkStart w:id="11" w:name="_Toc307244056"/>
      <w:bookmarkStart w:id="12" w:name="_Toc307244217"/>
      <w:bookmarkStart w:id="13" w:name="_Toc307244378"/>
      <w:bookmarkStart w:id="14" w:name="_Toc307244539"/>
      <w:bookmarkStart w:id="15" w:name="_Toc307244699"/>
      <w:bookmarkStart w:id="16" w:name="_Toc307244858"/>
      <w:bookmarkStart w:id="17" w:name="_Toc307245016"/>
      <w:bookmarkStart w:id="18" w:name="_Toc307245175"/>
      <w:bookmarkStart w:id="19" w:name="_Toc307245334"/>
      <w:bookmarkStart w:id="20" w:name="_Toc307245491"/>
      <w:bookmarkStart w:id="21" w:name="_Toc307245648"/>
      <w:bookmarkStart w:id="22" w:name="_Toc307245796"/>
      <w:bookmarkStart w:id="23" w:name="_Toc307245943"/>
      <w:bookmarkStart w:id="24" w:name="_Toc307246088"/>
      <w:bookmarkStart w:id="25" w:name="_Toc307246232"/>
      <w:bookmarkStart w:id="26" w:name="_Toc307246375"/>
      <w:bookmarkStart w:id="27" w:name="_Toc307246518"/>
      <w:bookmarkStart w:id="28" w:name="_Toc307246660"/>
      <w:bookmarkStart w:id="29" w:name="_Toc307532090"/>
      <w:bookmarkStart w:id="30" w:name="_Toc307532391"/>
      <w:bookmarkStart w:id="31" w:name="_Toc307532572"/>
      <w:bookmarkStart w:id="32" w:name="_Toc307558554"/>
      <w:bookmarkStart w:id="33" w:name="_Toc307558703"/>
      <w:bookmarkStart w:id="34" w:name="_Toc307563288"/>
      <w:bookmarkStart w:id="35" w:name="_Toc307590080"/>
      <w:bookmarkStart w:id="36" w:name="_Toc307590337"/>
      <w:bookmarkStart w:id="37" w:name="_Toc307756913"/>
      <w:bookmarkStart w:id="38" w:name="_Toc307757253"/>
      <w:bookmarkStart w:id="39" w:name="_Toc307757401"/>
      <w:bookmarkStart w:id="40" w:name="_Toc307757550"/>
      <w:bookmarkStart w:id="41" w:name="_Toc308553811"/>
      <w:bookmarkStart w:id="42" w:name="_Toc314043609"/>
      <w:r w:rsidR="00A9320C">
        <w:rPr>
          <w:rFonts w:cs="Arial"/>
          <w:b w:val="0"/>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A9320C" w:rsidRDefault="00A9320C">
      <w:pPr>
        <w:pStyle w:val="Header"/>
        <w:tabs>
          <w:tab w:val="clear" w:pos="4320"/>
          <w:tab w:val="clear" w:pos="8640"/>
          <w:tab w:val="left" w:pos="540"/>
        </w:tabs>
        <w:jc w:val="left"/>
        <w:rPr>
          <w:rFonts w:cs="Arial"/>
          <w:b w:val="0"/>
        </w:rPr>
      </w:pPr>
    </w:p>
    <w:p w:rsidR="00C036A5" w:rsidRPr="005C2BF4" w:rsidRDefault="00C036A5" w:rsidP="00C036A5">
      <w:pPr>
        <w:rPr>
          <w:rFonts w:cs="Arial"/>
        </w:rPr>
      </w:pPr>
      <w:r w:rsidRPr="00542DBC">
        <w:rPr>
          <w:rFonts w:cs="Arial"/>
        </w:rPr>
        <w:t>This document is designed to outline the WM functional processes for the Carter’s distribution centers in Stockbridge</w:t>
      </w:r>
      <w:r>
        <w:rPr>
          <w:rFonts w:cs="Arial"/>
        </w:rPr>
        <w:t>, GA</w:t>
      </w:r>
      <w:r w:rsidRPr="00542DBC">
        <w:rPr>
          <w:rFonts w:cs="Arial"/>
        </w:rPr>
        <w:t xml:space="preserve"> and </w:t>
      </w:r>
      <w:smartTag w:uri="urn:schemas-microsoft-com:office:smarttags" w:element="place">
        <w:smartTag w:uri="urn:schemas-microsoft-com:office:smarttags" w:element="City">
          <w:r w:rsidRPr="00542DBC">
            <w:rPr>
              <w:rFonts w:cs="Arial"/>
            </w:rPr>
            <w:t>Hogansville</w:t>
          </w:r>
        </w:smartTag>
        <w:r w:rsidRPr="00542DBC">
          <w:rPr>
            <w:rFonts w:cs="Arial"/>
          </w:rPr>
          <w:t xml:space="preserve">, </w:t>
        </w:r>
        <w:smartTag w:uri="urn:schemas-microsoft-com:office:smarttags" w:element="State">
          <w:r w:rsidRPr="00542DBC">
            <w:rPr>
              <w:rFonts w:cs="Arial"/>
            </w:rPr>
            <w:t>G</w:t>
          </w:r>
          <w:r>
            <w:rPr>
              <w:rFonts w:cs="Arial"/>
            </w:rPr>
            <w:t>A</w:t>
          </w:r>
          <w:r w:rsidRPr="00542DBC">
            <w:rPr>
              <w:rFonts w:cs="Arial"/>
            </w:rPr>
            <w:t>.</w:t>
          </w:r>
        </w:smartTag>
      </w:smartTag>
      <w:r w:rsidRPr="00542DBC">
        <w:rPr>
          <w:rFonts w:cs="Arial"/>
        </w:rPr>
        <w:t xml:space="preserve">  </w:t>
      </w:r>
      <w:r w:rsidRPr="005C2BF4">
        <w:rPr>
          <w:rFonts w:cs="Arial"/>
        </w:rPr>
        <w:t xml:space="preserve">The objective is to define the proposed process and scope from a Manhattan Associates’ perspective and to identify key </w:t>
      </w:r>
      <w:r w:rsidR="00B717B4">
        <w:rPr>
          <w:rFonts w:cs="Arial"/>
        </w:rPr>
        <w:t>extension</w:t>
      </w:r>
      <w:r w:rsidRPr="005C2BF4">
        <w:rPr>
          <w:rFonts w:cs="Arial"/>
        </w:rPr>
        <w:t>s to the Manhattan Associates suite of products.  This document serves as a reference throughout the process for confirmation of approach and definition of tasks</w:t>
      </w:r>
    </w:p>
    <w:p w:rsidR="00A9320C" w:rsidRPr="005C2BF4" w:rsidRDefault="00A9320C" w:rsidP="005C2BF4">
      <w:pPr>
        <w:rPr>
          <w:rFonts w:cs="Arial"/>
        </w:rPr>
      </w:pPr>
    </w:p>
    <w:p w:rsidR="00A9320C" w:rsidRDefault="00667F33">
      <w:pPr>
        <w:pStyle w:val="Header"/>
        <w:tabs>
          <w:tab w:val="clear" w:pos="4320"/>
          <w:tab w:val="clear" w:pos="8640"/>
          <w:tab w:val="left" w:pos="540"/>
        </w:tabs>
        <w:jc w:val="left"/>
        <w:rPr>
          <w:rFonts w:cs="Arial"/>
          <w:b w:val="0"/>
          <w:lang w:val="it-IT"/>
        </w:rPr>
      </w:pPr>
      <w:bookmarkStart w:id="43" w:name="_Toc307236174"/>
      <w:r w:rsidDel="00041E65">
        <w:rPr>
          <w:rFonts w:cs="Arial"/>
        </w:rPr>
        <w:t xml:space="preserve"> </w:t>
      </w:r>
      <w:bookmarkEnd w:id="43"/>
    </w:p>
    <w:p w:rsidR="00F17CC9" w:rsidRDefault="00F17CC9" w:rsidP="00F17CC9">
      <w:pPr>
        <w:rPr>
          <w:rFonts w:cs="Arial"/>
        </w:rPr>
      </w:pPr>
    </w:p>
    <w:p w:rsidR="00F17CC9" w:rsidRPr="005C2BF4" w:rsidRDefault="00F17CC9" w:rsidP="00F17CC9">
      <w:pPr>
        <w:rPr>
          <w:rFonts w:cs="Arial"/>
        </w:rPr>
      </w:pPr>
      <w:r w:rsidRPr="005C2BF4">
        <w:rPr>
          <w:rFonts w:cs="Arial"/>
        </w:rPr>
        <w:t>Statistics</w:t>
      </w:r>
    </w:p>
    <w:p w:rsidR="00F17CC9" w:rsidRDefault="00F17CC9" w:rsidP="00F17CC9">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F17CC9" w:rsidRPr="005C2BF4" w:rsidTr="00F17CC9">
        <w:tc>
          <w:tcPr>
            <w:tcW w:w="3192" w:type="dxa"/>
            <w:shd w:val="clear" w:color="auto" w:fill="C6D9F1"/>
          </w:tcPr>
          <w:p w:rsidR="00F17CC9" w:rsidRPr="00F519AA" w:rsidRDefault="00F17CC9" w:rsidP="00F519AA">
            <w:pPr>
              <w:rPr>
                <w:rFonts w:cs="Arial"/>
              </w:rPr>
            </w:pPr>
            <w:bookmarkStart w:id="44" w:name="_Toc143935580"/>
            <w:bookmarkStart w:id="45" w:name="_Toc307532092"/>
            <w:bookmarkStart w:id="46" w:name="_Toc307532393"/>
            <w:r w:rsidRPr="00F519AA">
              <w:rPr>
                <w:rFonts w:cs="Arial"/>
              </w:rPr>
              <w:t>Metric</w:t>
            </w:r>
            <w:bookmarkEnd w:id="44"/>
            <w:bookmarkEnd w:id="45"/>
            <w:bookmarkEnd w:id="46"/>
          </w:p>
        </w:tc>
        <w:tc>
          <w:tcPr>
            <w:tcW w:w="3192" w:type="dxa"/>
            <w:shd w:val="clear" w:color="auto" w:fill="C6D9F1"/>
          </w:tcPr>
          <w:p w:rsidR="00F17CC9" w:rsidRPr="00F519AA" w:rsidRDefault="00F17CC9" w:rsidP="00F519AA">
            <w:pPr>
              <w:rPr>
                <w:rFonts w:cs="Arial"/>
              </w:rPr>
            </w:pPr>
            <w:bookmarkStart w:id="47" w:name="_Toc143935581"/>
            <w:bookmarkStart w:id="48" w:name="_Toc307532093"/>
            <w:bookmarkStart w:id="49" w:name="_Toc307532394"/>
            <w:r w:rsidRPr="00F519AA">
              <w:rPr>
                <w:rFonts w:cs="Arial"/>
              </w:rPr>
              <w:t>Stockbridge</w:t>
            </w:r>
            <w:bookmarkEnd w:id="47"/>
            <w:bookmarkEnd w:id="48"/>
            <w:bookmarkEnd w:id="49"/>
          </w:p>
        </w:tc>
        <w:tc>
          <w:tcPr>
            <w:tcW w:w="3192" w:type="dxa"/>
            <w:shd w:val="clear" w:color="auto" w:fill="C6D9F1"/>
          </w:tcPr>
          <w:p w:rsidR="00F17CC9" w:rsidRPr="00F519AA" w:rsidRDefault="00F17CC9" w:rsidP="00F519AA">
            <w:pPr>
              <w:rPr>
                <w:rFonts w:cs="Arial"/>
              </w:rPr>
            </w:pPr>
            <w:bookmarkStart w:id="50" w:name="_Toc143935582"/>
            <w:bookmarkStart w:id="51" w:name="_Toc307532094"/>
            <w:bookmarkStart w:id="52" w:name="_Toc307532395"/>
            <w:r w:rsidRPr="00F519AA">
              <w:rPr>
                <w:rFonts w:cs="Arial"/>
              </w:rPr>
              <w:t>Hogansville</w:t>
            </w:r>
            <w:bookmarkEnd w:id="50"/>
            <w:bookmarkEnd w:id="51"/>
            <w:bookmarkEnd w:id="52"/>
          </w:p>
        </w:tc>
      </w:tr>
      <w:tr w:rsidR="00F17CC9" w:rsidRPr="005C2BF4" w:rsidTr="00C150DB">
        <w:tc>
          <w:tcPr>
            <w:tcW w:w="3192" w:type="dxa"/>
          </w:tcPr>
          <w:p w:rsidR="00F17CC9" w:rsidRPr="00F519AA" w:rsidRDefault="00F17CC9" w:rsidP="00F519AA">
            <w:pPr>
              <w:rPr>
                <w:rFonts w:cs="Arial"/>
              </w:rPr>
            </w:pPr>
            <w:bookmarkStart w:id="53" w:name="_Toc143935583"/>
            <w:bookmarkStart w:id="54" w:name="_Toc307532095"/>
            <w:bookmarkStart w:id="55" w:name="_Toc307532396"/>
            <w:r w:rsidRPr="00F519AA">
              <w:rPr>
                <w:rFonts w:cs="Arial"/>
              </w:rPr>
              <w:t>Warehouse size</w:t>
            </w:r>
            <w:bookmarkEnd w:id="53"/>
            <w:bookmarkEnd w:id="54"/>
            <w:bookmarkEnd w:id="55"/>
          </w:p>
        </w:tc>
        <w:tc>
          <w:tcPr>
            <w:tcW w:w="3192" w:type="dxa"/>
          </w:tcPr>
          <w:p w:rsidR="00F17CC9" w:rsidRPr="00F519AA" w:rsidRDefault="00F17CC9" w:rsidP="00F519AA">
            <w:pPr>
              <w:rPr>
                <w:rFonts w:cs="Arial"/>
              </w:rPr>
            </w:pPr>
            <w:bookmarkStart w:id="56" w:name="_Toc143935584"/>
            <w:bookmarkStart w:id="57" w:name="_Toc307532096"/>
            <w:bookmarkStart w:id="58" w:name="_Toc307532397"/>
            <w:r w:rsidRPr="00F519AA">
              <w:rPr>
                <w:rFonts w:cs="Arial"/>
              </w:rPr>
              <w:t>500,000 ft2</w:t>
            </w:r>
            <w:bookmarkEnd w:id="56"/>
            <w:bookmarkEnd w:id="57"/>
            <w:bookmarkEnd w:id="58"/>
          </w:p>
        </w:tc>
        <w:tc>
          <w:tcPr>
            <w:tcW w:w="3192" w:type="dxa"/>
          </w:tcPr>
          <w:p w:rsidR="00F17CC9" w:rsidRPr="00F519AA" w:rsidRDefault="00F17CC9" w:rsidP="00F519AA">
            <w:pPr>
              <w:rPr>
                <w:rFonts w:cs="Arial"/>
              </w:rPr>
            </w:pPr>
            <w:bookmarkStart w:id="59" w:name="_Toc143935585"/>
            <w:bookmarkStart w:id="60" w:name="_Toc307532097"/>
            <w:bookmarkStart w:id="61" w:name="_Toc307532398"/>
            <w:r w:rsidRPr="00F519AA">
              <w:rPr>
                <w:rFonts w:cs="Arial"/>
              </w:rPr>
              <w:t>390,000 ft2 (250 + 140)</w:t>
            </w:r>
            <w:bookmarkEnd w:id="59"/>
            <w:bookmarkEnd w:id="60"/>
            <w:bookmarkEnd w:id="61"/>
          </w:p>
        </w:tc>
      </w:tr>
      <w:tr w:rsidR="00F17CC9" w:rsidRPr="00840ECB" w:rsidTr="00C150DB">
        <w:tc>
          <w:tcPr>
            <w:tcW w:w="3192" w:type="dxa"/>
          </w:tcPr>
          <w:p w:rsidR="00F17CC9" w:rsidRPr="00F519AA" w:rsidRDefault="00F17CC9" w:rsidP="00F535A0">
            <w:pPr>
              <w:rPr>
                <w:rFonts w:cs="Arial"/>
              </w:rPr>
            </w:pPr>
            <w:bookmarkStart w:id="62" w:name="_Toc143935586"/>
            <w:bookmarkStart w:id="63" w:name="_Toc307532098"/>
            <w:bookmarkStart w:id="64" w:name="_Toc307532399"/>
            <w:r w:rsidRPr="00F519AA">
              <w:rPr>
                <w:rFonts w:cs="Arial"/>
              </w:rPr>
              <w:t>Average Size of</w:t>
            </w:r>
            <w:r w:rsidR="00F535A0">
              <w:rPr>
                <w:rFonts w:cs="Arial"/>
              </w:rPr>
              <w:t xml:space="preserve"> Distribution Orders</w:t>
            </w:r>
            <w:r w:rsidRPr="00F519AA">
              <w:rPr>
                <w:rFonts w:cs="Arial"/>
              </w:rPr>
              <w:t xml:space="preserve"> (lines/</w:t>
            </w:r>
            <w:r w:rsidR="00F535A0">
              <w:rPr>
                <w:rFonts w:cs="Arial"/>
              </w:rPr>
              <w:t>do</w:t>
            </w:r>
            <w:r w:rsidRPr="00F519AA">
              <w:rPr>
                <w:rFonts w:cs="Arial"/>
              </w:rPr>
              <w:t>)</w:t>
            </w:r>
            <w:bookmarkEnd w:id="62"/>
            <w:bookmarkEnd w:id="63"/>
            <w:bookmarkEnd w:id="64"/>
          </w:p>
        </w:tc>
        <w:tc>
          <w:tcPr>
            <w:tcW w:w="3192" w:type="dxa"/>
          </w:tcPr>
          <w:p w:rsidR="00F17CC9" w:rsidRPr="00F519AA" w:rsidRDefault="00F17CC9" w:rsidP="00F519AA">
            <w:pPr>
              <w:rPr>
                <w:rFonts w:cs="Arial"/>
              </w:rPr>
            </w:pPr>
            <w:bookmarkStart w:id="65" w:name="_Toc143935587"/>
            <w:bookmarkStart w:id="66" w:name="_Toc307532099"/>
            <w:bookmarkStart w:id="67" w:name="_Toc307532400"/>
            <w:r w:rsidRPr="00F519AA">
              <w:rPr>
                <w:rFonts w:cs="Arial"/>
              </w:rPr>
              <w:t>8</w:t>
            </w:r>
            <w:bookmarkEnd w:id="65"/>
            <w:bookmarkEnd w:id="66"/>
            <w:bookmarkEnd w:id="67"/>
          </w:p>
        </w:tc>
        <w:tc>
          <w:tcPr>
            <w:tcW w:w="3192" w:type="dxa"/>
          </w:tcPr>
          <w:p w:rsidR="00F17CC9" w:rsidRPr="00F519AA" w:rsidRDefault="00F17CC9" w:rsidP="00F519AA">
            <w:pPr>
              <w:rPr>
                <w:rFonts w:cs="Arial"/>
              </w:rPr>
            </w:pPr>
          </w:p>
        </w:tc>
      </w:tr>
      <w:tr w:rsidR="00F17CC9" w:rsidRPr="005C2BF4" w:rsidTr="00C150DB">
        <w:tc>
          <w:tcPr>
            <w:tcW w:w="3192" w:type="dxa"/>
          </w:tcPr>
          <w:p w:rsidR="00F17CC9" w:rsidRPr="00F519AA" w:rsidRDefault="00F17CC9" w:rsidP="00E54B25">
            <w:pPr>
              <w:rPr>
                <w:rFonts w:cs="Arial"/>
              </w:rPr>
            </w:pPr>
            <w:bookmarkStart w:id="68" w:name="_Toc143935588"/>
            <w:bookmarkStart w:id="69" w:name="_Toc307532100"/>
            <w:bookmarkStart w:id="70" w:name="_Toc307532401"/>
            <w:r w:rsidRPr="00F519AA">
              <w:rPr>
                <w:rFonts w:cs="Arial"/>
              </w:rPr>
              <w:t xml:space="preserve">Average Number of </w:t>
            </w:r>
            <w:proofErr w:type="spellStart"/>
            <w:r w:rsidR="00E54B25">
              <w:rPr>
                <w:rFonts w:cs="Arial"/>
              </w:rPr>
              <w:t>oLPN</w:t>
            </w:r>
            <w:r w:rsidR="00E54B25" w:rsidRPr="00F519AA">
              <w:rPr>
                <w:rFonts w:cs="Arial"/>
              </w:rPr>
              <w:t>s</w:t>
            </w:r>
            <w:proofErr w:type="spellEnd"/>
            <w:r w:rsidRPr="00F519AA">
              <w:rPr>
                <w:rFonts w:cs="Arial"/>
              </w:rPr>
              <w:t>/Day</w:t>
            </w:r>
            <w:bookmarkEnd w:id="68"/>
            <w:bookmarkEnd w:id="69"/>
            <w:bookmarkEnd w:id="70"/>
          </w:p>
        </w:tc>
        <w:tc>
          <w:tcPr>
            <w:tcW w:w="3192" w:type="dxa"/>
          </w:tcPr>
          <w:p w:rsidR="00F17CC9" w:rsidRPr="00F519AA" w:rsidRDefault="00F17CC9" w:rsidP="00F519AA">
            <w:pPr>
              <w:rPr>
                <w:rFonts w:cs="Arial"/>
              </w:rPr>
            </w:pPr>
            <w:bookmarkStart w:id="71" w:name="_Toc143935589"/>
            <w:bookmarkStart w:id="72" w:name="_Toc307532101"/>
            <w:bookmarkStart w:id="73" w:name="_Toc307532402"/>
            <w:r w:rsidRPr="00F519AA">
              <w:rPr>
                <w:rFonts w:cs="Arial"/>
              </w:rPr>
              <w:t>17,500 peak</w:t>
            </w:r>
            <w:bookmarkEnd w:id="71"/>
            <w:bookmarkEnd w:id="72"/>
            <w:bookmarkEnd w:id="73"/>
          </w:p>
        </w:tc>
        <w:tc>
          <w:tcPr>
            <w:tcW w:w="3192" w:type="dxa"/>
          </w:tcPr>
          <w:p w:rsidR="00F17CC9" w:rsidRPr="00F519AA" w:rsidRDefault="00F17CC9" w:rsidP="00F519AA">
            <w:pPr>
              <w:rPr>
                <w:rFonts w:cs="Arial"/>
              </w:rPr>
            </w:pPr>
          </w:p>
        </w:tc>
      </w:tr>
      <w:tr w:rsidR="00F17CC9" w:rsidRPr="00840ECB" w:rsidTr="00C150DB">
        <w:tc>
          <w:tcPr>
            <w:tcW w:w="3192" w:type="dxa"/>
          </w:tcPr>
          <w:p w:rsidR="00F17CC9" w:rsidRPr="00F519AA" w:rsidRDefault="00F17CC9" w:rsidP="00DA7842">
            <w:pPr>
              <w:rPr>
                <w:rFonts w:cs="Arial"/>
              </w:rPr>
            </w:pPr>
            <w:bookmarkStart w:id="74" w:name="_Toc143935590"/>
            <w:bookmarkStart w:id="75" w:name="_Toc307532102"/>
            <w:bookmarkStart w:id="76" w:name="_Toc307532403"/>
            <w:r w:rsidRPr="00F519AA">
              <w:rPr>
                <w:rFonts w:cs="Arial"/>
              </w:rPr>
              <w:t xml:space="preserve">Average Number of </w:t>
            </w:r>
            <w:r w:rsidR="00DA7842">
              <w:rPr>
                <w:rFonts w:cs="Arial"/>
              </w:rPr>
              <w:t>DO</w:t>
            </w:r>
            <w:r w:rsidRPr="00F519AA">
              <w:rPr>
                <w:rFonts w:cs="Arial"/>
              </w:rPr>
              <w:t>s/Day</w:t>
            </w:r>
            <w:bookmarkEnd w:id="74"/>
            <w:bookmarkEnd w:id="75"/>
            <w:bookmarkEnd w:id="76"/>
          </w:p>
        </w:tc>
        <w:tc>
          <w:tcPr>
            <w:tcW w:w="3192" w:type="dxa"/>
          </w:tcPr>
          <w:p w:rsidR="00F17CC9" w:rsidRPr="00F519AA" w:rsidRDefault="00F17CC9" w:rsidP="00F519AA">
            <w:pPr>
              <w:rPr>
                <w:rFonts w:cs="Arial"/>
              </w:rPr>
            </w:pPr>
            <w:bookmarkStart w:id="77" w:name="_Toc143935591"/>
            <w:bookmarkStart w:id="78" w:name="_Toc307532103"/>
            <w:bookmarkStart w:id="79" w:name="_Toc307532404"/>
            <w:r w:rsidRPr="00F519AA">
              <w:rPr>
                <w:rFonts w:cs="Arial"/>
              </w:rPr>
              <w:t>3650</w:t>
            </w:r>
            <w:bookmarkEnd w:id="77"/>
            <w:bookmarkEnd w:id="78"/>
            <w:bookmarkEnd w:id="79"/>
          </w:p>
        </w:tc>
        <w:tc>
          <w:tcPr>
            <w:tcW w:w="3192" w:type="dxa"/>
          </w:tcPr>
          <w:p w:rsidR="00F17CC9" w:rsidRPr="00F519AA" w:rsidRDefault="00F17CC9" w:rsidP="00F519AA">
            <w:pPr>
              <w:rPr>
                <w:rFonts w:cs="Arial"/>
              </w:rPr>
            </w:pPr>
          </w:p>
        </w:tc>
      </w:tr>
      <w:tr w:rsidR="00F17CC9" w:rsidRPr="005C2BF4" w:rsidTr="00C150DB">
        <w:tc>
          <w:tcPr>
            <w:tcW w:w="3192" w:type="dxa"/>
          </w:tcPr>
          <w:p w:rsidR="00F17CC9" w:rsidRPr="00F519AA" w:rsidRDefault="00F17CC9" w:rsidP="00F519AA">
            <w:pPr>
              <w:rPr>
                <w:rFonts w:cs="Arial"/>
              </w:rPr>
            </w:pPr>
            <w:bookmarkStart w:id="80" w:name="_Toc143935592"/>
            <w:bookmarkStart w:id="81" w:name="_Toc307532104"/>
            <w:bookmarkStart w:id="82" w:name="_Toc307532405"/>
            <w:r w:rsidRPr="00F519AA">
              <w:rPr>
                <w:rFonts w:cs="Arial"/>
              </w:rPr>
              <w:t xml:space="preserve">Number of </w:t>
            </w:r>
            <w:r w:rsidR="0039762F">
              <w:rPr>
                <w:rFonts w:cs="Arial"/>
              </w:rPr>
              <w:t xml:space="preserve">actively managed </w:t>
            </w:r>
            <w:r w:rsidR="00F4450E">
              <w:rPr>
                <w:rFonts w:cs="Arial"/>
              </w:rPr>
              <w:t>item</w:t>
            </w:r>
            <w:r w:rsidRPr="00F519AA">
              <w:rPr>
                <w:rFonts w:cs="Arial"/>
              </w:rPr>
              <w:t>s</w:t>
            </w:r>
            <w:bookmarkEnd w:id="80"/>
            <w:bookmarkEnd w:id="81"/>
            <w:bookmarkEnd w:id="82"/>
          </w:p>
        </w:tc>
        <w:tc>
          <w:tcPr>
            <w:tcW w:w="3192" w:type="dxa"/>
          </w:tcPr>
          <w:p w:rsidR="00F17CC9" w:rsidRPr="00F519AA" w:rsidRDefault="0039762F" w:rsidP="00F519AA">
            <w:pPr>
              <w:rPr>
                <w:rFonts w:cs="Arial"/>
              </w:rPr>
            </w:pPr>
            <w:r>
              <w:rPr>
                <w:rFonts w:cs="Arial"/>
              </w:rPr>
              <w:t>-35000</w:t>
            </w:r>
          </w:p>
        </w:tc>
        <w:tc>
          <w:tcPr>
            <w:tcW w:w="3192" w:type="dxa"/>
          </w:tcPr>
          <w:p w:rsidR="00F17CC9" w:rsidRPr="00F519AA" w:rsidRDefault="0039762F" w:rsidP="00F519AA">
            <w:pPr>
              <w:rPr>
                <w:rFonts w:cs="Arial"/>
              </w:rPr>
            </w:pPr>
            <w:r>
              <w:rPr>
                <w:rFonts w:cs="Arial"/>
              </w:rPr>
              <w:t>25000</w:t>
            </w:r>
          </w:p>
        </w:tc>
      </w:tr>
    </w:tbl>
    <w:p w:rsidR="00F17CC9" w:rsidRPr="00F519AA" w:rsidRDefault="00F17CC9" w:rsidP="00F519AA">
      <w:pPr>
        <w:rPr>
          <w:rFonts w:cs="Arial"/>
        </w:rPr>
      </w:pPr>
    </w:p>
    <w:p w:rsidR="00F17CC9" w:rsidRPr="00F519AA" w:rsidRDefault="00F17CC9" w:rsidP="00F519AA">
      <w:pPr>
        <w:rPr>
          <w:rFonts w:cs="Arial"/>
        </w:rPr>
      </w:pPr>
      <w:bookmarkStart w:id="83" w:name="_Toc143935594"/>
      <w:bookmarkStart w:id="84" w:name="_Toc307532106"/>
      <w:bookmarkStart w:id="85" w:name="_Toc307532407"/>
      <w:r w:rsidRPr="00F519AA">
        <w:rPr>
          <w:rFonts w:cs="Arial"/>
        </w:rPr>
        <w:t>T</w:t>
      </w:r>
      <w:bookmarkEnd w:id="83"/>
      <w:r w:rsidRPr="00F519AA">
        <w:rPr>
          <w:rFonts w:cs="Arial"/>
        </w:rPr>
        <w:t>echnology</w:t>
      </w:r>
      <w:bookmarkEnd w:id="84"/>
      <w:bookmarkEnd w:id="85"/>
    </w:p>
    <w:p w:rsidR="00F17CC9" w:rsidRPr="00F519AA" w:rsidRDefault="00F17CC9" w:rsidP="00F519A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F17CC9" w:rsidRPr="005C2BF4" w:rsidTr="00F17CC9">
        <w:tc>
          <w:tcPr>
            <w:tcW w:w="3192" w:type="dxa"/>
            <w:shd w:val="clear" w:color="auto" w:fill="C6D9F1"/>
          </w:tcPr>
          <w:p w:rsidR="00F17CC9" w:rsidRPr="00F519AA" w:rsidRDefault="00F17CC9" w:rsidP="00F519AA">
            <w:pPr>
              <w:rPr>
                <w:rFonts w:cs="Arial"/>
              </w:rPr>
            </w:pPr>
            <w:bookmarkStart w:id="86" w:name="_Toc143935595"/>
            <w:bookmarkStart w:id="87" w:name="_Toc307532107"/>
            <w:bookmarkStart w:id="88" w:name="_Toc307532408"/>
            <w:r w:rsidRPr="00F519AA">
              <w:rPr>
                <w:rFonts w:cs="Arial"/>
              </w:rPr>
              <w:t>Metric</w:t>
            </w:r>
            <w:bookmarkEnd w:id="86"/>
            <w:bookmarkEnd w:id="87"/>
            <w:bookmarkEnd w:id="88"/>
          </w:p>
        </w:tc>
        <w:tc>
          <w:tcPr>
            <w:tcW w:w="3192" w:type="dxa"/>
            <w:shd w:val="clear" w:color="auto" w:fill="C6D9F1"/>
          </w:tcPr>
          <w:p w:rsidR="00F17CC9" w:rsidRPr="00F519AA" w:rsidRDefault="00F17CC9" w:rsidP="00F519AA">
            <w:pPr>
              <w:rPr>
                <w:rFonts w:cs="Arial"/>
              </w:rPr>
            </w:pPr>
            <w:bookmarkStart w:id="89" w:name="_Toc143935596"/>
            <w:bookmarkStart w:id="90" w:name="_Toc307532108"/>
            <w:bookmarkStart w:id="91" w:name="_Toc307532409"/>
            <w:r w:rsidRPr="00F519AA">
              <w:rPr>
                <w:rFonts w:cs="Arial"/>
              </w:rPr>
              <w:t>Stockbridge</w:t>
            </w:r>
            <w:bookmarkEnd w:id="89"/>
            <w:bookmarkEnd w:id="90"/>
            <w:bookmarkEnd w:id="91"/>
          </w:p>
        </w:tc>
        <w:tc>
          <w:tcPr>
            <w:tcW w:w="3192" w:type="dxa"/>
            <w:shd w:val="clear" w:color="auto" w:fill="C6D9F1"/>
          </w:tcPr>
          <w:p w:rsidR="00F17CC9" w:rsidRPr="00F519AA" w:rsidRDefault="00F17CC9" w:rsidP="00F519AA">
            <w:pPr>
              <w:rPr>
                <w:rFonts w:cs="Arial"/>
              </w:rPr>
            </w:pPr>
            <w:bookmarkStart w:id="92" w:name="_Toc143935597"/>
            <w:bookmarkStart w:id="93" w:name="_Toc307532109"/>
            <w:bookmarkStart w:id="94" w:name="_Toc307532410"/>
            <w:r w:rsidRPr="00F519AA">
              <w:rPr>
                <w:rFonts w:cs="Arial"/>
              </w:rPr>
              <w:t>Hogansville</w:t>
            </w:r>
            <w:bookmarkEnd w:id="92"/>
            <w:bookmarkEnd w:id="93"/>
            <w:bookmarkEnd w:id="94"/>
          </w:p>
        </w:tc>
      </w:tr>
      <w:tr w:rsidR="00F17CC9" w:rsidRPr="005C2BF4" w:rsidTr="00C150DB">
        <w:tc>
          <w:tcPr>
            <w:tcW w:w="3192" w:type="dxa"/>
          </w:tcPr>
          <w:p w:rsidR="00F17CC9" w:rsidRPr="00F519AA" w:rsidRDefault="00F17CC9" w:rsidP="00F519AA">
            <w:pPr>
              <w:rPr>
                <w:rFonts w:cs="Arial"/>
              </w:rPr>
            </w:pPr>
            <w:bookmarkStart w:id="95" w:name="_Toc143935598"/>
            <w:bookmarkStart w:id="96" w:name="_Toc307532110"/>
            <w:bookmarkStart w:id="97" w:name="_Toc307532411"/>
            <w:r w:rsidRPr="00F519AA">
              <w:rPr>
                <w:rFonts w:cs="Arial"/>
              </w:rPr>
              <w:t>Host</w:t>
            </w:r>
            <w:bookmarkEnd w:id="95"/>
            <w:bookmarkEnd w:id="96"/>
            <w:bookmarkEnd w:id="97"/>
          </w:p>
        </w:tc>
        <w:tc>
          <w:tcPr>
            <w:tcW w:w="3192" w:type="dxa"/>
          </w:tcPr>
          <w:p w:rsidR="00F17CC9" w:rsidRPr="00F519AA" w:rsidRDefault="00F17CC9" w:rsidP="0039762F">
            <w:pPr>
              <w:rPr>
                <w:rFonts w:cs="Arial"/>
              </w:rPr>
            </w:pPr>
            <w:bookmarkStart w:id="98" w:name="_Toc143935599"/>
            <w:bookmarkStart w:id="99" w:name="_Toc307532111"/>
            <w:bookmarkStart w:id="100" w:name="_Toc307532412"/>
            <w:r w:rsidRPr="00F519AA">
              <w:rPr>
                <w:rFonts w:cs="Arial"/>
              </w:rPr>
              <w:t xml:space="preserve">Omnia / </w:t>
            </w:r>
            <w:proofErr w:type="spellStart"/>
            <w:r w:rsidR="0039762F">
              <w:rPr>
                <w:rFonts w:cs="Arial"/>
              </w:rPr>
              <w:t>Jesta</w:t>
            </w:r>
            <w:proofErr w:type="spellEnd"/>
            <w:r w:rsidR="0039762F">
              <w:rPr>
                <w:rFonts w:cs="Arial"/>
              </w:rPr>
              <w:t xml:space="preserve"> </w:t>
            </w:r>
            <w:r w:rsidRPr="00F519AA">
              <w:rPr>
                <w:rFonts w:cs="Arial"/>
              </w:rPr>
              <w:t xml:space="preserve">/ </w:t>
            </w:r>
            <w:proofErr w:type="spellStart"/>
            <w:r w:rsidRPr="00F519AA">
              <w:rPr>
                <w:rFonts w:cs="Arial"/>
              </w:rPr>
              <w:t>eSPS</w:t>
            </w:r>
            <w:proofErr w:type="spellEnd"/>
            <w:r w:rsidRPr="00F519AA">
              <w:rPr>
                <w:rFonts w:cs="Arial"/>
              </w:rPr>
              <w:t xml:space="preserve"> / </w:t>
            </w:r>
            <w:bookmarkEnd w:id="98"/>
            <w:bookmarkEnd w:id="99"/>
            <w:bookmarkEnd w:id="100"/>
          </w:p>
        </w:tc>
        <w:tc>
          <w:tcPr>
            <w:tcW w:w="3192" w:type="dxa"/>
          </w:tcPr>
          <w:p w:rsidR="00F17CC9" w:rsidRPr="00F519AA" w:rsidRDefault="00F17CC9" w:rsidP="00F519AA">
            <w:pPr>
              <w:rPr>
                <w:rFonts w:cs="Arial"/>
              </w:rPr>
            </w:pPr>
            <w:bookmarkStart w:id="101" w:name="_Toc143935600"/>
            <w:bookmarkStart w:id="102" w:name="_Toc307532112"/>
            <w:bookmarkStart w:id="103" w:name="_Toc307532413"/>
            <w:r w:rsidRPr="00F519AA">
              <w:rPr>
                <w:rFonts w:cs="Arial"/>
              </w:rPr>
              <w:t>Omnia/Richter/e-SPS</w:t>
            </w:r>
            <w:bookmarkEnd w:id="101"/>
            <w:r w:rsidRPr="00F519AA">
              <w:rPr>
                <w:rFonts w:cs="Arial"/>
              </w:rPr>
              <w:t>/</w:t>
            </w:r>
            <w:proofErr w:type="spellStart"/>
            <w:r w:rsidRPr="00F519AA">
              <w:rPr>
                <w:rFonts w:cs="Arial"/>
              </w:rPr>
              <w:t>Jesta</w:t>
            </w:r>
            <w:proofErr w:type="spellEnd"/>
            <w:r w:rsidRPr="00F519AA">
              <w:rPr>
                <w:rFonts w:cs="Arial"/>
              </w:rPr>
              <w:t xml:space="preserve"> (replaces Richter)</w:t>
            </w:r>
            <w:bookmarkEnd w:id="102"/>
            <w:bookmarkEnd w:id="103"/>
          </w:p>
        </w:tc>
      </w:tr>
      <w:tr w:rsidR="00F17CC9" w:rsidRPr="005C2BF4" w:rsidTr="00C150DB">
        <w:tc>
          <w:tcPr>
            <w:tcW w:w="3192" w:type="dxa"/>
          </w:tcPr>
          <w:p w:rsidR="00F17CC9" w:rsidRPr="00F519AA" w:rsidRDefault="00F17CC9" w:rsidP="00F519AA">
            <w:pPr>
              <w:rPr>
                <w:rFonts w:cs="Arial"/>
              </w:rPr>
            </w:pPr>
            <w:bookmarkStart w:id="104" w:name="_Toc143935601"/>
            <w:bookmarkStart w:id="105" w:name="_Toc307532113"/>
            <w:bookmarkStart w:id="106" w:name="_Toc307532414"/>
            <w:r w:rsidRPr="00F519AA">
              <w:rPr>
                <w:rFonts w:cs="Arial"/>
              </w:rPr>
              <w:t xml:space="preserve">WM </w:t>
            </w:r>
            <w:bookmarkEnd w:id="104"/>
            <w:r w:rsidRPr="00F519AA">
              <w:rPr>
                <w:rFonts w:cs="Arial"/>
              </w:rPr>
              <w:t>LM Version</w:t>
            </w:r>
            <w:bookmarkEnd w:id="105"/>
            <w:bookmarkEnd w:id="106"/>
          </w:p>
        </w:tc>
        <w:tc>
          <w:tcPr>
            <w:tcW w:w="3192" w:type="dxa"/>
          </w:tcPr>
          <w:p w:rsidR="00F17CC9" w:rsidRPr="00F519AA" w:rsidRDefault="00F17CC9" w:rsidP="00F519AA">
            <w:pPr>
              <w:rPr>
                <w:rFonts w:cs="Arial"/>
              </w:rPr>
            </w:pPr>
            <w:bookmarkStart w:id="107" w:name="_Toc143935602"/>
            <w:bookmarkStart w:id="108" w:name="_Toc307532114"/>
            <w:bookmarkStart w:id="109" w:name="_Toc307532415"/>
            <w:r w:rsidRPr="00F519AA">
              <w:rPr>
                <w:rFonts w:cs="Arial"/>
              </w:rPr>
              <w:t>WM</w:t>
            </w:r>
            <w:bookmarkEnd w:id="107"/>
            <w:r w:rsidRPr="00F519AA">
              <w:rPr>
                <w:rFonts w:cs="Arial"/>
              </w:rPr>
              <w:t xml:space="preserve"> / LM 2011</w:t>
            </w:r>
            <w:bookmarkEnd w:id="108"/>
            <w:bookmarkEnd w:id="109"/>
          </w:p>
        </w:tc>
        <w:tc>
          <w:tcPr>
            <w:tcW w:w="3192" w:type="dxa"/>
          </w:tcPr>
          <w:p w:rsidR="00F17CC9" w:rsidRPr="00F519AA" w:rsidRDefault="00F17CC9" w:rsidP="00F519AA">
            <w:pPr>
              <w:rPr>
                <w:rFonts w:cs="Arial"/>
              </w:rPr>
            </w:pPr>
            <w:bookmarkStart w:id="110" w:name="_Toc307532115"/>
            <w:bookmarkStart w:id="111" w:name="_Toc307532416"/>
            <w:r w:rsidRPr="00F519AA">
              <w:rPr>
                <w:rFonts w:cs="Arial"/>
              </w:rPr>
              <w:t>WM / LM 2011</w:t>
            </w:r>
            <w:bookmarkEnd w:id="110"/>
            <w:bookmarkEnd w:id="111"/>
          </w:p>
        </w:tc>
      </w:tr>
      <w:tr w:rsidR="00F17CC9" w:rsidRPr="005C2BF4" w:rsidTr="00C150DB">
        <w:tc>
          <w:tcPr>
            <w:tcW w:w="3192" w:type="dxa"/>
          </w:tcPr>
          <w:p w:rsidR="00F17CC9" w:rsidRPr="00F519AA" w:rsidRDefault="00F17CC9" w:rsidP="00F519AA">
            <w:pPr>
              <w:rPr>
                <w:rFonts w:cs="Arial"/>
              </w:rPr>
            </w:pPr>
            <w:bookmarkStart w:id="112" w:name="_Toc143935607"/>
            <w:bookmarkStart w:id="113" w:name="_Toc307532116"/>
            <w:bookmarkStart w:id="114" w:name="_Toc307532417"/>
            <w:r w:rsidRPr="00F519AA">
              <w:rPr>
                <w:rFonts w:cs="Arial"/>
              </w:rPr>
              <w:t>RF Vendor</w:t>
            </w:r>
            <w:bookmarkEnd w:id="112"/>
            <w:bookmarkEnd w:id="113"/>
            <w:bookmarkEnd w:id="114"/>
          </w:p>
        </w:tc>
        <w:tc>
          <w:tcPr>
            <w:tcW w:w="3192" w:type="dxa"/>
          </w:tcPr>
          <w:p w:rsidR="00F17CC9" w:rsidRPr="00F519AA" w:rsidRDefault="001A2B34" w:rsidP="00F519AA">
            <w:pPr>
              <w:rPr>
                <w:rFonts w:cs="Arial"/>
              </w:rPr>
            </w:pPr>
            <w:r>
              <w:rPr>
                <w:rFonts w:cs="Arial"/>
              </w:rPr>
              <w:t>Symbol</w:t>
            </w:r>
          </w:p>
        </w:tc>
        <w:tc>
          <w:tcPr>
            <w:tcW w:w="3192" w:type="dxa"/>
          </w:tcPr>
          <w:p w:rsidR="00F17CC9" w:rsidRPr="00F519AA" w:rsidRDefault="001A2B34" w:rsidP="00F519AA">
            <w:pPr>
              <w:rPr>
                <w:rFonts w:cs="Arial"/>
              </w:rPr>
            </w:pPr>
            <w:r>
              <w:rPr>
                <w:rFonts w:cs="Arial"/>
              </w:rPr>
              <w:t xml:space="preserve"> Symbol</w:t>
            </w:r>
          </w:p>
        </w:tc>
      </w:tr>
      <w:tr w:rsidR="00F17CC9" w:rsidRPr="005C2BF4" w:rsidTr="00C150DB">
        <w:tc>
          <w:tcPr>
            <w:tcW w:w="3192" w:type="dxa"/>
          </w:tcPr>
          <w:p w:rsidR="00F17CC9" w:rsidRPr="00F519AA" w:rsidRDefault="00F17CC9" w:rsidP="00F519AA">
            <w:pPr>
              <w:rPr>
                <w:rFonts w:cs="Arial"/>
              </w:rPr>
            </w:pPr>
            <w:bookmarkStart w:id="115" w:name="_Toc143935610"/>
            <w:bookmarkStart w:id="116" w:name="_Toc307532119"/>
            <w:bookmarkStart w:id="117" w:name="_Toc307532420"/>
            <w:r w:rsidRPr="00F519AA">
              <w:rPr>
                <w:rFonts w:cs="Arial"/>
              </w:rPr>
              <w:t>MHE vendor</w:t>
            </w:r>
            <w:bookmarkEnd w:id="115"/>
            <w:bookmarkEnd w:id="116"/>
            <w:bookmarkEnd w:id="117"/>
          </w:p>
        </w:tc>
        <w:tc>
          <w:tcPr>
            <w:tcW w:w="3192" w:type="dxa"/>
          </w:tcPr>
          <w:p w:rsidR="00F17CC9" w:rsidRPr="00F519AA" w:rsidRDefault="00F17CC9" w:rsidP="00F519AA">
            <w:pPr>
              <w:rPr>
                <w:rFonts w:cs="Arial"/>
              </w:rPr>
            </w:pPr>
            <w:bookmarkStart w:id="118" w:name="_Toc143935611"/>
            <w:bookmarkStart w:id="119" w:name="_Toc307532120"/>
            <w:bookmarkStart w:id="120" w:name="_Toc307532421"/>
            <w:proofErr w:type="spellStart"/>
            <w:r w:rsidRPr="00F519AA">
              <w:rPr>
                <w:rFonts w:cs="Arial"/>
              </w:rPr>
              <w:t>Atronix</w:t>
            </w:r>
            <w:bookmarkEnd w:id="118"/>
            <w:bookmarkEnd w:id="119"/>
            <w:bookmarkEnd w:id="120"/>
            <w:proofErr w:type="spellEnd"/>
          </w:p>
        </w:tc>
        <w:tc>
          <w:tcPr>
            <w:tcW w:w="3192" w:type="dxa"/>
          </w:tcPr>
          <w:p w:rsidR="00F17CC9" w:rsidRPr="00F519AA" w:rsidRDefault="00F17CC9" w:rsidP="00F519AA">
            <w:pPr>
              <w:rPr>
                <w:rFonts w:cs="Arial"/>
              </w:rPr>
            </w:pPr>
            <w:bookmarkStart w:id="121" w:name="_Toc143935612"/>
            <w:bookmarkStart w:id="122" w:name="_Toc307532121"/>
            <w:bookmarkStart w:id="123" w:name="_Toc307532422"/>
            <w:proofErr w:type="spellStart"/>
            <w:r w:rsidRPr="00F519AA">
              <w:rPr>
                <w:rFonts w:cs="Arial"/>
              </w:rPr>
              <w:t>Atronix</w:t>
            </w:r>
            <w:bookmarkEnd w:id="121"/>
            <w:bookmarkEnd w:id="122"/>
            <w:bookmarkEnd w:id="123"/>
            <w:proofErr w:type="spellEnd"/>
          </w:p>
        </w:tc>
      </w:tr>
      <w:tr w:rsidR="00F17CC9" w:rsidRPr="00840ECB" w:rsidTr="00C150DB">
        <w:tc>
          <w:tcPr>
            <w:tcW w:w="3192" w:type="dxa"/>
          </w:tcPr>
          <w:p w:rsidR="00F17CC9" w:rsidRPr="00F519AA" w:rsidRDefault="00F17CC9" w:rsidP="00F519AA">
            <w:pPr>
              <w:rPr>
                <w:rFonts w:cs="Arial"/>
              </w:rPr>
            </w:pPr>
            <w:bookmarkStart w:id="124" w:name="_Toc143935613"/>
            <w:bookmarkStart w:id="125" w:name="_Toc307532122"/>
            <w:bookmarkStart w:id="126" w:name="_Toc307532423"/>
            <w:r w:rsidRPr="00F519AA">
              <w:rPr>
                <w:rFonts w:cs="Arial"/>
              </w:rPr>
              <w:t>Type of MHE</w:t>
            </w:r>
            <w:bookmarkEnd w:id="124"/>
            <w:bookmarkEnd w:id="125"/>
            <w:bookmarkEnd w:id="126"/>
          </w:p>
        </w:tc>
        <w:tc>
          <w:tcPr>
            <w:tcW w:w="3192" w:type="dxa"/>
          </w:tcPr>
          <w:p w:rsidR="00F17CC9" w:rsidRPr="00F519AA" w:rsidRDefault="00F17CC9" w:rsidP="00F519AA">
            <w:pPr>
              <w:rPr>
                <w:rFonts w:cs="Arial"/>
              </w:rPr>
            </w:pPr>
            <w:bookmarkStart w:id="127" w:name="_Toc143935614"/>
            <w:bookmarkStart w:id="128" w:name="_Toc307532123"/>
            <w:bookmarkStart w:id="129" w:name="_Toc307532424"/>
            <w:r w:rsidRPr="00F519AA">
              <w:rPr>
                <w:rFonts w:cs="Arial"/>
              </w:rPr>
              <w:t>Zone Divert Conveyor, In-line Scale, Shipping conveyor including VAS &amp; Audit divert</w:t>
            </w:r>
            <w:bookmarkEnd w:id="127"/>
            <w:bookmarkEnd w:id="128"/>
            <w:bookmarkEnd w:id="129"/>
          </w:p>
        </w:tc>
        <w:tc>
          <w:tcPr>
            <w:tcW w:w="3192" w:type="dxa"/>
          </w:tcPr>
          <w:p w:rsidR="00F17CC9" w:rsidRPr="00F519AA" w:rsidRDefault="00F17CC9" w:rsidP="00F519AA">
            <w:pPr>
              <w:rPr>
                <w:rFonts w:cs="Arial"/>
              </w:rPr>
            </w:pPr>
            <w:bookmarkStart w:id="130" w:name="_Toc143935615"/>
            <w:bookmarkStart w:id="131" w:name="_Toc307532124"/>
            <w:bookmarkStart w:id="132" w:name="_Toc307532425"/>
            <w:r w:rsidRPr="00F519AA">
              <w:rPr>
                <w:rFonts w:cs="Arial"/>
              </w:rPr>
              <w:t>Some conveyors to move product within different parts of the WH, Shipping conveyor with 2 diverts (for QA and parcel), In-line weigh scale</w:t>
            </w:r>
            <w:bookmarkEnd w:id="130"/>
            <w:bookmarkEnd w:id="131"/>
            <w:bookmarkEnd w:id="132"/>
          </w:p>
        </w:tc>
      </w:tr>
      <w:tr w:rsidR="00F17CC9" w:rsidRPr="005C2BF4" w:rsidTr="00C150DB">
        <w:tc>
          <w:tcPr>
            <w:tcW w:w="3192" w:type="dxa"/>
          </w:tcPr>
          <w:p w:rsidR="00F17CC9" w:rsidRPr="00F519AA" w:rsidRDefault="00F17CC9" w:rsidP="00F519AA">
            <w:pPr>
              <w:rPr>
                <w:rFonts w:cs="Arial"/>
              </w:rPr>
            </w:pPr>
            <w:bookmarkStart w:id="133" w:name="_Toc143935616"/>
            <w:bookmarkStart w:id="134" w:name="_Toc307532125"/>
            <w:bookmarkStart w:id="135" w:name="_Toc307532426"/>
            <w:r w:rsidRPr="00F519AA">
              <w:rPr>
                <w:rFonts w:cs="Arial"/>
              </w:rPr>
              <w:t>Label Printer</w:t>
            </w:r>
            <w:bookmarkEnd w:id="133"/>
            <w:bookmarkEnd w:id="134"/>
            <w:bookmarkEnd w:id="135"/>
          </w:p>
        </w:tc>
        <w:tc>
          <w:tcPr>
            <w:tcW w:w="3192" w:type="dxa"/>
          </w:tcPr>
          <w:p w:rsidR="00F17CC9" w:rsidRPr="00F519AA" w:rsidRDefault="0039762F" w:rsidP="00F519AA">
            <w:pPr>
              <w:rPr>
                <w:rFonts w:cs="Arial"/>
              </w:rPr>
            </w:pPr>
            <w:r>
              <w:rPr>
                <w:rFonts w:cs="Arial"/>
              </w:rPr>
              <w:t>-Zebra</w:t>
            </w:r>
          </w:p>
        </w:tc>
        <w:tc>
          <w:tcPr>
            <w:tcW w:w="3192" w:type="dxa"/>
          </w:tcPr>
          <w:p w:rsidR="00F17CC9" w:rsidRPr="00F519AA" w:rsidRDefault="0039762F" w:rsidP="00F519AA">
            <w:pPr>
              <w:rPr>
                <w:rFonts w:cs="Arial"/>
              </w:rPr>
            </w:pPr>
            <w:r>
              <w:rPr>
                <w:rFonts w:cs="Arial"/>
              </w:rPr>
              <w:t>Zebra</w:t>
            </w:r>
          </w:p>
        </w:tc>
      </w:tr>
      <w:tr w:rsidR="00303988" w:rsidRPr="00840ECB" w:rsidTr="00C150DB">
        <w:tc>
          <w:tcPr>
            <w:tcW w:w="3192" w:type="dxa"/>
          </w:tcPr>
          <w:p w:rsidR="00303988" w:rsidRPr="00F519AA" w:rsidRDefault="00303988" w:rsidP="00F519AA">
            <w:pPr>
              <w:rPr>
                <w:rFonts w:cs="Arial"/>
              </w:rPr>
            </w:pPr>
            <w:bookmarkStart w:id="136" w:name="_Toc285183124"/>
            <w:bookmarkStart w:id="137" w:name="_Toc307532128"/>
            <w:bookmarkStart w:id="138" w:name="_Toc307532429"/>
            <w:r w:rsidRPr="00303988">
              <w:rPr>
                <w:rFonts w:cs="Arial"/>
              </w:rPr>
              <w:t>Internet Explorer Version</w:t>
            </w:r>
            <w:bookmarkEnd w:id="136"/>
            <w:bookmarkEnd w:id="137"/>
            <w:bookmarkEnd w:id="138"/>
          </w:p>
        </w:tc>
        <w:tc>
          <w:tcPr>
            <w:tcW w:w="3192" w:type="dxa"/>
          </w:tcPr>
          <w:p w:rsidR="00303988" w:rsidRPr="00F519AA" w:rsidRDefault="00303988" w:rsidP="00F519AA">
            <w:pPr>
              <w:rPr>
                <w:rFonts w:cs="Arial"/>
              </w:rPr>
            </w:pPr>
            <w:bookmarkStart w:id="139" w:name="_Toc307532129"/>
            <w:bookmarkStart w:id="140" w:name="_Toc307532430"/>
            <w:r w:rsidRPr="00303988">
              <w:rPr>
                <w:rFonts w:cs="Arial"/>
              </w:rPr>
              <w:t>IE8</w:t>
            </w:r>
            <w:bookmarkEnd w:id="139"/>
            <w:bookmarkEnd w:id="140"/>
          </w:p>
        </w:tc>
        <w:tc>
          <w:tcPr>
            <w:tcW w:w="3192" w:type="dxa"/>
          </w:tcPr>
          <w:p w:rsidR="00303988" w:rsidRPr="00F519AA" w:rsidRDefault="00303988" w:rsidP="00F519AA">
            <w:pPr>
              <w:rPr>
                <w:rFonts w:cs="Arial"/>
              </w:rPr>
            </w:pPr>
            <w:bookmarkStart w:id="141" w:name="_Toc307532130"/>
            <w:bookmarkStart w:id="142" w:name="_Toc307532431"/>
            <w:r w:rsidRPr="00F519AA">
              <w:rPr>
                <w:rFonts w:cs="Arial"/>
              </w:rPr>
              <w:t>IE8</w:t>
            </w:r>
            <w:bookmarkEnd w:id="141"/>
            <w:bookmarkEnd w:id="142"/>
          </w:p>
        </w:tc>
      </w:tr>
      <w:tr w:rsidR="0039762F" w:rsidRPr="00840ECB" w:rsidTr="00C150DB">
        <w:tc>
          <w:tcPr>
            <w:tcW w:w="3192" w:type="dxa"/>
          </w:tcPr>
          <w:p w:rsidR="0039762F" w:rsidRPr="00303988" w:rsidRDefault="0039762F" w:rsidP="00F519AA">
            <w:pPr>
              <w:rPr>
                <w:rFonts w:cs="Arial"/>
              </w:rPr>
            </w:pPr>
            <w:r>
              <w:rPr>
                <w:rFonts w:cs="Arial"/>
              </w:rPr>
              <w:t xml:space="preserve">Voice </w:t>
            </w:r>
          </w:p>
        </w:tc>
        <w:tc>
          <w:tcPr>
            <w:tcW w:w="3192" w:type="dxa"/>
          </w:tcPr>
          <w:p w:rsidR="0039762F" w:rsidRPr="00303988" w:rsidRDefault="0039762F" w:rsidP="00F519AA">
            <w:pPr>
              <w:rPr>
                <w:rFonts w:cs="Arial"/>
              </w:rPr>
            </w:pPr>
            <w:proofErr w:type="spellStart"/>
            <w:r>
              <w:rPr>
                <w:rFonts w:cs="Arial"/>
              </w:rPr>
              <w:t>Voxware</w:t>
            </w:r>
            <w:proofErr w:type="spellEnd"/>
          </w:p>
        </w:tc>
        <w:tc>
          <w:tcPr>
            <w:tcW w:w="3192" w:type="dxa"/>
          </w:tcPr>
          <w:p w:rsidR="0039762F" w:rsidRPr="00F519AA" w:rsidRDefault="0039762F" w:rsidP="00F519AA">
            <w:pPr>
              <w:rPr>
                <w:rFonts w:cs="Arial"/>
              </w:rPr>
            </w:pPr>
            <w:proofErr w:type="spellStart"/>
            <w:r>
              <w:rPr>
                <w:rFonts w:cs="Arial"/>
              </w:rPr>
              <w:t>Voxware</w:t>
            </w:r>
            <w:proofErr w:type="spellEnd"/>
          </w:p>
        </w:tc>
      </w:tr>
      <w:tr w:rsidR="009E7B7B" w:rsidRPr="00840ECB" w:rsidTr="00C150DB">
        <w:tc>
          <w:tcPr>
            <w:tcW w:w="3192" w:type="dxa"/>
          </w:tcPr>
          <w:p w:rsidR="009E7B7B" w:rsidRDefault="009E7B7B" w:rsidP="00F519AA">
            <w:pPr>
              <w:rPr>
                <w:rFonts w:cs="Arial"/>
              </w:rPr>
            </w:pPr>
          </w:p>
        </w:tc>
        <w:tc>
          <w:tcPr>
            <w:tcW w:w="3192" w:type="dxa"/>
          </w:tcPr>
          <w:p w:rsidR="009E7B7B" w:rsidRDefault="009E7B7B" w:rsidP="00F519AA">
            <w:pPr>
              <w:rPr>
                <w:rFonts w:cs="Arial"/>
              </w:rPr>
            </w:pPr>
          </w:p>
        </w:tc>
        <w:tc>
          <w:tcPr>
            <w:tcW w:w="3192" w:type="dxa"/>
          </w:tcPr>
          <w:p w:rsidR="009E7B7B" w:rsidRDefault="009E7B7B" w:rsidP="00F519AA">
            <w:pPr>
              <w:rPr>
                <w:rFonts w:cs="Arial"/>
              </w:rPr>
            </w:pPr>
            <w:proofErr w:type="spellStart"/>
            <w:r>
              <w:rPr>
                <w:rFonts w:cs="Arial"/>
              </w:rPr>
              <w:t>Tradelink</w:t>
            </w:r>
            <w:proofErr w:type="spellEnd"/>
            <w:r>
              <w:rPr>
                <w:rFonts w:cs="Arial"/>
              </w:rPr>
              <w:t xml:space="preserve"> 1</w:t>
            </w:r>
          </w:p>
        </w:tc>
      </w:tr>
    </w:tbl>
    <w:p w:rsidR="00F17CC9" w:rsidRPr="00F519AA" w:rsidRDefault="00F17CC9" w:rsidP="00F519AA">
      <w:pPr>
        <w:rPr>
          <w:rFonts w:cs="Arial"/>
        </w:rPr>
      </w:pPr>
    </w:p>
    <w:p w:rsidR="00041E65" w:rsidRPr="00F519AA" w:rsidRDefault="00041E65" w:rsidP="00F519AA">
      <w:pPr>
        <w:rPr>
          <w:rFonts w:cs="Arial"/>
        </w:rPr>
      </w:pPr>
    </w:p>
    <w:p w:rsidR="00A9320C" w:rsidRPr="005C2BF4" w:rsidRDefault="00A9320C">
      <w:pPr>
        <w:pStyle w:val="Header"/>
        <w:tabs>
          <w:tab w:val="clear" w:pos="4320"/>
          <w:tab w:val="clear" w:pos="8640"/>
          <w:tab w:val="left" w:pos="540"/>
        </w:tabs>
        <w:jc w:val="left"/>
        <w:rPr>
          <w:rFonts w:cs="Arial"/>
          <w:b w:val="0"/>
        </w:rPr>
      </w:pPr>
    </w:p>
    <w:p w:rsidR="00A9320C" w:rsidRDefault="00A9320C">
      <w:pPr>
        <w:pStyle w:val="Header"/>
        <w:tabs>
          <w:tab w:val="clear" w:pos="4320"/>
          <w:tab w:val="clear" w:pos="8640"/>
          <w:tab w:val="left" w:pos="540"/>
        </w:tabs>
        <w:jc w:val="left"/>
        <w:rPr>
          <w:rFonts w:cs="Arial"/>
          <w:b w:val="0"/>
        </w:rPr>
      </w:pPr>
      <w:bookmarkStart w:id="143" w:name="_Toc12288653"/>
      <w:bookmarkStart w:id="144" w:name="_Toc101933992"/>
      <w:bookmarkStart w:id="145" w:name="_Toc101934111"/>
      <w:bookmarkStart w:id="146" w:name="_Toc307236177"/>
      <w:bookmarkStart w:id="147" w:name="_Toc307242955"/>
      <w:bookmarkStart w:id="148" w:name="_Toc307243106"/>
      <w:bookmarkStart w:id="149" w:name="_Toc307243269"/>
      <w:bookmarkStart w:id="150" w:name="_Toc307243432"/>
      <w:bookmarkStart w:id="151" w:name="_Toc307243580"/>
      <w:bookmarkStart w:id="152" w:name="_Toc307243740"/>
      <w:bookmarkStart w:id="153" w:name="_Toc307243900"/>
      <w:bookmarkStart w:id="154" w:name="_Toc307244060"/>
      <w:bookmarkStart w:id="155" w:name="_Toc307244221"/>
      <w:bookmarkStart w:id="156" w:name="_Toc307244382"/>
      <w:bookmarkStart w:id="157" w:name="_Toc307244543"/>
      <w:bookmarkStart w:id="158" w:name="_Toc307244703"/>
      <w:bookmarkStart w:id="159" w:name="_Toc307244862"/>
      <w:bookmarkStart w:id="160" w:name="_Toc307245020"/>
      <w:bookmarkStart w:id="161" w:name="_Toc307245179"/>
      <w:bookmarkStart w:id="162" w:name="_Toc307245338"/>
      <w:bookmarkStart w:id="163" w:name="_Toc307245495"/>
      <w:bookmarkStart w:id="164" w:name="_Toc307245652"/>
      <w:bookmarkStart w:id="165" w:name="_Toc307245800"/>
      <w:bookmarkStart w:id="166" w:name="_Toc307245947"/>
      <w:bookmarkStart w:id="167" w:name="_Toc307246092"/>
      <w:bookmarkStart w:id="168" w:name="_Toc307246236"/>
      <w:bookmarkStart w:id="169" w:name="_Toc307246379"/>
      <w:bookmarkStart w:id="170" w:name="_Toc307246522"/>
      <w:bookmarkStart w:id="171" w:name="_Toc307246664"/>
      <w:bookmarkStart w:id="172" w:name="_Toc307532131"/>
      <w:bookmarkStart w:id="173" w:name="_Toc307532432"/>
      <w:bookmarkStart w:id="174" w:name="_Toc307532574"/>
      <w:bookmarkStart w:id="175" w:name="_Toc307558556"/>
      <w:bookmarkStart w:id="176" w:name="_Toc307558705"/>
      <w:bookmarkStart w:id="177" w:name="_Toc307563290"/>
      <w:bookmarkStart w:id="178" w:name="_Toc307590082"/>
      <w:bookmarkStart w:id="179" w:name="_Toc307590339"/>
      <w:bookmarkStart w:id="180" w:name="_Toc307756915"/>
      <w:bookmarkStart w:id="181" w:name="_Toc307757255"/>
      <w:bookmarkStart w:id="182" w:name="_Toc307757403"/>
      <w:bookmarkStart w:id="183" w:name="_Toc307757551"/>
      <w:bookmarkStart w:id="184" w:name="_Toc308553812"/>
      <w:bookmarkStart w:id="185" w:name="_Toc314043610"/>
      <w:r>
        <w:rPr>
          <w:rFonts w:cs="Arial"/>
          <w:b w:val="0"/>
        </w:rPr>
        <w:t>KEY DECISIONS / ASSUMPTIONS</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A9320C" w:rsidRDefault="00A9320C">
      <w:pPr>
        <w:pStyle w:val="Header"/>
        <w:tabs>
          <w:tab w:val="clear" w:pos="4320"/>
          <w:tab w:val="clear" w:pos="8640"/>
        </w:tabs>
        <w:jc w:val="left"/>
        <w:rPr>
          <w:rFonts w:cs="Arial"/>
        </w:rPr>
      </w:pPr>
    </w:p>
    <w:p w:rsidR="00A9320C" w:rsidRDefault="00041E65">
      <w:pPr>
        <w:numPr>
          <w:ilvl w:val="0"/>
          <w:numId w:val="2"/>
        </w:numPr>
        <w:tabs>
          <w:tab w:val="clear" w:pos="720"/>
        </w:tabs>
        <w:ind w:left="360"/>
        <w:rPr>
          <w:rFonts w:cs="Arial"/>
        </w:rPr>
      </w:pPr>
      <w:r>
        <w:rPr>
          <w:rFonts w:cs="Arial"/>
        </w:rPr>
        <w:lastRenderedPageBreak/>
        <w:t xml:space="preserve"> </w:t>
      </w:r>
      <w:proofErr w:type="gramStart"/>
      <w:r>
        <w:rPr>
          <w:rFonts w:cs="Arial"/>
        </w:rPr>
        <w:t>iLPN</w:t>
      </w:r>
      <w:proofErr w:type="gramEnd"/>
      <w:r>
        <w:rPr>
          <w:rFonts w:cs="Arial"/>
        </w:rPr>
        <w:t xml:space="preserve"> </w:t>
      </w:r>
      <w:r w:rsidR="00A9320C">
        <w:rPr>
          <w:rFonts w:cs="Arial"/>
        </w:rPr>
        <w:t>level ASNs (Advanced Shipment Notices) are available from the Host system.  Carter’s goal is to have one ASN per container, but current shipments may include multiple ASNs per container.</w:t>
      </w:r>
    </w:p>
    <w:p w:rsidR="00A9320C" w:rsidRDefault="00A9320C">
      <w:pPr>
        <w:numPr>
          <w:ilvl w:val="0"/>
          <w:numId w:val="2"/>
        </w:numPr>
        <w:tabs>
          <w:tab w:val="clear" w:pos="720"/>
        </w:tabs>
        <w:ind w:left="360"/>
        <w:rPr>
          <w:rFonts w:cs="Arial"/>
        </w:rPr>
      </w:pPr>
      <w:r>
        <w:rPr>
          <w:rFonts w:cs="Arial"/>
        </w:rPr>
        <w:t xml:space="preserve">The receiving process is based on single </w:t>
      </w:r>
      <w:r w:rsidR="006157FC">
        <w:rPr>
          <w:rFonts w:cs="Arial"/>
        </w:rPr>
        <w:t>Item</w:t>
      </w:r>
      <w:r>
        <w:rPr>
          <w:rFonts w:cs="Arial"/>
        </w:rPr>
        <w:t xml:space="preserve"> cases.  </w:t>
      </w:r>
      <w:r w:rsidR="009E7B7B">
        <w:rPr>
          <w:rFonts w:cs="Arial"/>
        </w:rPr>
        <w:t xml:space="preserve">Stockbridge and Hogansville receive </w:t>
      </w:r>
      <w:r>
        <w:rPr>
          <w:rFonts w:cs="Arial"/>
        </w:rPr>
        <w:t>multi-</w:t>
      </w:r>
      <w:r w:rsidR="006157FC">
        <w:rPr>
          <w:rFonts w:cs="Arial"/>
        </w:rPr>
        <w:t>item</w:t>
      </w:r>
      <w:r>
        <w:rPr>
          <w:rFonts w:cs="Arial"/>
        </w:rPr>
        <w:t xml:space="preserve"> cases, </w:t>
      </w:r>
      <w:r w:rsidR="009E7B7B">
        <w:rPr>
          <w:rFonts w:cs="Arial"/>
        </w:rPr>
        <w:t xml:space="preserve">LPNs are sorted and </w:t>
      </w:r>
      <w:proofErr w:type="spellStart"/>
      <w:r w:rsidR="009E7B7B">
        <w:rPr>
          <w:rFonts w:cs="Arial"/>
        </w:rPr>
        <w:t>putaway</w:t>
      </w:r>
      <w:proofErr w:type="spellEnd"/>
      <w:r w:rsidR="009E7B7B">
        <w:rPr>
          <w:rFonts w:cs="Arial"/>
        </w:rPr>
        <w:t xml:space="preserve"> as single item cases. </w:t>
      </w:r>
    </w:p>
    <w:p w:rsidR="00A9320C" w:rsidRDefault="00A9320C">
      <w:pPr>
        <w:numPr>
          <w:ilvl w:val="0"/>
          <w:numId w:val="2"/>
        </w:numPr>
        <w:tabs>
          <w:tab w:val="clear" w:pos="720"/>
        </w:tabs>
        <w:ind w:left="360"/>
        <w:rPr>
          <w:rFonts w:cs="Arial"/>
        </w:rPr>
      </w:pPr>
      <w:r>
        <w:rPr>
          <w:rFonts w:cs="Arial"/>
        </w:rPr>
        <w:t>Receiving is done both at a case and pallet level.</w:t>
      </w:r>
    </w:p>
    <w:p w:rsidR="00364B25" w:rsidRDefault="00364B25">
      <w:pPr>
        <w:numPr>
          <w:ilvl w:val="0"/>
          <w:numId w:val="2"/>
        </w:numPr>
        <w:tabs>
          <w:tab w:val="clear" w:pos="720"/>
        </w:tabs>
        <w:ind w:left="360"/>
        <w:rPr>
          <w:rFonts w:cs="Arial"/>
        </w:rPr>
      </w:pPr>
      <w:r w:rsidRPr="00FE11A5">
        <w:rPr>
          <w:rFonts w:cs="Arial"/>
        </w:rPr>
        <w:t>Receiving at H</w:t>
      </w:r>
      <w:r w:rsidR="00D629FD">
        <w:rPr>
          <w:rFonts w:cs="Arial"/>
        </w:rPr>
        <w:t>ogansville</w:t>
      </w:r>
      <w:r w:rsidRPr="00FE11A5">
        <w:rPr>
          <w:rFonts w:cs="Arial"/>
        </w:rPr>
        <w:t xml:space="preserve"> is done at the case level only.</w:t>
      </w:r>
    </w:p>
    <w:p w:rsidR="00A9320C" w:rsidRDefault="00A9320C">
      <w:pPr>
        <w:numPr>
          <w:ilvl w:val="0"/>
          <w:numId w:val="2"/>
        </w:numPr>
        <w:tabs>
          <w:tab w:val="clear" w:pos="720"/>
        </w:tabs>
        <w:ind w:left="360"/>
        <w:rPr>
          <w:rFonts w:cs="Arial"/>
        </w:rPr>
      </w:pPr>
      <w:r>
        <w:rPr>
          <w:rFonts w:cs="Arial"/>
        </w:rPr>
        <w:t>Assortments are tracked at the master-</w:t>
      </w:r>
      <w:r w:rsidR="006157FC">
        <w:rPr>
          <w:rFonts w:cs="Arial"/>
        </w:rPr>
        <w:t>item</w:t>
      </w:r>
      <w:r>
        <w:rPr>
          <w:rFonts w:cs="Arial"/>
        </w:rPr>
        <w:t xml:space="preserve"> level.  If the assortment is broken, then each component is tracked as an individual </w:t>
      </w:r>
      <w:r w:rsidR="006157FC">
        <w:rPr>
          <w:rFonts w:cs="Arial"/>
        </w:rPr>
        <w:t>item</w:t>
      </w:r>
      <w:r>
        <w:rPr>
          <w:rFonts w:cs="Arial"/>
        </w:rPr>
        <w:t>.</w:t>
      </w:r>
    </w:p>
    <w:p w:rsidR="00A9320C" w:rsidRDefault="00A9320C">
      <w:pPr>
        <w:numPr>
          <w:ilvl w:val="0"/>
          <w:numId w:val="2"/>
        </w:numPr>
        <w:tabs>
          <w:tab w:val="clear" w:pos="720"/>
        </w:tabs>
        <w:ind w:left="360"/>
        <w:rPr>
          <w:rFonts w:cs="Arial"/>
        </w:rPr>
      </w:pPr>
      <w:r>
        <w:rPr>
          <w:rFonts w:cs="Arial"/>
        </w:rPr>
        <w:t xml:space="preserve">UPC Barcodes per </w:t>
      </w:r>
      <w:r w:rsidR="006157FC">
        <w:rPr>
          <w:rFonts w:cs="Arial"/>
        </w:rPr>
        <w:t>item</w:t>
      </w:r>
      <w:r>
        <w:rPr>
          <w:rFonts w:cs="Arial"/>
        </w:rPr>
        <w:t xml:space="preserve"> are unique.  Some </w:t>
      </w:r>
      <w:r w:rsidR="00F4450E">
        <w:rPr>
          <w:rFonts w:cs="Arial"/>
        </w:rPr>
        <w:t>item</w:t>
      </w:r>
      <w:r>
        <w:rPr>
          <w:rFonts w:cs="Arial"/>
        </w:rPr>
        <w:t xml:space="preserve">s might come in different sizes: small, medium and large.  Each of these has a different </w:t>
      </w:r>
      <w:r w:rsidR="006157FC">
        <w:rPr>
          <w:rFonts w:cs="Arial"/>
        </w:rPr>
        <w:t>item</w:t>
      </w:r>
      <w:r>
        <w:rPr>
          <w:rFonts w:cs="Arial"/>
        </w:rPr>
        <w:t xml:space="preserve"> barcode.</w:t>
      </w:r>
    </w:p>
    <w:p w:rsidR="00A9320C" w:rsidRDefault="00A9320C">
      <w:pPr>
        <w:numPr>
          <w:ilvl w:val="0"/>
          <w:numId w:val="2"/>
        </w:numPr>
        <w:tabs>
          <w:tab w:val="clear" w:pos="720"/>
        </w:tabs>
        <w:ind w:left="360"/>
        <w:rPr>
          <w:rFonts w:cs="Arial"/>
        </w:rPr>
      </w:pPr>
      <w:r>
        <w:rPr>
          <w:rFonts w:cs="Arial"/>
        </w:rPr>
        <w:t xml:space="preserve">Omnia currently releases store distribution </w:t>
      </w:r>
      <w:r w:rsidR="00041E65">
        <w:rPr>
          <w:rFonts w:cs="Arial"/>
        </w:rPr>
        <w:t xml:space="preserve">orders </w:t>
      </w:r>
      <w:r>
        <w:rPr>
          <w:rFonts w:cs="Arial"/>
        </w:rPr>
        <w:t>(</w:t>
      </w:r>
      <w:r w:rsidR="00041E65">
        <w:rPr>
          <w:rFonts w:cs="Arial"/>
        </w:rPr>
        <w:t>DO type = ‘</w:t>
      </w:r>
      <w:r w:rsidR="008B422E">
        <w:rPr>
          <w:rFonts w:cs="Arial"/>
        </w:rPr>
        <w:t>Store Distributions’</w:t>
      </w:r>
      <w:r>
        <w:rPr>
          <w:rFonts w:cs="Arial"/>
        </w:rPr>
        <w:t>) for inventory in reserve and not for the inventory on the receiving dock.</w:t>
      </w:r>
    </w:p>
    <w:p w:rsidR="007B1EFD" w:rsidRDefault="00A9320C">
      <w:pPr>
        <w:numPr>
          <w:ilvl w:val="0"/>
          <w:numId w:val="2"/>
        </w:numPr>
        <w:tabs>
          <w:tab w:val="clear" w:pos="720"/>
        </w:tabs>
        <w:ind w:left="360"/>
        <w:rPr>
          <w:rFonts w:cs="Arial"/>
        </w:rPr>
      </w:pPr>
      <w:r>
        <w:rPr>
          <w:rFonts w:cs="Arial"/>
        </w:rPr>
        <w:t xml:space="preserve">All </w:t>
      </w:r>
      <w:proofErr w:type="spellStart"/>
      <w:r w:rsidR="00041E65">
        <w:rPr>
          <w:rFonts w:cs="Arial"/>
        </w:rPr>
        <w:t>oLPNs</w:t>
      </w:r>
      <w:proofErr w:type="spellEnd"/>
      <w:r w:rsidR="00041E65">
        <w:rPr>
          <w:rFonts w:cs="Arial"/>
        </w:rPr>
        <w:t xml:space="preserve"> </w:t>
      </w:r>
      <w:r>
        <w:rPr>
          <w:rFonts w:cs="Arial"/>
        </w:rPr>
        <w:t>shipped against store distr</w:t>
      </w:r>
      <w:r w:rsidR="00041E65">
        <w:rPr>
          <w:rFonts w:cs="Arial"/>
        </w:rPr>
        <w:t>ibution orders</w:t>
      </w:r>
      <w:r>
        <w:rPr>
          <w:rFonts w:cs="Arial"/>
        </w:rPr>
        <w:t xml:space="preserve"> to Carter’s existing stores, are shipped via Fed Ex</w:t>
      </w:r>
      <w:r w:rsidR="000B5925">
        <w:rPr>
          <w:rFonts w:cs="Arial"/>
        </w:rPr>
        <w:t xml:space="preserve"> and UPS</w:t>
      </w:r>
      <w:r>
        <w:rPr>
          <w:rFonts w:cs="Arial"/>
        </w:rPr>
        <w:t xml:space="preserve">.  Only </w:t>
      </w:r>
      <w:proofErr w:type="spellStart"/>
      <w:r w:rsidR="00041E65">
        <w:rPr>
          <w:rFonts w:cs="Arial"/>
        </w:rPr>
        <w:t>oLPN</w:t>
      </w:r>
      <w:r>
        <w:rPr>
          <w:rFonts w:cs="Arial"/>
        </w:rPr>
        <w:t>s</w:t>
      </w:r>
      <w:proofErr w:type="spellEnd"/>
      <w:r>
        <w:rPr>
          <w:rFonts w:cs="Arial"/>
        </w:rPr>
        <w:t xml:space="preserve"> for new stores are shipped via an LTL or FTL carrier.  The new store </w:t>
      </w:r>
      <w:proofErr w:type="spellStart"/>
      <w:r w:rsidR="00041E65">
        <w:rPr>
          <w:rFonts w:cs="Arial"/>
        </w:rPr>
        <w:t>oLPN</w:t>
      </w:r>
      <w:r>
        <w:rPr>
          <w:rFonts w:cs="Arial"/>
        </w:rPr>
        <w:t>s</w:t>
      </w:r>
      <w:proofErr w:type="spellEnd"/>
      <w:r>
        <w:rPr>
          <w:rFonts w:cs="Arial"/>
        </w:rPr>
        <w:t xml:space="preserve"> may be placed on a trailer with </w:t>
      </w:r>
      <w:proofErr w:type="spellStart"/>
      <w:r w:rsidR="00852027">
        <w:rPr>
          <w:rFonts w:cs="Arial"/>
        </w:rPr>
        <w:t>oLPN</w:t>
      </w:r>
      <w:r w:rsidR="0026755A">
        <w:rPr>
          <w:rFonts w:cs="Arial"/>
        </w:rPr>
        <w:t>s</w:t>
      </w:r>
      <w:proofErr w:type="spellEnd"/>
      <w:r w:rsidR="00041E65">
        <w:rPr>
          <w:rFonts w:cs="Arial"/>
        </w:rPr>
        <w:t xml:space="preserve"> </w:t>
      </w:r>
      <w:r>
        <w:rPr>
          <w:rFonts w:cs="Arial"/>
        </w:rPr>
        <w:t>from Carter’s wholesale business, but WM tracks the retail portion and wholesale portion of the</w:t>
      </w:r>
      <w:r w:rsidR="00041E65">
        <w:rPr>
          <w:rFonts w:cs="Arial"/>
        </w:rPr>
        <w:t xml:space="preserve"> shipment</w:t>
      </w:r>
      <w:r>
        <w:rPr>
          <w:rFonts w:cs="Arial"/>
        </w:rPr>
        <w:t>, each as a unique.</w:t>
      </w:r>
    </w:p>
    <w:p w:rsidR="00A9320C" w:rsidRDefault="007B1EFD">
      <w:pPr>
        <w:numPr>
          <w:ilvl w:val="0"/>
          <w:numId w:val="2"/>
        </w:numPr>
        <w:tabs>
          <w:tab w:val="clear" w:pos="720"/>
        </w:tabs>
        <w:ind w:left="360"/>
        <w:rPr>
          <w:rFonts w:cs="Arial"/>
        </w:rPr>
      </w:pPr>
      <w:r>
        <w:rPr>
          <w:rFonts w:cs="Arial"/>
        </w:rPr>
        <w:t xml:space="preserve">Hogansville flow has been referred in the document, but Hogansville </w:t>
      </w:r>
      <w:r w:rsidR="006157FC">
        <w:rPr>
          <w:rFonts w:cs="Arial"/>
        </w:rPr>
        <w:t xml:space="preserve">upgrade to WM 2011 </w:t>
      </w:r>
      <w:r>
        <w:rPr>
          <w:rFonts w:cs="Arial"/>
        </w:rPr>
        <w:t>implementation in not in scope at this time.</w:t>
      </w:r>
      <w:r w:rsidR="00A9320C">
        <w:rPr>
          <w:rFonts w:cs="Arial"/>
        </w:rPr>
        <w:t xml:space="preserve">  </w:t>
      </w:r>
    </w:p>
    <w:p w:rsidR="00A9320C" w:rsidRDefault="00A9320C">
      <w:pPr>
        <w:rPr>
          <w:rFonts w:cs="Arial"/>
        </w:rPr>
      </w:pPr>
    </w:p>
    <w:p w:rsidR="00D65139" w:rsidRPr="0051365F" w:rsidRDefault="00D65139" w:rsidP="00D65139">
      <w:pPr>
        <w:pStyle w:val="Heading1"/>
        <w:numPr>
          <w:ilvl w:val="0"/>
          <w:numId w:val="0"/>
        </w:numPr>
        <w:rPr>
          <w:rFonts w:cs="Arial"/>
          <w:caps/>
          <w:sz w:val="20"/>
          <w:szCs w:val="22"/>
        </w:rPr>
      </w:pPr>
      <w:r>
        <w:br w:type="page"/>
      </w:r>
      <w:bookmarkStart w:id="186" w:name="_Toc300753882"/>
      <w:bookmarkStart w:id="187" w:name="_Toc306646549"/>
      <w:bookmarkStart w:id="188" w:name="_Toc307236178"/>
      <w:bookmarkStart w:id="189" w:name="_Toc307242956"/>
      <w:bookmarkStart w:id="190" w:name="_Toc307243107"/>
      <w:bookmarkStart w:id="191" w:name="_Toc307243270"/>
      <w:bookmarkStart w:id="192" w:name="_Toc307243433"/>
      <w:bookmarkStart w:id="193" w:name="_Toc307243581"/>
      <w:bookmarkStart w:id="194" w:name="_Toc307243741"/>
      <w:bookmarkStart w:id="195" w:name="_Toc307243901"/>
      <w:bookmarkStart w:id="196" w:name="_Toc307244061"/>
      <w:bookmarkStart w:id="197" w:name="_Toc307244222"/>
      <w:bookmarkStart w:id="198" w:name="_Toc307244383"/>
      <w:bookmarkStart w:id="199" w:name="_Toc307244544"/>
      <w:bookmarkStart w:id="200" w:name="_Toc307244704"/>
      <w:bookmarkStart w:id="201" w:name="_Toc307244863"/>
      <w:bookmarkStart w:id="202" w:name="_Toc307245021"/>
      <w:bookmarkStart w:id="203" w:name="_Toc307245180"/>
      <w:bookmarkStart w:id="204" w:name="_Toc307245339"/>
      <w:bookmarkStart w:id="205" w:name="_Toc307245496"/>
      <w:bookmarkStart w:id="206" w:name="_Toc307245653"/>
      <w:bookmarkStart w:id="207" w:name="_Toc307245801"/>
      <w:bookmarkStart w:id="208" w:name="_Toc307245948"/>
      <w:bookmarkStart w:id="209" w:name="_Toc307246093"/>
      <w:bookmarkStart w:id="210" w:name="_Toc307246237"/>
      <w:bookmarkStart w:id="211" w:name="_Toc307246380"/>
      <w:bookmarkStart w:id="212" w:name="_Toc307246523"/>
      <w:bookmarkStart w:id="213" w:name="_Toc307246665"/>
      <w:bookmarkStart w:id="214" w:name="_Toc307532132"/>
      <w:bookmarkStart w:id="215" w:name="_Toc307532433"/>
      <w:bookmarkStart w:id="216" w:name="_Toc307532575"/>
      <w:bookmarkStart w:id="217" w:name="_Toc307558557"/>
      <w:bookmarkStart w:id="218" w:name="_Toc307558706"/>
      <w:bookmarkStart w:id="219" w:name="_Toc307563291"/>
      <w:bookmarkStart w:id="220" w:name="_Toc307590083"/>
      <w:bookmarkStart w:id="221" w:name="_Toc307590340"/>
      <w:bookmarkStart w:id="222" w:name="_Toc307756916"/>
      <w:bookmarkStart w:id="223" w:name="_Toc307757256"/>
      <w:bookmarkStart w:id="224" w:name="_Toc307757404"/>
      <w:bookmarkStart w:id="225" w:name="_Toc307757552"/>
      <w:bookmarkStart w:id="226" w:name="_Toc308553813"/>
      <w:bookmarkStart w:id="227" w:name="_Toc314043611"/>
      <w:r w:rsidRPr="0006592A">
        <w:rPr>
          <w:rFonts w:cs="Arial"/>
          <w:caps/>
          <w:szCs w:val="22"/>
        </w:rPr>
        <w:lastRenderedPageBreak/>
        <w:t>TERMINOLOGY</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D65139" w:rsidRPr="0051365F" w:rsidRDefault="00D65139" w:rsidP="00D65139">
      <w:pPr>
        <w:rPr>
          <w:rFonts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65"/>
        <w:gridCol w:w="2250"/>
        <w:gridCol w:w="4961"/>
      </w:tblGrid>
      <w:tr w:rsidR="00D65139" w:rsidRPr="0051365F" w:rsidTr="000B5925">
        <w:trPr>
          <w:cantSplit/>
          <w:tblHeader/>
        </w:trPr>
        <w:tc>
          <w:tcPr>
            <w:tcW w:w="2365" w:type="dxa"/>
            <w:shd w:val="clear" w:color="auto" w:fill="C6D9F1"/>
          </w:tcPr>
          <w:p w:rsidR="00D65139" w:rsidRPr="00B916AF" w:rsidRDefault="00D65139" w:rsidP="007D6133">
            <w:pPr>
              <w:rPr>
                <w:rFonts w:cs="Arial"/>
                <w:sz w:val="20"/>
                <w:szCs w:val="22"/>
              </w:rPr>
            </w:pPr>
            <w:r w:rsidRPr="00B916AF">
              <w:rPr>
                <w:rFonts w:cs="Arial"/>
                <w:sz w:val="20"/>
                <w:szCs w:val="22"/>
              </w:rPr>
              <w:t>Carter’s Terminology</w:t>
            </w:r>
          </w:p>
        </w:tc>
        <w:tc>
          <w:tcPr>
            <w:tcW w:w="2250" w:type="dxa"/>
            <w:shd w:val="clear" w:color="auto" w:fill="C6D9F1"/>
          </w:tcPr>
          <w:p w:rsidR="00D65139" w:rsidRPr="00B916AF" w:rsidRDefault="00D65139" w:rsidP="007D6133">
            <w:pPr>
              <w:rPr>
                <w:rFonts w:cs="Arial"/>
                <w:sz w:val="20"/>
                <w:szCs w:val="22"/>
              </w:rPr>
            </w:pPr>
            <w:r w:rsidRPr="00B916AF">
              <w:rPr>
                <w:rFonts w:cs="Arial"/>
                <w:sz w:val="20"/>
                <w:szCs w:val="22"/>
              </w:rPr>
              <w:t>WM Terminology</w:t>
            </w:r>
          </w:p>
        </w:tc>
        <w:tc>
          <w:tcPr>
            <w:tcW w:w="4961" w:type="dxa"/>
            <w:shd w:val="clear" w:color="auto" w:fill="C6D9F1"/>
          </w:tcPr>
          <w:p w:rsidR="00D65139" w:rsidRPr="00B916AF" w:rsidRDefault="00D65139" w:rsidP="007D6133">
            <w:pPr>
              <w:rPr>
                <w:rFonts w:cs="Arial"/>
                <w:sz w:val="20"/>
                <w:szCs w:val="22"/>
              </w:rPr>
            </w:pPr>
            <w:r w:rsidRPr="00B916AF">
              <w:rPr>
                <w:rFonts w:cs="Arial"/>
                <w:sz w:val="20"/>
                <w:szCs w:val="22"/>
              </w:rPr>
              <w:t>Definition</w:t>
            </w:r>
          </w:p>
        </w:tc>
      </w:tr>
      <w:tr w:rsidR="00D65139" w:rsidRPr="00DB0978" w:rsidTr="007D6133">
        <w:trPr>
          <w:cantSplit/>
        </w:trPr>
        <w:tc>
          <w:tcPr>
            <w:tcW w:w="2365" w:type="dxa"/>
          </w:tcPr>
          <w:p w:rsidR="00D65139" w:rsidRPr="0051365F" w:rsidRDefault="00D65139" w:rsidP="007D6133">
            <w:pPr>
              <w:rPr>
                <w:rFonts w:cs="Arial"/>
                <w:sz w:val="20"/>
                <w:szCs w:val="22"/>
              </w:rPr>
            </w:pPr>
            <w:proofErr w:type="spellStart"/>
            <w:r>
              <w:rPr>
                <w:rFonts w:cs="Arial"/>
                <w:sz w:val="20"/>
                <w:szCs w:val="22"/>
              </w:rPr>
              <w:t>eSPS</w:t>
            </w:r>
            <w:proofErr w:type="spellEnd"/>
            <w:r>
              <w:rPr>
                <w:rFonts w:cs="Arial"/>
                <w:sz w:val="20"/>
                <w:szCs w:val="22"/>
              </w:rPr>
              <w:t>, Omnia</w:t>
            </w:r>
          </w:p>
        </w:tc>
        <w:tc>
          <w:tcPr>
            <w:tcW w:w="2250" w:type="dxa"/>
          </w:tcPr>
          <w:p w:rsidR="00D65139" w:rsidRPr="00DB0978" w:rsidRDefault="00D65139" w:rsidP="007D6133">
            <w:pPr>
              <w:rPr>
                <w:rFonts w:cs="Arial"/>
                <w:sz w:val="20"/>
                <w:szCs w:val="22"/>
              </w:rPr>
            </w:pPr>
            <w:r w:rsidRPr="0051365F">
              <w:rPr>
                <w:rFonts w:cs="Arial"/>
                <w:sz w:val="20"/>
                <w:szCs w:val="22"/>
              </w:rPr>
              <w:t>H</w:t>
            </w:r>
            <w:r w:rsidRPr="00562720">
              <w:rPr>
                <w:rFonts w:cs="Arial"/>
                <w:sz w:val="20"/>
                <w:szCs w:val="22"/>
              </w:rPr>
              <w:t>o</w:t>
            </w:r>
            <w:r w:rsidRPr="00DB0978">
              <w:rPr>
                <w:rFonts w:cs="Arial"/>
                <w:sz w:val="20"/>
                <w:szCs w:val="22"/>
              </w:rPr>
              <w:t>st (Order</w:t>
            </w:r>
            <w:r>
              <w:rPr>
                <w:rFonts w:cs="Arial"/>
                <w:sz w:val="20"/>
                <w:szCs w:val="22"/>
              </w:rPr>
              <w:t xml:space="preserve"> and Inventory</w:t>
            </w:r>
            <w:r w:rsidRPr="00DB0978">
              <w:rPr>
                <w:rFonts w:cs="Arial"/>
                <w:sz w:val="20"/>
                <w:szCs w:val="22"/>
              </w:rPr>
              <w:t xml:space="preserve"> Management)</w:t>
            </w:r>
          </w:p>
        </w:tc>
        <w:tc>
          <w:tcPr>
            <w:tcW w:w="4961" w:type="dxa"/>
          </w:tcPr>
          <w:p w:rsidR="00D65139" w:rsidRPr="00DB0978" w:rsidRDefault="00D65139" w:rsidP="007D6133">
            <w:pPr>
              <w:rPr>
                <w:rFonts w:cs="Arial"/>
                <w:sz w:val="20"/>
                <w:szCs w:val="22"/>
              </w:rPr>
            </w:pPr>
            <w:r>
              <w:rPr>
                <w:rFonts w:cs="Arial"/>
                <w:sz w:val="20"/>
                <w:szCs w:val="22"/>
              </w:rPr>
              <w:t>Carter</w:t>
            </w:r>
            <w:r w:rsidRPr="00DB0978">
              <w:rPr>
                <w:rFonts w:cs="Arial"/>
                <w:sz w:val="20"/>
                <w:szCs w:val="22"/>
              </w:rPr>
              <w:t xml:space="preserve">’s ERP </w:t>
            </w:r>
          </w:p>
        </w:tc>
      </w:tr>
      <w:tr w:rsidR="00D65139" w:rsidRPr="00DB0978" w:rsidTr="007D6133">
        <w:trPr>
          <w:cantSplit/>
        </w:trPr>
        <w:tc>
          <w:tcPr>
            <w:tcW w:w="2365" w:type="dxa"/>
          </w:tcPr>
          <w:p w:rsidR="00D65139" w:rsidRPr="00DB0978" w:rsidRDefault="00D65139" w:rsidP="007D6133">
            <w:pPr>
              <w:rPr>
                <w:rFonts w:cs="Arial"/>
                <w:sz w:val="20"/>
                <w:szCs w:val="22"/>
              </w:rPr>
            </w:pPr>
            <w:r w:rsidRPr="00DB0978">
              <w:rPr>
                <w:rFonts w:cs="Arial"/>
                <w:sz w:val="20"/>
                <w:szCs w:val="22"/>
              </w:rPr>
              <w:t>WM</w:t>
            </w:r>
          </w:p>
        </w:tc>
        <w:tc>
          <w:tcPr>
            <w:tcW w:w="2250" w:type="dxa"/>
          </w:tcPr>
          <w:p w:rsidR="00D65139" w:rsidRPr="00DB0978" w:rsidRDefault="00D65139" w:rsidP="007D6133">
            <w:pPr>
              <w:rPr>
                <w:rFonts w:cs="Arial"/>
                <w:sz w:val="20"/>
                <w:szCs w:val="22"/>
              </w:rPr>
            </w:pPr>
            <w:r w:rsidRPr="00DB0978">
              <w:rPr>
                <w:rFonts w:cs="Arial"/>
                <w:sz w:val="20"/>
                <w:szCs w:val="22"/>
              </w:rPr>
              <w:t>WM</w:t>
            </w:r>
          </w:p>
        </w:tc>
        <w:tc>
          <w:tcPr>
            <w:tcW w:w="4961" w:type="dxa"/>
          </w:tcPr>
          <w:p w:rsidR="00D65139" w:rsidRPr="00DB0978" w:rsidRDefault="00D65139" w:rsidP="007D6133">
            <w:pPr>
              <w:rPr>
                <w:rFonts w:cs="Arial"/>
                <w:sz w:val="20"/>
                <w:szCs w:val="22"/>
              </w:rPr>
            </w:pPr>
            <w:r w:rsidRPr="00DB0978">
              <w:rPr>
                <w:rFonts w:cs="Arial"/>
                <w:sz w:val="20"/>
                <w:szCs w:val="22"/>
              </w:rPr>
              <w:t>Warehouse Management for Open Systems</w:t>
            </w:r>
          </w:p>
        </w:tc>
      </w:tr>
      <w:tr w:rsidR="00D65139" w:rsidRPr="00DB0978" w:rsidTr="007D6133">
        <w:trPr>
          <w:cantSplit/>
        </w:trPr>
        <w:tc>
          <w:tcPr>
            <w:tcW w:w="2365" w:type="dxa"/>
          </w:tcPr>
          <w:p w:rsidR="00D65139" w:rsidRPr="00DB0978" w:rsidRDefault="00D65139" w:rsidP="007D6133">
            <w:pPr>
              <w:rPr>
                <w:rFonts w:cs="Arial"/>
                <w:sz w:val="20"/>
                <w:szCs w:val="22"/>
              </w:rPr>
            </w:pPr>
            <w:r>
              <w:rPr>
                <w:rFonts w:cs="Arial"/>
                <w:sz w:val="20"/>
                <w:szCs w:val="22"/>
              </w:rPr>
              <w:t>Load #</w:t>
            </w:r>
          </w:p>
        </w:tc>
        <w:tc>
          <w:tcPr>
            <w:tcW w:w="2250" w:type="dxa"/>
          </w:tcPr>
          <w:p w:rsidR="00D65139" w:rsidRPr="00DB0978" w:rsidRDefault="00D65139" w:rsidP="007D6133">
            <w:pPr>
              <w:rPr>
                <w:rFonts w:cs="Arial"/>
                <w:sz w:val="20"/>
                <w:szCs w:val="22"/>
              </w:rPr>
            </w:pPr>
            <w:r w:rsidRPr="00DB0978">
              <w:rPr>
                <w:rFonts w:cs="Arial"/>
                <w:sz w:val="20"/>
                <w:szCs w:val="22"/>
              </w:rPr>
              <w:t>Shipment #</w:t>
            </w:r>
          </w:p>
        </w:tc>
        <w:tc>
          <w:tcPr>
            <w:tcW w:w="4961" w:type="dxa"/>
          </w:tcPr>
          <w:p w:rsidR="00D65139" w:rsidRPr="00DB0978" w:rsidRDefault="00D65139" w:rsidP="007D6133">
            <w:pPr>
              <w:rPr>
                <w:rFonts w:cs="Arial"/>
                <w:sz w:val="20"/>
                <w:szCs w:val="22"/>
              </w:rPr>
            </w:pPr>
            <w:r>
              <w:rPr>
                <w:rFonts w:cs="Arial"/>
                <w:sz w:val="20"/>
                <w:szCs w:val="22"/>
              </w:rPr>
              <w:t>Shipment</w:t>
            </w:r>
            <w:r w:rsidRPr="00DB0978">
              <w:rPr>
                <w:rFonts w:cs="Arial"/>
                <w:sz w:val="20"/>
                <w:szCs w:val="22"/>
              </w:rPr>
              <w:t xml:space="preserve"> # can contain multiple PO# and ASN </w:t>
            </w:r>
            <w:r>
              <w:rPr>
                <w:rFonts w:cs="Arial"/>
                <w:sz w:val="20"/>
                <w:szCs w:val="22"/>
              </w:rPr>
              <w:t>receipts</w:t>
            </w:r>
            <w:r w:rsidRPr="00DB0978">
              <w:rPr>
                <w:rFonts w:cs="Arial"/>
                <w:sz w:val="20"/>
                <w:szCs w:val="22"/>
              </w:rPr>
              <w:t xml:space="preserve">. </w:t>
            </w:r>
          </w:p>
        </w:tc>
      </w:tr>
      <w:tr w:rsidR="00D65139" w:rsidRPr="00DB0978" w:rsidTr="007D6133">
        <w:trPr>
          <w:cantSplit/>
        </w:trPr>
        <w:tc>
          <w:tcPr>
            <w:tcW w:w="2365" w:type="dxa"/>
          </w:tcPr>
          <w:p w:rsidR="00D65139" w:rsidRPr="00DB0978" w:rsidRDefault="00D65139" w:rsidP="007D6133">
            <w:pPr>
              <w:rPr>
                <w:rFonts w:cs="Arial"/>
                <w:sz w:val="20"/>
                <w:szCs w:val="22"/>
              </w:rPr>
            </w:pPr>
            <w:r w:rsidRPr="00DB0978">
              <w:rPr>
                <w:rFonts w:cs="Arial"/>
                <w:sz w:val="20"/>
                <w:szCs w:val="22"/>
              </w:rPr>
              <w:t>Pallet or Case(s)</w:t>
            </w:r>
          </w:p>
        </w:tc>
        <w:tc>
          <w:tcPr>
            <w:tcW w:w="2250" w:type="dxa"/>
          </w:tcPr>
          <w:p w:rsidR="00D65139" w:rsidRPr="00DB0978" w:rsidRDefault="00D65139" w:rsidP="007D6133">
            <w:pPr>
              <w:rPr>
                <w:rFonts w:cs="Arial"/>
                <w:sz w:val="20"/>
                <w:szCs w:val="22"/>
              </w:rPr>
            </w:pPr>
            <w:r w:rsidRPr="00DB0978">
              <w:rPr>
                <w:rFonts w:cs="Arial"/>
                <w:sz w:val="20"/>
                <w:szCs w:val="22"/>
              </w:rPr>
              <w:t xml:space="preserve">iLPN </w:t>
            </w:r>
          </w:p>
        </w:tc>
        <w:tc>
          <w:tcPr>
            <w:tcW w:w="4961" w:type="dxa"/>
          </w:tcPr>
          <w:p w:rsidR="00D65139" w:rsidRPr="00DB0978" w:rsidRDefault="00D65139" w:rsidP="00EE427B">
            <w:pPr>
              <w:rPr>
                <w:rFonts w:cs="Arial"/>
                <w:sz w:val="20"/>
                <w:szCs w:val="22"/>
              </w:rPr>
            </w:pPr>
            <w:r w:rsidRPr="00DB0978">
              <w:rPr>
                <w:rFonts w:cs="Arial"/>
                <w:sz w:val="20"/>
                <w:szCs w:val="22"/>
              </w:rPr>
              <w:t xml:space="preserve">A unique identifier is associated to a single </w:t>
            </w:r>
            <w:r w:rsidR="006157FC">
              <w:rPr>
                <w:rFonts w:cs="Arial"/>
                <w:sz w:val="20"/>
                <w:szCs w:val="22"/>
              </w:rPr>
              <w:t>item</w:t>
            </w:r>
            <w:r w:rsidRPr="00DB0978">
              <w:rPr>
                <w:rFonts w:cs="Arial"/>
                <w:sz w:val="20"/>
                <w:szCs w:val="22"/>
              </w:rPr>
              <w:t xml:space="preserve"> case/pallet.  </w:t>
            </w:r>
            <w:proofErr w:type="spellStart"/>
            <w:proofErr w:type="gramStart"/>
            <w:r w:rsidRPr="00562720">
              <w:rPr>
                <w:rFonts w:cs="Arial"/>
                <w:sz w:val="20"/>
                <w:szCs w:val="22"/>
              </w:rPr>
              <w:t>iLPN's</w:t>
            </w:r>
            <w:proofErr w:type="spellEnd"/>
            <w:proofErr w:type="gramEnd"/>
            <w:r w:rsidRPr="00562720">
              <w:rPr>
                <w:rFonts w:cs="Arial"/>
                <w:sz w:val="20"/>
                <w:szCs w:val="22"/>
              </w:rPr>
              <w:t xml:space="preserve"> are used</w:t>
            </w:r>
            <w:r w:rsidRPr="00DB0978">
              <w:rPr>
                <w:rFonts w:cs="Arial"/>
                <w:sz w:val="20"/>
                <w:szCs w:val="22"/>
              </w:rPr>
              <w:t xml:space="preserve"> to identify an Inbound Pallet or Case.</w:t>
            </w:r>
            <w:r w:rsidR="00EE427B">
              <w:rPr>
                <w:rFonts w:cs="Arial"/>
                <w:sz w:val="20"/>
                <w:szCs w:val="22"/>
              </w:rPr>
              <w:t xml:space="preserve"> </w:t>
            </w:r>
            <w:proofErr w:type="spellStart"/>
            <w:proofErr w:type="gramStart"/>
            <w:r w:rsidRPr="00DB0978">
              <w:rPr>
                <w:rFonts w:cs="Arial"/>
                <w:sz w:val="20"/>
                <w:szCs w:val="22"/>
              </w:rPr>
              <w:t>iLPN’s</w:t>
            </w:r>
            <w:proofErr w:type="spellEnd"/>
            <w:proofErr w:type="gramEnd"/>
            <w:r w:rsidRPr="00DB0978">
              <w:rPr>
                <w:rFonts w:cs="Arial"/>
                <w:sz w:val="20"/>
                <w:szCs w:val="22"/>
              </w:rPr>
              <w:t xml:space="preserve"> are also applied to completed finished goods.</w:t>
            </w:r>
          </w:p>
        </w:tc>
      </w:tr>
      <w:tr w:rsidR="00D65139" w:rsidRPr="00DB0978" w:rsidTr="007D6133">
        <w:trPr>
          <w:cantSplit/>
        </w:trPr>
        <w:tc>
          <w:tcPr>
            <w:tcW w:w="2365" w:type="dxa"/>
          </w:tcPr>
          <w:p w:rsidR="00D65139" w:rsidRPr="00DB0978" w:rsidRDefault="00D65139" w:rsidP="009E7B7B">
            <w:pPr>
              <w:rPr>
                <w:rFonts w:cs="Arial"/>
                <w:sz w:val="20"/>
                <w:szCs w:val="22"/>
              </w:rPr>
            </w:pPr>
            <w:r>
              <w:rPr>
                <w:rFonts w:cs="Arial"/>
                <w:sz w:val="20"/>
                <w:szCs w:val="22"/>
              </w:rPr>
              <w:t xml:space="preserve">Pallet or </w:t>
            </w:r>
            <w:r w:rsidR="009E7B7B">
              <w:rPr>
                <w:rFonts w:cs="Arial"/>
                <w:sz w:val="20"/>
                <w:szCs w:val="22"/>
              </w:rPr>
              <w:t>Cartons</w:t>
            </w:r>
          </w:p>
        </w:tc>
        <w:tc>
          <w:tcPr>
            <w:tcW w:w="2250" w:type="dxa"/>
          </w:tcPr>
          <w:p w:rsidR="00D65139" w:rsidRPr="00DB0978" w:rsidRDefault="00D65139" w:rsidP="007D6133">
            <w:pPr>
              <w:rPr>
                <w:rFonts w:cs="Arial"/>
                <w:sz w:val="20"/>
                <w:szCs w:val="22"/>
              </w:rPr>
            </w:pPr>
            <w:proofErr w:type="spellStart"/>
            <w:r w:rsidRPr="00DB0978">
              <w:rPr>
                <w:rFonts w:cs="Arial"/>
                <w:sz w:val="20"/>
                <w:szCs w:val="22"/>
              </w:rPr>
              <w:t>oLPN</w:t>
            </w:r>
            <w:proofErr w:type="spellEnd"/>
          </w:p>
        </w:tc>
        <w:tc>
          <w:tcPr>
            <w:tcW w:w="4961" w:type="dxa"/>
          </w:tcPr>
          <w:p w:rsidR="00D65139" w:rsidRPr="00562720" w:rsidRDefault="00D65139" w:rsidP="007D6133">
            <w:pPr>
              <w:rPr>
                <w:rFonts w:cs="Arial"/>
                <w:sz w:val="20"/>
                <w:szCs w:val="22"/>
              </w:rPr>
            </w:pPr>
            <w:r w:rsidRPr="00562720">
              <w:rPr>
                <w:rFonts w:cs="Arial"/>
                <w:sz w:val="20"/>
                <w:szCs w:val="22"/>
              </w:rPr>
              <w:t xml:space="preserve">A unique identifier is associated to an outbound pallet.  </w:t>
            </w:r>
            <w:proofErr w:type="spellStart"/>
            <w:r w:rsidRPr="00562720">
              <w:rPr>
                <w:rFonts w:cs="Arial"/>
                <w:sz w:val="20"/>
                <w:szCs w:val="22"/>
              </w:rPr>
              <w:t>oLPN’s</w:t>
            </w:r>
            <w:proofErr w:type="spellEnd"/>
            <w:r w:rsidRPr="00562720">
              <w:rPr>
                <w:rFonts w:cs="Arial"/>
                <w:sz w:val="20"/>
                <w:szCs w:val="22"/>
              </w:rPr>
              <w:t xml:space="preserve"> are defined by the wave</w:t>
            </w:r>
          </w:p>
        </w:tc>
      </w:tr>
      <w:tr w:rsidR="00D65139" w:rsidRPr="00DB0978" w:rsidTr="007D6133">
        <w:trPr>
          <w:cantSplit/>
        </w:trPr>
        <w:tc>
          <w:tcPr>
            <w:tcW w:w="2365" w:type="dxa"/>
          </w:tcPr>
          <w:p w:rsidR="00D65139" w:rsidRPr="00DB0978" w:rsidRDefault="00D65139" w:rsidP="007D6133">
            <w:pPr>
              <w:rPr>
                <w:rFonts w:cs="Arial"/>
                <w:sz w:val="20"/>
                <w:szCs w:val="22"/>
              </w:rPr>
            </w:pPr>
            <w:r w:rsidRPr="00DB0978">
              <w:rPr>
                <w:rFonts w:cs="Arial"/>
                <w:sz w:val="20"/>
                <w:szCs w:val="22"/>
              </w:rPr>
              <w:t>Vendor</w:t>
            </w:r>
          </w:p>
        </w:tc>
        <w:tc>
          <w:tcPr>
            <w:tcW w:w="2250" w:type="dxa"/>
          </w:tcPr>
          <w:p w:rsidR="00D65139" w:rsidRPr="00DB0978" w:rsidRDefault="00D65139" w:rsidP="007D6133">
            <w:pPr>
              <w:rPr>
                <w:rFonts w:cs="Arial"/>
                <w:sz w:val="20"/>
                <w:szCs w:val="22"/>
              </w:rPr>
            </w:pPr>
            <w:r w:rsidRPr="00DB0978">
              <w:rPr>
                <w:rFonts w:cs="Arial"/>
                <w:sz w:val="20"/>
                <w:szCs w:val="22"/>
              </w:rPr>
              <w:t>Business Partner</w:t>
            </w:r>
          </w:p>
        </w:tc>
        <w:tc>
          <w:tcPr>
            <w:tcW w:w="4961" w:type="dxa"/>
          </w:tcPr>
          <w:p w:rsidR="00D65139" w:rsidRPr="00DB0978" w:rsidRDefault="00D65139" w:rsidP="007D6133">
            <w:pPr>
              <w:rPr>
                <w:rFonts w:cs="Arial"/>
                <w:sz w:val="20"/>
                <w:szCs w:val="22"/>
              </w:rPr>
            </w:pPr>
            <w:r w:rsidRPr="00DB0978">
              <w:rPr>
                <w:rFonts w:cs="Arial"/>
                <w:sz w:val="20"/>
                <w:szCs w:val="22"/>
              </w:rPr>
              <w:t>Supplier</w:t>
            </w:r>
          </w:p>
        </w:tc>
      </w:tr>
      <w:tr w:rsidR="00D65139" w:rsidRPr="00DB0978" w:rsidTr="007D6133">
        <w:trPr>
          <w:cantSplit/>
        </w:trPr>
        <w:tc>
          <w:tcPr>
            <w:tcW w:w="2365" w:type="dxa"/>
          </w:tcPr>
          <w:p w:rsidR="00D65139" w:rsidRPr="00DB0978" w:rsidRDefault="00FA1CD8" w:rsidP="007D6133">
            <w:pPr>
              <w:rPr>
                <w:rFonts w:cs="Arial"/>
                <w:sz w:val="20"/>
                <w:szCs w:val="22"/>
              </w:rPr>
            </w:pPr>
            <w:proofErr w:type="spellStart"/>
            <w:r>
              <w:rPr>
                <w:rFonts w:cs="Arial"/>
                <w:sz w:val="20"/>
                <w:szCs w:val="22"/>
              </w:rPr>
              <w:t>Pickticket</w:t>
            </w:r>
            <w:proofErr w:type="spellEnd"/>
          </w:p>
        </w:tc>
        <w:tc>
          <w:tcPr>
            <w:tcW w:w="2250" w:type="dxa"/>
          </w:tcPr>
          <w:p w:rsidR="00D65139" w:rsidRPr="00DB0978" w:rsidRDefault="00FA1CD8" w:rsidP="007D6133">
            <w:pPr>
              <w:rPr>
                <w:rFonts w:cs="Arial"/>
                <w:sz w:val="20"/>
                <w:szCs w:val="22"/>
              </w:rPr>
            </w:pPr>
            <w:r>
              <w:rPr>
                <w:rFonts w:cs="Arial"/>
                <w:sz w:val="20"/>
                <w:szCs w:val="22"/>
              </w:rPr>
              <w:t>Distribution Order</w:t>
            </w:r>
          </w:p>
        </w:tc>
        <w:tc>
          <w:tcPr>
            <w:tcW w:w="4961" w:type="dxa"/>
          </w:tcPr>
          <w:p w:rsidR="00D65139" w:rsidRPr="00DB0978" w:rsidRDefault="00D65139" w:rsidP="00FA1CD8">
            <w:pPr>
              <w:rPr>
                <w:rFonts w:cs="Arial"/>
                <w:sz w:val="20"/>
                <w:szCs w:val="22"/>
              </w:rPr>
            </w:pPr>
            <w:r w:rsidRPr="00DB0978">
              <w:rPr>
                <w:rFonts w:cs="Arial"/>
                <w:sz w:val="20"/>
                <w:szCs w:val="22"/>
              </w:rPr>
              <w:t>Distribution Order. A customer order</w:t>
            </w:r>
            <w:r>
              <w:rPr>
                <w:rFonts w:cs="Arial"/>
                <w:sz w:val="20"/>
                <w:szCs w:val="22"/>
              </w:rPr>
              <w:t>,</w:t>
            </w:r>
            <w:r w:rsidRPr="00DB0978">
              <w:rPr>
                <w:rFonts w:cs="Arial"/>
                <w:sz w:val="20"/>
                <w:szCs w:val="22"/>
              </w:rPr>
              <w:t xml:space="preserve"> or </w:t>
            </w:r>
            <w:r>
              <w:rPr>
                <w:rFonts w:cs="Arial"/>
                <w:sz w:val="20"/>
                <w:szCs w:val="22"/>
              </w:rPr>
              <w:t xml:space="preserve">a </w:t>
            </w:r>
            <w:r w:rsidRPr="00DB0978">
              <w:rPr>
                <w:rFonts w:cs="Arial"/>
                <w:sz w:val="20"/>
                <w:szCs w:val="22"/>
              </w:rPr>
              <w:t>transfer order that is shipped from a facility</w:t>
            </w:r>
          </w:p>
        </w:tc>
      </w:tr>
      <w:tr w:rsidR="00FA1CD8" w:rsidRPr="00DB0978" w:rsidTr="007D6133">
        <w:trPr>
          <w:cantSplit/>
        </w:trPr>
        <w:tc>
          <w:tcPr>
            <w:tcW w:w="2365" w:type="dxa"/>
          </w:tcPr>
          <w:p w:rsidR="00FA1CD8" w:rsidRDefault="00FA1CD8" w:rsidP="007D6133">
            <w:pPr>
              <w:rPr>
                <w:rFonts w:cs="Arial"/>
                <w:sz w:val="20"/>
                <w:szCs w:val="22"/>
              </w:rPr>
            </w:pPr>
            <w:proofErr w:type="spellStart"/>
            <w:r>
              <w:rPr>
                <w:rFonts w:cs="Arial"/>
                <w:sz w:val="20"/>
                <w:szCs w:val="22"/>
              </w:rPr>
              <w:t>Distro</w:t>
            </w:r>
            <w:proofErr w:type="spellEnd"/>
          </w:p>
        </w:tc>
        <w:tc>
          <w:tcPr>
            <w:tcW w:w="2250" w:type="dxa"/>
          </w:tcPr>
          <w:p w:rsidR="00FA1CD8" w:rsidRDefault="00FA1CD8" w:rsidP="007D6133">
            <w:pPr>
              <w:rPr>
                <w:rFonts w:cs="Arial"/>
                <w:sz w:val="20"/>
                <w:szCs w:val="22"/>
              </w:rPr>
            </w:pPr>
            <w:r>
              <w:rPr>
                <w:rFonts w:cs="Arial"/>
                <w:sz w:val="20"/>
                <w:szCs w:val="22"/>
              </w:rPr>
              <w:t>Distribution Order</w:t>
            </w:r>
          </w:p>
        </w:tc>
        <w:tc>
          <w:tcPr>
            <w:tcW w:w="4961" w:type="dxa"/>
          </w:tcPr>
          <w:p w:rsidR="00FA1CD8" w:rsidRPr="00DB0978" w:rsidRDefault="00FA1CD8" w:rsidP="007D6133">
            <w:pPr>
              <w:rPr>
                <w:rFonts w:cs="Arial"/>
                <w:sz w:val="20"/>
                <w:szCs w:val="22"/>
              </w:rPr>
            </w:pPr>
            <w:r w:rsidRPr="00DB0978">
              <w:rPr>
                <w:rFonts w:cs="Arial"/>
                <w:sz w:val="20"/>
                <w:szCs w:val="22"/>
              </w:rPr>
              <w:t xml:space="preserve">Distribution Order. A </w:t>
            </w:r>
            <w:r>
              <w:rPr>
                <w:rFonts w:cs="Arial"/>
                <w:sz w:val="20"/>
                <w:szCs w:val="22"/>
              </w:rPr>
              <w:t xml:space="preserve">store </w:t>
            </w:r>
            <w:r w:rsidRPr="00DB0978">
              <w:rPr>
                <w:rFonts w:cs="Arial"/>
                <w:sz w:val="20"/>
                <w:szCs w:val="22"/>
              </w:rPr>
              <w:t>order that is shipped from a facility</w:t>
            </w:r>
            <w:r>
              <w:rPr>
                <w:rFonts w:cs="Arial"/>
                <w:sz w:val="20"/>
                <w:szCs w:val="22"/>
              </w:rPr>
              <w:t xml:space="preserve"> to Carters retail stores</w:t>
            </w:r>
          </w:p>
        </w:tc>
      </w:tr>
      <w:tr w:rsidR="00D65139" w:rsidRPr="00DB0978" w:rsidTr="007D6133">
        <w:trPr>
          <w:cantSplit/>
        </w:trPr>
        <w:tc>
          <w:tcPr>
            <w:tcW w:w="2365" w:type="dxa"/>
          </w:tcPr>
          <w:p w:rsidR="00D65139" w:rsidRPr="00DB0978" w:rsidRDefault="00D65139" w:rsidP="007D6133">
            <w:pPr>
              <w:rPr>
                <w:rFonts w:cs="Arial"/>
                <w:sz w:val="20"/>
                <w:szCs w:val="22"/>
              </w:rPr>
            </w:pPr>
            <w:r>
              <w:rPr>
                <w:rFonts w:cs="Arial"/>
                <w:sz w:val="20"/>
                <w:szCs w:val="22"/>
              </w:rPr>
              <w:t>Terminal/Desktop Application</w:t>
            </w:r>
          </w:p>
        </w:tc>
        <w:tc>
          <w:tcPr>
            <w:tcW w:w="2250" w:type="dxa"/>
          </w:tcPr>
          <w:p w:rsidR="00D65139" w:rsidRPr="00DB0978" w:rsidRDefault="00D65139" w:rsidP="007D6133">
            <w:pPr>
              <w:rPr>
                <w:rFonts w:cs="Arial"/>
                <w:sz w:val="20"/>
                <w:szCs w:val="22"/>
              </w:rPr>
            </w:pPr>
            <w:r w:rsidRPr="00DB0978">
              <w:rPr>
                <w:rFonts w:cs="Arial"/>
                <w:sz w:val="20"/>
                <w:szCs w:val="22"/>
              </w:rPr>
              <w:t>UI / Fixed Station</w:t>
            </w:r>
          </w:p>
        </w:tc>
        <w:tc>
          <w:tcPr>
            <w:tcW w:w="4961" w:type="dxa"/>
          </w:tcPr>
          <w:p w:rsidR="00D65139" w:rsidRPr="00DB0978" w:rsidRDefault="00D65139" w:rsidP="007D6133">
            <w:pPr>
              <w:rPr>
                <w:rFonts w:cs="Arial"/>
                <w:sz w:val="20"/>
                <w:szCs w:val="22"/>
              </w:rPr>
            </w:pPr>
            <w:r w:rsidRPr="00DB0978">
              <w:rPr>
                <w:rFonts w:cs="Arial"/>
                <w:sz w:val="20"/>
                <w:szCs w:val="22"/>
              </w:rPr>
              <w:t>User Interface – short for terminal based Web interface to WM for users</w:t>
            </w:r>
          </w:p>
        </w:tc>
      </w:tr>
      <w:tr w:rsidR="00D65139" w:rsidRPr="00DB0978" w:rsidTr="007D6133">
        <w:trPr>
          <w:cantSplit/>
        </w:trPr>
        <w:tc>
          <w:tcPr>
            <w:tcW w:w="2365" w:type="dxa"/>
          </w:tcPr>
          <w:p w:rsidR="00D65139" w:rsidRPr="00DB0978" w:rsidRDefault="00D65139" w:rsidP="007D6133">
            <w:pPr>
              <w:rPr>
                <w:rFonts w:cs="Arial"/>
                <w:sz w:val="20"/>
                <w:szCs w:val="22"/>
              </w:rPr>
            </w:pPr>
            <w:r>
              <w:rPr>
                <w:rFonts w:cs="Arial"/>
                <w:sz w:val="20"/>
                <w:szCs w:val="22"/>
              </w:rPr>
              <w:t>Wave</w:t>
            </w:r>
          </w:p>
        </w:tc>
        <w:tc>
          <w:tcPr>
            <w:tcW w:w="2250" w:type="dxa"/>
          </w:tcPr>
          <w:p w:rsidR="00D65139" w:rsidRPr="00DB0978" w:rsidRDefault="00D65139" w:rsidP="007D6133">
            <w:pPr>
              <w:rPr>
                <w:rFonts w:cs="Arial"/>
                <w:sz w:val="20"/>
                <w:szCs w:val="22"/>
              </w:rPr>
            </w:pPr>
            <w:r w:rsidRPr="00DB0978">
              <w:rPr>
                <w:rFonts w:cs="Arial"/>
                <w:sz w:val="20"/>
                <w:szCs w:val="22"/>
              </w:rPr>
              <w:t>Wave</w:t>
            </w:r>
          </w:p>
        </w:tc>
        <w:tc>
          <w:tcPr>
            <w:tcW w:w="4961" w:type="dxa"/>
          </w:tcPr>
          <w:p w:rsidR="00D65139" w:rsidRPr="00DB0978" w:rsidRDefault="00D65139" w:rsidP="007D6133">
            <w:pPr>
              <w:rPr>
                <w:rFonts w:cs="Arial"/>
                <w:sz w:val="20"/>
                <w:szCs w:val="22"/>
              </w:rPr>
            </w:pPr>
            <w:r w:rsidRPr="00DB0978">
              <w:rPr>
                <w:rFonts w:cs="Arial"/>
                <w:sz w:val="20"/>
                <w:szCs w:val="22"/>
              </w:rPr>
              <w:t>Order selection process.  A WM wave follows selection, allocation, cubing, and documentation printing processes.</w:t>
            </w:r>
          </w:p>
        </w:tc>
      </w:tr>
      <w:tr w:rsidR="00D65139" w:rsidRPr="00DB0978" w:rsidTr="007D6133">
        <w:trPr>
          <w:cantSplit/>
        </w:trPr>
        <w:tc>
          <w:tcPr>
            <w:tcW w:w="2365" w:type="dxa"/>
          </w:tcPr>
          <w:p w:rsidR="00D65139" w:rsidRPr="00DB0978" w:rsidRDefault="00D65139" w:rsidP="007D6133">
            <w:pPr>
              <w:rPr>
                <w:rFonts w:cs="Arial"/>
                <w:sz w:val="20"/>
                <w:szCs w:val="22"/>
              </w:rPr>
            </w:pPr>
          </w:p>
        </w:tc>
        <w:tc>
          <w:tcPr>
            <w:tcW w:w="2250" w:type="dxa"/>
          </w:tcPr>
          <w:p w:rsidR="00D65139" w:rsidRPr="00DB0978" w:rsidRDefault="00D65139" w:rsidP="007D6133">
            <w:pPr>
              <w:rPr>
                <w:rFonts w:cs="Arial"/>
                <w:sz w:val="20"/>
                <w:szCs w:val="22"/>
              </w:rPr>
            </w:pPr>
            <w:r w:rsidRPr="00DB0978">
              <w:rPr>
                <w:rFonts w:cs="Arial"/>
                <w:sz w:val="20"/>
                <w:szCs w:val="22"/>
              </w:rPr>
              <w:t>Wave Process Type (WPT)</w:t>
            </w:r>
          </w:p>
        </w:tc>
        <w:tc>
          <w:tcPr>
            <w:tcW w:w="4961" w:type="dxa"/>
          </w:tcPr>
          <w:p w:rsidR="00D65139" w:rsidRPr="00DB0978" w:rsidRDefault="00D65139" w:rsidP="007D6133">
            <w:pPr>
              <w:rPr>
                <w:rFonts w:cs="Arial"/>
                <w:sz w:val="20"/>
                <w:szCs w:val="22"/>
              </w:rPr>
            </w:pPr>
            <w:r w:rsidRPr="00DB0978">
              <w:rPr>
                <w:rFonts w:cs="Arial"/>
                <w:sz w:val="20"/>
                <w:szCs w:val="22"/>
              </w:rPr>
              <w:t xml:space="preserve">A WPT determines from which </w:t>
            </w:r>
            <w:r>
              <w:rPr>
                <w:rFonts w:cs="Arial"/>
                <w:sz w:val="20"/>
                <w:szCs w:val="22"/>
              </w:rPr>
              <w:t>buckets</w:t>
            </w:r>
            <w:r w:rsidRPr="00DB0978">
              <w:rPr>
                <w:rFonts w:cs="Arial"/>
                <w:sz w:val="20"/>
                <w:szCs w:val="22"/>
              </w:rPr>
              <w:t xml:space="preserve"> WM allocates inventory for a</w:t>
            </w:r>
            <w:r>
              <w:rPr>
                <w:rFonts w:cs="Arial"/>
                <w:sz w:val="20"/>
                <w:szCs w:val="22"/>
              </w:rPr>
              <w:t xml:space="preserve"> need.</w:t>
            </w:r>
          </w:p>
        </w:tc>
      </w:tr>
      <w:tr w:rsidR="00D65139" w:rsidRPr="00DB0978" w:rsidTr="007D6133">
        <w:trPr>
          <w:cantSplit/>
        </w:trPr>
        <w:tc>
          <w:tcPr>
            <w:tcW w:w="2365" w:type="dxa"/>
          </w:tcPr>
          <w:p w:rsidR="00D65139" w:rsidRPr="00DB0978" w:rsidRDefault="00D65139" w:rsidP="007D6133">
            <w:pPr>
              <w:rPr>
                <w:rFonts w:cs="Arial"/>
                <w:sz w:val="20"/>
                <w:szCs w:val="22"/>
              </w:rPr>
            </w:pPr>
            <w:r>
              <w:rPr>
                <w:rFonts w:cs="Arial"/>
                <w:sz w:val="20"/>
                <w:szCs w:val="22"/>
              </w:rPr>
              <w:t>EIS</w:t>
            </w:r>
          </w:p>
        </w:tc>
        <w:tc>
          <w:tcPr>
            <w:tcW w:w="2250" w:type="dxa"/>
          </w:tcPr>
          <w:p w:rsidR="00D65139" w:rsidRPr="00DB0978" w:rsidRDefault="00D65139" w:rsidP="007D6133">
            <w:pPr>
              <w:rPr>
                <w:rFonts w:cs="Arial"/>
                <w:sz w:val="20"/>
                <w:szCs w:val="22"/>
              </w:rPr>
            </w:pPr>
            <w:r w:rsidRPr="00DB0978">
              <w:rPr>
                <w:rFonts w:cs="Arial"/>
                <w:sz w:val="20"/>
                <w:szCs w:val="22"/>
              </w:rPr>
              <w:t>MIF</w:t>
            </w:r>
          </w:p>
        </w:tc>
        <w:tc>
          <w:tcPr>
            <w:tcW w:w="4961" w:type="dxa"/>
          </w:tcPr>
          <w:p w:rsidR="00D65139" w:rsidRPr="00DB0978" w:rsidRDefault="00D65139" w:rsidP="007D6133">
            <w:pPr>
              <w:rPr>
                <w:rFonts w:cs="Arial"/>
                <w:sz w:val="20"/>
                <w:szCs w:val="22"/>
              </w:rPr>
            </w:pPr>
            <w:r w:rsidRPr="00DB0978">
              <w:rPr>
                <w:rFonts w:cs="Arial"/>
                <w:sz w:val="20"/>
                <w:szCs w:val="22"/>
              </w:rPr>
              <w:t>Manhattan Integration Framework</w:t>
            </w:r>
          </w:p>
        </w:tc>
      </w:tr>
      <w:tr w:rsidR="00D65139" w:rsidRPr="00DB0978" w:rsidTr="007D6133">
        <w:trPr>
          <w:cantSplit/>
        </w:trPr>
        <w:tc>
          <w:tcPr>
            <w:tcW w:w="2365" w:type="dxa"/>
          </w:tcPr>
          <w:p w:rsidR="00D65139" w:rsidRPr="00DB0978" w:rsidRDefault="00D65139" w:rsidP="007D6133">
            <w:pPr>
              <w:pStyle w:val="Header"/>
              <w:rPr>
                <w:rFonts w:cs="Arial"/>
                <w:sz w:val="20"/>
                <w:szCs w:val="22"/>
              </w:rPr>
            </w:pPr>
          </w:p>
        </w:tc>
        <w:tc>
          <w:tcPr>
            <w:tcW w:w="2250" w:type="dxa"/>
          </w:tcPr>
          <w:p w:rsidR="00D65139" w:rsidRPr="00DB0978" w:rsidRDefault="00D65139" w:rsidP="007D6133">
            <w:pPr>
              <w:rPr>
                <w:rFonts w:cs="Arial"/>
                <w:sz w:val="20"/>
                <w:szCs w:val="22"/>
              </w:rPr>
            </w:pPr>
            <w:r w:rsidRPr="00DB0978">
              <w:rPr>
                <w:rFonts w:cs="Arial"/>
                <w:sz w:val="20"/>
                <w:szCs w:val="22"/>
              </w:rPr>
              <w:t>Four – Wall Inventory</w:t>
            </w:r>
          </w:p>
        </w:tc>
        <w:tc>
          <w:tcPr>
            <w:tcW w:w="4961" w:type="dxa"/>
          </w:tcPr>
          <w:p w:rsidR="00D65139" w:rsidRPr="00DB0978" w:rsidRDefault="00D65139" w:rsidP="007D6133">
            <w:pPr>
              <w:rPr>
                <w:rFonts w:cs="Arial"/>
                <w:sz w:val="20"/>
                <w:szCs w:val="22"/>
              </w:rPr>
            </w:pPr>
            <w:r w:rsidRPr="00DB0978">
              <w:rPr>
                <w:rFonts w:cs="Arial"/>
                <w:sz w:val="20"/>
                <w:szCs w:val="22"/>
              </w:rPr>
              <w:t>The four main types of inventory in WM are :</w:t>
            </w:r>
          </w:p>
          <w:p w:rsidR="00D65139" w:rsidRPr="00DB0978" w:rsidRDefault="00D65139" w:rsidP="00D65139">
            <w:pPr>
              <w:numPr>
                <w:ilvl w:val="0"/>
                <w:numId w:val="21"/>
              </w:numPr>
              <w:rPr>
                <w:rFonts w:cs="Arial"/>
                <w:sz w:val="20"/>
                <w:szCs w:val="22"/>
              </w:rPr>
            </w:pPr>
            <w:r w:rsidRPr="00DB0978">
              <w:rPr>
                <w:rFonts w:cs="Arial"/>
                <w:sz w:val="20"/>
                <w:szCs w:val="22"/>
              </w:rPr>
              <w:t>Inbound iLPN inventory and Reserve Inventory</w:t>
            </w:r>
          </w:p>
          <w:p w:rsidR="00D65139" w:rsidRPr="00DB0978" w:rsidRDefault="00D65139" w:rsidP="00D65139">
            <w:pPr>
              <w:numPr>
                <w:ilvl w:val="0"/>
                <w:numId w:val="21"/>
              </w:numPr>
              <w:rPr>
                <w:rFonts w:cs="Arial"/>
                <w:sz w:val="20"/>
                <w:szCs w:val="22"/>
              </w:rPr>
            </w:pPr>
            <w:r w:rsidRPr="00DB0978">
              <w:rPr>
                <w:rFonts w:cs="Arial"/>
                <w:sz w:val="20"/>
                <w:szCs w:val="22"/>
              </w:rPr>
              <w:t>Pick Location (Active) inventory</w:t>
            </w:r>
          </w:p>
          <w:p w:rsidR="00D65139" w:rsidRPr="00DB0978" w:rsidRDefault="00D65139" w:rsidP="00D65139">
            <w:pPr>
              <w:numPr>
                <w:ilvl w:val="0"/>
                <w:numId w:val="21"/>
              </w:numPr>
              <w:rPr>
                <w:rFonts w:cs="Arial"/>
                <w:sz w:val="20"/>
                <w:szCs w:val="22"/>
              </w:rPr>
            </w:pPr>
            <w:r w:rsidRPr="00DB0978">
              <w:rPr>
                <w:rFonts w:cs="Arial"/>
                <w:sz w:val="20"/>
                <w:szCs w:val="22"/>
              </w:rPr>
              <w:t>Transitional inventory (Temporary state of inventory when it is not associated with an iLPN or a</w:t>
            </w:r>
            <w:r>
              <w:rPr>
                <w:rFonts w:cs="Arial"/>
                <w:sz w:val="20"/>
                <w:szCs w:val="22"/>
              </w:rPr>
              <w:t>n</w:t>
            </w:r>
            <w:r w:rsidRPr="00DB0978">
              <w:rPr>
                <w:rFonts w:cs="Arial"/>
                <w:sz w:val="20"/>
                <w:szCs w:val="22"/>
              </w:rPr>
              <w:t xml:space="preserve"> </w:t>
            </w:r>
            <w:proofErr w:type="spellStart"/>
            <w:r w:rsidRPr="00DB0978">
              <w:rPr>
                <w:rFonts w:cs="Arial"/>
                <w:sz w:val="20"/>
                <w:szCs w:val="22"/>
              </w:rPr>
              <w:t>oLPN</w:t>
            </w:r>
            <w:proofErr w:type="spellEnd"/>
            <w:r w:rsidRPr="00DB0978">
              <w:rPr>
                <w:rFonts w:cs="Arial"/>
                <w:sz w:val="20"/>
                <w:szCs w:val="22"/>
              </w:rPr>
              <w:t xml:space="preserve">. Ex. If an outbound </w:t>
            </w:r>
            <w:proofErr w:type="spellStart"/>
            <w:r w:rsidRPr="00DB0978">
              <w:rPr>
                <w:rFonts w:cs="Arial"/>
                <w:sz w:val="20"/>
                <w:szCs w:val="22"/>
              </w:rPr>
              <w:t>oLPN</w:t>
            </w:r>
            <w:proofErr w:type="spellEnd"/>
            <w:r w:rsidRPr="00DB0978">
              <w:rPr>
                <w:rFonts w:cs="Arial"/>
                <w:sz w:val="20"/>
                <w:szCs w:val="22"/>
              </w:rPr>
              <w:t xml:space="preserve"> is cancelled, the contents of the </w:t>
            </w:r>
            <w:proofErr w:type="spellStart"/>
            <w:r w:rsidRPr="00DB0978">
              <w:rPr>
                <w:rFonts w:cs="Arial"/>
                <w:sz w:val="20"/>
                <w:szCs w:val="22"/>
              </w:rPr>
              <w:t>oLPN</w:t>
            </w:r>
            <w:proofErr w:type="spellEnd"/>
            <w:r w:rsidRPr="00DB0978">
              <w:rPr>
                <w:rFonts w:cs="Arial"/>
                <w:sz w:val="20"/>
                <w:szCs w:val="22"/>
              </w:rPr>
              <w:t xml:space="preserve"> are no longer linked to the </w:t>
            </w:r>
            <w:proofErr w:type="spellStart"/>
            <w:r w:rsidRPr="00DB0978">
              <w:rPr>
                <w:rFonts w:cs="Arial"/>
                <w:sz w:val="20"/>
                <w:szCs w:val="22"/>
              </w:rPr>
              <w:t>oLPN</w:t>
            </w:r>
            <w:proofErr w:type="spellEnd"/>
            <w:r w:rsidRPr="00DB0978">
              <w:rPr>
                <w:rFonts w:cs="Arial"/>
                <w:sz w:val="20"/>
                <w:szCs w:val="22"/>
              </w:rPr>
              <w:t xml:space="preserve"> number, and the inventory goes into a ‘transitional’ state until it is packed into a</w:t>
            </w:r>
            <w:r>
              <w:rPr>
                <w:rFonts w:cs="Arial"/>
                <w:sz w:val="20"/>
                <w:szCs w:val="22"/>
              </w:rPr>
              <w:t>n</w:t>
            </w:r>
            <w:r w:rsidRPr="00DB0978">
              <w:rPr>
                <w:rFonts w:cs="Arial"/>
                <w:sz w:val="20"/>
                <w:szCs w:val="22"/>
              </w:rPr>
              <w:t xml:space="preserve"> iLPN or transferred to a case pick location.)</w:t>
            </w:r>
          </w:p>
          <w:p w:rsidR="00D65139" w:rsidRPr="00DB0978" w:rsidRDefault="00D65139" w:rsidP="00D65139">
            <w:pPr>
              <w:numPr>
                <w:ilvl w:val="0"/>
                <w:numId w:val="21"/>
              </w:numPr>
              <w:rPr>
                <w:rFonts w:cs="Arial"/>
                <w:sz w:val="20"/>
                <w:szCs w:val="22"/>
              </w:rPr>
            </w:pPr>
            <w:proofErr w:type="spellStart"/>
            <w:r w:rsidRPr="00DB0978">
              <w:rPr>
                <w:rFonts w:cs="Arial"/>
                <w:sz w:val="20"/>
                <w:szCs w:val="22"/>
              </w:rPr>
              <w:t>oLPN</w:t>
            </w:r>
            <w:proofErr w:type="spellEnd"/>
            <w:r w:rsidRPr="00DB0978">
              <w:rPr>
                <w:rFonts w:cs="Arial"/>
                <w:sz w:val="20"/>
                <w:szCs w:val="22"/>
              </w:rPr>
              <w:t xml:space="preserve"> inventory</w:t>
            </w:r>
          </w:p>
        </w:tc>
      </w:tr>
      <w:tr w:rsidR="00D65139" w:rsidRPr="00DB0978" w:rsidTr="007D6133">
        <w:trPr>
          <w:cantSplit/>
        </w:trPr>
        <w:tc>
          <w:tcPr>
            <w:tcW w:w="2365" w:type="dxa"/>
          </w:tcPr>
          <w:p w:rsidR="00D65139" w:rsidRDefault="00D65139" w:rsidP="007D6133">
            <w:pPr>
              <w:rPr>
                <w:rFonts w:cs="Arial"/>
                <w:sz w:val="20"/>
                <w:szCs w:val="22"/>
              </w:rPr>
            </w:pPr>
            <w:r>
              <w:rPr>
                <w:rFonts w:cs="Arial"/>
                <w:sz w:val="20"/>
                <w:szCs w:val="22"/>
              </w:rPr>
              <w:t>Order Consolidation</w:t>
            </w:r>
          </w:p>
        </w:tc>
        <w:tc>
          <w:tcPr>
            <w:tcW w:w="2250" w:type="dxa"/>
          </w:tcPr>
          <w:p w:rsidR="00D65139" w:rsidRDefault="00D65139" w:rsidP="007D6133">
            <w:pPr>
              <w:rPr>
                <w:rFonts w:cs="Arial"/>
                <w:sz w:val="20"/>
                <w:szCs w:val="22"/>
              </w:rPr>
            </w:pPr>
            <w:r>
              <w:rPr>
                <w:rFonts w:cs="Arial"/>
                <w:sz w:val="20"/>
                <w:szCs w:val="22"/>
              </w:rPr>
              <w:t>Order Consolidation</w:t>
            </w:r>
          </w:p>
        </w:tc>
        <w:tc>
          <w:tcPr>
            <w:tcW w:w="4961" w:type="dxa"/>
          </w:tcPr>
          <w:p w:rsidR="00D65139" w:rsidRDefault="00D65139" w:rsidP="007D6133">
            <w:pPr>
              <w:rPr>
                <w:rFonts w:cs="Arial"/>
                <w:sz w:val="20"/>
                <w:szCs w:val="22"/>
              </w:rPr>
            </w:pPr>
            <w:r>
              <w:rPr>
                <w:rFonts w:cs="Arial"/>
                <w:sz w:val="20"/>
                <w:szCs w:val="22"/>
              </w:rPr>
              <w:t>Consolidation of Orders in Staging/Shipping Lane based on Ship Via</w:t>
            </w:r>
          </w:p>
        </w:tc>
      </w:tr>
      <w:tr w:rsidR="009E7B7B" w:rsidRPr="00DB0978" w:rsidTr="007D6133">
        <w:trPr>
          <w:cantSplit/>
        </w:trPr>
        <w:tc>
          <w:tcPr>
            <w:tcW w:w="2365" w:type="dxa"/>
          </w:tcPr>
          <w:p w:rsidR="009E7B7B" w:rsidRDefault="009E7B7B" w:rsidP="007D6133">
            <w:pPr>
              <w:rPr>
                <w:rFonts w:cs="Arial"/>
                <w:sz w:val="20"/>
                <w:szCs w:val="22"/>
              </w:rPr>
            </w:pPr>
            <w:r>
              <w:rPr>
                <w:rFonts w:cs="Arial"/>
                <w:sz w:val="20"/>
                <w:szCs w:val="22"/>
              </w:rPr>
              <w:t>PM</w:t>
            </w:r>
          </w:p>
        </w:tc>
        <w:tc>
          <w:tcPr>
            <w:tcW w:w="2250" w:type="dxa"/>
          </w:tcPr>
          <w:p w:rsidR="009E7B7B" w:rsidRDefault="009E7B7B" w:rsidP="007D6133">
            <w:pPr>
              <w:rPr>
                <w:rFonts w:cs="Arial"/>
                <w:sz w:val="20"/>
                <w:szCs w:val="22"/>
              </w:rPr>
            </w:pPr>
            <w:r>
              <w:rPr>
                <w:rFonts w:cs="Arial"/>
                <w:sz w:val="20"/>
                <w:szCs w:val="22"/>
              </w:rPr>
              <w:t>SCI</w:t>
            </w:r>
          </w:p>
        </w:tc>
        <w:tc>
          <w:tcPr>
            <w:tcW w:w="4961" w:type="dxa"/>
          </w:tcPr>
          <w:p w:rsidR="009E7B7B" w:rsidRDefault="009E7B7B" w:rsidP="007D6133">
            <w:pPr>
              <w:rPr>
                <w:rFonts w:cs="Arial"/>
                <w:sz w:val="20"/>
                <w:szCs w:val="22"/>
              </w:rPr>
            </w:pPr>
            <w:r>
              <w:rPr>
                <w:rFonts w:cs="Arial"/>
                <w:sz w:val="20"/>
                <w:szCs w:val="22"/>
              </w:rPr>
              <w:t>Reporting and Dashboard tool</w:t>
            </w:r>
          </w:p>
        </w:tc>
      </w:tr>
    </w:tbl>
    <w:p w:rsidR="00D65139" w:rsidRDefault="00D65139" w:rsidP="00D65139">
      <w:pPr>
        <w:pStyle w:val="Header"/>
        <w:jc w:val="left"/>
      </w:pPr>
    </w:p>
    <w:p w:rsidR="00D65139" w:rsidRPr="00EE3CAE" w:rsidRDefault="00D65139" w:rsidP="00D65139">
      <w:pPr>
        <w:pStyle w:val="Heading1"/>
        <w:numPr>
          <w:ilvl w:val="0"/>
          <w:numId w:val="0"/>
        </w:numPr>
        <w:rPr>
          <w:color w:val="0000FF"/>
        </w:rPr>
      </w:pPr>
      <w:r>
        <w:br w:type="page"/>
      </w:r>
      <w:bookmarkStart w:id="228" w:name="_Toc300753883"/>
      <w:bookmarkStart w:id="229" w:name="_Toc306646550"/>
      <w:bookmarkStart w:id="230" w:name="_Toc307236179"/>
      <w:bookmarkStart w:id="231" w:name="_Toc307242957"/>
      <w:bookmarkStart w:id="232" w:name="_Toc307243108"/>
      <w:bookmarkStart w:id="233" w:name="_Toc307243271"/>
      <w:bookmarkStart w:id="234" w:name="_Toc307243434"/>
      <w:bookmarkStart w:id="235" w:name="_Toc307243582"/>
      <w:bookmarkStart w:id="236" w:name="_Toc307243742"/>
      <w:bookmarkStart w:id="237" w:name="_Toc307243902"/>
      <w:bookmarkStart w:id="238" w:name="_Toc307244062"/>
      <w:bookmarkStart w:id="239" w:name="_Toc307244223"/>
      <w:bookmarkStart w:id="240" w:name="_Toc307244384"/>
      <w:bookmarkStart w:id="241" w:name="_Toc307244545"/>
      <w:bookmarkStart w:id="242" w:name="_Toc307244705"/>
      <w:bookmarkStart w:id="243" w:name="_Toc307244864"/>
      <w:bookmarkStart w:id="244" w:name="_Toc307245022"/>
      <w:bookmarkStart w:id="245" w:name="_Toc307245181"/>
      <w:bookmarkStart w:id="246" w:name="_Toc307245340"/>
      <w:bookmarkStart w:id="247" w:name="_Toc307245497"/>
      <w:bookmarkStart w:id="248" w:name="_Toc307245654"/>
      <w:bookmarkStart w:id="249" w:name="_Toc307245802"/>
      <w:bookmarkStart w:id="250" w:name="_Toc307245949"/>
      <w:bookmarkStart w:id="251" w:name="_Toc307246094"/>
      <w:bookmarkStart w:id="252" w:name="_Toc307246238"/>
      <w:bookmarkStart w:id="253" w:name="_Toc307246381"/>
      <w:bookmarkStart w:id="254" w:name="_Toc307246524"/>
      <w:bookmarkStart w:id="255" w:name="_Toc307246666"/>
      <w:bookmarkStart w:id="256" w:name="_Toc307532133"/>
      <w:bookmarkStart w:id="257" w:name="_Toc307532434"/>
      <w:bookmarkStart w:id="258" w:name="_Toc307532576"/>
      <w:bookmarkStart w:id="259" w:name="_Toc307558558"/>
      <w:bookmarkStart w:id="260" w:name="_Toc307558707"/>
      <w:bookmarkStart w:id="261" w:name="_Toc307563292"/>
      <w:bookmarkStart w:id="262" w:name="_Toc307590084"/>
      <w:bookmarkStart w:id="263" w:name="_Toc307590341"/>
      <w:bookmarkStart w:id="264" w:name="_Toc307756917"/>
      <w:bookmarkStart w:id="265" w:name="_Toc307757257"/>
      <w:bookmarkStart w:id="266" w:name="_Toc307757405"/>
      <w:bookmarkStart w:id="267" w:name="_Toc307757553"/>
      <w:bookmarkStart w:id="268" w:name="_Toc308553814"/>
      <w:bookmarkStart w:id="269" w:name="_Toc314043612"/>
      <w:r w:rsidRPr="002F0B7D">
        <w:rPr>
          <w:rFonts w:cs="Arial"/>
          <w:caps/>
          <w:szCs w:val="22"/>
        </w:rPr>
        <w:lastRenderedPageBreak/>
        <w:t>ACRONYMS</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sidRPr="002F0B7D">
        <w:rPr>
          <w:rFonts w:cs="Arial"/>
          <w:caps/>
          <w:szCs w:val="22"/>
        </w:rPr>
        <w:t xml:space="preserve"> </w:t>
      </w:r>
      <w:r w:rsidRPr="0006592A">
        <w:rPr>
          <w:rFonts w:cs="Arial"/>
          <w:caps/>
          <w:szCs w:val="22"/>
        </w:rPr>
        <w:t xml:space="preserve"> </w:t>
      </w:r>
    </w:p>
    <w:p w:rsidR="00D65139" w:rsidRDefault="00D65139" w:rsidP="00D65139"/>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290"/>
      </w:tblGrid>
      <w:tr w:rsidR="00D65139" w:rsidRPr="00893035" w:rsidTr="000B5925">
        <w:trPr>
          <w:jc w:val="center"/>
        </w:trPr>
        <w:tc>
          <w:tcPr>
            <w:tcW w:w="2250" w:type="dxa"/>
            <w:shd w:val="clear" w:color="auto" w:fill="C6D9F1"/>
          </w:tcPr>
          <w:p w:rsidR="00D65139" w:rsidRPr="00DC3B69" w:rsidRDefault="00D65139" w:rsidP="007D6133">
            <w:pPr>
              <w:jc w:val="both"/>
              <w:rPr>
                <w:rFonts w:cs="Arial"/>
                <w:sz w:val="20"/>
                <w:szCs w:val="22"/>
              </w:rPr>
            </w:pPr>
            <w:r w:rsidRPr="00DC3B69">
              <w:rPr>
                <w:rFonts w:cs="Arial"/>
                <w:sz w:val="20"/>
                <w:szCs w:val="22"/>
              </w:rPr>
              <w:t>Acronym</w:t>
            </w:r>
          </w:p>
        </w:tc>
        <w:tc>
          <w:tcPr>
            <w:tcW w:w="7290" w:type="dxa"/>
            <w:shd w:val="clear" w:color="auto" w:fill="C6D9F1"/>
          </w:tcPr>
          <w:p w:rsidR="00D65139" w:rsidRPr="00DC3B69" w:rsidRDefault="00D65139" w:rsidP="007D6133">
            <w:pPr>
              <w:jc w:val="both"/>
              <w:rPr>
                <w:rFonts w:cs="Arial"/>
                <w:sz w:val="20"/>
                <w:szCs w:val="22"/>
              </w:rPr>
            </w:pPr>
            <w:r w:rsidRPr="00DC3B69">
              <w:rPr>
                <w:rFonts w:cs="Arial"/>
                <w:sz w:val="20"/>
                <w:szCs w:val="22"/>
              </w:rPr>
              <w:t>Definition</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ASN</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Advanced Shipping Notice</w:t>
            </w:r>
          </w:p>
        </w:tc>
      </w:tr>
      <w:tr w:rsidR="00A05A83" w:rsidRPr="00893035" w:rsidTr="007D6133">
        <w:trPr>
          <w:jc w:val="center"/>
        </w:trPr>
        <w:tc>
          <w:tcPr>
            <w:tcW w:w="2250" w:type="dxa"/>
            <w:vAlign w:val="center"/>
          </w:tcPr>
          <w:p w:rsidR="00A05A83" w:rsidRPr="00893035" w:rsidRDefault="00A05A83" w:rsidP="007D6133">
            <w:pPr>
              <w:jc w:val="both"/>
              <w:rPr>
                <w:rFonts w:cs="Arial"/>
                <w:sz w:val="20"/>
                <w:szCs w:val="22"/>
              </w:rPr>
            </w:pPr>
            <w:r>
              <w:rPr>
                <w:rFonts w:cs="Arial"/>
                <w:sz w:val="20"/>
                <w:szCs w:val="22"/>
              </w:rPr>
              <w:t>DO</w:t>
            </w:r>
          </w:p>
        </w:tc>
        <w:tc>
          <w:tcPr>
            <w:tcW w:w="7290" w:type="dxa"/>
            <w:vAlign w:val="center"/>
          </w:tcPr>
          <w:p w:rsidR="00A05A83" w:rsidRPr="00893035" w:rsidRDefault="00A05A83" w:rsidP="007D6133">
            <w:pPr>
              <w:jc w:val="both"/>
              <w:rPr>
                <w:rFonts w:cs="Arial"/>
                <w:sz w:val="20"/>
                <w:szCs w:val="22"/>
              </w:rPr>
            </w:pPr>
            <w:r>
              <w:rPr>
                <w:rFonts w:cs="Arial"/>
                <w:sz w:val="20"/>
                <w:szCs w:val="22"/>
              </w:rPr>
              <w:t>Distribution Order</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MIF</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Manhattan Integration Frame Work</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FIFO</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First In, First Out</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FS</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Fixed Station</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LM</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Labor Management</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LPN</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License Plate Number</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P&amp;D</w:t>
            </w:r>
          </w:p>
        </w:tc>
        <w:tc>
          <w:tcPr>
            <w:tcW w:w="7290" w:type="dxa"/>
            <w:vAlign w:val="center"/>
          </w:tcPr>
          <w:p w:rsidR="00D65139" w:rsidRPr="00893035" w:rsidRDefault="00D65139" w:rsidP="007D6133">
            <w:pPr>
              <w:jc w:val="both"/>
              <w:rPr>
                <w:rFonts w:cs="Arial"/>
                <w:sz w:val="20"/>
                <w:szCs w:val="22"/>
              </w:rPr>
            </w:pPr>
            <w:r>
              <w:rPr>
                <w:rFonts w:cs="Arial"/>
                <w:sz w:val="20"/>
                <w:szCs w:val="22"/>
              </w:rPr>
              <w:t>Pick</w:t>
            </w:r>
            <w:r w:rsidRPr="00893035">
              <w:rPr>
                <w:rFonts w:cs="Arial"/>
                <w:sz w:val="20"/>
                <w:szCs w:val="22"/>
              </w:rPr>
              <w:t xml:space="preserve"> &amp; Drop</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PIX</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Perpetual Inventory Transaction</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SCI</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Supply Chain Intelligence</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SKU</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Stock Keeping Unit</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UI</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User Interface</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WCS</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Warehouse Control System</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WM</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Warehouse Management</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WPT</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Wave Processing Type</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 xml:space="preserve">INT </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 xml:space="preserve">Inventory </w:t>
            </w:r>
            <w:r>
              <w:rPr>
                <w:rFonts w:cs="Arial"/>
                <w:sz w:val="20"/>
                <w:szCs w:val="22"/>
              </w:rPr>
              <w:t xml:space="preserve">Need </w:t>
            </w:r>
            <w:r w:rsidRPr="00893035">
              <w:rPr>
                <w:rFonts w:cs="Arial"/>
                <w:sz w:val="20"/>
                <w:szCs w:val="22"/>
              </w:rPr>
              <w:t>Type</w:t>
            </w:r>
          </w:p>
        </w:tc>
      </w:tr>
      <w:tr w:rsidR="00D65139" w:rsidRPr="00893035" w:rsidTr="007D6133">
        <w:trPr>
          <w:jc w:val="center"/>
        </w:trPr>
        <w:tc>
          <w:tcPr>
            <w:tcW w:w="2250" w:type="dxa"/>
            <w:vAlign w:val="center"/>
          </w:tcPr>
          <w:p w:rsidR="00D65139" w:rsidRPr="00893035" w:rsidRDefault="00D65139" w:rsidP="007D6133">
            <w:pPr>
              <w:jc w:val="both"/>
              <w:rPr>
                <w:rFonts w:cs="Arial"/>
                <w:sz w:val="20"/>
                <w:szCs w:val="22"/>
              </w:rPr>
            </w:pPr>
            <w:r w:rsidRPr="00893035">
              <w:rPr>
                <w:rFonts w:cs="Arial"/>
                <w:sz w:val="20"/>
                <w:szCs w:val="22"/>
              </w:rPr>
              <w:t>DM</w:t>
            </w:r>
          </w:p>
        </w:tc>
        <w:tc>
          <w:tcPr>
            <w:tcW w:w="7290" w:type="dxa"/>
            <w:vAlign w:val="center"/>
          </w:tcPr>
          <w:p w:rsidR="00D65139" w:rsidRPr="00893035" w:rsidRDefault="00D65139" w:rsidP="007D6133">
            <w:pPr>
              <w:jc w:val="both"/>
              <w:rPr>
                <w:rFonts w:cs="Arial"/>
                <w:sz w:val="20"/>
                <w:szCs w:val="22"/>
              </w:rPr>
            </w:pPr>
            <w:r w:rsidRPr="00893035">
              <w:rPr>
                <w:rFonts w:cs="Arial"/>
                <w:sz w:val="20"/>
                <w:szCs w:val="22"/>
              </w:rPr>
              <w:t>Distribution Management (WM, LM, Slot and SCI)</w:t>
            </w:r>
          </w:p>
        </w:tc>
      </w:tr>
      <w:tr w:rsidR="009E7B7B" w:rsidRPr="00893035" w:rsidTr="007D6133">
        <w:trPr>
          <w:jc w:val="center"/>
        </w:trPr>
        <w:tc>
          <w:tcPr>
            <w:tcW w:w="2250" w:type="dxa"/>
            <w:vAlign w:val="center"/>
          </w:tcPr>
          <w:p w:rsidR="009E7B7B" w:rsidRPr="00893035" w:rsidRDefault="009E7B7B" w:rsidP="007D6133">
            <w:pPr>
              <w:jc w:val="both"/>
              <w:rPr>
                <w:rFonts w:cs="Arial"/>
                <w:sz w:val="20"/>
                <w:szCs w:val="22"/>
              </w:rPr>
            </w:pPr>
            <w:r>
              <w:rPr>
                <w:rFonts w:cs="Arial"/>
                <w:sz w:val="20"/>
                <w:szCs w:val="22"/>
              </w:rPr>
              <w:t>DIF</w:t>
            </w:r>
          </w:p>
        </w:tc>
        <w:tc>
          <w:tcPr>
            <w:tcW w:w="7290" w:type="dxa"/>
            <w:vAlign w:val="center"/>
          </w:tcPr>
          <w:p w:rsidR="009E7B7B" w:rsidRPr="00893035" w:rsidRDefault="009E7B7B" w:rsidP="007D6133">
            <w:pPr>
              <w:jc w:val="both"/>
              <w:rPr>
                <w:rFonts w:cs="Arial"/>
                <w:sz w:val="20"/>
                <w:szCs w:val="22"/>
              </w:rPr>
            </w:pPr>
            <w:r>
              <w:rPr>
                <w:rFonts w:cs="Arial"/>
                <w:sz w:val="20"/>
                <w:szCs w:val="22"/>
              </w:rPr>
              <w:t>Device Integration Framework</w:t>
            </w:r>
          </w:p>
        </w:tc>
      </w:tr>
      <w:tr w:rsidR="00ED7868" w:rsidRPr="00893035" w:rsidTr="007D6133">
        <w:trPr>
          <w:jc w:val="center"/>
        </w:trPr>
        <w:tc>
          <w:tcPr>
            <w:tcW w:w="2250" w:type="dxa"/>
            <w:vAlign w:val="center"/>
          </w:tcPr>
          <w:p w:rsidR="00ED7868" w:rsidRDefault="00ED7868" w:rsidP="007D6133">
            <w:pPr>
              <w:jc w:val="both"/>
              <w:rPr>
                <w:rFonts w:cs="Arial"/>
                <w:sz w:val="20"/>
                <w:szCs w:val="22"/>
              </w:rPr>
            </w:pPr>
            <w:r>
              <w:rPr>
                <w:rFonts w:cs="Arial"/>
                <w:sz w:val="20"/>
                <w:szCs w:val="22"/>
              </w:rPr>
              <w:t>CBO</w:t>
            </w:r>
          </w:p>
        </w:tc>
        <w:tc>
          <w:tcPr>
            <w:tcW w:w="7290" w:type="dxa"/>
            <w:vAlign w:val="center"/>
          </w:tcPr>
          <w:p w:rsidR="00ED7868" w:rsidRDefault="00ED7868" w:rsidP="007D6133">
            <w:pPr>
              <w:jc w:val="both"/>
              <w:rPr>
                <w:rFonts w:cs="Arial"/>
                <w:sz w:val="20"/>
                <w:szCs w:val="22"/>
              </w:rPr>
            </w:pPr>
            <w:r>
              <w:rPr>
                <w:rFonts w:cs="Arial"/>
                <w:sz w:val="20"/>
                <w:szCs w:val="22"/>
              </w:rPr>
              <w:t>Common Business Object</w:t>
            </w:r>
          </w:p>
        </w:tc>
      </w:tr>
    </w:tbl>
    <w:p w:rsidR="00D65139" w:rsidRDefault="00D65139" w:rsidP="00D65139">
      <w:pPr>
        <w:pStyle w:val="CT-Normal"/>
      </w:pPr>
    </w:p>
    <w:p w:rsidR="00D65139" w:rsidRPr="00B65A88" w:rsidRDefault="00D65139" w:rsidP="00D65139">
      <w:pPr>
        <w:pStyle w:val="Header"/>
        <w:rPr>
          <w:rFonts w:cs="Arial"/>
          <w:b w:val="0"/>
          <w:bCs/>
          <w:szCs w:val="22"/>
        </w:rPr>
      </w:pPr>
      <w:r>
        <w:rPr>
          <w:rFonts w:cs="Arial"/>
          <w:b w:val="0"/>
          <w:bCs/>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3258"/>
        <w:gridCol w:w="6300"/>
      </w:tblGrid>
      <w:tr w:rsidR="00D65139" w:rsidRPr="00B65A88" w:rsidTr="007D6133">
        <w:tc>
          <w:tcPr>
            <w:tcW w:w="3258" w:type="dxa"/>
            <w:shd w:val="clear" w:color="auto" w:fill="000000"/>
          </w:tcPr>
          <w:p w:rsidR="00D65139" w:rsidRPr="00A77E73" w:rsidRDefault="00D65139" w:rsidP="007D6133">
            <w:pPr>
              <w:jc w:val="both"/>
              <w:rPr>
                <w:rFonts w:cs="Arial"/>
                <w:sz w:val="20"/>
                <w:szCs w:val="22"/>
              </w:rPr>
            </w:pPr>
            <w:r w:rsidRPr="00A77E73">
              <w:rPr>
                <w:rFonts w:cs="Arial"/>
                <w:sz w:val="20"/>
                <w:szCs w:val="22"/>
              </w:rPr>
              <w:t>Carter’s UOM Terminology</w:t>
            </w:r>
          </w:p>
        </w:tc>
        <w:tc>
          <w:tcPr>
            <w:tcW w:w="6300" w:type="dxa"/>
            <w:shd w:val="clear" w:color="auto" w:fill="000000"/>
          </w:tcPr>
          <w:p w:rsidR="00D65139" w:rsidRPr="00A77E73" w:rsidRDefault="00D65139" w:rsidP="007D6133">
            <w:pPr>
              <w:jc w:val="both"/>
              <w:rPr>
                <w:rFonts w:cs="Arial"/>
                <w:sz w:val="20"/>
                <w:szCs w:val="22"/>
              </w:rPr>
            </w:pPr>
            <w:r w:rsidRPr="00A77E73">
              <w:rPr>
                <w:rFonts w:cs="Arial"/>
                <w:sz w:val="20"/>
                <w:szCs w:val="22"/>
              </w:rPr>
              <w:t>WM UOM Terminology</w:t>
            </w:r>
          </w:p>
        </w:tc>
      </w:tr>
      <w:tr w:rsidR="00D65139" w:rsidRPr="00B65A88" w:rsidTr="007D6133">
        <w:tc>
          <w:tcPr>
            <w:tcW w:w="3258" w:type="dxa"/>
          </w:tcPr>
          <w:p w:rsidR="00D65139" w:rsidRPr="00A77E73" w:rsidRDefault="00D65139" w:rsidP="007D6133">
            <w:pPr>
              <w:jc w:val="both"/>
              <w:rPr>
                <w:rFonts w:cs="Arial"/>
                <w:sz w:val="20"/>
                <w:szCs w:val="22"/>
              </w:rPr>
            </w:pPr>
            <w:r w:rsidRPr="00A77E73">
              <w:rPr>
                <w:rFonts w:cs="Arial"/>
                <w:sz w:val="20"/>
                <w:szCs w:val="22"/>
              </w:rPr>
              <w:t>Pallet</w:t>
            </w:r>
          </w:p>
        </w:tc>
        <w:tc>
          <w:tcPr>
            <w:tcW w:w="6300" w:type="dxa"/>
          </w:tcPr>
          <w:p w:rsidR="00D65139" w:rsidRPr="00A77E73" w:rsidRDefault="00D65139" w:rsidP="007D6133">
            <w:pPr>
              <w:jc w:val="both"/>
              <w:rPr>
                <w:rFonts w:cs="Arial"/>
                <w:sz w:val="20"/>
                <w:szCs w:val="22"/>
              </w:rPr>
            </w:pPr>
            <w:r w:rsidRPr="00A77E73">
              <w:rPr>
                <w:rFonts w:cs="Arial"/>
                <w:b/>
                <w:sz w:val="20"/>
                <w:szCs w:val="22"/>
              </w:rPr>
              <w:t>Physical Pallet</w:t>
            </w:r>
            <w:r w:rsidRPr="00A77E73">
              <w:rPr>
                <w:rFonts w:cs="Arial"/>
                <w:sz w:val="20"/>
                <w:szCs w:val="22"/>
              </w:rPr>
              <w:t xml:space="preserve"> = Systematic WM Standard Full iLPN</w:t>
            </w:r>
          </w:p>
          <w:p w:rsidR="00D65139" w:rsidRPr="00A77E73" w:rsidRDefault="00D65139" w:rsidP="007D6133">
            <w:pPr>
              <w:jc w:val="both"/>
              <w:rPr>
                <w:rFonts w:cs="Arial"/>
                <w:sz w:val="20"/>
                <w:szCs w:val="22"/>
              </w:rPr>
            </w:pPr>
          </w:p>
          <w:p w:rsidR="00D65139" w:rsidRPr="00A77E73" w:rsidRDefault="00D65139" w:rsidP="007D6133">
            <w:pPr>
              <w:jc w:val="both"/>
              <w:rPr>
                <w:rFonts w:cs="Arial"/>
                <w:sz w:val="20"/>
                <w:szCs w:val="22"/>
              </w:rPr>
            </w:pPr>
            <w:r w:rsidRPr="00A77E73">
              <w:rPr>
                <w:rFonts w:cs="Arial"/>
                <w:sz w:val="20"/>
                <w:szCs w:val="22"/>
              </w:rPr>
              <w:t>*Physical iLPN label can also be applied at the pack, sub-pack, and unit level.  However, the WM unit of measure of iLPN references a standard full pallet quantity.</w:t>
            </w:r>
          </w:p>
          <w:p w:rsidR="00D65139" w:rsidRPr="00A77E73" w:rsidRDefault="00D65139" w:rsidP="007D6133">
            <w:pPr>
              <w:jc w:val="both"/>
              <w:rPr>
                <w:rFonts w:cs="Arial"/>
                <w:sz w:val="20"/>
                <w:szCs w:val="22"/>
              </w:rPr>
            </w:pPr>
          </w:p>
          <w:p w:rsidR="00D65139" w:rsidRPr="00A77E73" w:rsidRDefault="00D65139" w:rsidP="007D6133">
            <w:pPr>
              <w:jc w:val="both"/>
              <w:rPr>
                <w:rFonts w:cs="Arial"/>
                <w:sz w:val="20"/>
                <w:szCs w:val="22"/>
              </w:rPr>
            </w:pPr>
            <w:r w:rsidRPr="00A77E73">
              <w:rPr>
                <w:rFonts w:cs="Arial"/>
                <w:sz w:val="20"/>
                <w:szCs w:val="22"/>
              </w:rPr>
              <w:t xml:space="preserve">Carter’s maintains the value of the full iLPN quantity in the </w:t>
            </w:r>
            <w:r w:rsidR="00F4450E">
              <w:rPr>
                <w:rFonts w:cs="Arial"/>
                <w:sz w:val="20"/>
                <w:szCs w:val="22"/>
              </w:rPr>
              <w:t>item</w:t>
            </w:r>
            <w:r w:rsidRPr="00A77E73">
              <w:rPr>
                <w:rFonts w:cs="Arial"/>
                <w:sz w:val="20"/>
                <w:szCs w:val="22"/>
              </w:rPr>
              <w:t xml:space="preserve"> master. This value is used in the outbound allocation process to determine whether to allocate </w:t>
            </w:r>
            <w:proofErr w:type="spellStart"/>
            <w:r w:rsidRPr="00A77E73">
              <w:rPr>
                <w:rFonts w:cs="Arial"/>
                <w:sz w:val="20"/>
                <w:szCs w:val="22"/>
              </w:rPr>
              <w:t>iLPNs</w:t>
            </w:r>
            <w:proofErr w:type="spellEnd"/>
            <w:r w:rsidRPr="00A77E73">
              <w:rPr>
                <w:rFonts w:cs="Arial"/>
                <w:sz w:val="20"/>
                <w:szCs w:val="22"/>
              </w:rPr>
              <w:t xml:space="preserve"> for shipping from reserve.</w:t>
            </w:r>
          </w:p>
        </w:tc>
      </w:tr>
      <w:tr w:rsidR="00D65139" w:rsidRPr="00B65A88" w:rsidTr="007D6133">
        <w:tc>
          <w:tcPr>
            <w:tcW w:w="3258" w:type="dxa"/>
          </w:tcPr>
          <w:p w:rsidR="00D65139" w:rsidRPr="00A77E73" w:rsidRDefault="00D65139" w:rsidP="007D6133">
            <w:pPr>
              <w:jc w:val="both"/>
              <w:rPr>
                <w:rFonts w:cs="Arial"/>
                <w:sz w:val="20"/>
                <w:szCs w:val="22"/>
              </w:rPr>
            </w:pPr>
            <w:r w:rsidRPr="00A77E73">
              <w:rPr>
                <w:rFonts w:cs="Arial"/>
                <w:sz w:val="20"/>
                <w:szCs w:val="22"/>
              </w:rPr>
              <w:t>Case</w:t>
            </w:r>
          </w:p>
        </w:tc>
        <w:tc>
          <w:tcPr>
            <w:tcW w:w="6300" w:type="dxa"/>
          </w:tcPr>
          <w:p w:rsidR="00D65139" w:rsidRPr="00A77E73" w:rsidRDefault="00D65139" w:rsidP="007D6133">
            <w:pPr>
              <w:jc w:val="both"/>
              <w:rPr>
                <w:rFonts w:cs="Arial"/>
                <w:sz w:val="20"/>
                <w:szCs w:val="22"/>
              </w:rPr>
            </w:pPr>
            <w:r w:rsidRPr="00A77E73">
              <w:rPr>
                <w:rFonts w:cs="Arial"/>
                <w:b/>
                <w:sz w:val="20"/>
                <w:szCs w:val="22"/>
              </w:rPr>
              <w:t>Pack</w:t>
            </w:r>
            <w:r w:rsidRPr="00A77E73">
              <w:rPr>
                <w:rFonts w:cs="Arial"/>
                <w:sz w:val="20"/>
                <w:szCs w:val="22"/>
              </w:rPr>
              <w:t xml:space="preserve">: Every box on the pallet is a pack in WM </w:t>
            </w:r>
          </w:p>
          <w:p w:rsidR="00D65139" w:rsidRPr="00A77E73" w:rsidRDefault="00D65139" w:rsidP="007D6133">
            <w:pPr>
              <w:jc w:val="both"/>
              <w:rPr>
                <w:rFonts w:cs="Arial"/>
                <w:sz w:val="20"/>
                <w:szCs w:val="22"/>
              </w:rPr>
            </w:pPr>
          </w:p>
        </w:tc>
      </w:tr>
      <w:tr w:rsidR="00D65139" w:rsidRPr="00B65A88" w:rsidTr="007D6133">
        <w:tc>
          <w:tcPr>
            <w:tcW w:w="3258" w:type="dxa"/>
          </w:tcPr>
          <w:p w:rsidR="00D65139" w:rsidRPr="00A77E73" w:rsidRDefault="00D65139" w:rsidP="007D6133">
            <w:pPr>
              <w:jc w:val="both"/>
              <w:rPr>
                <w:rFonts w:cs="Arial"/>
                <w:sz w:val="20"/>
                <w:szCs w:val="22"/>
              </w:rPr>
            </w:pPr>
            <w:r w:rsidRPr="00A77E73">
              <w:rPr>
                <w:rFonts w:cs="Arial"/>
                <w:sz w:val="20"/>
                <w:szCs w:val="22"/>
              </w:rPr>
              <w:t>Unit</w:t>
            </w:r>
          </w:p>
        </w:tc>
        <w:tc>
          <w:tcPr>
            <w:tcW w:w="6300" w:type="dxa"/>
          </w:tcPr>
          <w:p w:rsidR="00D65139" w:rsidRPr="00A77E73" w:rsidRDefault="00D65139" w:rsidP="007D6133">
            <w:pPr>
              <w:jc w:val="both"/>
              <w:rPr>
                <w:rFonts w:cs="Arial"/>
                <w:sz w:val="20"/>
                <w:szCs w:val="22"/>
              </w:rPr>
            </w:pPr>
            <w:r w:rsidRPr="00A77E73">
              <w:rPr>
                <w:rFonts w:cs="Arial"/>
                <w:b/>
                <w:sz w:val="20"/>
                <w:szCs w:val="22"/>
              </w:rPr>
              <w:t>Unit</w:t>
            </w:r>
            <w:r w:rsidRPr="00A77E73">
              <w:rPr>
                <w:rFonts w:cs="Arial"/>
                <w:sz w:val="20"/>
                <w:szCs w:val="22"/>
              </w:rPr>
              <w:t>: One physical unit of a SKU</w:t>
            </w:r>
          </w:p>
          <w:p w:rsidR="00D65139" w:rsidRPr="00A77E73" w:rsidRDefault="00D65139" w:rsidP="007D6133">
            <w:pPr>
              <w:jc w:val="both"/>
              <w:rPr>
                <w:rFonts w:cs="Arial"/>
                <w:sz w:val="20"/>
                <w:szCs w:val="22"/>
              </w:rPr>
            </w:pPr>
          </w:p>
        </w:tc>
      </w:tr>
    </w:tbl>
    <w:p w:rsidR="00D65139" w:rsidRPr="00B65A88" w:rsidRDefault="00D65139" w:rsidP="00D65139">
      <w:pPr>
        <w:pStyle w:val="Header"/>
        <w:rPr>
          <w:rFonts w:cs="Arial"/>
          <w:b w:val="0"/>
          <w:bCs/>
          <w:szCs w:val="22"/>
        </w:rPr>
      </w:pPr>
    </w:p>
    <w:p w:rsidR="00D65139" w:rsidRPr="00B65A88" w:rsidRDefault="00D65139" w:rsidP="00D65139">
      <w:pPr>
        <w:pStyle w:val="Header"/>
        <w:rPr>
          <w:rFonts w:cs="Arial"/>
          <w:b w:val="0"/>
          <w:bCs/>
          <w:szCs w:val="22"/>
        </w:rPr>
      </w:pPr>
    </w:p>
    <w:p w:rsidR="00D65139" w:rsidRPr="00B65A88" w:rsidRDefault="001C1067" w:rsidP="00D65139">
      <w:pPr>
        <w:pStyle w:val="Header"/>
        <w:rPr>
          <w:rFonts w:cs="Arial"/>
          <w:b w:val="0"/>
          <w:bCs/>
          <w:szCs w:val="22"/>
        </w:rPr>
      </w:pPr>
      <w:r>
        <w:rPr>
          <w:rFonts w:cs="Arial"/>
          <w:b w:val="0"/>
          <w:bCs/>
          <w:noProof/>
          <w:szCs w:val="22"/>
        </w:rPr>
        <w:pict>
          <v:group id="_x0000_s1026" style="position:absolute;left:0;text-align:left;margin-left:303.15pt;margin-top:6.65pt;width:124.9pt;height:151.4pt;z-index:251643904" coordorigin="8181,2344" coordsize="3440,3855">
            <v:group id="_x0000_s1027" style="position:absolute;left:8181;top:2344;width:3440;height:3855" coordorigin="1905,768" coordsize="2895,3244">
              <v:group id="_x0000_s1028" style="position:absolute;left:1905;top:2908;width:2895;height:1104" coordorigin="491,1680" coordsize="4536,1401">
                <v:shape id="_x0000_s1029" style="position:absolute;left:514;top:1680;width:1118;height:1384;mso-wrap-distance-left:9pt;mso-wrap-distance-top:0;mso-wrap-distance-right:9pt;mso-wrap-distance-bottom:0;mso-position-horizontal:absolute;mso-position-horizontal-relative:text;mso-position-vertical:absolute;mso-position-vertical-relative:text;v-text-anchor:top" coordsize="130,207" o:bwmode="grayScale" path="m129,142hel,,,61,129,206r,-64e" fillcolor="#630" stroked="f" strokecolor="#154686">
                  <v:fill r:id="rId17" o:title="Walnut" type="tile"/>
                  <v:stroke endcap="round"/>
                  <v:shadow color="#969696"/>
                  <v:path arrowok="t"/>
                </v:shape>
                <v:shape id="_x0000_s1030" style="position:absolute;left:2059;top:1720;width:1069;height:1357" coordsize="130,203" o:bwmode="grayScale" path="m129,144hel,,,61,129,202r,-58e" fillcolor="#630" stroked="f" strokecolor="#154686">
                  <v:fill r:id="rId17" o:title="Walnut" type="tile"/>
                  <v:stroke endcap="round"/>
                  <v:shadow color="#969696"/>
                  <v:path arrowok="t"/>
                </v:shape>
                <v:shape id="_x0000_s1031" style="position:absolute;left:3605;top:1704;width:1043;height:1377" coordsize="127,206" o:bwmode="grayScale" path="m126,144hel,,,61,126,205r,-61e" fillcolor="#630" stroked="f" strokecolor="#154686">
                  <v:fill r:id="rId17" o:title="Walnut" type="tile"/>
                  <v:stroke endcap="round"/>
                  <v:shadow color="#969696"/>
                  <v:path arrowok="t"/>
                </v:shape>
                <v:rect id="_x0000_s1032" style="position:absolute;left:4641;top:2676;width:254;height:381;v-text-anchor:middle" o:bwmode="grayScale" fillcolor="#963" stroked="f" strokecolor="#154686">
                  <v:fill r:id="rId18" o:title="Medium wood" type="tile"/>
                  <v:shadow color="#969696"/>
                </v:rect>
                <v:rect id="_x0000_s1033" style="position:absolute;left:1599;top:2676;width:247;height:381;v-text-anchor:middle" o:bwmode="grayScale" fillcolor="#963" stroked="f" strokecolor="#154686">
                  <v:fill r:id="rId18" o:title="Medium wood" type="tile"/>
                  <v:shadow color="#969696"/>
                </v:rect>
                <v:rect id="_x0000_s1034" style="position:absolute;left:3120;top:2676;width:238;height:381;v-text-anchor:middle" o:bwmode="grayScale" fillcolor="#963" stroked="f" strokecolor="#154686">
                  <v:fill r:id="rId18" o:title="Medium wood" type="tile"/>
                  <v:shadow color="#969696"/>
                </v:rect>
                <v:shape id="_x0000_s1035" style="position:absolute;left:491;top:1695;width:1022;height:969;rotation:119095fd" coordsize="120,145" o:bwmode="grayScale" path="m,hel119,132r,12l,15,,e" fillcolor="#963" stroked="f" strokecolor="#154686">
                  <v:fill r:id="rId18" o:title="Medium wood" type="tile"/>
                  <v:stroke endcap="round"/>
                  <v:shadow color="#969696"/>
                  <v:path arrowok="t"/>
                </v:shape>
                <v:shape id="_x0000_s1036" style="position:absolute;left:506;top:1680;width:4521;height:938" coordsize="550,138" o:bwmode="grayScale" path="m123,137hel549,137,421,,,e" fillcolor="#fc9" stroked="f" strokecolor="#154686">
                  <v:fill r:id="rId19" o:title="Oak" type="tile"/>
                  <v:stroke startarrowwidth="narrow" startarrowlength="short" endarrowwidth="narrow" endarrowlength="short" endcap="round"/>
                  <v:shadow color="#969696"/>
                  <v:path arrowok="t"/>
                </v:shape>
                <v:rect id="_x0000_s1037" style="position:absolute;left:1484;top:2596;width:3535;height:107;v-text-anchor:middle" o:bwmode="grayScale" fillcolor="#963" stroked="f" strokecolor="#154686">
                  <v:fill r:id="rId18" o:title="Medium wood" type="tile"/>
                  <v:shadow color="#969696"/>
                </v:rect>
              </v:group>
              <v:group id="_x0000_s1038" style="position:absolute;left:3483;top:2235;width:944;height:1012" coordorigin="2934,3324" coordsize="599,521">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9" type="#_x0000_t16" style="position:absolute;left:2934;top:3324;width:599;height:521;flip:x;v-text-anchor:middle" o:bwmode="grayScale" adj="7338" fillcolor="#eebd5a" stroked="f" strokecolor="#154686">
                  <v:shadow color="#969696"/>
                </v:shape>
                <v:shape id="_x0000_s1040" type="#_x0000_t75" style="position:absolute;left:3132;top:3711;width:174;height:112" o:bwmode="grayScale">
                  <v:imagedata r:id="rId20" o:title="barcode"/>
                </v:shape>
              </v:group>
              <v:group id="_x0000_s1041" style="position:absolute;left:2717;top:2235;width:945;height:1012" coordorigin="2934,3324" coordsize="599,521">
                <v:shape id="_x0000_s1042" type="#_x0000_t16" style="position:absolute;left:2934;top:3324;width:599;height:521;flip:x;v-text-anchor:middle" o:bwmode="grayScale" adj="7338" fillcolor="#eebd5a" stroked="f" strokecolor="#154686">
                  <v:shadow color="#969696"/>
                </v:shape>
                <v:shape id="_x0000_s1043" type="#_x0000_t75" style="position:absolute;left:3132;top:3711;width:174;height:112" o:bwmode="grayScale">
                  <v:imagedata r:id="rId20" o:title="barcode"/>
                </v:shape>
              </v:group>
              <v:group id="_x0000_s1044" style="position:absolute;left:1915;top:2235;width:944;height:1012" coordorigin="2934,3324" coordsize="599,521">
                <v:shape id="_x0000_s1045" type="#_x0000_t16" style="position:absolute;left:2934;top:3324;width:599;height:521;flip:x;v-text-anchor:middle" o:bwmode="grayScale" adj="7338" fillcolor="#eebd5a" stroked="f" strokecolor="#154686">
                  <v:shadow color="#969696"/>
                </v:shape>
                <v:shape id="_x0000_s1046" type="#_x0000_t75" style="position:absolute;left:3132;top:3711;width:174;height:112" o:bwmode="grayScale">
                  <v:imagedata r:id="rId20" o:title="barcode"/>
                </v:shape>
              </v:group>
              <v:group id="_x0000_s1047" style="position:absolute;left:3844;top:2731;width:850;height:910" coordorigin="2934,3324" coordsize="599,521">
                <v:shape id="_x0000_s1048" type="#_x0000_t16" style="position:absolute;left:2934;top:3324;width:599;height:521;flip:x;v-text-anchor:middle" o:bwmode="grayScale" adj="7338" fillcolor="#eebd5a" stroked="f" strokecolor="#154686">
                  <v:shadow color="#969696"/>
                </v:shape>
                <v:shape id="_x0000_s1049" type="#_x0000_t75" style="position:absolute;left:3132;top:3711;width:174;height:112" o:bwmode="grayScale">
                  <v:imagedata r:id="rId20" o:title="barcode"/>
                </v:shape>
              </v:group>
              <v:group id="_x0000_s1050" style="position:absolute;left:3088;top:2719;width:850;height:910" coordorigin="2934,3324" coordsize="599,521">
                <v:shape id="_x0000_s1051" type="#_x0000_t16" style="position:absolute;left:2934;top:3324;width:599;height:521;flip:x;v-text-anchor:middle" o:bwmode="grayScale" adj="7338" fillcolor="#eebd5a" stroked="f" strokecolor="#154686">
                  <v:shadow color="#969696"/>
                </v:shape>
                <v:shape id="_x0000_s1052" type="#_x0000_t75" style="position:absolute;left:3132;top:3711;width:174;height:112" o:bwmode="grayScale">
                  <v:imagedata r:id="rId20" o:title="barcode"/>
                </v:shape>
              </v:group>
              <v:group id="_x0000_s1053" style="position:absolute;left:2333;top:2707;width:850;height:910" coordorigin="2934,3324" coordsize="599,521">
                <v:shape id="_x0000_s1054" type="#_x0000_t16" style="position:absolute;left:2934;top:3324;width:599;height:521;flip:x;v-text-anchor:middle" o:bwmode="grayScale" adj="7338" fillcolor="#eebd5a" stroked="f" strokecolor="#154686">
                  <v:shadow color="#969696"/>
                </v:shape>
                <v:shape id="_x0000_s1055" type="#_x0000_t75" style="position:absolute;left:3132;top:3711;width:174;height:112" o:bwmode="grayScale">
                  <v:imagedata r:id="rId20" o:title="barcode"/>
                </v:shape>
              </v:group>
              <v:group id="_x0000_s1056" style="position:absolute;left:3447;top:1528;width:902;height:967" coordorigin="2934,3324" coordsize="599,521">
                <v:shape id="_x0000_s1057" type="#_x0000_t16" style="position:absolute;left:2934;top:3324;width:599;height:521;flip:x;v-text-anchor:middle" o:bwmode="grayScale" adj="7338" fillcolor="#eebd5a" stroked="f" strokecolor="#154686">
                  <v:shadow color="#969696"/>
                </v:shape>
                <v:shape id="_x0000_s1058" type="#_x0000_t75" style="position:absolute;left:3132;top:3711;width:174;height:112" o:bwmode="grayScale">
                  <v:imagedata r:id="rId20" o:title="barcode"/>
                </v:shape>
              </v:group>
              <v:group id="_x0000_s1059" style="position:absolute;left:2691;top:1516;width:902;height:967" coordorigin="2934,3324" coordsize="599,521">
                <v:shape id="_x0000_s1060" type="#_x0000_t16" style="position:absolute;left:2934;top:3324;width:599;height:521;flip:x;v-text-anchor:middle" o:bwmode="grayScale" adj="7338" fillcolor="#eebd5a" stroked="f" strokecolor="#154686">
                  <v:shadow color="#969696"/>
                </v:shape>
                <v:shape id="_x0000_s1061" type="#_x0000_t75" style="position:absolute;left:3132;top:3711;width:174;height:112" o:bwmode="grayScale">
                  <v:imagedata r:id="rId20" o:title="barcode"/>
                </v:shape>
              </v:group>
              <v:group id="_x0000_s1062" style="position:absolute;left:1936;top:1504;width:902;height:967" coordorigin="2934,3324" coordsize="599,521">
                <v:shape id="_x0000_s1063" type="#_x0000_t16" style="position:absolute;left:2934;top:3324;width:599;height:521;flip:x;v-text-anchor:middle" o:bwmode="grayScale" adj="7338" fillcolor="#eebd5a" stroked="f" strokecolor="#154686">
                  <v:shadow color="#969696"/>
                </v:shape>
                <v:shape id="_x0000_s1064" type="#_x0000_t75" style="position:absolute;left:3132;top:3711;width:174;height:112" o:bwmode="grayScale">
                  <v:imagedata r:id="rId20" o:title="barcode"/>
                </v:shape>
              </v:group>
              <v:group id="_x0000_s1065" style="position:absolute;left:3792;top:1967;width:902;height:967" coordorigin="2934,3324" coordsize="599,521">
                <v:shape id="_x0000_s1066" type="#_x0000_t16" style="position:absolute;left:2934;top:3324;width:599;height:521;flip:x;v-text-anchor:middle" o:bwmode="grayScale" adj="7338" fillcolor="#eebd5a" stroked="f" strokecolor="#154686">
                  <v:shadow color="#969696"/>
                </v:shape>
                <v:shape id="_x0000_s1067" type="#_x0000_t75" style="position:absolute;left:3132;top:3711;width:174;height:112" o:bwmode="grayScale">
                  <v:imagedata r:id="rId20" o:title="barcode"/>
                </v:shape>
              </v:group>
              <v:group id="_x0000_s1068" style="position:absolute;left:3036;top:1955;width:902;height:967" coordorigin="2934,3324" coordsize="599,521">
                <v:shape id="_x0000_s1069" type="#_x0000_t16" style="position:absolute;left:2934;top:3324;width:599;height:521;flip:x;v-text-anchor:middle" o:bwmode="grayScale" adj="7338" fillcolor="#eebd5a" stroked="f" strokecolor="#154686">
                  <v:shadow color="#969696"/>
                </v:shape>
                <v:shape id="_x0000_s1070" type="#_x0000_t75" style="position:absolute;left:3132;top:3711;width:174;height:112" o:bwmode="grayScale">
                  <v:imagedata r:id="rId20" o:title="barcode"/>
                </v:shape>
              </v:group>
              <v:group id="_x0000_s1071" style="position:absolute;left:2281;top:1943;width:902;height:967" coordorigin="2934,3324" coordsize="599,521">
                <v:shape id="_x0000_s1072" type="#_x0000_t16" style="position:absolute;left:2934;top:3324;width:599;height:521;flip:x;v-text-anchor:middle" o:bwmode="grayScale" adj="7338" fillcolor="#eebd5a" stroked="f" strokecolor="#154686">
                  <v:shadow color="#969696"/>
                </v:shape>
                <v:shape id="_x0000_s1073" type="#_x0000_t75" style="position:absolute;left:3132;top:3711;width:174;height:112" o:bwmode="grayScale">
                  <v:imagedata r:id="rId20" o:title="barcode"/>
                </v:shape>
              </v:group>
              <v:group id="_x0000_s1074" style="position:absolute;left:3449;top:792;width:902;height:967" coordorigin="2934,3324" coordsize="599,521">
                <v:shape id="_x0000_s1075" type="#_x0000_t16" style="position:absolute;left:2934;top:3324;width:599;height:521;flip:x;v-text-anchor:middle" o:bwmode="grayScale" adj="7338" fillcolor="#eebd5a" stroked="f" strokecolor="#154686">
                  <v:shadow color="#969696"/>
                </v:shape>
                <v:shape id="_x0000_s1076" type="#_x0000_t75" style="position:absolute;left:3132;top:3711;width:174;height:112" o:bwmode="grayScale">
                  <v:imagedata r:id="rId20" o:title="barcode"/>
                </v:shape>
              </v:group>
              <v:group id="_x0000_s1077" style="position:absolute;left:2693;top:780;width:902;height:967" coordorigin="2934,3324" coordsize="599,521">
                <v:shape id="_x0000_s1078" type="#_x0000_t16" style="position:absolute;left:2934;top:3324;width:599;height:521;flip:x;v-text-anchor:middle" o:bwmode="grayScale" adj="7338" fillcolor="#eebd5a" stroked="f" strokecolor="#154686">
                  <v:shadow color="#969696"/>
                </v:shape>
                <v:shape id="_x0000_s1079" type="#_x0000_t75" style="position:absolute;left:3132;top:3711;width:174;height:112" o:bwmode="grayScale">
                  <v:imagedata r:id="rId20" o:title="barcode"/>
                </v:shape>
              </v:group>
              <v:group id="_x0000_s1080" style="position:absolute;left:1938;top:768;width:902;height:967" coordorigin="2934,3324" coordsize="599,521">
                <v:shape id="_x0000_s1081" type="#_x0000_t16" style="position:absolute;left:2934;top:3324;width:599;height:521;flip:x;v-text-anchor:middle" o:bwmode="grayScale" adj="7338" fillcolor="#eebd5a" stroked="f" strokecolor="#154686">
                  <v:shadow color="#969696"/>
                </v:shape>
                <v:shape id="_x0000_s1082" type="#_x0000_t75" style="position:absolute;left:3132;top:3711;width:174;height:112" o:bwmode="grayScale">
                  <v:imagedata r:id="rId20" o:title="barcode"/>
                </v:shape>
              </v:group>
              <v:group id="_x0000_s1083" style="position:absolute;left:3794;top:1231;width:902;height:967" coordorigin="2934,3324" coordsize="599,521">
                <v:shape id="_x0000_s1084" type="#_x0000_t16" style="position:absolute;left:2934;top:3324;width:599;height:521;flip:x;v-text-anchor:middle" o:bwmode="grayScale" adj="7338" fillcolor="#eebd5a" stroked="f" strokecolor="#154686">
                  <v:shadow color="#969696"/>
                </v:shape>
                <v:shape id="_x0000_s1085" type="#_x0000_t75" style="position:absolute;left:3132;top:3711;width:174;height:112" o:bwmode="grayScale">
                  <v:imagedata r:id="rId20" o:title="barcode"/>
                </v:shape>
              </v:group>
              <v:group id="_x0000_s1086" style="position:absolute;left:3038;top:1219;width:902;height:967" coordorigin="2934,3324" coordsize="599,521">
                <v:shape id="_x0000_s1087" type="#_x0000_t16" style="position:absolute;left:2934;top:3324;width:599;height:521;flip:x;v-text-anchor:middle" o:bwmode="grayScale" adj="7338" fillcolor="#eebd5a" stroked="f" strokecolor="#154686">
                  <v:shadow color="#969696"/>
                </v:shape>
                <v:shape id="_x0000_s1088" type="#_x0000_t75" style="position:absolute;left:3132;top:3711;width:174;height:112" o:bwmode="grayScale">
                  <v:imagedata r:id="rId20" o:title="barcode"/>
                </v:shape>
              </v:group>
              <v:group id="_x0000_s1089" style="position:absolute;left:2283;top:1207;width:902;height:967" coordorigin="2934,3324" coordsize="599,521">
                <v:shape id="_x0000_s1090" type="#_x0000_t16" style="position:absolute;left:2934;top:3324;width:599;height:521;flip:x;v-text-anchor:middle" o:bwmode="grayScale" adj="7338" fillcolor="#eebd5a" stroked="f" strokecolor="#154686">
                  <v:shadow color="#969696"/>
                </v:shape>
                <v:shape id="_x0000_s1091" type="#_x0000_t75" style="position:absolute;left:3132;top:3711;width:174;height:112" o:bwmode="grayScale">
                  <v:imagedata r:id="rId20" o:title="barcode"/>
                </v:shape>
              </v:group>
            </v:group>
            <v:shape id="_x0000_s1092" type="#_x0000_t75" style="position:absolute;left:10341;top:5764;width:1153;height:293" o:bwmode="grayScale" stroked="t" strokecolor="#333" strokeweight="2.25pt">
              <v:imagedata r:id="rId20" o:title="barcode"/>
            </v:shape>
          </v:group>
        </w:pict>
      </w:r>
      <w:r>
        <w:rPr>
          <w:rFonts w:cs="Arial"/>
          <w:b w:val="0"/>
          <w:bCs/>
          <w:noProof/>
          <w:szCs w:val="22"/>
        </w:rPr>
        <w:pict>
          <v:group id="_x0000_s1093" style="position:absolute;left:0;text-align:left;margin-left:117.5pt;margin-top:4.15pt;width:137.5pt;height:147.25pt;z-index:251644928" coordorigin="960,1253" coordsize="1376,1542">
            <v:shape id="_x0000_s1094" style="position:absolute;left:967;top:2270;width:339;height:519;mso-wrap-distance-left:9pt;mso-wrap-distance-top:0;mso-wrap-distance-right:9pt;mso-wrap-distance-bottom:0;mso-position-horizontal:absolute;mso-position-horizontal-relative:text;mso-position-vertical:absolute;mso-position-vertical-relative:text;v-text-anchor:top" coordsize="130,207" o:bwmode="grayScale" path="m129,142hel,,,61,129,206r,-64e" fillcolor="#630" stroked="f" strokecolor="#154686">
              <v:fill r:id="rId17" o:title="Walnut" type="tile"/>
              <v:stroke endcap="round"/>
              <v:shadow color="#969696"/>
              <v:path arrowok="t"/>
            </v:shape>
            <v:shape id="_x0000_s1095" style="position:absolute;left:1436;top:2285;width:324;height:509" coordsize="130,203" o:bwmode="grayScale" path="m129,144hel,,,61,129,202r,-58e" fillcolor="#630" stroked="f" strokecolor="#154686">
              <v:fill r:id="rId17" o:title="Walnut" type="tile"/>
              <v:stroke endcap="round"/>
              <v:shadow color="#969696"/>
              <v:path arrowok="t"/>
            </v:shape>
            <v:shape id="_x0000_s1096" style="position:absolute;left:1905;top:2279;width:316;height:516" coordsize="127,206" o:bwmode="grayScale" path="m126,144hel,,,61,126,205r,-61e" fillcolor="#630" stroked="f" strokecolor="#154686">
              <v:fill r:id="rId17" o:title="Walnut" type="tile"/>
              <v:stroke endcap="round"/>
              <v:shadow color="#969696"/>
              <v:path arrowok="t"/>
            </v:shape>
            <v:rect id="_x0000_s1097" style="position:absolute;left:2219;top:2643;width:77;height:143;v-text-anchor:middle" o:bwmode="grayScale" fillcolor="#963" stroked="f" strokecolor="#154686">
              <v:fill r:id="rId18" o:title="Medium wood" type="tile"/>
              <v:shadow color="#969696"/>
            </v:rect>
            <v:shape id="_x0000_s1098" style="position:absolute;left:960;top:2276;width:310;height:363;rotation:119095fd" coordsize="120,145" o:bwmode="grayScale" path="m,hel119,132r,12l,15,,e" fillcolor="#963" stroked="f" strokecolor="#154686">
              <v:fill r:id="rId18" o:title="Medium wood" type="tile"/>
              <v:stroke endcap="round"/>
              <v:shadow color="#969696"/>
              <v:path arrowok="t"/>
            </v:shape>
            <v:shape id="_x0000_s1099" style="position:absolute;left:965;top:2270;width:1371;height:351" coordsize="550,138" o:bwmode="grayScale" path="m123,137hel549,137,421,,,e" fillcolor="#fc9" stroked="f" strokecolor="#154686">
              <v:fill r:id="rId19" o:title="Oak" type="tile"/>
              <v:stroke startarrowwidth="narrow" startarrowlength="short" endarrowwidth="narrow" endarrowlength="short" endcap="round"/>
              <v:shadow color="#969696"/>
              <v:path arrowok="t"/>
            </v:shape>
            <v:rect id="_x0000_s1100" style="position:absolute;left:1261;top:2613;width:1073;height:40;v-text-anchor:middle" o:bwmode="grayScale" fillcolor="#963" stroked="f" strokecolor="#154686">
              <v:fill r:id="rId18" o:title="Medium wood" type="tile"/>
              <v:shadow color="#969696"/>
            </v:rect>
            <v:shape id="_x0000_s1101" type="#_x0000_t16" style="position:absolute;left:1710;top:1950;width:449;height:481;flip:x;v-text-anchor:middle" o:bwmode="grayScale" adj="7338" fillcolor="#eebd5a" stroked="f" strokecolor="#154686">
              <v:shadow color="#969696"/>
            </v:shape>
            <v:shape id="_x0000_s1102" type="#_x0000_t75" style="position:absolute;left:1858;top:2307;width:131;height:104" o:bwmode="grayScale">
              <v:imagedata r:id="rId20" o:title="barcode"/>
            </v:shape>
            <v:shape id="_x0000_s1103" type="#_x0000_t16" style="position:absolute;left:1346;top:1950;width:449;height:481;flip:x;v-text-anchor:middle" o:bwmode="grayScale" adj="7338" fillcolor="#eebd5a" stroked="f" strokecolor="#154686">
              <v:shadow color="#969696"/>
            </v:shape>
            <v:shape id="_x0000_s1104" type="#_x0000_t75" style="position:absolute;left:1494;top:2307;width:131;height:104" o:bwmode="grayScale">
              <v:imagedata r:id="rId20" o:title="barcode"/>
            </v:shape>
            <v:shape id="_x0000_s1105" type="#_x0000_t16" style="position:absolute;left:965;top:1950;width:448;height:481;flip:x;v-text-anchor:middle" o:bwmode="grayScale" adj="7338" fillcolor="#eebd5a" stroked="f" strokecolor="#154686">
              <v:shadow color="#969696"/>
            </v:shape>
            <v:shape id="_x0000_s1106" type="#_x0000_t16" style="position:absolute;left:1882;top:2186;width:404;height:433;flip:x;v-text-anchor:middle" o:bwmode="grayScale" adj="7338" fillcolor="#eebd5a" stroked="f" strokecolor="#154686">
              <v:shadow color="#969696"/>
            </v:shape>
            <v:shape id="_x0000_s1107" type="#_x0000_t75" style="position:absolute;left:1522;top:2653;width:461;height:117" o:bwmode="grayScale" stroked="t" strokecolor="#333" strokeweight="2.25pt">
              <v:imagedata r:id="rId20" o:title="barcode"/>
            </v:shape>
            <v:shape id="_x0000_s1108" type="#_x0000_t16" style="position:absolute;left:1522;top:2180;width:404;height:433;flip:x;v-text-anchor:middle" o:bwmode="grayScale" adj="7338" fillcolor="#eebd5a" stroked="f" strokecolor="#154686">
              <v:shadow color="#969696"/>
            </v:shape>
            <v:shape id="_x0000_s1109" type="#_x0000_t16" style="position:absolute;left:1163;top:2175;width:404;height:432;flip:x;v-text-anchor:middle" o:bwmode="grayScale" adj="7338" fillcolor="#eebd5a" stroked="f" strokecolor="#154686">
              <v:shadow color="#969696"/>
            </v:shape>
            <v:shape id="_x0000_s1110" type="#_x0000_t16" style="position:absolute;left:1693;top:1614;width:429;height:460;flip:x;v-text-anchor:middle" o:bwmode="grayScale" adj="7338" fillcolor="#eebd5a" stroked="f" strokecolor="#154686">
              <v:shadow color="#969696"/>
            </v:shape>
            <v:shape id="_x0000_s1111" type="#_x0000_t75" style="position:absolute;left:1835;top:1956;width:124;height:99" o:bwmode="grayScale">
              <v:imagedata r:id="rId20" o:title="barcode"/>
            </v:shape>
            <v:shape id="_x0000_s1112" type="#_x0000_t16" style="position:absolute;left:1334;top:1609;width:428;height:459;flip:x;v-text-anchor:middle" o:bwmode="grayScale" adj="7338" fillcolor="#eebd5a" stroked="f" strokecolor="#154686">
              <v:shadow color="#969696"/>
            </v:shape>
            <v:shape id="_x0000_s1113" type="#_x0000_t75" style="position:absolute;left:1475;top:1950;width:125;height:99" o:bwmode="grayScale">
              <v:imagedata r:id="rId20" o:title="barcode"/>
            </v:shape>
            <v:shape id="_x0000_s1114" type="#_x0000_t16" style="position:absolute;left:975;top:1603;width:428;height:460;flip:x;v-text-anchor:middle" o:bwmode="grayScale" adj="7338" fillcolor="#eebd5a" stroked="f" strokecolor="#154686">
              <v:shadow color="#969696"/>
            </v:shape>
            <v:shape id="_x0000_s1115" type="#_x0000_t16" style="position:absolute;left:1857;top:1823;width:429;height:460;flip:x;v-text-anchor:middle" o:bwmode="grayScale" adj="7338" fillcolor="#eebd5a" stroked="f" strokecolor="#154686">
              <v:shadow color="#969696"/>
            </v:shape>
            <v:shape id="_x0000_s1116" type="#_x0000_t16" style="position:absolute;left:1498;top:1817;width:428;height:460;flip:x;v-text-anchor:middle" o:bwmode="grayScale" adj="7338" fillcolor="#eebd5a" stroked="f" strokecolor="#154686">
              <v:shadow color="#969696"/>
            </v:shape>
            <v:shape id="_x0000_s1117" type="#_x0000_t16" style="position:absolute;left:1139;top:1812;width:428;height:459;flip:x;v-text-anchor:middle" o:bwmode="grayScale" adj="7338" fillcolor="#eebd5a" stroked="f" strokecolor="#154686">
              <v:shadow color="#969696"/>
            </v:shape>
            <v:shape id="_x0000_s1118" type="#_x0000_t16" style="position:absolute;left:1694;top:1264;width:429;height:460;flip:x;v-text-anchor:middle" o:bwmode="grayScale" adj="7338" fillcolor="#eebd5a" stroked="f" strokecolor="#154686">
              <v:shadow color="#969696"/>
            </v:shape>
            <v:shape id="_x0000_s1119" type="#_x0000_t75" style="position:absolute;left:1836;top:1606;width:124;height:99" o:bwmode="grayScale">
              <v:imagedata r:id="rId20" o:title="barcode"/>
            </v:shape>
            <v:shape id="_x0000_s1120" type="#_x0000_t16" style="position:absolute;left:1335;top:1259;width:428;height:459;flip:x;v-text-anchor:middle" o:bwmode="grayScale" adj="7338" fillcolor="#eebd5a" stroked="f" strokecolor="#154686">
              <v:shadow color="#969696"/>
            </v:shape>
            <v:shape id="_x0000_s1121" type="#_x0000_t75" style="position:absolute;left:1476;top:1600;width:125;height:99" o:bwmode="grayScale">
              <v:imagedata r:id="rId20" o:title="barcode"/>
            </v:shape>
            <v:shape id="_x0000_s1122" type="#_x0000_t16" style="position:absolute;left:976;top:1253;width:428;height:460;flip:x;v-text-anchor:middle" o:bwmode="grayScale" adj="7338" fillcolor="#eebd5a" stroked="f" strokecolor="#154686">
              <v:shadow color="#969696"/>
            </v:shape>
            <v:shape id="_x0000_s1123" type="#_x0000_t16" style="position:absolute;left:1858;top:1473;width:429;height:460;flip:x;v-text-anchor:middle" o:bwmode="grayScale" adj="7338" fillcolor="#eebd5a" stroked="f" strokecolor="#154686">
              <v:shadow color="#969696"/>
            </v:shape>
            <v:shape id="_x0000_s1124" type="#_x0000_t16" style="position:absolute;left:1499;top:1467;width:428;height:460;flip:x;v-text-anchor:middle" o:bwmode="grayScale" adj="7338" fillcolor="#eebd5a" stroked="f" strokecolor="#154686">
              <v:shadow color="#969696"/>
            </v:shape>
            <v:shape id="_x0000_s1125" type="#_x0000_t16" style="position:absolute;left:1140;top:1462;width:428;height:459;flip:x;v-text-anchor:middle" o:bwmode="grayScale" adj="7338" fillcolor="#eebd5a" stroked="f" strokecolor="#154686">
              <v:shadow color="#969696"/>
            </v:shape>
          </v:group>
        </w:pict>
      </w:r>
    </w:p>
    <w:p w:rsidR="00D65139" w:rsidRPr="00B65A88" w:rsidRDefault="00D65139" w:rsidP="00D65139">
      <w:pPr>
        <w:pStyle w:val="Header"/>
        <w:rPr>
          <w:rFonts w:cs="Arial"/>
          <w:b w:val="0"/>
          <w:bCs/>
          <w:szCs w:val="22"/>
        </w:rPr>
      </w:pPr>
    </w:p>
    <w:p w:rsidR="00D65139" w:rsidRPr="00B65A88" w:rsidRDefault="001C1067" w:rsidP="00D65139">
      <w:pPr>
        <w:pStyle w:val="Header"/>
        <w:rPr>
          <w:rFonts w:cs="Arial"/>
          <w:b w:val="0"/>
          <w:bCs/>
          <w:szCs w:val="22"/>
        </w:rPr>
      </w:pPr>
      <w:r>
        <w:rPr>
          <w:rFonts w:cs="Arial"/>
          <w:b w:val="0"/>
          <w:bCs/>
          <w:noProof/>
          <w:szCs w:val="22"/>
        </w:rPr>
        <w:pict>
          <v:group id="_x0000_s1126" style="position:absolute;left:0;text-align:left;margin-left:4.6pt;margin-top:5.9pt;width:64.4pt;height:87.9pt;z-index:251645952" coordorigin="112,2157" coordsize="684,572">
            <v:shape id="_x0000_s1127" type="#_x0000_t16" style="position:absolute;left:112;top:2157;width:684;height:572;flip:x;v-text-anchor:middle" o:bwmode="grayScale" fillcolor="#eebd5a" stroked="f" strokecolor="#154686">
              <v:stroke startarrowwidth="narrow" startarrowlength="short" endarrowwidth="narrow" endarrowlength="short"/>
              <v:shadow color="#969696"/>
            </v:shape>
            <v:shape id="_x0000_s1128" type="#_x0000_t75" style="position:absolute;left:275;top:2547;width:238;height:166" stroked="t" strokecolor="#333">
              <v:imagedata r:id="rId20" o:title="barcode"/>
            </v:shape>
          </v:group>
        </w:pict>
      </w:r>
    </w:p>
    <w:p w:rsidR="00D65139" w:rsidRPr="00B65A88" w:rsidRDefault="00D65139" w:rsidP="00D65139">
      <w:pPr>
        <w:pStyle w:val="Header"/>
        <w:rPr>
          <w:rFonts w:cs="Arial"/>
          <w:b w:val="0"/>
          <w:bCs/>
          <w:szCs w:val="22"/>
        </w:rPr>
      </w:pPr>
    </w:p>
    <w:p w:rsidR="00D65139" w:rsidRDefault="00D65139" w:rsidP="00D65139">
      <w:pPr>
        <w:pStyle w:val="CT-Normal"/>
      </w:pPr>
    </w:p>
    <w:p w:rsidR="00D65139" w:rsidRDefault="00D65139" w:rsidP="00D65139">
      <w:pPr>
        <w:pStyle w:val="CT-Normal"/>
      </w:pPr>
      <w:r w:rsidRPr="00FE7FF9">
        <w:t xml:space="preserve">, </w:t>
      </w:r>
    </w:p>
    <w:p w:rsidR="00D65139" w:rsidRPr="00FE7FF9" w:rsidRDefault="00D65139" w:rsidP="00D65139"/>
    <w:p w:rsidR="00D65139" w:rsidRPr="00FE7FF9" w:rsidRDefault="00D65139" w:rsidP="00D65139"/>
    <w:p w:rsidR="00D65139" w:rsidRPr="00FE7FF9" w:rsidRDefault="00D65139" w:rsidP="00D65139"/>
    <w:p w:rsidR="00D65139" w:rsidRPr="00FE7FF9" w:rsidRDefault="00D65139" w:rsidP="00D65139"/>
    <w:p w:rsidR="00D65139" w:rsidRPr="00FE7FF9" w:rsidRDefault="00D65139" w:rsidP="00D65139"/>
    <w:p w:rsidR="00D65139" w:rsidRPr="00FE7FF9" w:rsidRDefault="00D65139" w:rsidP="00D65139"/>
    <w:p w:rsidR="00D65139" w:rsidRPr="00FE7FF9" w:rsidRDefault="00D65139" w:rsidP="00D65139"/>
    <w:p w:rsidR="00D65139" w:rsidRPr="00FE7FF9" w:rsidRDefault="001C1067" w:rsidP="00D65139">
      <w:bookmarkStart w:id="270" w:name="_top"/>
      <w:bookmarkEnd w:id="270"/>
      <w:r>
        <w:rPr>
          <w:noProof/>
        </w:rPr>
        <w:pict>
          <v:rect id="_x0000_s1129" style="position:absolute;margin-left:-20.25pt;margin-top:11.3pt;width:126pt;height:46.85pt;z-index:251646976" filled="f" fillcolor="#066" stroked="f" strokecolor="white" strokeweight="1.5pt">
            <v:shadow color="#969696"/>
            <v:textbox style="mso-next-textbox:#_x0000_s1129">
              <w:txbxContent>
                <w:p w:rsidR="001C1067" w:rsidRDefault="001C1067" w:rsidP="00D65139">
                  <w:pPr>
                    <w:autoSpaceDE w:val="0"/>
                    <w:autoSpaceDN w:val="0"/>
                    <w:adjustRightInd w:val="0"/>
                    <w:jc w:val="center"/>
                    <w:rPr>
                      <w:rFonts w:ascii="Arial Black" w:hAnsi="Arial Black"/>
                      <w:b/>
                      <w:bCs/>
                      <w:color w:val="333333"/>
                      <w:szCs w:val="36"/>
                    </w:rPr>
                  </w:pPr>
                  <w:proofErr w:type="gramStart"/>
                  <w:r>
                    <w:rPr>
                      <w:rFonts w:ascii="Arial Black" w:hAnsi="Arial Black"/>
                      <w:b/>
                      <w:bCs/>
                      <w:color w:val="333333"/>
                      <w:szCs w:val="36"/>
                    </w:rPr>
                    <w:t>iLPN</w:t>
                  </w:r>
                  <w:proofErr w:type="gramEnd"/>
                  <w:r>
                    <w:rPr>
                      <w:rFonts w:ascii="Arial Black" w:hAnsi="Arial Black"/>
                      <w:b/>
                      <w:bCs/>
                      <w:color w:val="333333"/>
                      <w:szCs w:val="36"/>
                    </w:rPr>
                    <w:t xml:space="preserve"> ID</w:t>
                  </w:r>
                </w:p>
                <w:p w:rsidR="001C1067" w:rsidRDefault="001C1067" w:rsidP="00D65139">
                  <w:pPr>
                    <w:autoSpaceDE w:val="0"/>
                    <w:autoSpaceDN w:val="0"/>
                    <w:adjustRightInd w:val="0"/>
                    <w:jc w:val="center"/>
                    <w:rPr>
                      <w:rFonts w:ascii="Arial Black" w:hAnsi="Arial Black"/>
                      <w:b/>
                      <w:bCs/>
                      <w:color w:val="333333"/>
                      <w:szCs w:val="36"/>
                    </w:rPr>
                  </w:pPr>
                  <w:r w:rsidRPr="0043028A">
                    <w:rPr>
                      <w:rFonts w:ascii="Arial Black" w:hAnsi="Arial Black"/>
                      <w:b/>
                      <w:bCs/>
                      <w:color w:val="333333"/>
                      <w:sz w:val="16"/>
                      <w:szCs w:val="36"/>
                    </w:rPr>
                    <w:t>(Loose boxe</w:t>
                  </w:r>
                  <w:r>
                    <w:rPr>
                      <w:rFonts w:ascii="Arial Black" w:hAnsi="Arial Black"/>
                      <w:b/>
                      <w:bCs/>
                      <w:color w:val="333333"/>
                      <w:sz w:val="16"/>
                      <w:szCs w:val="36"/>
                    </w:rPr>
                    <w:t>s, less than full pallet quantities)</w:t>
                  </w:r>
                </w:p>
                <w:p w:rsidR="001C1067" w:rsidRDefault="001C1067" w:rsidP="00D65139">
                  <w:pPr>
                    <w:autoSpaceDE w:val="0"/>
                    <w:autoSpaceDN w:val="0"/>
                    <w:adjustRightInd w:val="0"/>
                    <w:rPr>
                      <w:rFonts w:ascii="Arial Black" w:hAnsi="Arial Black"/>
                      <w:b/>
                      <w:bCs/>
                      <w:color w:val="333333"/>
                      <w:szCs w:val="36"/>
                    </w:rPr>
                  </w:pPr>
                  <w:r>
                    <w:rPr>
                      <w:rFonts w:ascii="Arial Black" w:hAnsi="Arial Black"/>
                      <w:b/>
                      <w:bCs/>
                      <w:color w:val="333333"/>
                      <w:szCs w:val="36"/>
                    </w:rPr>
                    <w:t>)</w:t>
                  </w:r>
                </w:p>
                <w:p w:rsidR="001C1067" w:rsidRDefault="001C1067" w:rsidP="00D65139">
                  <w:pPr>
                    <w:autoSpaceDE w:val="0"/>
                    <w:autoSpaceDN w:val="0"/>
                    <w:adjustRightInd w:val="0"/>
                    <w:rPr>
                      <w:rFonts w:ascii="Arial Black" w:hAnsi="Arial Black"/>
                      <w:b/>
                      <w:bCs/>
                      <w:color w:val="333333"/>
                      <w:szCs w:val="36"/>
                    </w:rPr>
                  </w:pPr>
                </w:p>
              </w:txbxContent>
            </v:textbox>
          </v:rect>
        </w:pict>
      </w:r>
    </w:p>
    <w:p w:rsidR="00D65139" w:rsidRPr="00FE7FF9" w:rsidRDefault="001C1067" w:rsidP="00D65139">
      <w:r>
        <w:rPr>
          <w:noProof/>
        </w:rPr>
        <w:pict>
          <v:rect id="_x0000_s1130" style="position:absolute;margin-left:122.95pt;margin-top:3.85pt;width:132.05pt;height:35.65pt;z-index:251648000" filled="f" fillcolor="#066" stroked="f" strokecolor="white" strokeweight="1.5pt">
            <v:shadow color="#969696"/>
            <v:textbox style="mso-next-textbox:#_x0000_s1130">
              <w:txbxContent>
                <w:p w:rsidR="001C1067" w:rsidRDefault="001C1067" w:rsidP="00D65139">
                  <w:pPr>
                    <w:autoSpaceDE w:val="0"/>
                    <w:autoSpaceDN w:val="0"/>
                    <w:adjustRightInd w:val="0"/>
                    <w:jc w:val="center"/>
                    <w:rPr>
                      <w:rFonts w:ascii="Arial Black" w:hAnsi="Arial Black"/>
                      <w:b/>
                      <w:bCs/>
                      <w:color w:val="333333"/>
                      <w:szCs w:val="36"/>
                    </w:rPr>
                  </w:pPr>
                  <w:proofErr w:type="gramStart"/>
                  <w:r>
                    <w:rPr>
                      <w:rFonts w:ascii="Arial Black" w:hAnsi="Arial Black"/>
                      <w:b/>
                      <w:bCs/>
                      <w:color w:val="333333"/>
                      <w:szCs w:val="36"/>
                    </w:rPr>
                    <w:t>iLPN</w:t>
                  </w:r>
                  <w:proofErr w:type="gramEnd"/>
                  <w:r>
                    <w:rPr>
                      <w:rFonts w:ascii="Arial Black" w:hAnsi="Arial Black"/>
                      <w:b/>
                      <w:bCs/>
                      <w:color w:val="333333"/>
                      <w:szCs w:val="36"/>
                    </w:rPr>
                    <w:t xml:space="preserve"> ID </w:t>
                  </w:r>
                </w:p>
                <w:p w:rsidR="001C1067" w:rsidRPr="0043028A" w:rsidRDefault="001C1067" w:rsidP="00D65139">
                  <w:pPr>
                    <w:autoSpaceDE w:val="0"/>
                    <w:autoSpaceDN w:val="0"/>
                    <w:adjustRightInd w:val="0"/>
                    <w:jc w:val="center"/>
                    <w:rPr>
                      <w:rFonts w:ascii="Arial Black" w:hAnsi="Arial Black"/>
                      <w:b/>
                      <w:bCs/>
                      <w:color w:val="333333"/>
                      <w:sz w:val="28"/>
                      <w:szCs w:val="36"/>
                    </w:rPr>
                  </w:pPr>
                  <w:r w:rsidRPr="0043028A">
                    <w:rPr>
                      <w:rFonts w:ascii="Arial Black" w:hAnsi="Arial Black"/>
                      <w:b/>
                      <w:bCs/>
                      <w:color w:val="333333"/>
                      <w:sz w:val="16"/>
                      <w:szCs w:val="36"/>
                    </w:rPr>
                    <w:t>(Full Pallet)</w:t>
                  </w:r>
                </w:p>
              </w:txbxContent>
            </v:textbox>
          </v:rect>
        </w:pict>
      </w:r>
      <w:r>
        <w:rPr>
          <w:noProof/>
        </w:rPr>
        <w:pict>
          <v:rect id="_x0000_s1131" style="position:absolute;margin-left:304.55pt;margin-top:6.7pt;width:135pt;height:32.8pt;z-index:251649024" filled="f" fillcolor="#066" stroked="f" strokecolor="white" strokeweight="1.5pt">
            <v:shadow color="#969696"/>
            <v:textbox style="mso-next-textbox:#_x0000_s1131">
              <w:txbxContent>
                <w:p w:rsidR="001C1067" w:rsidRDefault="001C1067" w:rsidP="00D65139">
                  <w:pPr>
                    <w:autoSpaceDE w:val="0"/>
                    <w:autoSpaceDN w:val="0"/>
                    <w:adjustRightInd w:val="0"/>
                    <w:jc w:val="center"/>
                    <w:rPr>
                      <w:rFonts w:ascii="Arial Black" w:hAnsi="Arial Black"/>
                      <w:b/>
                      <w:bCs/>
                      <w:color w:val="333333"/>
                      <w:szCs w:val="36"/>
                    </w:rPr>
                  </w:pPr>
                  <w:r>
                    <w:rPr>
                      <w:rFonts w:ascii="Arial Black" w:hAnsi="Arial Black"/>
                      <w:b/>
                      <w:bCs/>
                      <w:color w:val="333333"/>
                      <w:szCs w:val="36"/>
                    </w:rPr>
                    <w:t xml:space="preserve">PALLET ID </w:t>
                  </w:r>
                </w:p>
                <w:p w:rsidR="001C1067" w:rsidRPr="0043028A" w:rsidRDefault="001C1067" w:rsidP="00D65139">
                  <w:pPr>
                    <w:autoSpaceDE w:val="0"/>
                    <w:autoSpaceDN w:val="0"/>
                    <w:adjustRightInd w:val="0"/>
                    <w:jc w:val="center"/>
                    <w:rPr>
                      <w:rFonts w:ascii="Arial Black" w:hAnsi="Arial Black"/>
                      <w:b/>
                      <w:bCs/>
                      <w:color w:val="333333"/>
                      <w:sz w:val="16"/>
                      <w:szCs w:val="36"/>
                    </w:rPr>
                  </w:pPr>
                  <w:r w:rsidRPr="0043028A">
                    <w:rPr>
                      <w:rFonts w:ascii="Arial Black" w:hAnsi="Arial Black"/>
                      <w:b/>
                      <w:bCs/>
                      <w:color w:val="333333"/>
                      <w:sz w:val="16"/>
                      <w:szCs w:val="36"/>
                    </w:rPr>
                    <w:t xml:space="preserve">(Nested </w:t>
                  </w:r>
                  <w:proofErr w:type="spellStart"/>
                  <w:r>
                    <w:rPr>
                      <w:rFonts w:ascii="Arial Black" w:hAnsi="Arial Black"/>
                      <w:b/>
                      <w:bCs/>
                      <w:color w:val="333333"/>
                      <w:sz w:val="16"/>
                      <w:szCs w:val="36"/>
                    </w:rPr>
                    <w:t>iLPN</w:t>
                  </w:r>
                  <w:r w:rsidRPr="0043028A">
                    <w:rPr>
                      <w:rFonts w:ascii="Arial Black" w:hAnsi="Arial Black"/>
                      <w:b/>
                      <w:bCs/>
                      <w:color w:val="333333"/>
                      <w:sz w:val="16"/>
                      <w:szCs w:val="36"/>
                    </w:rPr>
                    <w:t>s</w:t>
                  </w:r>
                  <w:proofErr w:type="spellEnd"/>
                  <w:r w:rsidRPr="0043028A">
                    <w:rPr>
                      <w:rFonts w:ascii="Arial Black" w:hAnsi="Arial Black"/>
                      <w:b/>
                      <w:bCs/>
                      <w:color w:val="333333"/>
                      <w:sz w:val="16"/>
                      <w:szCs w:val="36"/>
                    </w:rPr>
                    <w:t>)</w:t>
                  </w:r>
                </w:p>
              </w:txbxContent>
            </v:textbox>
          </v:rect>
        </w:pict>
      </w:r>
    </w:p>
    <w:p w:rsidR="00D65139" w:rsidRDefault="00D65139" w:rsidP="00D65139">
      <w:pPr>
        <w:pStyle w:val="CT-Normal"/>
      </w:pPr>
      <w:r>
        <w:tab/>
      </w:r>
      <w:r>
        <w:tab/>
      </w:r>
      <w:r>
        <w:tab/>
      </w:r>
      <w:r>
        <w:tab/>
      </w:r>
      <w:r>
        <w:tab/>
      </w:r>
      <w:r>
        <w:tab/>
      </w:r>
      <w:r>
        <w:tab/>
      </w:r>
      <w:r>
        <w:tab/>
      </w:r>
    </w:p>
    <w:p w:rsidR="00D65139" w:rsidRDefault="00D65139" w:rsidP="00D65139">
      <w:pPr>
        <w:pStyle w:val="CT-Normal"/>
      </w:pPr>
    </w:p>
    <w:p w:rsidR="0026755A" w:rsidRDefault="0026755A">
      <w:pPr>
        <w:pStyle w:val="Header"/>
        <w:jc w:val="left"/>
        <w:rPr>
          <w:rFonts w:cs="Arial"/>
        </w:rPr>
      </w:pPr>
      <w:bookmarkStart w:id="271" w:name="_Toc12288658"/>
      <w:bookmarkStart w:id="272" w:name="_Toc101933994"/>
      <w:bookmarkStart w:id="273" w:name="_Toc101934113"/>
      <w:bookmarkStart w:id="274" w:name="_Toc307236181"/>
      <w:bookmarkStart w:id="275" w:name="_Toc307242959"/>
      <w:bookmarkStart w:id="276" w:name="_Toc307243110"/>
      <w:bookmarkStart w:id="277" w:name="_Toc307243273"/>
      <w:bookmarkStart w:id="278" w:name="_Toc307243436"/>
      <w:bookmarkStart w:id="279" w:name="_Toc307243584"/>
      <w:bookmarkStart w:id="280" w:name="_Toc307243744"/>
      <w:bookmarkStart w:id="281" w:name="_Toc307243904"/>
      <w:bookmarkStart w:id="282" w:name="_Toc307244064"/>
      <w:bookmarkStart w:id="283" w:name="_Toc307244225"/>
      <w:bookmarkStart w:id="284" w:name="_Toc307244386"/>
      <w:bookmarkStart w:id="285" w:name="_Toc307244547"/>
      <w:bookmarkStart w:id="286" w:name="_Toc307244707"/>
      <w:bookmarkStart w:id="287" w:name="_Toc307244866"/>
      <w:bookmarkStart w:id="288" w:name="_Toc307245024"/>
      <w:bookmarkStart w:id="289" w:name="_Toc307245183"/>
      <w:bookmarkStart w:id="290" w:name="_Toc307245342"/>
      <w:bookmarkStart w:id="291" w:name="_Toc307245499"/>
      <w:bookmarkStart w:id="292" w:name="_Toc307245656"/>
      <w:bookmarkStart w:id="293" w:name="_Toc307245804"/>
      <w:bookmarkStart w:id="294" w:name="_Toc307245951"/>
      <w:bookmarkStart w:id="295" w:name="_Toc307246096"/>
      <w:bookmarkStart w:id="296" w:name="_Toc307246240"/>
      <w:bookmarkStart w:id="297" w:name="_Toc307246383"/>
      <w:bookmarkStart w:id="298" w:name="_Toc307246526"/>
      <w:bookmarkStart w:id="299" w:name="_Toc307246668"/>
      <w:bookmarkStart w:id="300" w:name="_Toc307532135"/>
      <w:bookmarkStart w:id="301" w:name="_Toc307532436"/>
      <w:bookmarkStart w:id="302" w:name="_Toc307532578"/>
      <w:bookmarkStart w:id="303" w:name="_Toc307558560"/>
      <w:bookmarkStart w:id="304" w:name="_Toc307558709"/>
      <w:bookmarkStart w:id="305" w:name="_Toc307563294"/>
      <w:bookmarkStart w:id="306" w:name="_Toc307590086"/>
      <w:bookmarkStart w:id="307" w:name="_Toc307590343"/>
      <w:bookmarkStart w:id="308" w:name="_Toc307756919"/>
      <w:bookmarkStart w:id="309" w:name="_Toc307757259"/>
      <w:bookmarkStart w:id="310" w:name="_Toc307757407"/>
      <w:bookmarkStart w:id="311" w:name="_Toc307757555"/>
    </w:p>
    <w:p w:rsidR="00A9320C" w:rsidRDefault="0026755A">
      <w:pPr>
        <w:pStyle w:val="Header"/>
        <w:jc w:val="left"/>
        <w:rPr>
          <w:rFonts w:cs="Arial"/>
        </w:rPr>
      </w:pPr>
      <w:r>
        <w:rPr>
          <w:rFonts w:cs="Arial"/>
        </w:rPr>
        <w:br w:type="page"/>
      </w:r>
      <w:bookmarkStart w:id="312" w:name="_Toc308553815"/>
      <w:bookmarkStart w:id="313" w:name="_Toc314043613"/>
      <w:r w:rsidR="00A9320C">
        <w:rPr>
          <w:rFonts w:cs="Arial"/>
        </w:rPr>
        <w:lastRenderedPageBreak/>
        <w:t>I. INTERFACES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rsidR="00D070F4" w:rsidRPr="00B65A88" w:rsidRDefault="00D070F4" w:rsidP="00D070F4">
      <w:pPr>
        <w:rPr>
          <w:rFonts w:cs="Arial"/>
          <w:szCs w:val="22"/>
        </w:rPr>
      </w:pPr>
      <w:r w:rsidRPr="00B65A88">
        <w:rPr>
          <w:rFonts w:cs="Arial"/>
          <w:szCs w:val="22"/>
        </w:rPr>
        <w:t xml:space="preserve">The sections below describe the common interface logic between WMOS and the host system. It provides some high-level information about the interfaces and does not represent the final interface design. More detailed interface designed documents will be developed separately. </w:t>
      </w:r>
    </w:p>
    <w:p w:rsidR="00A9320C" w:rsidRDefault="00A9320C">
      <w:pPr>
        <w:pStyle w:val="Header"/>
        <w:tabs>
          <w:tab w:val="clear" w:pos="4320"/>
          <w:tab w:val="clear" w:pos="8640"/>
        </w:tabs>
        <w:jc w:val="left"/>
        <w:rPr>
          <w:rFonts w:cs="Arial"/>
        </w:rPr>
      </w:pPr>
    </w:p>
    <w:p w:rsidR="00A9320C" w:rsidRDefault="00A9320C">
      <w:pPr>
        <w:pStyle w:val="Header"/>
        <w:tabs>
          <w:tab w:val="clear" w:pos="4320"/>
          <w:tab w:val="clear" w:pos="8640"/>
        </w:tabs>
        <w:jc w:val="left"/>
        <w:rPr>
          <w:rFonts w:cs="Arial"/>
        </w:rPr>
      </w:pPr>
    </w:p>
    <w:p w:rsidR="00A9320C" w:rsidRDefault="00A9320C">
      <w:pPr>
        <w:pStyle w:val="Heading1"/>
        <w:rPr>
          <w:rFonts w:cs="Arial"/>
        </w:rPr>
      </w:pPr>
      <w:bookmarkStart w:id="314" w:name="_Toc12288659"/>
      <w:bookmarkStart w:id="315" w:name="_Toc101933995"/>
      <w:bookmarkStart w:id="316" w:name="_Toc101934114"/>
      <w:bookmarkStart w:id="317" w:name="_Toc307236182"/>
      <w:bookmarkStart w:id="318" w:name="_Toc307242960"/>
      <w:bookmarkStart w:id="319" w:name="_Toc307243111"/>
      <w:bookmarkStart w:id="320" w:name="_Toc307243274"/>
      <w:bookmarkStart w:id="321" w:name="_Toc307243437"/>
      <w:bookmarkStart w:id="322" w:name="_Toc307243585"/>
      <w:bookmarkStart w:id="323" w:name="_Toc307243745"/>
      <w:bookmarkStart w:id="324" w:name="_Toc307243905"/>
      <w:bookmarkStart w:id="325" w:name="_Toc307244065"/>
      <w:bookmarkStart w:id="326" w:name="_Toc307244226"/>
      <w:bookmarkStart w:id="327" w:name="_Toc307244387"/>
      <w:bookmarkStart w:id="328" w:name="_Toc307244548"/>
      <w:bookmarkStart w:id="329" w:name="_Toc307244708"/>
      <w:bookmarkStart w:id="330" w:name="_Toc307244867"/>
      <w:bookmarkStart w:id="331" w:name="_Toc307245025"/>
      <w:bookmarkStart w:id="332" w:name="_Toc307245184"/>
      <w:bookmarkStart w:id="333" w:name="_Toc307245343"/>
      <w:bookmarkStart w:id="334" w:name="_Toc307245500"/>
      <w:bookmarkStart w:id="335" w:name="_Toc307245657"/>
      <w:bookmarkStart w:id="336" w:name="_Toc307245805"/>
      <w:bookmarkStart w:id="337" w:name="_Toc307245952"/>
      <w:bookmarkStart w:id="338" w:name="_Toc307246097"/>
      <w:bookmarkStart w:id="339" w:name="_Toc307246241"/>
      <w:bookmarkStart w:id="340" w:name="_Toc307246384"/>
      <w:bookmarkStart w:id="341" w:name="_Toc307246527"/>
      <w:bookmarkStart w:id="342" w:name="_Toc307246669"/>
      <w:bookmarkStart w:id="343" w:name="_Toc307532136"/>
      <w:bookmarkStart w:id="344" w:name="_Toc307532437"/>
      <w:bookmarkStart w:id="345" w:name="_Toc307532579"/>
      <w:bookmarkStart w:id="346" w:name="_Toc307558561"/>
      <w:bookmarkStart w:id="347" w:name="_Toc307558710"/>
      <w:bookmarkStart w:id="348" w:name="_Toc307563295"/>
      <w:bookmarkStart w:id="349" w:name="_Toc307590087"/>
      <w:bookmarkStart w:id="350" w:name="_Toc307590344"/>
      <w:bookmarkStart w:id="351" w:name="_Toc307756920"/>
      <w:bookmarkStart w:id="352" w:name="_Toc307757260"/>
      <w:bookmarkStart w:id="353" w:name="_Toc307757408"/>
      <w:bookmarkStart w:id="354" w:name="_Toc307757556"/>
      <w:bookmarkStart w:id="355" w:name="_Toc308553816"/>
      <w:bookmarkStart w:id="356" w:name="_Toc314043614"/>
      <w:r>
        <w:rPr>
          <w:rFonts w:cs="Arial"/>
        </w:rPr>
        <w:t xml:space="preserve">DOWNLOADS FROM HOST TO </w:t>
      </w:r>
      <w:bookmarkEnd w:id="314"/>
      <w:r>
        <w:rPr>
          <w:rFonts w:cs="Arial"/>
        </w:rPr>
        <w:t>WM</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r>
        <w:rPr>
          <w:rFonts w:cs="Arial"/>
        </w:rPr>
        <w:t xml:space="preserve"> </w:t>
      </w:r>
    </w:p>
    <w:p w:rsidR="00AC2DB4" w:rsidRPr="00AC2DB4" w:rsidRDefault="00AC2DB4" w:rsidP="00AC2DB4"/>
    <w:p w:rsidR="00D070F4" w:rsidRPr="00B65A88" w:rsidRDefault="00D070F4" w:rsidP="00AC2DB4">
      <w:pPr>
        <w:rPr>
          <w:rFonts w:cs="Arial"/>
          <w:szCs w:val="22"/>
        </w:rPr>
      </w:pPr>
      <w:r w:rsidRPr="00B65A88">
        <w:rPr>
          <w:rFonts w:cs="Arial"/>
          <w:szCs w:val="22"/>
        </w:rPr>
        <w:t xml:space="preserve">The following interfaces are used from the host to the WM application.  The host creates Common Business Object (CBO) files (in XML or flat files format) that are sent to WM.  These download interfaces provide WM </w:t>
      </w:r>
      <w:r w:rsidR="00F4450E">
        <w:rPr>
          <w:rFonts w:cs="Arial"/>
          <w:szCs w:val="22"/>
        </w:rPr>
        <w:t>item</w:t>
      </w:r>
      <w:r w:rsidRPr="00B65A88">
        <w:rPr>
          <w:rFonts w:cs="Arial"/>
          <w:szCs w:val="22"/>
        </w:rPr>
        <w:t>, inbound order, and outbound order information for processing by the DC.</w:t>
      </w:r>
    </w:p>
    <w:p w:rsidR="00D070F4" w:rsidRDefault="00D070F4" w:rsidP="00D070F4">
      <w:pPr>
        <w:ind w:left="360"/>
        <w:rPr>
          <w:rFonts w:cs="Arial"/>
          <w:szCs w:val="22"/>
        </w:rPr>
      </w:pPr>
    </w:p>
    <w:p w:rsidR="00D070F4" w:rsidRDefault="00D070F4" w:rsidP="00AC2DB4">
      <w:pPr>
        <w:rPr>
          <w:rFonts w:cs="Arial"/>
          <w:szCs w:val="22"/>
        </w:rPr>
      </w:pPr>
    </w:p>
    <w:p w:rsidR="00D070F4" w:rsidRDefault="00D070F4" w:rsidP="00AC2DB4">
      <w:pPr>
        <w:rPr>
          <w:rFonts w:cs="Arial"/>
          <w:szCs w:val="22"/>
        </w:rPr>
      </w:pPr>
    </w:p>
    <w:p w:rsidR="00D070F4" w:rsidRDefault="00D070F4" w:rsidP="00AC2DB4">
      <w:pPr>
        <w:rPr>
          <w:rFonts w:cs="Arial"/>
          <w:szCs w:val="22"/>
        </w:rPr>
      </w:pPr>
    </w:p>
    <w:p w:rsidR="00D070F4" w:rsidRPr="00B65A88" w:rsidRDefault="001C1067" w:rsidP="00AC2DB4">
      <w:pPr>
        <w:rPr>
          <w:rFonts w:cs="Arial"/>
          <w:szCs w:val="22"/>
        </w:rPr>
      </w:pPr>
      <w:r>
        <w:rPr>
          <w:rFonts w:cs="Arial"/>
          <w:szCs w:val="22"/>
        </w:rPr>
        <w:pict>
          <v:shapetype id="_x0000_t202" coordsize="21600,21600" o:spt="202" path="m,l,21600r21600,l21600,xe">
            <v:stroke joinstyle="miter"/>
            <v:path gradientshapeok="t" o:connecttype="rect"/>
          </v:shapetype>
          <v:shape id="_x0000_s1150" type="#_x0000_t202" style="position:absolute;margin-left:48pt;margin-top:-22.25pt;width:327pt;height:45pt;z-index:251665408">
            <v:textbox style="mso-next-textbox:#_x0000_s1150">
              <w:txbxContent>
                <w:p w:rsidR="001C1067" w:rsidRDefault="001C1067" w:rsidP="00D070F4">
                  <w:pPr>
                    <w:jc w:val="center"/>
                    <w:rPr>
                      <w:b/>
                    </w:rPr>
                  </w:pPr>
                </w:p>
                <w:p w:rsidR="001C1067" w:rsidRPr="007F2981" w:rsidRDefault="001C1067" w:rsidP="00D070F4">
                  <w:pPr>
                    <w:jc w:val="center"/>
                    <w:rPr>
                      <w:b/>
                    </w:rPr>
                  </w:pPr>
                  <w:r w:rsidRPr="007F2981">
                    <w:rPr>
                      <w:b/>
                    </w:rPr>
                    <w:t>HOST</w:t>
                  </w:r>
                </w:p>
              </w:txbxContent>
            </v:textbox>
          </v:shape>
        </w:pict>
      </w:r>
    </w:p>
    <w:p w:rsidR="00D070F4" w:rsidRPr="00B65A88" w:rsidRDefault="001C1067" w:rsidP="00AC2DB4">
      <w:pPr>
        <w:rPr>
          <w:rFonts w:cs="Arial"/>
          <w:szCs w:val="22"/>
        </w:rPr>
      </w:pPr>
      <w:r>
        <w:rPr>
          <w:rFonts w:cs="Arial"/>
          <w:noProof/>
          <w:szCs w:val="22"/>
        </w:rPr>
        <w:pict>
          <v:shapetype id="_x0000_t32" coordsize="21600,21600" o:spt="32" o:oned="t" path="m,l21600,21600e" filled="f">
            <v:path arrowok="t" fillok="f" o:connecttype="none"/>
            <o:lock v:ext="edit" shapetype="t"/>
          </v:shapetype>
          <v:shape id="_x0000_s1195" type="#_x0000_t32" style="position:absolute;margin-left:174.75pt;margin-top:10.1pt;width:.05pt;height:22.75pt;z-index:251670528" o:connectortype="straight">
            <v:stroke endarrow="block"/>
          </v:shape>
        </w:pict>
      </w:r>
      <w:r>
        <w:rPr>
          <w:rFonts w:cs="Arial"/>
          <w:szCs w:val="22"/>
        </w:rPr>
        <w:pict>
          <v:shape id="_x0000_s1142" type="#_x0000_t32" style="position:absolute;margin-left:244.05pt;margin-top:1.05pt;width:0;height:31.5pt;z-index:251659264" o:connectortype="straight">
            <v:stroke endarrow="block"/>
          </v:shape>
        </w:pict>
      </w:r>
      <w:r>
        <w:rPr>
          <w:rFonts w:cs="Arial"/>
          <w:szCs w:val="22"/>
        </w:rPr>
        <w:pict>
          <v:shape id="_x0000_s1143" type="#_x0000_t32" style="position:absolute;margin-left:302.4pt;margin-top:.45pt;width:0;height:31.5pt;z-index:251660288" o:connectortype="straight">
            <v:stroke endarrow="block"/>
          </v:shape>
        </w:pict>
      </w:r>
      <w:r>
        <w:rPr>
          <w:rFonts w:cs="Arial"/>
          <w:szCs w:val="22"/>
        </w:rPr>
        <w:pict>
          <v:shape id="_x0000_s1141" type="#_x0000_t32" style="position:absolute;margin-left:109.65pt;margin-top:1.95pt;width:0;height:31.5pt;z-index:251658240" o:connectortype="straight">
            <v:stroke endarrow="block"/>
          </v:shape>
        </w:pict>
      </w:r>
      <w:r>
        <w:rPr>
          <w:rFonts w:cs="Arial"/>
          <w:noProof/>
          <w:szCs w:val="22"/>
        </w:rPr>
        <w:pict>
          <v:shape id="_x0000_s1152" type="#_x0000_t32" style="position:absolute;margin-left:359.25pt;margin-top:10.1pt;width:.05pt;height:22.6pt;z-index:251667456" o:connectortype="straight">
            <v:stroke endarrow="block"/>
          </v:shape>
        </w:pict>
      </w:r>
      <w:r>
        <w:rPr>
          <w:rFonts w:cs="Arial"/>
          <w:szCs w:val="22"/>
        </w:rPr>
        <w:pict>
          <v:shape id="_x0000_s1132" type="#_x0000_t202" style="position:absolute;margin-left:23.65pt;margin-top:31.95pt;width:57.35pt;height:70.95pt;z-index:251650048;mso-width-relative:margin;mso-height-relative:margin">
            <v:textbox style="mso-next-textbox:#_x0000_s1132">
              <w:txbxContent>
                <w:p w:rsidR="001C1067" w:rsidRDefault="001C1067" w:rsidP="00D070F4">
                  <w:r>
                    <w:t>Item CBO</w:t>
                  </w:r>
                </w:p>
                <w:p w:rsidR="001C1067" w:rsidRDefault="001C1067" w:rsidP="00D070F4">
                  <w:r>
                    <w:t>(BOM)</w:t>
                  </w:r>
                </w:p>
              </w:txbxContent>
            </v:textbox>
          </v:shape>
        </w:pict>
      </w:r>
      <w:r>
        <w:rPr>
          <w:rFonts w:cs="Arial"/>
          <w:szCs w:val="22"/>
        </w:rPr>
        <w:pict>
          <v:shape id="_x0000_s1140" type="#_x0000_t32" style="position:absolute;margin-left:52.5pt;margin-top:.45pt;width:0;height:31.5pt;z-index:251657216" o:connectortype="straight">
            <v:stroke endarrow="block"/>
          </v:shape>
        </w:pict>
      </w:r>
    </w:p>
    <w:p w:rsidR="00D070F4" w:rsidRPr="00B65A88" w:rsidRDefault="001C1067" w:rsidP="00AC2DB4">
      <w:pPr>
        <w:rPr>
          <w:rFonts w:cs="Arial"/>
          <w:szCs w:val="22"/>
        </w:rPr>
      </w:pPr>
      <w:r>
        <w:rPr>
          <w:rFonts w:cs="Arial"/>
          <w:szCs w:val="22"/>
        </w:rPr>
        <w:pict>
          <v:rect id="_x0000_s1137" style="position:absolute;margin-left:18pt;margin-top:5.8pt;width:384pt;height:130.5pt;z-index:-251662336" fillcolor="#a5a5a5"/>
        </w:pict>
      </w:r>
    </w:p>
    <w:p w:rsidR="00D070F4" w:rsidRPr="00B65A88" w:rsidRDefault="001C1067" w:rsidP="00AC2DB4">
      <w:pPr>
        <w:rPr>
          <w:rFonts w:cs="Arial"/>
          <w:szCs w:val="22"/>
        </w:rPr>
      </w:pPr>
      <w:r>
        <w:rPr>
          <w:rFonts w:cs="Arial"/>
          <w:noProof/>
          <w:szCs w:val="22"/>
        </w:rPr>
        <w:pict>
          <v:shape id="_x0000_s1194" type="#_x0000_t202" style="position:absolute;margin-left:152.8pt;margin-top:6.8pt;width:58.7pt;height:70.95pt;z-index:251669504;mso-width-relative:margin;mso-height-relative:margin">
            <v:textbox style="mso-next-textbox:#_x0000_s1194">
              <w:txbxContent>
                <w:p w:rsidR="001C1067" w:rsidRDefault="001C1067" w:rsidP="000F19C3">
                  <w:r>
                    <w:t>Facility</w:t>
                  </w:r>
                </w:p>
                <w:p w:rsidR="001C1067" w:rsidRDefault="001C1067" w:rsidP="000F19C3">
                  <w:r>
                    <w:t>CBO</w:t>
                  </w:r>
                </w:p>
                <w:p w:rsidR="001C1067" w:rsidRDefault="001C1067" w:rsidP="000F19C3">
                  <w:r>
                    <w:tab/>
                  </w:r>
                </w:p>
              </w:txbxContent>
            </v:textbox>
          </v:shape>
        </w:pict>
      </w:r>
      <w:r>
        <w:rPr>
          <w:rFonts w:cs="Arial"/>
          <w:szCs w:val="22"/>
        </w:rPr>
        <w:pict>
          <v:shape id="_x0000_s1135" type="#_x0000_t202" style="position:absolute;margin-left:216.2pt;margin-top:7.65pt;width:61.3pt;height:70.95pt;z-index:251652096;mso-width-relative:margin;mso-height-relative:margin">
            <v:textbox style="mso-next-textbox:#_x0000_s1135">
              <w:txbxContent>
                <w:p w:rsidR="001C1067" w:rsidRDefault="001C1067" w:rsidP="00D070F4">
                  <w:r>
                    <w:t>Business Partner CBO</w:t>
                  </w:r>
                </w:p>
              </w:txbxContent>
            </v:textbox>
          </v:shape>
        </w:pict>
      </w:r>
      <w:r>
        <w:rPr>
          <w:rFonts w:cs="Arial"/>
          <w:szCs w:val="22"/>
        </w:rPr>
        <w:pict>
          <v:shape id="_x0000_s1136" type="#_x0000_t202" style="position:absolute;margin-left:283.65pt;margin-top:6.6pt;width:39.75pt;height:70.95pt;z-index:251653120;mso-width-relative:margin;mso-height-relative:margin">
            <v:textbox style="mso-next-textbox:#_x0000_s1136">
              <w:txbxContent>
                <w:p w:rsidR="001C1067" w:rsidRDefault="001C1067" w:rsidP="00D070F4">
                  <w:r>
                    <w:t>ASN CBO</w:t>
                  </w:r>
                </w:p>
              </w:txbxContent>
            </v:textbox>
          </v:shape>
        </w:pict>
      </w:r>
      <w:r>
        <w:rPr>
          <w:rFonts w:cs="Arial"/>
          <w:szCs w:val="22"/>
        </w:rPr>
        <w:pict>
          <v:shape id="_x0000_s1134" type="#_x0000_t202" style="position:absolute;margin-left:87.7pt;margin-top:7.4pt;width:58.7pt;height:70.95pt;z-index:251651072;mso-width-relative:margin;mso-height-relative:margin">
            <v:textbox style="mso-next-textbox:#_x0000_s1134">
              <w:txbxContent>
                <w:p w:rsidR="001C1067" w:rsidRDefault="001C1067" w:rsidP="00D070F4">
                  <w:r>
                    <w:t xml:space="preserve">Distribution Order </w:t>
                  </w:r>
                </w:p>
                <w:p w:rsidR="001C1067" w:rsidRDefault="001C1067" w:rsidP="00D070F4">
                  <w:r>
                    <w:t>CBO</w:t>
                  </w:r>
                </w:p>
                <w:p w:rsidR="001C1067" w:rsidRDefault="001C1067" w:rsidP="00D070F4">
                  <w:r>
                    <w:tab/>
                  </w:r>
                </w:p>
              </w:txbxContent>
            </v:textbox>
          </v:shape>
        </w:pict>
      </w:r>
      <w:r>
        <w:rPr>
          <w:rFonts w:cs="Arial"/>
          <w:noProof/>
          <w:szCs w:val="22"/>
        </w:rPr>
        <w:pict>
          <v:shape id="_x0000_s1151" type="#_x0000_t202" style="position:absolute;margin-left:330pt;margin-top:7.8pt;width:66.75pt;height:70.95pt;z-index:251666432;mso-width-relative:margin;mso-height-relative:margin">
            <v:textbox style="mso-next-textbox:#_x0000_s1151">
              <w:txbxContent>
                <w:p w:rsidR="001C1067" w:rsidRDefault="001C1067" w:rsidP="00391C9C">
                  <w:r>
                    <w:t>Immediate Needs</w:t>
                  </w:r>
                </w:p>
              </w:txbxContent>
            </v:textbox>
          </v:shape>
        </w:pict>
      </w:r>
    </w:p>
    <w:p w:rsidR="00D070F4" w:rsidRPr="00B65A88" w:rsidRDefault="00D070F4" w:rsidP="00AC2DB4">
      <w:pPr>
        <w:rPr>
          <w:rFonts w:cs="Arial"/>
          <w:szCs w:val="22"/>
        </w:rPr>
      </w:pPr>
    </w:p>
    <w:p w:rsidR="00D070F4" w:rsidRPr="00B65A88" w:rsidRDefault="00D070F4" w:rsidP="00AC2DB4">
      <w:pPr>
        <w:rPr>
          <w:rFonts w:cs="Arial"/>
          <w:szCs w:val="22"/>
        </w:rPr>
      </w:pPr>
    </w:p>
    <w:p w:rsidR="00D070F4" w:rsidRPr="00B65A88" w:rsidRDefault="00D070F4" w:rsidP="00AC2DB4">
      <w:pPr>
        <w:rPr>
          <w:rFonts w:cs="Arial"/>
          <w:szCs w:val="22"/>
        </w:rPr>
      </w:pPr>
    </w:p>
    <w:p w:rsidR="00D070F4" w:rsidRPr="00B65A88" w:rsidRDefault="00D070F4" w:rsidP="00AC2DB4">
      <w:pPr>
        <w:rPr>
          <w:rFonts w:cs="Arial"/>
          <w:szCs w:val="22"/>
        </w:rPr>
      </w:pPr>
    </w:p>
    <w:p w:rsidR="00D070F4" w:rsidRPr="00B65A88" w:rsidRDefault="00D070F4" w:rsidP="00AC2DB4">
      <w:pPr>
        <w:rPr>
          <w:rFonts w:cs="Arial"/>
          <w:szCs w:val="22"/>
        </w:rPr>
      </w:pPr>
    </w:p>
    <w:p w:rsidR="00D070F4" w:rsidRPr="00B65A88" w:rsidRDefault="001C1067" w:rsidP="00AC2DB4">
      <w:pPr>
        <w:rPr>
          <w:rFonts w:cs="Arial"/>
          <w:szCs w:val="22"/>
        </w:rPr>
      </w:pPr>
      <w:r>
        <w:rPr>
          <w:rFonts w:cs="Arial"/>
          <w:noProof/>
          <w:szCs w:val="22"/>
        </w:rPr>
        <w:pict>
          <v:shape id="_x0000_s1196" type="#_x0000_t32" style="position:absolute;margin-left:174.75pt;margin-top:1.1pt;width:0;height:67.5pt;z-index:251671552" o:connectortype="straight">
            <v:stroke endarrow="block"/>
          </v:shape>
        </w:pict>
      </w:r>
      <w:r>
        <w:rPr>
          <w:rFonts w:cs="Arial"/>
          <w:szCs w:val="22"/>
        </w:rPr>
        <w:pict>
          <v:shape id="_x0000_s1147" type="#_x0000_t32" style="position:absolute;margin-left:244.05pt;margin-top:2.75pt;width:0;height:67.5pt;z-index:251663360" o:connectortype="straight">
            <v:stroke endarrow="block"/>
          </v:shape>
        </w:pict>
      </w:r>
      <w:r>
        <w:rPr>
          <w:rFonts w:cs="Arial"/>
          <w:szCs w:val="22"/>
        </w:rPr>
        <w:pict>
          <v:shape id="_x0000_s1148" type="#_x0000_t32" style="position:absolute;margin-left:302.4pt;margin-top:-.3pt;width:0;height:67.5pt;z-index:251664384" o:connectortype="straight">
            <v:stroke endarrow="block"/>
          </v:shape>
        </w:pict>
      </w:r>
      <w:r>
        <w:rPr>
          <w:rFonts w:cs="Arial"/>
          <w:szCs w:val="22"/>
        </w:rPr>
        <w:pict>
          <v:shape id="_x0000_s1146" type="#_x0000_t32" style="position:absolute;margin-left:109.65pt;margin-top:1.7pt;width:0;height:67.5pt;z-index:251662336" o:connectortype="straight">
            <v:stroke endarrow="block"/>
          </v:shape>
        </w:pict>
      </w:r>
      <w:r>
        <w:rPr>
          <w:rFonts w:cs="Arial"/>
          <w:szCs w:val="22"/>
        </w:rPr>
        <w:pict>
          <v:shape id="_x0000_s1145" type="#_x0000_t32" style="position:absolute;margin-left:52.5pt;margin-top:1.25pt;width:0;height:67.5pt;z-index:251661312" o:connectortype="straight">
            <v:stroke endarrow="block"/>
          </v:shape>
        </w:pict>
      </w:r>
      <w:r>
        <w:rPr>
          <w:rFonts w:cs="Arial"/>
          <w:noProof/>
          <w:szCs w:val="22"/>
        </w:rPr>
        <w:pict>
          <v:shape id="_x0000_s1153" type="#_x0000_t32" style="position:absolute;margin-left:359.25pt;margin-top:2.9pt;width:0;height:67.5pt;z-index:251668480" o:connectortype="straight">
            <v:stroke endarrow="block"/>
          </v:shape>
        </w:pict>
      </w:r>
      <w:r>
        <w:rPr>
          <w:rFonts w:cs="Arial"/>
          <w:szCs w:val="22"/>
        </w:rPr>
        <w:pict>
          <v:shape id="_x0000_s1139" type="#_x0000_t202" style="position:absolute;margin-left:67.5pt;margin-top:5.75pt;width:325.5pt;height:24pt;z-index:251656192" fillcolor="#a5a5a5" stroked="f">
            <v:fill opacity="30802f"/>
            <v:textbox style="mso-next-textbox:#_x0000_s1139">
              <w:txbxContent>
                <w:p w:rsidR="001C1067" w:rsidRPr="007F2981" w:rsidRDefault="001C1067" w:rsidP="00D070F4">
                  <w:pPr>
                    <w:jc w:val="center"/>
                    <w:rPr>
                      <w:b/>
                    </w:rPr>
                  </w:pPr>
                  <w:r w:rsidRPr="007F2981">
                    <w:rPr>
                      <w:b/>
                    </w:rPr>
                    <w:t>Manhattan Integration Framework</w:t>
                  </w:r>
                </w:p>
              </w:txbxContent>
            </v:textbox>
          </v:shape>
        </w:pict>
      </w:r>
    </w:p>
    <w:p w:rsidR="00D070F4" w:rsidRPr="00B65A88" w:rsidRDefault="00D070F4" w:rsidP="00D070F4">
      <w:pPr>
        <w:rPr>
          <w:rFonts w:cs="Arial"/>
          <w:szCs w:val="22"/>
        </w:rPr>
      </w:pPr>
    </w:p>
    <w:p w:rsidR="00D070F4" w:rsidRPr="00B65A88" w:rsidRDefault="00D070F4" w:rsidP="00D070F4">
      <w:pPr>
        <w:rPr>
          <w:rFonts w:cs="Arial"/>
          <w:szCs w:val="22"/>
        </w:rPr>
      </w:pPr>
    </w:p>
    <w:p w:rsidR="00D070F4" w:rsidRPr="00B65A88" w:rsidRDefault="00D070F4" w:rsidP="00D070F4">
      <w:pPr>
        <w:rPr>
          <w:rFonts w:cs="Arial"/>
          <w:szCs w:val="22"/>
        </w:rPr>
      </w:pPr>
    </w:p>
    <w:p w:rsidR="00D070F4" w:rsidRPr="00B65A88" w:rsidRDefault="00D070F4" w:rsidP="00D070F4">
      <w:pPr>
        <w:rPr>
          <w:rFonts w:cs="Arial"/>
          <w:szCs w:val="22"/>
        </w:rPr>
      </w:pPr>
    </w:p>
    <w:p w:rsidR="00D070F4" w:rsidRPr="00B65A88" w:rsidRDefault="001C1067" w:rsidP="00D070F4">
      <w:pPr>
        <w:rPr>
          <w:rFonts w:cs="Arial"/>
          <w:szCs w:val="22"/>
        </w:rPr>
      </w:pPr>
      <w:r>
        <w:rPr>
          <w:rFonts w:cs="Arial"/>
          <w:szCs w:val="22"/>
        </w:rPr>
        <w:pict>
          <v:shape id="_x0000_s1138" type="#_x0000_t202" style="position:absolute;margin-left:48pt;margin-top:6.3pt;width:327pt;height:45pt;z-index:251655168">
            <v:textbox style="mso-next-textbox:#_x0000_s1138">
              <w:txbxContent>
                <w:p w:rsidR="001C1067" w:rsidRDefault="001C1067" w:rsidP="00D070F4">
                  <w:pPr>
                    <w:jc w:val="center"/>
                    <w:rPr>
                      <w:b/>
                    </w:rPr>
                  </w:pPr>
                </w:p>
                <w:p w:rsidR="001C1067" w:rsidRPr="007F2981" w:rsidRDefault="001C1067" w:rsidP="00D070F4">
                  <w:pPr>
                    <w:jc w:val="center"/>
                    <w:rPr>
                      <w:b/>
                    </w:rPr>
                  </w:pPr>
                  <w:r w:rsidRPr="007F2981">
                    <w:rPr>
                      <w:b/>
                    </w:rPr>
                    <w:t>WM</w:t>
                  </w:r>
                </w:p>
              </w:txbxContent>
            </v:textbox>
          </v:shape>
        </w:pict>
      </w:r>
    </w:p>
    <w:p w:rsidR="00D070F4" w:rsidRPr="00B65A88" w:rsidRDefault="00D070F4" w:rsidP="00D070F4">
      <w:pPr>
        <w:rPr>
          <w:rFonts w:cs="Arial"/>
          <w:szCs w:val="22"/>
        </w:rPr>
      </w:pPr>
    </w:p>
    <w:p w:rsidR="00D070F4" w:rsidRPr="00B65A88" w:rsidRDefault="00D070F4" w:rsidP="00AC2DB4">
      <w:pPr>
        <w:rPr>
          <w:rFonts w:cs="Arial"/>
          <w:szCs w:val="22"/>
        </w:rPr>
      </w:pPr>
    </w:p>
    <w:p w:rsidR="00D070F4" w:rsidRPr="00B65A88" w:rsidRDefault="00D070F4" w:rsidP="00AC2DB4">
      <w:pPr>
        <w:rPr>
          <w:rFonts w:cs="Arial"/>
          <w:szCs w:val="22"/>
        </w:rPr>
      </w:pPr>
    </w:p>
    <w:p w:rsidR="00D070F4" w:rsidRPr="00B65A88" w:rsidRDefault="00D070F4" w:rsidP="00AC2DB4">
      <w:pPr>
        <w:rPr>
          <w:rFonts w:cs="Arial"/>
          <w:szCs w:val="22"/>
        </w:rPr>
      </w:pPr>
    </w:p>
    <w:p w:rsidR="00D070F4" w:rsidRPr="00AC2DB4" w:rsidRDefault="00D070F4" w:rsidP="00D070F4">
      <w:pPr>
        <w:rPr>
          <w:rFonts w:cs="Arial"/>
          <w:szCs w:val="22"/>
        </w:rPr>
      </w:pPr>
    </w:p>
    <w:p w:rsidR="00A9320C" w:rsidRDefault="00A9320C">
      <w:pPr>
        <w:pStyle w:val="Header"/>
        <w:tabs>
          <w:tab w:val="clear" w:pos="4320"/>
          <w:tab w:val="clear" w:pos="8640"/>
        </w:tabs>
        <w:ind w:left="720" w:hanging="720"/>
        <w:jc w:val="left"/>
        <w:rPr>
          <w:rFonts w:cs="Arial"/>
        </w:rPr>
      </w:pPr>
    </w:p>
    <w:p w:rsidR="00A9320C" w:rsidRDefault="00F4450E">
      <w:pPr>
        <w:pStyle w:val="Heading2"/>
      </w:pPr>
      <w:bookmarkStart w:id="357" w:name="_Toc12288660"/>
      <w:bookmarkStart w:id="358" w:name="_Toc101933996"/>
      <w:bookmarkStart w:id="359" w:name="_Toc101934115"/>
      <w:bookmarkStart w:id="360" w:name="_Toc307236183"/>
      <w:bookmarkStart w:id="361" w:name="_Toc307242961"/>
      <w:bookmarkStart w:id="362" w:name="_Toc307243112"/>
      <w:bookmarkStart w:id="363" w:name="_Toc307243275"/>
      <w:bookmarkStart w:id="364" w:name="_Toc307243438"/>
      <w:bookmarkStart w:id="365" w:name="_Toc307243586"/>
      <w:bookmarkStart w:id="366" w:name="_Toc307243746"/>
      <w:bookmarkStart w:id="367" w:name="_Toc307243906"/>
      <w:bookmarkStart w:id="368" w:name="_Toc307244066"/>
      <w:bookmarkStart w:id="369" w:name="_Toc307244227"/>
      <w:bookmarkStart w:id="370" w:name="_Toc307244388"/>
      <w:bookmarkStart w:id="371" w:name="_Toc307244549"/>
      <w:bookmarkStart w:id="372" w:name="_Toc307244709"/>
      <w:bookmarkStart w:id="373" w:name="_Toc307244868"/>
      <w:bookmarkStart w:id="374" w:name="_Toc307245026"/>
      <w:bookmarkStart w:id="375" w:name="_Toc307245185"/>
      <w:bookmarkStart w:id="376" w:name="_Toc307245344"/>
      <w:bookmarkStart w:id="377" w:name="_Toc307245501"/>
      <w:bookmarkStart w:id="378" w:name="_Toc307245658"/>
      <w:bookmarkStart w:id="379" w:name="_Toc307245806"/>
      <w:bookmarkStart w:id="380" w:name="_Toc307245953"/>
      <w:bookmarkStart w:id="381" w:name="_Toc307246098"/>
      <w:bookmarkStart w:id="382" w:name="_Toc307246242"/>
      <w:bookmarkStart w:id="383" w:name="_Toc307246385"/>
      <w:bookmarkStart w:id="384" w:name="_Toc307246528"/>
      <w:bookmarkStart w:id="385" w:name="_Toc307246670"/>
      <w:bookmarkStart w:id="386" w:name="_Toc307532137"/>
      <w:bookmarkStart w:id="387" w:name="_Toc307532438"/>
      <w:bookmarkStart w:id="388" w:name="_Toc307532580"/>
      <w:bookmarkStart w:id="389" w:name="_Toc307558562"/>
      <w:bookmarkStart w:id="390" w:name="_Toc307558711"/>
      <w:bookmarkStart w:id="391" w:name="_Toc307563296"/>
      <w:bookmarkStart w:id="392" w:name="_Toc307590088"/>
      <w:bookmarkStart w:id="393" w:name="_Toc307590345"/>
      <w:bookmarkStart w:id="394" w:name="_Toc307756921"/>
      <w:bookmarkStart w:id="395" w:name="_Toc307757261"/>
      <w:bookmarkStart w:id="396" w:name="_Toc307757409"/>
      <w:bookmarkStart w:id="397" w:name="_Toc307757557"/>
      <w:bookmarkStart w:id="398" w:name="_Toc308553817"/>
      <w:bookmarkStart w:id="399" w:name="_Toc314043615"/>
      <w:r>
        <w:t>Item</w:t>
      </w:r>
      <w:r w:rsidR="00A9320C">
        <w:t xml:space="preserve"> Master</w:t>
      </w:r>
      <w:bookmarkEnd w:id="357"/>
      <w:bookmarkEnd w:id="358"/>
      <w:bookmarkEnd w:id="359"/>
      <w:r w:rsidR="00A9320C">
        <w:t xml:space="preserve"> </w:t>
      </w:r>
      <w:r w:rsidR="00D070F4">
        <w:t>(</w:t>
      </w:r>
      <w:r>
        <w:t>Item</w:t>
      </w:r>
      <w:r w:rsidR="00D070F4">
        <w:t xml:space="preserve"> CBO)</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rsidR="00A9320C" w:rsidRDefault="00A9320C">
      <w:pPr>
        <w:pStyle w:val="BodyTextIndent"/>
        <w:rPr>
          <w:rFonts w:cs="Arial"/>
        </w:rPr>
      </w:pPr>
    </w:p>
    <w:p w:rsidR="00A9320C" w:rsidRDefault="00A9320C">
      <w:pPr>
        <w:ind w:left="360"/>
        <w:rPr>
          <w:rFonts w:cs="Arial"/>
        </w:rPr>
      </w:pPr>
      <w:r>
        <w:rPr>
          <w:rFonts w:cs="Arial"/>
        </w:rPr>
        <w:t xml:space="preserve">The host system downloads a record into the WM </w:t>
      </w:r>
      <w:r w:rsidR="00F4450E">
        <w:rPr>
          <w:rFonts w:cs="Arial"/>
        </w:rPr>
        <w:t>Item</w:t>
      </w:r>
      <w:r>
        <w:rPr>
          <w:rFonts w:cs="Arial"/>
        </w:rPr>
        <w:t xml:space="preserve"> </w:t>
      </w:r>
      <w:r w:rsidR="00F87C4F">
        <w:rPr>
          <w:rFonts w:cs="Arial"/>
        </w:rPr>
        <w:t xml:space="preserve">CBO </w:t>
      </w:r>
      <w:r>
        <w:rPr>
          <w:rFonts w:cs="Arial"/>
        </w:rPr>
        <w:t xml:space="preserve">and </w:t>
      </w:r>
      <w:r w:rsidR="00F4450E">
        <w:rPr>
          <w:rFonts w:cs="Arial"/>
        </w:rPr>
        <w:t>Item</w:t>
      </w:r>
      <w:r>
        <w:rPr>
          <w:rFonts w:cs="Arial"/>
        </w:rPr>
        <w:t xml:space="preserve"> Warehouse Master tables when an </w:t>
      </w:r>
      <w:r w:rsidR="00F4450E">
        <w:rPr>
          <w:rFonts w:cs="Arial"/>
        </w:rPr>
        <w:t>item</w:t>
      </w:r>
      <w:r>
        <w:rPr>
          <w:rFonts w:cs="Arial"/>
        </w:rPr>
        <w:t xml:space="preserve"> is modified or created.  If the </w:t>
      </w:r>
      <w:r w:rsidR="00F4450E">
        <w:rPr>
          <w:rFonts w:cs="Arial"/>
        </w:rPr>
        <w:t>item</w:t>
      </w:r>
      <w:r>
        <w:rPr>
          <w:rFonts w:cs="Arial"/>
        </w:rPr>
        <w:t xml:space="preserve"> already exists in WM, then the record is replaced with the new record bridged from the host.  The </w:t>
      </w:r>
      <w:r w:rsidR="00F4450E">
        <w:rPr>
          <w:rFonts w:cs="Arial"/>
        </w:rPr>
        <w:t>Item</w:t>
      </w:r>
      <w:r>
        <w:rPr>
          <w:rFonts w:cs="Arial"/>
        </w:rPr>
        <w:t xml:space="preserve"> </w:t>
      </w:r>
      <w:r w:rsidR="00F87C4F">
        <w:rPr>
          <w:rFonts w:cs="Arial"/>
        </w:rPr>
        <w:t xml:space="preserve">CBO </w:t>
      </w:r>
      <w:r>
        <w:rPr>
          <w:rFonts w:cs="Arial"/>
        </w:rPr>
        <w:t xml:space="preserve">table includes information such as </w:t>
      </w:r>
      <w:r w:rsidR="00F4450E">
        <w:rPr>
          <w:rFonts w:cs="Arial"/>
        </w:rPr>
        <w:t>item</w:t>
      </w:r>
      <w:r>
        <w:rPr>
          <w:rFonts w:cs="Arial"/>
        </w:rPr>
        <w:t xml:space="preserve"> description, unit weight, unit volume, and critical dimensions.  These values are maintained at the host level.  The </w:t>
      </w:r>
      <w:r w:rsidR="00F4450E">
        <w:rPr>
          <w:rFonts w:cs="Arial"/>
        </w:rPr>
        <w:t>Item</w:t>
      </w:r>
      <w:r>
        <w:rPr>
          <w:rFonts w:cs="Arial"/>
        </w:rPr>
        <w:t xml:space="preserve"> Warehouse Master table includes </w:t>
      </w:r>
      <w:r w:rsidR="00F4450E">
        <w:rPr>
          <w:rFonts w:cs="Arial"/>
        </w:rPr>
        <w:t>item</w:t>
      </w:r>
      <w:r>
        <w:rPr>
          <w:rFonts w:cs="Arial"/>
        </w:rPr>
        <w:t xml:space="preserve"> information that is specific to a given distribution center (e.g. </w:t>
      </w:r>
      <w:proofErr w:type="spellStart"/>
      <w:r>
        <w:rPr>
          <w:rFonts w:cs="Arial"/>
        </w:rPr>
        <w:t>putaway</w:t>
      </w:r>
      <w:proofErr w:type="spellEnd"/>
      <w:r>
        <w:rPr>
          <w:rFonts w:cs="Arial"/>
        </w:rPr>
        <w:t xml:space="preserve"> type).  </w:t>
      </w:r>
    </w:p>
    <w:p w:rsidR="00A9320C" w:rsidRDefault="00A9320C">
      <w:pPr>
        <w:pStyle w:val="TOC2"/>
        <w:jc w:val="left"/>
        <w:rPr>
          <w:rFonts w:cs="Arial"/>
        </w:rPr>
      </w:pPr>
    </w:p>
    <w:p w:rsidR="00F87C4F" w:rsidRPr="00D44C6F" w:rsidRDefault="00F87C4F" w:rsidP="00F87C4F">
      <w:pPr>
        <w:ind w:left="360"/>
        <w:rPr>
          <w:rFonts w:cs="Arial"/>
        </w:rPr>
      </w:pPr>
      <w:r w:rsidRPr="00D44C6F">
        <w:rPr>
          <w:rFonts w:cs="Arial"/>
        </w:rPr>
        <w:lastRenderedPageBreak/>
        <w:t xml:space="preserve">Most of the </w:t>
      </w:r>
      <w:r w:rsidR="00F4450E">
        <w:rPr>
          <w:rFonts w:cs="Arial"/>
        </w:rPr>
        <w:t>Item</w:t>
      </w:r>
      <w:r w:rsidRPr="00D44C6F">
        <w:rPr>
          <w:rFonts w:cs="Arial"/>
        </w:rPr>
        <w:t xml:space="preserve"> Master information is maintained in the </w:t>
      </w:r>
      <w:r>
        <w:rPr>
          <w:rFonts w:cs="Arial"/>
        </w:rPr>
        <w:t>Omnia</w:t>
      </w:r>
      <w:r w:rsidRPr="00D44C6F">
        <w:rPr>
          <w:rFonts w:cs="Arial"/>
        </w:rPr>
        <w:t xml:space="preserve"> system; however, some fields, such as </w:t>
      </w:r>
      <w:proofErr w:type="spellStart"/>
      <w:r w:rsidRPr="00D44C6F">
        <w:rPr>
          <w:rFonts w:cs="Arial"/>
        </w:rPr>
        <w:t>putaway</w:t>
      </w:r>
      <w:proofErr w:type="spellEnd"/>
      <w:r w:rsidRPr="00D44C6F">
        <w:rPr>
          <w:rFonts w:cs="Arial"/>
        </w:rPr>
        <w:t xml:space="preserve"> type, may be maintained inside WM.  </w:t>
      </w:r>
      <w:r>
        <w:rPr>
          <w:rFonts w:cs="Arial"/>
        </w:rPr>
        <w:t>Carter’s configure</w:t>
      </w:r>
      <w:r w:rsidRPr="00D44C6F">
        <w:rPr>
          <w:rFonts w:cs="Arial"/>
        </w:rPr>
        <w:t xml:space="preserve"> these fields to be warehouse specific and they are protected from being over-written by the host in the ‘</w:t>
      </w:r>
      <w:r w:rsidR="00CD1972" w:rsidRPr="00CD1972">
        <w:rPr>
          <w:rFonts w:cs="Arial"/>
          <w:b/>
          <w:i/>
        </w:rPr>
        <w:t>Import Exclusions</w:t>
      </w:r>
      <w:r w:rsidRPr="00D44C6F">
        <w:rPr>
          <w:rFonts w:cs="Arial"/>
        </w:rPr>
        <w:t xml:space="preserve">’ option.  When an existing </w:t>
      </w:r>
      <w:r w:rsidR="00F4450E">
        <w:rPr>
          <w:rFonts w:cs="Arial"/>
        </w:rPr>
        <w:t>item</w:t>
      </w:r>
      <w:r w:rsidRPr="00D44C6F">
        <w:rPr>
          <w:rFonts w:cs="Arial"/>
        </w:rPr>
        <w:t xml:space="preserve"> is re-downloaded to WM, these protected fields are copied into the new </w:t>
      </w:r>
      <w:r w:rsidR="00F4450E">
        <w:rPr>
          <w:rFonts w:cs="Arial"/>
        </w:rPr>
        <w:t>item</w:t>
      </w:r>
      <w:r w:rsidRPr="00D44C6F">
        <w:rPr>
          <w:rFonts w:cs="Arial"/>
        </w:rPr>
        <w:t xml:space="preserve"> record before the old </w:t>
      </w:r>
      <w:r w:rsidR="00F4450E">
        <w:rPr>
          <w:rFonts w:cs="Arial"/>
        </w:rPr>
        <w:t>item</w:t>
      </w:r>
      <w:r w:rsidRPr="00D44C6F">
        <w:rPr>
          <w:rFonts w:cs="Arial"/>
        </w:rPr>
        <w:t xml:space="preserve"> record is deleted.  Protected fields can still be edited using the ‘</w:t>
      </w:r>
      <w:r w:rsidR="00F4450E">
        <w:rPr>
          <w:rFonts w:cs="Arial"/>
          <w:b/>
        </w:rPr>
        <w:t>Item</w:t>
      </w:r>
      <w:r w:rsidRPr="00D44C6F">
        <w:rPr>
          <w:rFonts w:cs="Arial"/>
          <w:b/>
        </w:rPr>
        <w:t>s</w:t>
      </w:r>
      <w:r w:rsidRPr="00D44C6F">
        <w:rPr>
          <w:rFonts w:cs="Arial"/>
        </w:rPr>
        <w:t>’ option.</w:t>
      </w:r>
    </w:p>
    <w:p w:rsidR="00A9320C" w:rsidRDefault="00A9320C">
      <w:pPr>
        <w:ind w:left="360"/>
        <w:jc w:val="both"/>
      </w:pPr>
    </w:p>
    <w:p w:rsidR="00A9320C" w:rsidRDefault="00A9320C">
      <w:pPr>
        <w:ind w:left="360"/>
      </w:pPr>
      <w:r>
        <w:rPr>
          <w:rFonts w:cs="Arial"/>
        </w:rPr>
        <w:t xml:space="preserve">For certain types of </w:t>
      </w:r>
      <w:r w:rsidR="00F4450E">
        <w:rPr>
          <w:rFonts w:cs="Arial"/>
        </w:rPr>
        <w:t>item</w:t>
      </w:r>
      <w:r>
        <w:rPr>
          <w:rFonts w:cs="Arial"/>
        </w:rPr>
        <w:t xml:space="preserve">s with similar characteristics, Carter’s uses the </w:t>
      </w:r>
      <w:r w:rsidR="00F4450E">
        <w:rPr>
          <w:rFonts w:cs="Arial"/>
        </w:rPr>
        <w:t>Item</w:t>
      </w:r>
      <w:r>
        <w:rPr>
          <w:rFonts w:cs="Arial"/>
        </w:rPr>
        <w:t xml:space="preserve"> Master Profile functionality in WM.  </w:t>
      </w:r>
      <w:r>
        <w:t xml:space="preserve">The UI - </w:t>
      </w:r>
      <w:r w:rsidR="00F4450E">
        <w:rPr>
          <w:b/>
          <w:bCs/>
          <w:i/>
          <w:iCs/>
        </w:rPr>
        <w:t>Item</w:t>
      </w:r>
      <w:r>
        <w:rPr>
          <w:b/>
          <w:bCs/>
          <w:i/>
          <w:iCs/>
        </w:rPr>
        <w:t xml:space="preserve"> Profile</w:t>
      </w:r>
      <w:r w:rsidR="00F87C4F">
        <w:rPr>
          <w:b/>
          <w:bCs/>
          <w:i/>
          <w:iCs/>
        </w:rPr>
        <w:t>s</w:t>
      </w:r>
      <w:r>
        <w:rPr>
          <w:b/>
          <w:bCs/>
          <w:i/>
          <w:iCs/>
        </w:rPr>
        <w:t xml:space="preserve"> </w:t>
      </w:r>
      <w:r>
        <w:t xml:space="preserve">option allows the user to specify values for fields that may not have values in the host system (such as </w:t>
      </w:r>
      <w:proofErr w:type="spellStart"/>
      <w:r>
        <w:t>putaway</w:t>
      </w:r>
      <w:proofErr w:type="spellEnd"/>
      <w:r>
        <w:t xml:space="preserve"> type, </w:t>
      </w:r>
      <w:proofErr w:type="spellStart"/>
      <w:r>
        <w:t>etc</w:t>
      </w:r>
      <w:proofErr w:type="spellEnd"/>
      <w:r>
        <w:t xml:space="preserve">) and apply these values to </w:t>
      </w:r>
      <w:r w:rsidR="00F4450E">
        <w:t>item</w:t>
      </w:r>
      <w:r>
        <w:t xml:space="preserve">s with similar characteristics.  The user assigns </w:t>
      </w:r>
      <w:r w:rsidR="006157FC">
        <w:t>item</w:t>
      </w:r>
      <w:r>
        <w:t xml:space="preserve">s with similar characteristics (i.e., fleece ware) to a category, and then assigns generic </w:t>
      </w:r>
      <w:r w:rsidR="00F4450E">
        <w:t>Item</w:t>
      </w:r>
      <w:r>
        <w:t xml:space="preserve"> Master/</w:t>
      </w:r>
      <w:r w:rsidR="00F4450E">
        <w:t>Item</w:t>
      </w:r>
      <w:r>
        <w:t xml:space="preserve"> Warehouse Master values (i.e., </w:t>
      </w:r>
      <w:proofErr w:type="spellStart"/>
      <w:r>
        <w:t>putaway</w:t>
      </w:r>
      <w:proofErr w:type="spellEnd"/>
      <w:r>
        <w:t xml:space="preserve"> type) to the category.  The interface program references the </w:t>
      </w:r>
      <w:r w:rsidR="006157FC">
        <w:t>item</w:t>
      </w:r>
      <w:r>
        <w:t xml:space="preserve"> profile ID on the </w:t>
      </w:r>
      <w:r w:rsidR="00F4450E">
        <w:t>item</w:t>
      </w:r>
      <w:r>
        <w:t xml:space="preserve"> and retrieves these field values from the matching </w:t>
      </w:r>
      <w:r w:rsidR="00F4450E">
        <w:t>item</w:t>
      </w:r>
      <w:r>
        <w:t xml:space="preserve"> profile record instead of requiring the host to hard code these values.</w:t>
      </w:r>
    </w:p>
    <w:p w:rsidR="00A9320C" w:rsidRDefault="00A9320C">
      <w:pPr>
        <w:ind w:left="360"/>
        <w:rPr>
          <w:rFonts w:cs="Arial"/>
        </w:rPr>
      </w:pPr>
    </w:p>
    <w:p w:rsidR="00F87C4F" w:rsidRPr="001F6278" w:rsidRDefault="00F4450E" w:rsidP="00F87C4F">
      <w:pPr>
        <w:ind w:left="360"/>
        <w:rPr>
          <w:rFonts w:cs="Arial"/>
        </w:rPr>
      </w:pPr>
      <w:r>
        <w:rPr>
          <w:rFonts w:cs="Arial"/>
        </w:rPr>
        <w:t>Item</w:t>
      </w:r>
      <w:r w:rsidR="00F87C4F" w:rsidRPr="001F6278">
        <w:rPr>
          <w:rFonts w:cs="Arial"/>
        </w:rPr>
        <w:t>s are viewed using the ‘</w:t>
      </w:r>
      <w:r>
        <w:rPr>
          <w:rFonts w:cs="Arial"/>
          <w:b/>
        </w:rPr>
        <w:t>Item</w:t>
      </w:r>
      <w:r w:rsidR="00F87C4F" w:rsidRPr="001F6278">
        <w:rPr>
          <w:rFonts w:cs="Arial"/>
          <w:b/>
        </w:rPr>
        <w:t>s</w:t>
      </w:r>
      <w:r w:rsidR="00F87C4F" w:rsidRPr="001F6278">
        <w:rPr>
          <w:rFonts w:cs="Arial"/>
        </w:rPr>
        <w:t xml:space="preserve">’ option.  </w:t>
      </w:r>
      <w:r w:rsidR="00F87C4F">
        <w:rPr>
          <w:rFonts w:cs="Arial"/>
        </w:rPr>
        <w:t>Carter’s</w:t>
      </w:r>
      <w:r w:rsidR="00F87C4F" w:rsidRPr="001F6278">
        <w:rPr>
          <w:rFonts w:cs="Arial"/>
        </w:rPr>
        <w:t xml:space="preserve"> uses roles and permissions in WM to allow users to view the </w:t>
      </w:r>
      <w:r>
        <w:rPr>
          <w:rFonts w:cs="Arial"/>
        </w:rPr>
        <w:t>Item</w:t>
      </w:r>
      <w:r w:rsidR="00F87C4F" w:rsidRPr="001F6278">
        <w:rPr>
          <w:rFonts w:cs="Arial"/>
        </w:rPr>
        <w:t xml:space="preserve">s transaction while also preventing users from changing </w:t>
      </w:r>
      <w:r>
        <w:rPr>
          <w:rFonts w:cs="Arial"/>
        </w:rPr>
        <w:t>item</w:t>
      </w:r>
      <w:r w:rsidR="00F87C4F" w:rsidRPr="001F6278">
        <w:rPr>
          <w:rFonts w:cs="Arial"/>
        </w:rPr>
        <w:t xml:space="preserve"> values.</w:t>
      </w:r>
    </w:p>
    <w:p w:rsidR="00F87C4F" w:rsidRDefault="00F87C4F">
      <w:pPr>
        <w:ind w:left="360"/>
        <w:rPr>
          <w:rFonts w:cs="Arial"/>
        </w:rPr>
      </w:pPr>
    </w:p>
    <w:p w:rsidR="00F87C4F" w:rsidRPr="001F6278" w:rsidRDefault="00F87C4F" w:rsidP="00F87C4F">
      <w:pPr>
        <w:ind w:left="360"/>
        <w:rPr>
          <w:rFonts w:cs="Arial"/>
        </w:rPr>
      </w:pPr>
      <w:r w:rsidRPr="001F6278">
        <w:rPr>
          <w:rFonts w:cs="Arial"/>
        </w:rPr>
        <w:t xml:space="preserve">An </w:t>
      </w:r>
      <w:r w:rsidR="00F4450E">
        <w:rPr>
          <w:rFonts w:cs="Arial"/>
        </w:rPr>
        <w:t>item</w:t>
      </w:r>
      <w:r w:rsidRPr="001F6278">
        <w:rPr>
          <w:rFonts w:cs="Arial"/>
        </w:rPr>
        <w:t xml:space="preserve"> may have multiple </w:t>
      </w:r>
      <w:r w:rsidR="00F4450E">
        <w:rPr>
          <w:rFonts w:cs="Arial"/>
        </w:rPr>
        <w:t>item</w:t>
      </w:r>
      <w:r w:rsidRPr="001F6278">
        <w:rPr>
          <w:rFonts w:cs="Arial"/>
        </w:rPr>
        <w:t xml:space="preserve"> barcodes (or UPC barcodes). If needed, additional </w:t>
      </w:r>
      <w:r w:rsidR="00F4450E">
        <w:rPr>
          <w:rFonts w:cs="Arial"/>
        </w:rPr>
        <w:t>Item</w:t>
      </w:r>
      <w:r w:rsidRPr="001F6278">
        <w:rPr>
          <w:rFonts w:cs="Arial"/>
        </w:rPr>
        <w:t xml:space="preserve"> Barcodes are downloaded from the host into the CBO </w:t>
      </w:r>
      <w:r w:rsidR="00F4450E">
        <w:rPr>
          <w:rFonts w:cs="Arial"/>
        </w:rPr>
        <w:t>Item</w:t>
      </w:r>
      <w:r w:rsidRPr="001F6278">
        <w:rPr>
          <w:rFonts w:cs="Arial"/>
        </w:rPr>
        <w:t xml:space="preserve"> Interface. When an </w:t>
      </w:r>
      <w:r w:rsidR="00F4450E">
        <w:rPr>
          <w:rFonts w:cs="Arial"/>
        </w:rPr>
        <w:t>item</w:t>
      </w:r>
      <w:r w:rsidRPr="001F6278">
        <w:rPr>
          <w:rFonts w:cs="Arial"/>
        </w:rPr>
        <w:t xml:space="preserve"> barcode is scanned, WM first checks the cross-reference to see if an entry is present for the indicated </w:t>
      </w:r>
      <w:r w:rsidR="00F4450E">
        <w:rPr>
          <w:rFonts w:cs="Arial"/>
        </w:rPr>
        <w:t>item</w:t>
      </w:r>
      <w:r w:rsidRPr="001F6278">
        <w:rPr>
          <w:rFonts w:cs="Arial"/>
        </w:rPr>
        <w:t xml:space="preserve"> barcode. If so, the primary </w:t>
      </w:r>
      <w:r w:rsidR="00F4450E">
        <w:rPr>
          <w:rFonts w:cs="Arial"/>
        </w:rPr>
        <w:t>item</w:t>
      </w:r>
      <w:r w:rsidRPr="001F6278">
        <w:rPr>
          <w:rFonts w:cs="Arial"/>
        </w:rPr>
        <w:t xml:space="preserve"> barcode is used to reference the </w:t>
      </w:r>
      <w:r w:rsidR="00F4450E">
        <w:rPr>
          <w:rFonts w:cs="Arial"/>
        </w:rPr>
        <w:t>item</w:t>
      </w:r>
      <w:r w:rsidRPr="001F6278">
        <w:rPr>
          <w:rFonts w:cs="Arial"/>
        </w:rPr>
        <w:t xml:space="preserve">. </w:t>
      </w:r>
      <w:r w:rsidR="00F4450E">
        <w:rPr>
          <w:rFonts w:cs="Arial"/>
        </w:rPr>
        <w:t>Item</w:t>
      </w:r>
      <w:r w:rsidRPr="001F6278">
        <w:rPr>
          <w:rFonts w:cs="Arial"/>
        </w:rPr>
        <w:t xml:space="preserve"> Cross Reference entries can be viewed and maintained via the </w:t>
      </w:r>
      <w:r w:rsidR="00F4450E">
        <w:rPr>
          <w:rFonts w:cs="Arial"/>
          <w:b/>
        </w:rPr>
        <w:t>Item</w:t>
      </w:r>
      <w:r w:rsidRPr="001F6278">
        <w:rPr>
          <w:rFonts w:cs="Arial"/>
          <w:b/>
        </w:rPr>
        <w:t>s</w:t>
      </w:r>
      <w:r w:rsidRPr="001F6278">
        <w:rPr>
          <w:rFonts w:cs="Arial"/>
        </w:rPr>
        <w:t xml:space="preserve"> option under the </w:t>
      </w:r>
      <w:r w:rsidRPr="001F6278">
        <w:rPr>
          <w:rFonts w:cs="Arial"/>
          <w:b/>
        </w:rPr>
        <w:t>X-References</w:t>
      </w:r>
      <w:r w:rsidRPr="001F6278">
        <w:rPr>
          <w:rFonts w:cs="Arial"/>
        </w:rPr>
        <w:t xml:space="preserve"> tab</w:t>
      </w:r>
    </w:p>
    <w:p w:rsidR="00F87C4F" w:rsidRPr="001F6278" w:rsidRDefault="00F87C4F" w:rsidP="00F87C4F">
      <w:pPr>
        <w:ind w:left="360"/>
        <w:rPr>
          <w:rFonts w:cs="Arial"/>
        </w:rPr>
      </w:pPr>
    </w:p>
    <w:p w:rsidR="00F87C4F" w:rsidRPr="001F6278" w:rsidRDefault="00F4450E" w:rsidP="00F87C4F">
      <w:pPr>
        <w:ind w:left="360"/>
        <w:rPr>
          <w:rFonts w:cs="Arial"/>
        </w:rPr>
      </w:pPr>
      <w:r>
        <w:rPr>
          <w:rFonts w:cs="Arial"/>
        </w:rPr>
        <w:t>Item</w:t>
      </w:r>
      <w:r w:rsidR="00F87C4F" w:rsidRPr="001F6278">
        <w:rPr>
          <w:rFonts w:cs="Arial"/>
        </w:rPr>
        <w:t xml:space="preserve"> CBO Breakdown:</w:t>
      </w:r>
    </w:p>
    <w:p w:rsidR="00F87C4F" w:rsidRPr="001F6278" w:rsidRDefault="00F87C4F" w:rsidP="00F87C4F">
      <w:pPr>
        <w:numPr>
          <w:ilvl w:val="0"/>
          <w:numId w:val="22"/>
        </w:numPr>
        <w:rPr>
          <w:rFonts w:cs="Arial"/>
        </w:rPr>
      </w:pPr>
      <w:r w:rsidRPr="001F6278">
        <w:rPr>
          <w:rFonts w:cs="Arial"/>
        </w:rPr>
        <w:t xml:space="preserve">Enterprise </w:t>
      </w:r>
      <w:r w:rsidR="00F4450E">
        <w:rPr>
          <w:rFonts w:cs="Arial"/>
        </w:rPr>
        <w:t>Item</w:t>
      </w:r>
      <w:r w:rsidRPr="001F6278">
        <w:rPr>
          <w:rFonts w:cs="Arial"/>
        </w:rPr>
        <w:t xml:space="preserve"> Master (Dimensions, Weight, Volume, </w:t>
      </w:r>
      <w:r w:rsidR="00F4450E">
        <w:rPr>
          <w:rFonts w:cs="Arial"/>
        </w:rPr>
        <w:t>Item</w:t>
      </w:r>
      <w:r w:rsidRPr="001F6278">
        <w:rPr>
          <w:rFonts w:cs="Arial"/>
        </w:rPr>
        <w:t xml:space="preserve"> Mask, UOM Quantities</w:t>
      </w:r>
    </w:p>
    <w:p w:rsidR="00F87C4F" w:rsidRPr="00B65A88" w:rsidRDefault="00F4450E" w:rsidP="00F87C4F">
      <w:pPr>
        <w:pStyle w:val="ListParagraph"/>
        <w:numPr>
          <w:ilvl w:val="0"/>
          <w:numId w:val="22"/>
        </w:numPr>
        <w:rPr>
          <w:rFonts w:cs="Arial"/>
          <w:sz w:val="22"/>
          <w:szCs w:val="22"/>
        </w:rPr>
      </w:pPr>
      <w:r>
        <w:rPr>
          <w:rFonts w:cs="Arial"/>
          <w:sz w:val="22"/>
          <w:szCs w:val="22"/>
        </w:rPr>
        <w:t>Item</w:t>
      </w:r>
      <w:r w:rsidR="00F87C4F" w:rsidRPr="00B65A88">
        <w:rPr>
          <w:rFonts w:cs="Arial"/>
          <w:sz w:val="22"/>
          <w:szCs w:val="22"/>
        </w:rPr>
        <w:t xml:space="preserve"> Package Definition (Sub-Pack Quantity, Pack Quantity, iLPN Quantity)</w:t>
      </w:r>
    </w:p>
    <w:p w:rsidR="00F87C4F" w:rsidRPr="001F6278" w:rsidRDefault="00F4450E" w:rsidP="00F87C4F">
      <w:pPr>
        <w:numPr>
          <w:ilvl w:val="0"/>
          <w:numId w:val="22"/>
        </w:numPr>
        <w:rPr>
          <w:rFonts w:cs="Arial"/>
        </w:rPr>
      </w:pPr>
      <w:r>
        <w:rPr>
          <w:rFonts w:cs="Arial"/>
        </w:rPr>
        <w:t>Item</w:t>
      </w:r>
      <w:r w:rsidR="00F87C4F" w:rsidRPr="001F6278">
        <w:rPr>
          <w:rFonts w:cs="Arial"/>
        </w:rPr>
        <w:t xml:space="preserve"> Cross Reference (Multiple UPCs to one </w:t>
      </w:r>
      <w:r>
        <w:rPr>
          <w:rFonts w:cs="Arial"/>
        </w:rPr>
        <w:t>Item</w:t>
      </w:r>
      <w:r w:rsidR="00F87C4F" w:rsidRPr="001F6278">
        <w:rPr>
          <w:rFonts w:cs="Arial"/>
        </w:rPr>
        <w:t xml:space="preserve"> UPC)</w:t>
      </w:r>
    </w:p>
    <w:p w:rsidR="00F87C4F" w:rsidRPr="00B65A88" w:rsidRDefault="00F4450E" w:rsidP="00F87C4F">
      <w:pPr>
        <w:pStyle w:val="ListParagraph"/>
        <w:numPr>
          <w:ilvl w:val="0"/>
          <w:numId w:val="22"/>
        </w:numPr>
        <w:rPr>
          <w:rFonts w:cs="Arial"/>
          <w:sz w:val="22"/>
          <w:szCs w:val="22"/>
        </w:rPr>
      </w:pPr>
      <w:r>
        <w:rPr>
          <w:rFonts w:cs="Arial"/>
          <w:sz w:val="22"/>
          <w:szCs w:val="22"/>
        </w:rPr>
        <w:t>Item</w:t>
      </w:r>
      <w:r w:rsidR="00F87C4F" w:rsidRPr="00B65A88">
        <w:rPr>
          <w:rFonts w:cs="Arial"/>
          <w:sz w:val="22"/>
          <w:szCs w:val="22"/>
        </w:rPr>
        <w:t xml:space="preserve"> Bill of Materials (</w:t>
      </w:r>
      <w:r>
        <w:rPr>
          <w:rFonts w:cs="Arial"/>
          <w:sz w:val="22"/>
          <w:szCs w:val="22"/>
        </w:rPr>
        <w:t>Item</w:t>
      </w:r>
      <w:r w:rsidR="00F87C4F" w:rsidRPr="00B65A88">
        <w:rPr>
          <w:rFonts w:cs="Arial"/>
          <w:sz w:val="22"/>
          <w:szCs w:val="22"/>
        </w:rPr>
        <w:t xml:space="preserve"> Specific Kitting Requirements)</w:t>
      </w:r>
    </w:p>
    <w:p w:rsidR="00F87C4F" w:rsidRPr="001F6278" w:rsidRDefault="00F87C4F" w:rsidP="00F87C4F">
      <w:pPr>
        <w:numPr>
          <w:ilvl w:val="0"/>
          <w:numId w:val="22"/>
        </w:numPr>
        <w:rPr>
          <w:rFonts w:cs="Arial"/>
        </w:rPr>
      </w:pPr>
      <w:r w:rsidRPr="001F6278">
        <w:rPr>
          <w:rFonts w:cs="Arial"/>
        </w:rPr>
        <w:t xml:space="preserve">Facility-Specific </w:t>
      </w:r>
      <w:r w:rsidR="00F4450E">
        <w:rPr>
          <w:rFonts w:cs="Arial"/>
        </w:rPr>
        <w:t>Item</w:t>
      </w:r>
      <w:r w:rsidRPr="001F6278">
        <w:rPr>
          <w:rFonts w:cs="Arial"/>
        </w:rPr>
        <w:t xml:space="preserve"> Master (Allo</w:t>
      </w:r>
      <w:r>
        <w:rPr>
          <w:rFonts w:cs="Arial"/>
        </w:rPr>
        <w:t xml:space="preserve">cation Type, </w:t>
      </w:r>
      <w:proofErr w:type="spellStart"/>
      <w:r>
        <w:rPr>
          <w:rFonts w:cs="Arial"/>
        </w:rPr>
        <w:t>Putaway</w:t>
      </w:r>
      <w:proofErr w:type="spellEnd"/>
      <w:r>
        <w:rPr>
          <w:rFonts w:cs="Arial"/>
        </w:rPr>
        <w:t xml:space="preserve"> Type</w:t>
      </w:r>
      <w:r w:rsidRPr="001F6278">
        <w:rPr>
          <w:rFonts w:cs="Arial"/>
        </w:rPr>
        <w:t>)</w:t>
      </w:r>
    </w:p>
    <w:p w:rsidR="00F87C4F" w:rsidRPr="001F6278" w:rsidRDefault="00F87C4F" w:rsidP="00F87C4F">
      <w:pPr>
        <w:numPr>
          <w:ilvl w:val="0"/>
          <w:numId w:val="22"/>
        </w:numPr>
        <w:rPr>
          <w:rFonts w:cs="Arial"/>
        </w:rPr>
      </w:pPr>
      <w:r w:rsidRPr="001F6278">
        <w:rPr>
          <w:rFonts w:cs="Arial"/>
        </w:rPr>
        <w:t xml:space="preserve">Vendor-Specific </w:t>
      </w:r>
      <w:r w:rsidR="00F4450E">
        <w:rPr>
          <w:rFonts w:cs="Arial"/>
        </w:rPr>
        <w:t>Item</w:t>
      </w:r>
      <w:r w:rsidRPr="001F6278">
        <w:rPr>
          <w:rFonts w:cs="Arial"/>
        </w:rPr>
        <w:t xml:space="preserve"> Master</w:t>
      </w:r>
    </w:p>
    <w:p w:rsidR="00F87C4F" w:rsidRDefault="00F87C4F" w:rsidP="00F87C4F">
      <w:pPr>
        <w:pStyle w:val="Heading2"/>
        <w:numPr>
          <w:ilvl w:val="0"/>
          <w:numId w:val="0"/>
        </w:numPr>
      </w:pPr>
    </w:p>
    <w:p w:rsidR="00A9320C" w:rsidRDefault="00A9320C" w:rsidP="00F87C4F">
      <w:pPr>
        <w:pStyle w:val="Heading2"/>
        <w:numPr>
          <w:ilvl w:val="0"/>
          <w:numId w:val="0"/>
        </w:numPr>
      </w:pPr>
    </w:p>
    <w:p w:rsidR="00A9320C" w:rsidRDefault="00A9320C">
      <w:pPr>
        <w:pStyle w:val="BodyTextIndent"/>
        <w:rPr>
          <w:rFonts w:cs="Arial"/>
        </w:rPr>
      </w:pPr>
    </w:p>
    <w:p w:rsidR="00F87C4F" w:rsidRDefault="00F87C4F">
      <w:pPr>
        <w:pStyle w:val="Heading2"/>
      </w:pPr>
      <w:bookmarkStart w:id="400" w:name="_Toc307236185"/>
      <w:bookmarkStart w:id="401" w:name="_Toc307243114"/>
      <w:bookmarkStart w:id="402" w:name="_Toc307243277"/>
      <w:bookmarkStart w:id="403" w:name="_Toc307243588"/>
      <w:bookmarkStart w:id="404" w:name="_Toc307243748"/>
      <w:bookmarkStart w:id="405" w:name="_Toc307243908"/>
      <w:bookmarkStart w:id="406" w:name="_Toc307244068"/>
      <w:bookmarkStart w:id="407" w:name="_Toc307244229"/>
      <w:bookmarkStart w:id="408" w:name="_Toc307244390"/>
      <w:bookmarkStart w:id="409" w:name="_Toc307244551"/>
      <w:bookmarkStart w:id="410" w:name="_Toc307244711"/>
      <w:bookmarkStart w:id="411" w:name="_Toc307244870"/>
      <w:bookmarkStart w:id="412" w:name="_Toc307245028"/>
      <w:bookmarkStart w:id="413" w:name="_Toc307245187"/>
      <w:bookmarkStart w:id="414" w:name="_Toc307245346"/>
      <w:bookmarkStart w:id="415" w:name="_Toc307245503"/>
      <w:bookmarkStart w:id="416" w:name="_Toc307245660"/>
      <w:bookmarkStart w:id="417" w:name="_Toc307245808"/>
      <w:bookmarkStart w:id="418" w:name="_Toc307245955"/>
      <w:bookmarkStart w:id="419" w:name="_Toc307246100"/>
      <w:bookmarkStart w:id="420" w:name="_Toc307246244"/>
      <w:bookmarkStart w:id="421" w:name="_Toc307246387"/>
      <w:bookmarkStart w:id="422" w:name="_Toc307246530"/>
      <w:bookmarkStart w:id="423" w:name="_Toc307246672"/>
      <w:bookmarkStart w:id="424" w:name="_Toc307532139"/>
      <w:bookmarkStart w:id="425" w:name="_Toc307532440"/>
      <w:bookmarkStart w:id="426" w:name="_Toc307532582"/>
      <w:bookmarkStart w:id="427" w:name="_Toc307558564"/>
      <w:bookmarkStart w:id="428" w:name="_Toc307558713"/>
      <w:bookmarkStart w:id="429" w:name="_Toc307563298"/>
      <w:bookmarkStart w:id="430" w:name="_Toc307590090"/>
      <w:bookmarkStart w:id="431" w:name="_Toc307590347"/>
      <w:bookmarkStart w:id="432" w:name="_Toc307756923"/>
      <w:bookmarkStart w:id="433" w:name="_Toc307757263"/>
      <w:bookmarkStart w:id="434" w:name="_Toc307757411"/>
      <w:bookmarkStart w:id="435" w:name="_Toc307757559"/>
      <w:bookmarkStart w:id="436" w:name="_Toc307757966"/>
      <w:bookmarkStart w:id="437" w:name="_Toc307236186"/>
      <w:bookmarkStart w:id="438" w:name="_Toc307242962"/>
      <w:bookmarkStart w:id="439" w:name="_Toc307243115"/>
      <w:bookmarkStart w:id="440" w:name="_Toc307243278"/>
      <w:bookmarkStart w:id="441" w:name="_Toc307243439"/>
      <w:bookmarkStart w:id="442" w:name="_Toc307243589"/>
      <w:bookmarkStart w:id="443" w:name="_Toc307243749"/>
      <w:bookmarkStart w:id="444" w:name="_Toc307243909"/>
      <w:bookmarkStart w:id="445" w:name="_Toc307244069"/>
      <w:bookmarkStart w:id="446" w:name="_Toc307244230"/>
      <w:bookmarkStart w:id="447" w:name="_Toc307244391"/>
      <w:bookmarkStart w:id="448" w:name="_Toc307244552"/>
      <w:bookmarkStart w:id="449" w:name="_Toc307244712"/>
      <w:bookmarkStart w:id="450" w:name="_Toc307244871"/>
      <w:bookmarkStart w:id="451" w:name="_Toc307245029"/>
      <w:bookmarkStart w:id="452" w:name="_Toc307245188"/>
      <w:bookmarkStart w:id="453" w:name="_Toc307245347"/>
      <w:bookmarkStart w:id="454" w:name="_Toc307245504"/>
      <w:bookmarkStart w:id="455" w:name="_Toc307245661"/>
      <w:bookmarkStart w:id="456" w:name="_Toc307245809"/>
      <w:bookmarkStart w:id="457" w:name="_Toc307245956"/>
      <w:bookmarkStart w:id="458" w:name="_Toc307246101"/>
      <w:bookmarkStart w:id="459" w:name="_Toc307246245"/>
      <w:bookmarkStart w:id="460" w:name="_Toc307246388"/>
      <w:bookmarkStart w:id="461" w:name="_Toc307246531"/>
      <w:bookmarkStart w:id="462" w:name="_Toc307246673"/>
      <w:bookmarkStart w:id="463" w:name="_Toc307532140"/>
      <w:bookmarkStart w:id="464" w:name="_Toc307532441"/>
      <w:bookmarkStart w:id="465" w:name="_Toc307532583"/>
      <w:bookmarkStart w:id="466" w:name="_Toc307558565"/>
      <w:bookmarkStart w:id="467" w:name="_Toc307558714"/>
      <w:bookmarkStart w:id="468" w:name="_Toc307563299"/>
      <w:bookmarkStart w:id="469" w:name="_Toc307590091"/>
      <w:bookmarkStart w:id="470" w:name="_Toc307590348"/>
      <w:bookmarkStart w:id="471" w:name="_Toc307756924"/>
      <w:bookmarkStart w:id="472" w:name="_Toc307757264"/>
      <w:bookmarkStart w:id="473" w:name="_Toc307757412"/>
      <w:bookmarkStart w:id="474" w:name="_Toc307757560"/>
      <w:bookmarkStart w:id="475" w:name="_Toc308553818"/>
      <w:bookmarkStart w:id="476" w:name="_Toc314043616"/>
      <w:bookmarkStart w:id="477" w:name="_Toc12288663"/>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t>Vendor Master (Business Partners CBO)</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rsidR="00F87C4F" w:rsidRPr="00C55A13" w:rsidRDefault="00F87C4F" w:rsidP="00F87C4F">
      <w:pPr>
        <w:ind w:left="360"/>
        <w:rPr>
          <w:rFonts w:cs="Arial"/>
        </w:rPr>
      </w:pPr>
      <w:r w:rsidRPr="00C55A13">
        <w:rPr>
          <w:rFonts w:cs="Arial"/>
        </w:rPr>
        <w:t xml:space="preserve">The Business Partner interface is downloaded from the host system in order to centralize the maintenance of vendors.  Vendor records may also be created manually within WM using the </w:t>
      </w:r>
      <w:r w:rsidRPr="00C55A13">
        <w:rPr>
          <w:rFonts w:cs="Arial"/>
          <w:b/>
        </w:rPr>
        <w:t>Business Partners</w:t>
      </w:r>
      <w:r w:rsidRPr="00C55A13">
        <w:rPr>
          <w:rFonts w:cs="Arial"/>
        </w:rPr>
        <w:t xml:space="preserve"> option.  Business Partners contain information including address and phone number, and are used to validate PO, ASN, or Shipment data bridged to WM.  Business Partner information can also dictate quality inspection measures on a vendor by vendor basis.</w:t>
      </w:r>
    </w:p>
    <w:p w:rsidR="00F87C4F" w:rsidRPr="00C55A13" w:rsidRDefault="00F87C4F" w:rsidP="00F87C4F">
      <w:pPr>
        <w:ind w:left="360"/>
        <w:rPr>
          <w:rFonts w:cs="Arial"/>
        </w:rPr>
      </w:pPr>
    </w:p>
    <w:p w:rsidR="00F87C4F" w:rsidRPr="00C55A13" w:rsidRDefault="00F87C4F" w:rsidP="00F87C4F">
      <w:pPr>
        <w:ind w:left="360"/>
        <w:rPr>
          <w:rFonts w:cs="Arial"/>
        </w:rPr>
      </w:pPr>
      <w:r w:rsidRPr="00C55A13">
        <w:rPr>
          <w:rFonts w:cs="Arial"/>
        </w:rPr>
        <w:t>Business Partner Interface Breakdown:</w:t>
      </w:r>
    </w:p>
    <w:p w:rsidR="00F87C4F" w:rsidRDefault="00F87C4F" w:rsidP="00F87C4F">
      <w:pPr>
        <w:numPr>
          <w:ilvl w:val="0"/>
          <w:numId w:val="23"/>
        </w:numPr>
        <w:rPr>
          <w:rFonts w:cs="Arial"/>
        </w:rPr>
      </w:pPr>
      <w:r w:rsidRPr="00C55A13">
        <w:rPr>
          <w:rFonts w:cs="Arial"/>
        </w:rPr>
        <w:lastRenderedPageBreak/>
        <w:t>Business Partner Header (Vendor ID, Address)</w:t>
      </w:r>
    </w:p>
    <w:p w:rsidR="00F87C4F" w:rsidRDefault="00F87C4F" w:rsidP="00F87C4F">
      <w:pPr>
        <w:numPr>
          <w:ilvl w:val="0"/>
          <w:numId w:val="23"/>
        </w:numPr>
        <w:rPr>
          <w:rFonts w:cs="Arial"/>
        </w:rPr>
      </w:pPr>
      <w:r w:rsidRPr="00C55A13">
        <w:rPr>
          <w:rFonts w:cs="Arial"/>
        </w:rPr>
        <w:t>Business Partner Contact (Contact Name, Address)</w:t>
      </w:r>
    </w:p>
    <w:p w:rsidR="004E455C" w:rsidRDefault="004E455C" w:rsidP="00F87C4F">
      <w:pPr>
        <w:numPr>
          <w:ilvl w:val="0"/>
          <w:numId w:val="23"/>
        </w:numPr>
        <w:rPr>
          <w:rFonts w:cs="Arial"/>
        </w:rPr>
      </w:pPr>
      <w:r>
        <w:rPr>
          <w:rFonts w:cs="Arial"/>
        </w:rPr>
        <w:t xml:space="preserve">Relationship to the parent company </w:t>
      </w:r>
    </w:p>
    <w:p w:rsidR="004E455C" w:rsidRPr="00C55A13" w:rsidRDefault="004E455C" w:rsidP="004E455C">
      <w:pPr>
        <w:ind w:left="1080"/>
        <w:rPr>
          <w:rFonts w:cs="Arial"/>
        </w:rPr>
      </w:pPr>
    </w:p>
    <w:p w:rsidR="00F87C4F" w:rsidRPr="004C02AC" w:rsidRDefault="00F87C4F" w:rsidP="00F87C4F"/>
    <w:p w:rsidR="00F87C4F" w:rsidRPr="00F87C4F" w:rsidRDefault="00F87C4F" w:rsidP="00F87C4F"/>
    <w:p w:rsidR="00A9320C" w:rsidRDefault="00A9320C">
      <w:pPr>
        <w:pStyle w:val="Heading2"/>
      </w:pPr>
      <w:r>
        <w:t xml:space="preserve">  </w:t>
      </w:r>
      <w:bookmarkStart w:id="478" w:name="_Toc307236187"/>
      <w:bookmarkStart w:id="479" w:name="_Toc307243116"/>
      <w:bookmarkStart w:id="480" w:name="_Toc307243279"/>
      <w:bookmarkStart w:id="481" w:name="_Toc307243590"/>
      <w:bookmarkStart w:id="482" w:name="_Toc307243750"/>
      <w:bookmarkStart w:id="483" w:name="_Toc307243910"/>
      <w:bookmarkStart w:id="484" w:name="_Toc307244070"/>
      <w:bookmarkStart w:id="485" w:name="_Toc307244231"/>
      <w:bookmarkStart w:id="486" w:name="_Toc307244392"/>
      <w:bookmarkStart w:id="487" w:name="_Toc307244553"/>
      <w:bookmarkStart w:id="488" w:name="_Toc307244713"/>
      <w:bookmarkStart w:id="489" w:name="_Toc307244872"/>
      <w:bookmarkStart w:id="490" w:name="_Toc307245030"/>
      <w:bookmarkStart w:id="491" w:name="_Toc307245189"/>
      <w:bookmarkStart w:id="492" w:name="_Toc307245348"/>
      <w:bookmarkStart w:id="493" w:name="_Toc307245505"/>
      <w:bookmarkStart w:id="494" w:name="_Toc307245662"/>
      <w:bookmarkStart w:id="495" w:name="_Toc307245810"/>
      <w:bookmarkStart w:id="496" w:name="_Toc307245957"/>
      <w:bookmarkStart w:id="497" w:name="_Toc307246102"/>
      <w:bookmarkStart w:id="498" w:name="_Toc307246246"/>
      <w:bookmarkStart w:id="499" w:name="_Toc307246389"/>
      <w:bookmarkStart w:id="500" w:name="_Toc307246532"/>
      <w:bookmarkStart w:id="501" w:name="_Toc307246674"/>
      <w:bookmarkStart w:id="502" w:name="_Toc307532141"/>
      <w:bookmarkStart w:id="503" w:name="_Toc307532442"/>
      <w:bookmarkStart w:id="504" w:name="_Toc307532584"/>
      <w:bookmarkStart w:id="505" w:name="_Toc307558566"/>
      <w:bookmarkStart w:id="506" w:name="_Toc307558715"/>
      <w:bookmarkStart w:id="507" w:name="_Toc307563300"/>
      <w:bookmarkStart w:id="508" w:name="_Toc307590092"/>
      <w:bookmarkStart w:id="509" w:name="_Toc307590349"/>
      <w:bookmarkStart w:id="510" w:name="_Toc307756925"/>
      <w:bookmarkStart w:id="511" w:name="_Toc307757265"/>
      <w:bookmarkStart w:id="512" w:name="_Toc307757413"/>
      <w:bookmarkStart w:id="513" w:name="_Toc307757561"/>
      <w:bookmarkStart w:id="514" w:name="_Toc308553819"/>
      <w:bookmarkStart w:id="515" w:name="_Toc314043617"/>
      <w:bookmarkStart w:id="516" w:name="_Toc101933998"/>
      <w:bookmarkStart w:id="517" w:name="_Toc101934117"/>
      <w:bookmarkStart w:id="518" w:name="_Toc307242963"/>
      <w:bookmarkStart w:id="519" w:name="_Toc307243440"/>
      <w:r>
        <w:t>Advanced Shipment Notice (</w:t>
      </w:r>
      <w:r w:rsidR="00F87C4F">
        <w:t>ASN CBO</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r w:rsidR="00252B31">
        <w:t>)</w:t>
      </w:r>
      <w:bookmarkEnd w:id="510"/>
      <w:bookmarkEnd w:id="511"/>
      <w:bookmarkEnd w:id="512"/>
      <w:bookmarkEnd w:id="513"/>
      <w:bookmarkEnd w:id="514"/>
      <w:bookmarkEnd w:id="515"/>
      <w:r w:rsidR="00F87C4F">
        <w:t xml:space="preserve"> </w:t>
      </w:r>
      <w:bookmarkEnd w:id="477"/>
      <w:bookmarkEnd w:id="516"/>
      <w:bookmarkEnd w:id="517"/>
      <w:bookmarkEnd w:id="518"/>
      <w:bookmarkEnd w:id="519"/>
    </w:p>
    <w:p w:rsidR="00A9320C" w:rsidRDefault="00A9320C">
      <w:pPr>
        <w:pStyle w:val="Header"/>
        <w:tabs>
          <w:tab w:val="clear" w:pos="4320"/>
          <w:tab w:val="clear" w:pos="8640"/>
        </w:tabs>
        <w:jc w:val="left"/>
        <w:rPr>
          <w:rFonts w:cs="Arial"/>
          <w:b w:val="0"/>
        </w:rPr>
      </w:pPr>
    </w:p>
    <w:p w:rsidR="00A9320C" w:rsidRDefault="00C368DE">
      <w:pPr>
        <w:ind w:left="360"/>
        <w:rPr>
          <w:rFonts w:cs="Arial"/>
        </w:rPr>
      </w:pPr>
      <w:r>
        <w:t xml:space="preserve"> Business partners </w:t>
      </w:r>
      <w:r w:rsidR="00A9320C">
        <w:t xml:space="preserve">provide Carter’s with </w:t>
      </w:r>
      <w:r>
        <w:t xml:space="preserve">iLPN </w:t>
      </w:r>
      <w:r w:rsidR="00A9320C">
        <w:t xml:space="preserve">level Advanced Shipment Notice (ASN) information through the use of Carter’s e-SPS system.  </w:t>
      </w:r>
      <w:r w:rsidR="00A9320C">
        <w:rPr>
          <w:rFonts w:cs="Arial"/>
        </w:rPr>
        <w:t>These ASNs are then downloaded to WM and include the following components and corresponding information:</w:t>
      </w:r>
    </w:p>
    <w:p w:rsidR="00A9320C" w:rsidRDefault="00A9320C">
      <w:pPr>
        <w:numPr>
          <w:ilvl w:val="1"/>
          <w:numId w:val="2"/>
        </w:numPr>
        <w:rPr>
          <w:rFonts w:cs="Arial"/>
        </w:rPr>
      </w:pPr>
      <w:r>
        <w:rPr>
          <w:rFonts w:cs="Arial"/>
        </w:rPr>
        <w:t xml:space="preserve">ASN Header (includes Shipment number, </w:t>
      </w:r>
      <w:smartTag w:uri="urn:schemas-microsoft-com:office:smarttags" w:element="place">
        <w:r>
          <w:rPr>
            <w:rFonts w:cs="Arial"/>
          </w:rPr>
          <w:t>PO</w:t>
        </w:r>
      </w:smartTag>
      <w:r>
        <w:rPr>
          <w:rFonts w:cs="Arial"/>
        </w:rPr>
        <w:t xml:space="preserve"> number, Vendor name, etc.)</w:t>
      </w:r>
    </w:p>
    <w:p w:rsidR="00A9320C" w:rsidRDefault="00ED7868">
      <w:pPr>
        <w:numPr>
          <w:ilvl w:val="1"/>
          <w:numId w:val="2"/>
        </w:numPr>
        <w:rPr>
          <w:rFonts w:cs="Arial"/>
        </w:rPr>
      </w:pPr>
      <w:r>
        <w:rPr>
          <w:rFonts w:cs="Arial"/>
        </w:rPr>
        <w:t xml:space="preserve">-iLPN </w:t>
      </w:r>
      <w:r w:rsidR="00A9320C">
        <w:rPr>
          <w:rFonts w:cs="Arial"/>
        </w:rPr>
        <w:t>Header (includes Case number, PO number, Status, etc.)</w:t>
      </w:r>
    </w:p>
    <w:p w:rsidR="00A9320C" w:rsidRDefault="00ED7868">
      <w:pPr>
        <w:numPr>
          <w:ilvl w:val="1"/>
          <w:numId w:val="2"/>
        </w:numPr>
        <w:rPr>
          <w:rFonts w:cs="Arial"/>
        </w:rPr>
      </w:pPr>
      <w:r>
        <w:rPr>
          <w:rFonts w:cs="Arial"/>
        </w:rPr>
        <w:t xml:space="preserve">-iLPN </w:t>
      </w:r>
      <w:r w:rsidR="00A9320C">
        <w:rPr>
          <w:rFonts w:cs="Arial"/>
        </w:rPr>
        <w:t xml:space="preserve">Detail  (includes </w:t>
      </w:r>
      <w:r w:rsidR="006157FC">
        <w:rPr>
          <w:rFonts w:cs="Arial"/>
        </w:rPr>
        <w:t>item</w:t>
      </w:r>
      <w:r w:rsidR="00A9320C">
        <w:rPr>
          <w:rFonts w:cs="Arial"/>
        </w:rPr>
        <w:t xml:space="preserve"> and quantity)</w:t>
      </w:r>
    </w:p>
    <w:p w:rsidR="00A9320C" w:rsidRDefault="00A9320C">
      <w:pPr>
        <w:rPr>
          <w:rFonts w:cs="Arial"/>
        </w:rPr>
      </w:pPr>
    </w:p>
    <w:p w:rsidR="00A9320C" w:rsidRDefault="00A9320C">
      <w:pPr>
        <w:ind w:left="360"/>
        <w:rPr>
          <w:rFonts w:cs="Arial"/>
        </w:rPr>
      </w:pPr>
      <w:r>
        <w:rPr>
          <w:rFonts w:cs="Arial"/>
        </w:rPr>
        <w:t xml:space="preserve">As ASNs are downloaded, WM creates the ASN detail records that reflect the </w:t>
      </w:r>
      <w:r w:rsidR="006157FC">
        <w:rPr>
          <w:rFonts w:cs="Arial"/>
        </w:rPr>
        <w:t>item</w:t>
      </w:r>
      <w:r>
        <w:rPr>
          <w:rFonts w:cs="Arial"/>
        </w:rPr>
        <w:t xml:space="preserve"> and quantity information from the case detail records.  The ASN is created in status ‘</w:t>
      </w:r>
      <w:r w:rsidR="00AE3D9B">
        <w:rPr>
          <w:rFonts w:cs="Arial"/>
        </w:rPr>
        <w:t>2</w:t>
      </w:r>
      <w:r>
        <w:rPr>
          <w:rFonts w:cs="Arial"/>
        </w:rPr>
        <w:t xml:space="preserve">0’ (In Transit) and LPNs are created in status ‘00’ (In Transit).    </w:t>
      </w:r>
    </w:p>
    <w:p w:rsidR="00A9320C" w:rsidRDefault="00A9320C">
      <w:pPr>
        <w:ind w:left="360"/>
        <w:jc w:val="both"/>
        <w:rPr>
          <w:rFonts w:cs="Arial"/>
        </w:rPr>
      </w:pPr>
    </w:p>
    <w:p w:rsidR="00C368DE" w:rsidRPr="0090168F" w:rsidRDefault="00C368DE" w:rsidP="00C368DE">
      <w:pPr>
        <w:ind w:left="360"/>
      </w:pPr>
      <w:r w:rsidRPr="0090168F">
        <w:t>WM also allows for local ASN creation, inquiry, and maintenance.</w:t>
      </w:r>
    </w:p>
    <w:p w:rsidR="00C368DE" w:rsidRPr="0090168F" w:rsidRDefault="00C368DE" w:rsidP="00C368DE">
      <w:pPr>
        <w:ind w:left="360"/>
      </w:pPr>
    </w:p>
    <w:p w:rsidR="00C368DE" w:rsidRPr="00B032C7" w:rsidRDefault="00C368DE" w:rsidP="00305C51">
      <w:pPr>
        <w:ind w:left="360"/>
      </w:pPr>
      <w:bookmarkStart w:id="520" w:name="_Toc307236188"/>
      <w:bookmarkStart w:id="521" w:name="_Toc307242964"/>
      <w:bookmarkStart w:id="522" w:name="_Toc307243117"/>
      <w:bookmarkStart w:id="523" w:name="_Toc307243280"/>
      <w:bookmarkStart w:id="524" w:name="_Toc307243441"/>
      <w:bookmarkStart w:id="525" w:name="_Toc307243591"/>
      <w:bookmarkStart w:id="526" w:name="_Toc307243751"/>
      <w:bookmarkStart w:id="527" w:name="_Toc307243911"/>
      <w:bookmarkStart w:id="528" w:name="_Toc307244071"/>
      <w:bookmarkStart w:id="529" w:name="_Toc307244232"/>
      <w:bookmarkStart w:id="530" w:name="_Toc307244393"/>
      <w:r w:rsidRPr="00B032C7">
        <w:t>System Updates</w:t>
      </w:r>
      <w:bookmarkEnd w:id="520"/>
      <w:bookmarkEnd w:id="521"/>
      <w:bookmarkEnd w:id="522"/>
      <w:bookmarkEnd w:id="523"/>
      <w:bookmarkEnd w:id="524"/>
      <w:bookmarkEnd w:id="525"/>
      <w:bookmarkEnd w:id="526"/>
      <w:bookmarkEnd w:id="527"/>
      <w:bookmarkEnd w:id="528"/>
      <w:bookmarkEnd w:id="529"/>
      <w:bookmarkEnd w:id="530"/>
    </w:p>
    <w:p w:rsidR="00C368DE" w:rsidRPr="00B65A88" w:rsidRDefault="00C368DE" w:rsidP="00C368DE">
      <w:pPr>
        <w:rPr>
          <w:rFonts w:cs="Arial"/>
          <w:szCs w:val="22"/>
        </w:rPr>
      </w:pPr>
    </w:p>
    <w:tbl>
      <w:tblPr>
        <w:tblW w:w="88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440"/>
        <w:gridCol w:w="1545"/>
        <w:gridCol w:w="3585"/>
      </w:tblGrid>
      <w:tr w:rsidR="00C368DE" w:rsidRPr="00B65A88" w:rsidTr="00D23DE9">
        <w:tc>
          <w:tcPr>
            <w:tcW w:w="2250" w:type="dxa"/>
            <w:shd w:val="clear" w:color="auto" w:fill="8DB3E2"/>
          </w:tcPr>
          <w:p w:rsidR="00C368DE" w:rsidRPr="00B65A88" w:rsidRDefault="00C368DE" w:rsidP="007D6133">
            <w:pPr>
              <w:jc w:val="center"/>
              <w:rPr>
                <w:rFonts w:cs="Arial"/>
                <w:b/>
                <w:bCs/>
                <w:szCs w:val="22"/>
              </w:rPr>
            </w:pPr>
            <w:r w:rsidRPr="00B65A88">
              <w:rPr>
                <w:rFonts w:cs="Arial"/>
                <w:b/>
                <w:bCs/>
                <w:szCs w:val="22"/>
              </w:rPr>
              <w:t>Action</w:t>
            </w:r>
          </w:p>
        </w:tc>
        <w:tc>
          <w:tcPr>
            <w:tcW w:w="1440" w:type="dxa"/>
            <w:shd w:val="clear" w:color="auto" w:fill="8DB3E2"/>
          </w:tcPr>
          <w:p w:rsidR="00C368DE" w:rsidRPr="00B65A88" w:rsidRDefault="00C368DE" w:rsidP="007D6133">
            <w:pPr>
              <w:ind w:left="-108" w:right="1"/>
              <w:jc w:val="center"/>
              <w:rPr>
                <w:rFonts w:cs="Arial"/>
                <w:b/>
                <w:bCs/>
                <w:szCs w:val="22"/>
              </w:rPr>
            </w:pPr>
            <w:r w:rsidRPr="00B65A88">
              <w:rPr>
                <w:rFonts w:cs="Arial"/>
                <w:b/>
                <w:bCs/>
                <w:szCs w:val="22"/>
              </w:rPr>
              <w:t>Type</w:t>
            </w:r>
          </w:p>
        </w:tc>
        <w:tc>
          <w:tcPr>
            <w:tcW w:w="1545" w:type="dxa"/>
            <w:shd w:val="clear" w:color="auto" w:fill="8DB3E2"/>
          </w:tcPr>
          <w:p w:rsidR="00C368DE" w:rsidRPr="00B65A88" w:rsidRDefault="00C368DE" w:rsidP="007D6133">
            <w:pPr>
              <w:jc w:val="center"/>
              <w:rPr>
                <w:rFonts w:cs="Arial"/>
                <w:b/>
                <w:bCs/>
                <w:szCs w:val="22"/>
              </w:rPr>
            </w:pPr>
            <w:r w:rsidRPr="00B65A88">
              <w:rPr>
                <w:rFonts w:cs="Arial"/>
                <w:b/>
                <w:bCs/>
                <w:szCs w:val="22"/>
              </w:rPr>
              <w:t>Created In</w:t>
            </w:r>
          </w:p>
        </w:tc>
        <w:tc>
          <w:tcPr>
            <w:tcW w:w="3585" w:type="dxa"/>
            <w:shd w:val="clear" w:color="auto" w:fill="8DB3E2"/>
          </w:tcPr>
          <w:p w:rsidR="00C368DE" w:rsidRPr="00B65A88" w:rsidRDefault="00C368DE" w:rsidP="007D6133">
            <w:pPr>
              <w:jc w:val="center"/>
              <w:rPr>
                <w:rFonts w:cs="Arial"/>
                <w:b/>
                <w:bCs/>
                <w:szCs w:val="22"/>
              </w:rPr>
            </w:pPr>
            <w:r w:rsidRPr="00B65A88">
              <w:rPr>
                <w:rFonts w:cs="Arial"/>
                <w:b/>
                <w:bCs/>
                <w:szCs w:val="22"/>
              </w:rPr>
              <w:t>Details</w:t>
            </w:r>
          </w:p>
        </w:tc>
      </w:tr>
      <w:tr w:rsidR="00C368DE" w:rsidRPr="00B65A88" w:rsidTr="007D6133">
        <w:tc>
          <w:tcPr>
            <w:tcW w:w="2250" w:type="dxa"/>
          </w:tcPr>
          <w:p w:rsidR="00C368DE" w:rsidRPr="00B65A88" w:rsidRDefault="00C368DE" w:rsidP="007D6133">
            <w:pPr>
              <w:pStyle w:val="CommentText"/>
              <w:jc w:val="center"/>
              <w:rPr>
                <w:rFonts w:cs="Arial"/>
                <w:szCs w:val="22"/>
              </w:rPr>
            </w:pPr>
            <w:r w:rsidRPr="00B65A88">
              <w:rPr>
                <w:rFonts w:cs="Arial"/>
                <w:szCs w:val="22"/>
              </w:rPr>
              <w:t>Bridge iLPN Level ASN</w:t>
            </w:r>
          </w:p>
        </w:tc>
        <w:tc>
          <w:tcPr>
            <w:tcW w:w="1440" w:type="dxa"/>
          </w:tcPr>
          <w:p w:rsidR="00C368DE" w:rsidRPr="00B65A88" w:rsidRDefault="00C368DE" w:rsidP="007D6133">
            <w:pPr>
              <w:ind w:right="91"/>
              <w:jc w:val="center"/>
              <w:rPr>
                <w:rFonts w:cs="Arial"/>
                <w:szCs w:val="22"/>
              </w:rPr>
            </w:pPr>
            <w:r w:rsidRPr="00B65A88">
              <w:rPr>
                <w:rFonts w:cs="Arial"/>
                <w:szCs w:val="22"/>
              </w:rPr>
              <w:t>ASN Header</w:t>
            </w:r>
          </w:p>
        </w:tc>
        <w:tc>
          <w:tcPr>
            <w:tcW w:w="1545" w:type="dxa"/>
          </w:tcPr>
          <w:p w:rsidR="00C368DE" w:rsidRPr="00B65A88" w:rsidRDefault="00C368DE" w:rsidP="007D6133">
            <w:pPr>
              <w:rPr>
                <w:rFonts w:cs="Arial"/>
                <w:szCs w:val="22"/>
              </w:rPr>
            </w:pPr>
            <w:r w:rsidRPr="00B65A88">
              <w:rPr>
                <w:rFonts w:cs="Arial"/>
                <w:szCs w:val="22"/>
              </w:rPr>
              <w:t>‘20’ In Transit</w:t>
            </w:r>
          </w:p>
        </w:tc>
        <w:tc>
          <w:tcPr>
            <w:tcW w:w="3585" w:type="dxa"/>
          </w:tcPr>
          <w:p w:rsidR="00C368DE" w:rsidRPr="00B65A88" w:rsidRDefault="00C368DE" w:rsidP="007D6133">
            <w:pPr>
              <w:rPr>
                <w:rFonts w:cs="Arial"/>
                <w:szCs w:val="22"/>
              </w:rPr>
            </w:pPr>
            <w:r w:rsidRPr="00B65A88">
              <w:rPr>
                <w:rFonts w:cs="Arial"/>
                <w:szCs w:val="22"/>
              </w:rPr>
              <w:t>ASN created in “In Transit”</w:t>
            </w:r>
          </w:p>
        </w:tc>
      </w:tr>
      <w:tr w:rsidR="00C368DE" w:rsidRPr="00B65A88" w:rsidTr="007D6133">
        <w:tc>
          <w:tcPr>
            <w:tcW w:w="2250" w:type="dxa"/>
          </w:tcPr>
          <w:p w:rsidR="00C368DE" w:rsidRPr="00B65A88" w:rsidRDefault="00C368DE" w:rsidP="007D6133">
            <w:pPr>
              <w:pStyle w:val="CommentText"/>
              <w:jc w:val="center"/>
              <w:rPr>
                <w:rFonts w:cs="Arial"/>
                <w:szCs w:val="22"/>
              </w:rPr>
            </w:pPr>
            <w:r w:rsidRPr="00B65A88">
              <w:rPr>
                <w:rFonts w:cs="Arial"/>
                <w:szCs w:val="22"/>
              </w:rPr>
              <w:t>Bridge iLPN Level ASN</w:t>
            </w:r>
          </w:p>
        </w:tc>
        <w:tc>
          <w:tcPr>
            <w:tcW w:w="1440" w:type="dxa"/>
          </w:tcPr>
          <w:p w:rsidR="00C368DE" w:rsidRPr="00B65A88" w:rsidRDefault="00C368DE" w:rsidP="007D6133">
            <w:pPr>
              <w:ind w:right="91"/>
              <w:jc w:val="center"/>
              <w:rPr>
                <w:rFonts w:cs="Arial"/>
                <w:szCs w:val="22"/>
              </w:rPr>
            </w:pPr>
            <w:r w:rsidRPr="00B65A88">
              <w:rPr>
                <w:rFonts w:cs="Arial"/>
                <w:szCs w:val="22"/>
              </w:rPr>
              <w:t>iLPN Header</w:t>
            </w:r>
          </w:p>
        </w:tc>
        <w:tc>
          <w:tcPr>
            <w:tcW w:w="1545" w:type="dxa"/>
          </w:tcPr>
          <w:p w:rsidR="00C368DE" w:rsidRPr="00B65A88" w:rsidRDefault="00C368DE" w:rsidP="007D6133">
            <w:pPr>
              <w:rPr>
                <w:rFonts w:cs="Arial"/>
                <w:szCs w:val="22"/>
              </w:rPr>
            </w:pPr>
            <w:r w:rsidRPr="00B65A88">
              <w:rPr>
                <w:rFonts w:cs="Arial"/>
                <w:szCs w:val="22"/>
              </w:rPr>
              <w:t>‘00’ In Transit</w:t>
            </w:r>
          </w:p>
        </w:tc>
        <w:tc>
          <w:tcPr>
            <w:tcW w:w="3585" w:type="dxa"/>
          </w:tcPr>
          <w:p w:rsidR="00C368DE" w:rsidRPr="00B65A88" w:rsidRDefault="00C368DE" w:rsidP="007D6133">
            <w:pPr>
              <w:rPr>
                <w:rFonts w:cs="Arial"/>
                <w:szCs w:val="22"/>
              </w:rPr>
            </w:pPr>
            <w:proofErr w:type="gramStart"/>
            <w:r w:rsidRPr="00B65A88">
              <w:rPr>
                <w:rFonts w:cs="Arial"/>
                <w:szCs w:val="22"/>
              </w:rPr>
              <w:t>iLPN</w:t>
            </w:r>
            <w:proofErr w:type="gramEnd"/>
            <w:r w:rsidRPr="00B65A88">
              <w:rPr>
                <w:rFonts w:cs="Arial"/>
                <w:szCs w:val="22"/>
              </w:rPr>
              <w:t xml:space="preserve"> created in “In Transit”. ILPN is not in inventory until received.</w:t>
            </w:r>
          </w:p>
        </w:tc>
      </w:tr>
    </w:tbl>
    <w:p w:rsidR="00C368DE" w:rsidRPr="00B65A88" w:rsidRDefault="00C368DE" w:rsidP="00C368DE">
      <w:pPr>
        <w:ind w:left="720"/>
        <w:rPr>
          <w:rFonts w:cs="Arial"/>
          <w:szCs w:val="22"/>
        </w:rPr>
      </w:pPr>
    </w:p>
    <w:p w:rsidR="00C368DE" w:rsidRPr="00B65A88" w:rsidRDefault="00C368DE" w:rsidP="00C368DE">
      <w:pPr>
        <w:ind w:left="720"/>
        <w:rPr>
          <w:rFonts w:cs="Arial"/>
          <w:i/>
          <w:szCs w:val="22"/>
        </w:rPr>
      </w:pPr>
      <w:r w:rsidRPr="00B65A88">
        <w:rPr>
          <w:rFonts w:cs="Arial"/>
          <w:i/>
          <w:szCs w:val="22"/>
        </w:rPr>
        <w:t xml:space="preserve">Interface Maintenance Options – </w:t>
      </w:r>
      <w:r w:rsidRPr="00B65A88">
        <w:rPr>
          <w:rFonts w:cs="Arial"/>
          <w:i/>
          <w:szCs w:val="22"/>
        </w:rPr>
        <w:br/>
      </w:r>
    </w:p>
    <w:p w:rsidR="00C368DE" w:rsidRPr="00B65A88" w:rsidRDefault="00C368DE" w:rsidP="00C368DE">
      <w:pPr>
        <w:pStyle w:val="ListParagraph"/>
        <w:numPr>
          <w:ilvl w:val="0"/>
          <w:numId w:val="24"/>
        </w:numPr>
        <w:rPr>
          <w:rFonts w:cs="Arial"/>
          <w:i/>
          <w:sz w:val="22"/>
          <w:szCs w:val="22"/>
        </w:rPr>
      </w:pPr>
      <w:r w:rsidRPr="00B65A88">
        <w:rPr>
          <w:rFonts w:cs="Arial"/>
          <w:i/>
          <w:sz w:val="22"/>
          <w:szCs w:val="22"/>
        </w:rPr>
        <w:t>Add/Replace, only valid when none of the ASN has been received against.  A second bridge of the ASN will completely replace old data</w:t>
      </w:r>
    </w:p>
    <w:p w:rsidR="00C368DE" w:rsidRPr="00B65A88" w:rsidRDefault="00C368DE" w:rsidP="00C368DE">
      <w:pPr>
        <w:pStyle w:val="ListParagraph"/>
        <w:numPr>
          <w:ilvl w:val="0"/>
          <w:numId w:val="24"/>
        </w:numPr>
        <w:rPr>
          <w:rFonts w:cs="Arial"/>
          <w:i/>
          <w:sz w:val="22"/>
          <w:szCs w:val="22"/>
        </w:rPr>
      </w:pPr>
      <w:r w:rsidRPr="00B65A88">
        <w:rPr>
          <w:rFonts w:cs="Arial"/>
          <w:i/>
          <w:sz w:val="22"/>
          <w:szCs w:val="22"/>
        </w:rPr>
        <w:t xml:space="preserve">Change – update, add, delete functionality at the </w:t>
      </w:r>
      <w:r w:rsidR="006157FC">
        <w:rPr>
          <w:rFonts w:cs="Arial"/>
          <w:i/>
          <w:sz w:val="22"/>
          <w:szCs w:val="22"/>
        </w:rPr>
        <w:t>line</w:t>
      </w:r>
      <w:r w:rsidRPr="00B65A88">
        <w:rPr>
          <w:rFonts w:cs="Arial"/>
          <w:i/>
          <w:sz w:val="22"/>
          <w:szCs w:val="22"/>
        </w:rPr>
        <w:t xml:space="preserve"> level.</w:t>
      </w:r>
    </w:p>
    <w:p w:rsidR="00C368DE" w:rsidRPr="00B65A88" w:rsidRDefault="00C368DE" w:rsidP="00C368DE">
      <w:pPr>
        <w:pStyle w:val="ListParagraph"/>
        <w:numPr>
          <w:ilvl w:val="0"/>
          <w:numId w:val="24"/>
        </w:numPr>
        <w:rPr>
          <w:rFonts w:cs="Arial"/>
          <w:i/>
          <w:sz w:val="22"/>
          <w:szCs w:val="22"/>
        </w:rPr>
      </w:pPr>
      <w:r w:rsidRPr="00B65A88">
        <w:rPr>
          <w:rFonts w:cs="Arial"/>
          <w:i/>
          <w:sz w:val="22"/>
          <w:szCs w:val="22"/>
        </w:rPr>
        <w:t xml:space="preserve">Cancel – only valid when none of the ASN has been received against, a cancellation can be downloaded from the host system. </w:t>
      </w:r>
    </w:p>
    <w:p w:rsidR="00C368DE" w:rsidRPr="00B65A88" w:rsidRDefault="00C368DE" w:rsidP="00C368DE">
      <w:pPr>
        <w:rPr>
          <w:rFonts w:cs="Arial"/>
          <w:szCs w:val="22"/>
        </w:rPr>
      </w:pPr>
    </w:p>
    <w:p w:rsidR="00C368DE" w:rsidRDefault="00C368DE" w:rsidP="00C368DE">
      <w:pPr>
        <w:ind w:left="360"/>
        <w:jc w:val="both"/>
        <w:rPr>
          <w:rFonts w:cs="Arial"/>
        </w:rPr>
      </w:pPr>
    </w:p>
    <w:p w:rsidR="00A9320C" w:rsidRDefault="00C368DE" w:rsidP="00C368DE">
      <w:pPr>
        <w:ind w:left="360"/>
        <w:rPr>
          <w:rFonts w:cs="Arial"/>
        </w:rPr>
      </w:pPr>
      <w:r>
        <w:rPr>
          <w:rFonts w:cs="Arial"/>
        </w:rPr>
        <w:t xml:space="preserve">Furthermore, the ASN interface is configured to automatically create an appointment in WM.  If the ASN is flagged to create an appointment (ASN.SCHED_APPT=’1’), then WM creates an appointment in ‘00’ (Unscheduled) status with the shipment number, warehouse, and expected start date, and expected end date.  The appointment is subsequently used in the </w:t>
      </w:r>
      <w:r>
        <w:rPr>
          <w:rFonts w:cs="Arial"/>
          <w:i/>
        </w:rPr>
        <w:t>Appointment Scheduling</w:t>
      </w:r>
      <w:r>
        <w:rPr>
          <w:rFonts w:cs="Arial"/>
        </w:rPr>
        <w:t xml:space="preserve"> process. </w:t>
      </w:r>
      <w:r w:rsidR="00A9320C">
        <w:rPr>
          <w:rFonts w:cs="Arial"/>
        </w:rPr>
        <w:t xml:space="preserve">  </w:t>
      </w:r>
    </w:p>
    <w:p w:rsidR="00A9320C" w:rsidRDefault="00A9320C">
      <w:pPr>
        <w:pStyle w:val="BodyText"/>
        <w:jc w:val="left"/>
        <w:rPr>
          <w:rFonts w:cs="Arial"/>
          <w:color w:val="auto"/>
        </w:rPr>
      </w:pPr>
    </w:p>
    <w:p w:rsidR="00A9320C" w:rsidRDefault="00A9320C">
      <w:pPr>
        <w:pStyle w:val="Heading2"/>
      </w:pPr>
      <w:bookmarkStart w:id="531" w:name="_Toc101933999"/>
      <w:bookmarkStart w:id="532" w:name="_Toc101934118"/>
      <w:bookmarkStart w:id="533" w:name="_Toc307236189"/>
      <w:bookmarkStart w:id="534" w:name="_Toc307242965"/>
      <w:bookmarkStart w:id="535" w:name="_Toc307243118"/>
      <w:bookmarkStart w:id="536" w:name="_Toc307243281"/>
      <w:bookmarkStart w:id="537" w:name="_Toc307243442"/>
      <w:bookmarkStart w:id="538" w:name="_Toc307243592"/>
      <w:bookmarkStart w:id="539" w:name="_Toc307243752"/>
      <w:bookmarkStart w:id="540" w:name="_Toc307243912"/>
      <w:bookmarkStart w:id="541" w:name="_Toc307244072"/>
      <w:bookmarkStart w:id="542" w:name="_Toc307244233"/>
      <w:bookmarkStart w:id="543" w:name="_Toc307244394"/>
      <w:bookmarkStart w:id="544" w:name="_Toc307244554"/>
      <w:bookmarkStart w:id="545" w:name="_Toc307244714"/>
      <w:bookmarkStart w:id="546" w:name="_Toc307244873"/>
      <w:bookmarkStart w:id="547" w:name="_Toc307245031"/>
      <w:bookmarkStart w:id="548" w:name="_Toc307245190"/>
      <w:bookmarkStart w:id="549" w:name="_Toc307245349"/>
      <w:bookmarkStart w:id="550" w:name="_Toc307245506"/>
      <w:bookmarkStart w:id="551" w:name="_Toc307245663"/>
      <w:bookmarkStart w:id="552" w:name="_Toc307245811"/>
      <w:bookmarkStart w:id="553" w:name="_Toc307245958"/>
      <w:bookmarkStart w:id="554" w:name="_Toc307246103"/>
      <w:bookmarkStart w:id="555" w:name="_Toc307246247"/>
      <w:bookmarkStart w:id="556" w:name="_Toc307246390"/>
      <w:bookmarkStart w:id="557" w:name="_Toc307246533"/>
      <w:bookmarkStart w:id="558" w:name="_Toc307246675"/>
      <w:bookmarkStart w:id="559" w:name="_Toc307532142"/>
      <w:bookmarkStart w:id="560" w:name="_Toc307532443"/>
      <w:bookmarkStart w:id="561" w:name="_Toc307532585"/>
      <w:bookmarkStart w:id="562" w:name="_Toc307558567"/>
      <w:bookmarkStart w:id="563" w:name="_Toc307558716"/>
      <w:bookmarkStart w:id="564" w:name="_Toc307563301"/>
      <w:bookmarkStart w:id="565" w:name="_Toc307590093"/>
      <w:bookmarkStart w:id="566" w:name="_Toc307590350"/>
      <w:bookmarkStart w:id="567" w:name="_Toc307756926"/>
      <w:bookmarkStart w:id="568" w:name="_Toc307757266"/>
      <w:bookmarkStart w:id="569" w:name="_Toc307757414"/>
      <w:bookmarkStart w:id="570" w:name="_Toc307757562"/>
      <w:bookmarkStart w:id="571" w:name="_Toc308553820"/>
      <w:bookmarkStart w:id="572" w:name="_Toc314043618"/>
      <w:r>
        <w:t>Store Master</w:t>
      </w:r>
      <w:bookmarkEnd w:id="531"/>
      <w:bookmarkEnd w:id="532"/>
      <w:r w:rsidR="00483CCF">
        <w:t xml:space="preserve"> (Facility CBO)</w:t>
      </w:r>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rsidR="00A9320C" w:rsidRDefault="00A9320C">
      <w:pPr>
        <w:jc w:val="both"/>
      </w:pPr>
    </w:p>
    <w:p w:rsidR="00A9320C" w:rsidRDefault="00A9320C">
      <w:pPr>
        <w:ind w:left="360"/>
      </w:pPr>
      <w:r>
        <w:lastRenderedPageBreak/>
        <w:t xml:space="preserve">The Stockbridge Carter’s facility ships to both Carter’s stores and other customers.  To support shipping to the Carter’s store, the host downloads these stores into the WM Store Master Table.  This table contains the store number, address information, ship via, and store status of each store.  The store status, new store or existing store, is necessary for Carter’s wave selection in </w:t>
      </w:r>
      <w:r w:rsidR="002664D7">
        <w:t xml:space="preserve">Retail distribution order </w:t>
      </w:r>
      <w:r>
        <w:t xml:space="preserve">processing.  This value is tracked in a miscellaneous field on the store record, and is then also included in the wave selection rules, discussed in the </w:t>
      </w:r>
      <w:r>
        <w:rPr>
          <w:i/>
        </w:rPr>
        <w:t>Outbound - Retail</w:t>
      </w:r>
      <w:r>
        <w:t xml:space="preserve"> section.  </w:t>
      </w:r>
    </w:p>
    <w:p w:rsidR="00B86815" w:rsidRDefault="00B86815">
      <w:pPr>
        <w:ind w:left="360"/>
      </w:pPr>
    </w:p>
    <w:p w:rsidR="00A9320C" w:rsidRDefault="00A9320C" w:rsidP="006E3348">
      <w:pPr>
        <w:pStyle w:val="Heading2"/>
        <w:numPr>
          <w:ilvl w:val="0"/>
          <w:numId w:val="0"/>
        </w:numPr>
        <w:ind w:left="576"/>
        <w:jc w:val="both"/>
      </w:pPr>
      <w:bookmarkStart w:id="573" w:name="_Toc307236190"/>
      <w:bookmarkStart w:id="574" w:name="_Toc307243119"/>
      <w:bookmarkStart w:id="575" w:name="_Toc307243282"/>
      <w:bookmarkStart w:id="576" w:name="_Toc307243593"/>
      <w:bookmarkStart w:id="577" w:name="_Toc307243753"/>
      <w:bookmarkStart w:id="578" w:name="_Toc307243913"/>
      <w:bookmarkStart w:id="579" w:name="_Toc307244073"/>
      <w:bookmarkStart w:id="580" w:name="_Toc307244234"/>
      <w:bookmarkStart w:id="581" w:name="_Toc307244395"/>
      <w:bookmarkStart w:id="582" w:name="_Toc307244555"/>
      <w:bookmarkStart w:id="583" w:name="_Toc307236191"/>
      <w:bookmarkStart w:id="584" w:name="_Toc307242967"/>
      <w:bookmarkStart w:id="585" w:name="_Toc307243120"/>
      <w:bookmarkStart w:id="586" w:name="_Toc307243283"/>
      <w:bookmarkStart w:id="587" w:name="_Toc307243444"/>
      <w:bookmarkStart w:id="588" w:name="_Toc307243594"/>
      <w:bookmarkStart w:id="589" w:name="_Toc307243754"/>
      <w:bookmarkStart w:id="590" w:name="_Toc307243914"/>
      <w:bookmarkStart w:id="591" w:name="_Toc307244074"/>
      <w:bookmarkStart w:id="592" w:name="_Toc307244235"/>
      <w:bookmarkStart w:id="593" w:name="_Toc307244396"/>
      <w:bookmarkStart w:id="594" w:name="_Toc307244556"/>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rsidR="006E3348" w:rsidRDefault="006E3348" w:rsidP="00566D10">
      <w:pPr>
        <w:pStyle w:val="Heading2"/>
        <w:numPr>
          <w:ilvl w:val="0"/>
          <w:numId w:val="0"/>
        </w:numPr>
      </w:pPr>
      <w:bookmarkStart w:id="595" w:name="_Pickticket"/>
      <w:bookmarkStart w:id="596" w:name="_Toc307244715"/>
      <w:bookmarkStart w:id="597" w:name="_Toc307242968"/>
      <w:bookmarkStart w:id="598" w:name="_Toc307243445"/>
      <w:bookmarkEnd w:id="595"/>
      <w:bookmarkEnd w:id="596"/>
    </w:p>
    <w:p w:rsidR="005347C6" w:rsidRDefault="00CC4ED1">
      <w:pPr>
        <w:pStyle w:val="Heading2"/>
      </w:pPr>
      <w:bookmarkStart w:id="599" w:name="_Toc307245032"/>
      <w:bookmarkStart w:id="600" w:name="_Toc307245191"/>
      <w:bookmarkStart w:id="601" w:name="_Toc307245350"/>
      <w:bookmarkStart w:id="602" w:name="_Toc307245507"/>
      <w:bookmarkStart w:id="603" w:name="_Toc307245664"/>
      <w:bookmarkStart w:id="604" w:name="_Toc307245812"/>
      <w:bookmarkStart w:id="605" w:name="_Toc307245959"/>
      <w:bookmarkStart w:id="606" w:name="_Toc307246104"/>
      <w:bookmarkStart w:id="607" w:name="_Toc307246248"/>
      <w:bookmarkStart w:id="608" w:name="_Toc307246391"/>
      <w:bookmarkStart w:id="609" w:name="_Toc307246534"/>
      <w:bookmarkStart w:id="610" w:name="_Toc307246676"/>
      <w:bookmarkStart w:id="611" w:name="_Toc307532143"/>
      <w:bookmarkStart w:id="612" w:name="_Toc307532444"/>
      <w:bookmarkStart w:id="613" w:name="_Toc307532586"/>
      <w:bookmarkStart w:id="614" w:name="_Toc307558568"/>
      <w:bookmarkStart w:id="615" w:name="_Toc307558717"/>
      <w:bookmarkStart w:id="616" w:name="_Toc307563302"/>
      <w:bookmarkStart w:id="617" w:name="_Toc307590094"/>
      <w:bookmarkStart w:id="618" w:name="_Toc307590351"/>
      <w:bookmarkStart w:id="619" w:name="_Toc307756927"/>
      <w:bookmarkStart w:id="620" w:name="_Toc307757267"/>
      <w:bookmarkStart w:id="621" w:name="_Toc307757415"/>
      <w:bookmarkStart w:id="622" w:name="_Toc307757563"/>
      <w:bookmarkStart w:id="623" w:name="_Toc308553821"/>
      <w:bookmarkStart w:id="624" w:name="_Toc314043619"/>
      <w:bookmarkEnd w:id="599"/>
      <w:r>
        <w:t>Distribution order (DO CBO)</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bookmarkEnd w:id="597"/>
    <w:bookmarkEnd w:id="598"/>
    <w:p w:rsidR="00A9320C" w:rsidRDefault="00A9320C">
      <w:pPr>
        <w:rPr>
          <w:rFonts w:cs="Arial"/>
        </w:rPr>
      </w:pPr>
    </w:p>
    <w:p w:rsidR="008C156B" w:rsidRPr="00B65A88" w:rsidRDefault="008C156B" w:rsidP="008C156B">
      <w:pPr>
        <w:ind w:left="360"/>
        <w:rPr>
          <w:rFonts w:cs="Arial"/>
          <w:szCs w:val="22"/>
        </w:rPr>
      </w:pPr>
      <w:r w:rsidRPr="00B65A88">
        <w:rPr>
          <w:rFonts w:cs="Arial"/>
          <w:szCs w:val="22"/>
        </w:rPr>
        <w:t xml:space="preserve">WM tracks orders sent to the warehouse via Distribution Orders.  There are two types of Distribution Orders in WM: </w:t>
      </w:r>
      <w:r w:rsidRPr="00E20F7A">
        <w:rPr>
          <w:rFonts w:cs="Arial"/>
          <w:b/>
          <w:szCs w:val="22"/>
        </w:rPr>
        <w:t>Customer Orders</w:t>
      </w:r>
      <w:r w:rsidRPr="00B65A88">
        <w:rPr>
          <w:rFonts w:cs="Arial"/>
          <w:szCs w:val="22"/>
        </w:rPr>
        <w:t xml:space="preserve"> </w:t>
      </w:r>
      <w:r>
        <w:rPr>
          <w:rFonts w:cs="Arial"/>
          <w:szCs w:val="22"/>
        </w:rPr>
        <w:t xml:space="preserve">(distribution orders) </w:t>
      </w:r>
      <w:r w:rsidRPr="00B65A88">
        <w:rPr>
          <w:rFonts w:cs="Arial"/>
          <w:szCs w:val="22"/>
        </w:rPr>
        <w:t xml:space="preserve">and </w:t>
      </w:r>
      <w:r w:rsidRPr="00E20F7A">
        <w:rPr>
          <w:rFonts w:cs="Arial"/>
          <w:b/>
          <w:szCs w:val="22"/>
        </w:rPr>
        <w:t>Store Orders</w:t>
      </w:r>
      <w:r>
        <w:rPr>
          <w:rFonts w:cs="Arial"/>
          <w:b/>
          <w:szCs w:val="22"/>
        </w:rPr>
        <w:t xml:space="preserve"> </w:t>
      </w:r>
      <w:r w:rsidRPr="00E20F7A">
        <w:rPr>
          <w:rFonts w:cs="Arial"/>
          <w:szCs w:val="22"/>
        </w:rPr>
        <w:t>(</w:t>
      </w:r>
      <w:proofErr w:type="spellStart"/>
      <w:r w:rsidRPr="00E20F7A">
        <w:rPr>
          <w:rFonts w:cs="Arial"/>
          <w:szCs w:val="22"/>
        </w:rPr>
        <w:t>distros</w:t>
      </w:r>
      <w:proofErr w:type="spellEnd"/>
      <w:r w:rsidRPr="00E20F7A">
        <w:rPr>
          <w:rFonts w:cs="Arial"/>
          <w:szCs w:val="22"/>
        </w:rPr>
        <w:t>)</w:t>
      </w:r>
      <w:r w:rsidRPr="00B65A88">
        <w:rPr>
          <w:rFonts w:cs="Arial"/>
          <w:szCs w:val="22"/>
        </w:rPr>
        <w:t xml:space="preserve">.  </w:t>
      </w:r>
    </w:p>
    <w:p w:rsidR="008C156B" w:rsidRDefault="008C156B" w:rsidP="008C156B">
      <w:pPr>
        <w:rPr>
          <w:rFonts w:cs="Arial"/>
        </w:rPr>
      </w:pPr>
    </w:p>
    <w:p w:rsidR="008C156B" w:rsidRDefault="008C156B" w:rsidP="008C156B">
      <w:pPr>
        <w:ind w:left="360"/>
        <w:rPr>
          <w:rFonts w:cs="Arial"/>
        </w:rPr>
      </w:pPr>
      <w:r>
        <w:t>The Customer distribution orders (DO Type = ‘Customer’) is to allocate inventory to its customers. The Store distribution orders (DO Type = ‘</w:t>
      </w:r>
      <w:r w:rsidR="000D49D4">
        <w:t>Store Distributions</w:t>
      </w:r>
      <w:r>
        <w:t xml:space="preserve">’) is used to notify WM of the store allocations.  Distribution order records are created in </w:t>
      </w:r>
      <w:r w:rsidR="00FA6711">
        <w:t>Released</w:t>
      </w:r>
      <w:r>
        <w:t xml:space="preserve"> status ‘</w:t>
      </w:r>
      <w:r w:rsidR="00FA6711">
        <w:t>11</w:t>
      </w:r>
      <w:r>
        <w:t xml:space="preserve">0’ and are assigned a distribution order number that is unique per order.  </w:t>
      </w:r>
      <w:r w:rsidRPr="00B65A88">
        <w:rPr>
          <w:rFonts w:cs="Arial"/>
          <w:szCs w:val="22"/>
        </w:rPr>
        <w:t xml:space="preserve">Other fields also include the destination, </w:t>
      </w:r>
      <w:r w:rsidR="00F4450E">
        <w:rPr>
          <w:rFonts w:cs="Arial"/>
          <w:szCs w:val="22"/>
        </w:rPr>
        <w:t>item</w:t>
      </w:r>
      <w:r w:rsidRPr="00B65A88">
        <w:rPr>
          <w:rFonts w:cs="Arial"/>
          <w:szCs w:val="22"/>
        </w:rPr>
        <w:t xml:space="preserve">, and quantity to be allocated. Distribution Orders are downloaded from the Host into WMOS, but can be viewed and maintained via the </w:t>
      </w:r>
      <w:r w:rsidRPr="00B65A88">
        <w:rPr>
          <w:rFonts w:cs="Arial"/>
          <w:b/>
          <w:i/>
          <w:szCs w:val="22"/>
        </w:rPr>
        <w:t>Distribution Orders</w:t>
      </w:r>
      <w:r w:rsidRPr="00B65A88">
        <w:rPr>
          <w:rFonts w:cs="Arial"/>
          <w:szCs w:val="22"/>
        </w:rPr>
        <w:t xml:space="preserve"> option.   </w:t>
      </w:r>
    </w:p>
    <w:p w:rsidR="008C156B" w:rsidRDefault="008C156B" w:rsidP="008C156B">
      <w:pPr>
        <w:ind w:left="360"/>
        <w:rPr>
          <w:rFonts w:cs="Arial"/>
        </w:rPr>
      </w:pPr>
    </w:p>
    <w:p w:rsidR="008C156B" w:rsidRPr="00B65A88" w:rsidRDefault="008C156B" w:rsidP="008C156B">
      <w:pPr>
        <w:ind w:left="360"/>
        <w:rPr>
          <w:rFonts w:cs="Arial"/>
          <w:szCs w:val="22"/>
        </w:rPr>
      </w:pPr>
      <w:r>
        <w:rPr>
          <w:rFonts w:cs="Arial"/>
          <w:szCs w:val="22"/>
        </w:rPr>
        <w:t xml:space="preserve">Carter’s </w:t>
      </w:r>
      <w:r w:rsidRPr="00B65A88">
        <w:rPr>
          <w:rFonts w:cs="Arial"/>
          <w:szCs w:val="22"/>
        </w:rPr>
        <w:t xml:space="preserve">may update or cancel distribution orders once they are bridged into WM by re-sending the distribution order with the change (or Cancellation request) or manually update the order in WM itself. </w:t>
      </w:r>
    </w:p>
    <w:p w:rsidR="008C156B" w:rsidRDefault="008C156B" w:rsidP="008C156B">
      <w:pPr>
        <w:ind w:left="360"/>
        <w:rPr>
          <w:rFonts w:cs="Arial"/>
        </w:rPr>
      </w:pPr>
    </w:p>
    <w:p w:rsidR="008C156B" w:rsidRPr="00B65A88" w:rsidRDefault="008C156B" w:rsidP="008C156B">
      <w:pPr>
        <w:ind w:firstLine="360"/>
        <w:rPr>
          <w:rFonts w:cs="Arial"/>
          <w:i/>
          <w:szCs w:val="22"/>
        </w:rPr>
      </w:pPr>
      <w:r w:rsidRPr="00B65A88">
        <w:rPr>
          <w:rFonts w:cs="Arial"/>
          <w:i/>
          <w:szCs w:val="22"/>
        </w:rPr>
        <w:t xml:space="preserve">Interface Maintenance Options – </w:t>
      </w:r>
    </w:p>
    <w:p w:rsidR="008C156B" w:rsidRPr="00B65A88" w:rsidRDefault="008C156B" w:rsidP="008C156B">
      <w:pPr>
        <w:pStyle w:val="ListParagraph"/>
        <w:numPr>
          <w:ilvl w:val="0"/>
          <w:numId w:val="25"/>
        </w:numPr>
        <w:rPr>
          <w:rFonts w:cs="Arial"/>
          <w:i/>
          <w:sz w:val="22"/>
          <w:szCs w:val="22"/>
        </w:rPr>
      </w:pPr>
      <w:r w:rsidRPr="00B65A88">
        <w:rPr>
          <w:rFonts w:cs="Arial"/>
          <w:i/>
          <w:sz w:val="22"/>
          <w:szCs w:val="22"/>
        </w:rPr>
        <w:t xml:space="preserve">WM allows orders to be cancelled or modified by the host only if the order has not yet been waved. However, </w:t>
      </w:r>
      <w:r>
        <w:rPr>
          <w:rFonts w:cs="Arial"/>
          <w:i/>
          <w:sz w:val="22"/>
          <w:szCs w:val="22"/>
        </w:rPr>
        <w:t>Carter’s</w:t>
      </w:r>
      <w:r w:rsidRPr="00B65A88">
        <w:rPr>
          <w:rFonts w:cs="Arial"/>
          <w:i/>
          <w:sz w:val="22"/>
          <w:szCs w:val="22"/>
        </w:rPr>
        <w:t xml:space="preserve"> does not download cancellations to a DO after the order has been downloaded to WM. Any order cancellations are made in WM directly.</w:t>
      </w:r>
    </w:p>
    <w:p w:rsidR="008C156B" w:rsidRPr="00B65A88" w:rsidRDefault="008C156B" w:rsidP="008C156B">
      <w:pPr>
        <w:pStyle w:val="ListParagraph"/>
        <w:numPr>
          <w:ilvl w:val="0"/>
          <w:numId w:val="25"/>
        </w:numPr>
        <w:rPr>
          <w:rFonts w:cs="Arial"/>
          <w:i/>
          <w:sz w:val="22"/>
          <w:szCs w:val="22"/>
        </w:rPr>
      </w:pPr>
      <w:r w:rsidRPr="00B65A88">
        <w:rPr>
          <w:rFonts w:cs="Arial"/>
          <w:i/>
          <w:sz w:val="22"/>
          <w:szCs w:val="22"/>
        </w:rPr>
        <w:t xml:space="preserve">Orders can be cancelled by the DC only if the order has not yet been shipped.  If an order has been waved but not packed, all tasks associated with the order are cancelled. </w:t>
      </w:r>
    </w:p>
    <w:p w:rsidR="008C156B" w:rsidRPr="00B65A88" w:rsidRDefault="008C156B" w:rsidP="008C156B">
      <w:pPr>
        <w:pStyle w:val="ListParagraph"/>
        <w:numPr>
          <w:ilvl w:val="0"/>
          <w:numId w:val="25"/>
        </w:numPr>
        <w:rPr>
          <w:rFonts w:cs="Arial"/>
          <w:i/>
          <w:sz w:val="22"/>
          <w:szCs w:val="22"/>
        </w:rPr>
      </w:pPr>
      <w:r w:rsidRPr="00B65A88">
        <w:rPr>
          <w:rFonts w:cs="Arial"/>
          <w:i/>
          <w:sz w:val="22"/>
          <w:szCs w:val="22"/>
        </w:rPr>
        <w:t>If the order is cancelled, by the DC, when it has been partially or fully packed (but not shipped), the DC personnel have to manually perform a clean-up of packed inventory from the transitional inventory.</w:t>
      </w:r>
    </w:p>
    <w:p w:rsidR="008C156B" w:rsidRPr="00B65A88" w:rsidRDefault="008C156B" w:rsidP="008C156B">
      <w:pPr>
        <w:pStyle w:val="ListParagraph"/>
        <w:numPr>
          <w:ilvl w:val="0"/>
          <w:numId w:val="25"/>
        </w:numPr>
        <w:rPr>
          <w:rFonts w:cs="Arial"/>
          <w:i/>
          <w:sz w:val="22"/>
          <w:szCs w:val="22"/>
        </w:rPr>
      </w:pPr>
      <w:r w:rsidRPr="00B65A88">
        <w:rPr>
          <w:rFonts w:cs="Arial"/>
          <w:i/>
          <w:sz w:val="22"/>
          <w:szCs w:val="22"/>
        </w:rPr>
        <w:t xml:space="preserve">If the order quantity needs to be changed after the order has been downloaded to WMS, </w:t>
      </w:r>
      <w:r>
        <w:rPr>
          <w:rFonts w:cs="Arial"/>
          <w:i/>
          <w:sz w:val="22"/>
          <w:szCs w:val="22"/>
        </w:rPr>
        <w:t>Carter’s</w:t>
      </w:r>
      <w:r w:rsidRPr="00B65A88">
        <w:rPr>
          <w:rFonts w:cs="Arial"/>
          <w:i/>
          <w:sz w:val="22"/>
          <w:szCs w:val="22"/>
        </w:rPr>
        <w:t xml:space="preserve"> can modify the current order if it has not been waved, and send a new order if it has already been waved. </w:t>
      </w:r>
    </w:p>
    <w:p w:rsidR="008C156B" w:rsidRDefault="008C156B">
      <w:pPr>
        <w:ind w:left="360"/>
        <w:rPr>
          <w:rFonts w:cs="Arial"/>
        </w:rPr>
      </w:pPr>
    </w:p>
    <w:p w:rsidR="00A9320C" w:rsidRDefault="00A9320C">
      <w:pPr>
        <w:ind w:left="360"/>
        <w:rPr>
          <w:rFonts w:cs="Arial"/>
        </w:rPr>
      </w:pPr>
      <w:r>
        <w:rPr>
          <w:rFonts w:cs="Arial"/>
        </w:rPr>
        <w:t xml:space="preserve">Prior to downloading a release of an order, known as a </w:t>
      </w:r>
      <w:r w:rsidR="00B25D0D">
        <w:rPr>
          <w:rFonts w:cs="Arial"/>
        </w:rPr>
        <w:t>distribution order</w:t>
      </w:r>
      <w:r>
        <w:rPr>
          <w:rFonts w:cs="Arial"/>
        </w:rPr>
        <w:t xml:space="preserve">, to WM, the Host performs soft allocation on the order quantities, and only downloads order quantities to WM </w:t>
      </w:r>
      <w:r>
        <w:rPr>
          <w:rFonts w:cs="Arial"/>
        </w:rPr>
        <w:lastRenderedPageBreak/>
        <w:t>that are available to be fulfilled.  The host backorders any short quantities or releases them at a later date for fulfillment.</w:t>
      </w:r>
    </w:p>
    <w:p w:rsidR="00A9320C" w:rsidRDefault="00A9320C">
      <w:pPr>
        <w:ind w:left="360"/>
        <w:rPr>
          <w:rFonts w:cs="Arial"/>
        </w:rPr>
      </w:pPr>
    </w:p>
    <w:p w:rsidR="00A9320C" w:rsidRDefault="00A9320C">
      <w:pPr>
        <w:ind w:left="360"/>
        <w:rPr>
          <w:rFonts w:cs="Arial"/>
        </w:rPr>
      </w:pPr>
      <w:r>
        <w:rPr>
          <w:rFonts w:cs="Arial"/>
        </w:rPr>
        <w:t xml:space="preserve">Releases of customer orders are bridged from the Host to WM in the form of </w:t>
      </w:r>
      <w:r w:rsidR="00B25D0D">
        <w:rPr>
          <w:rFonts w:cs="Arial"/>
        </w:rPr>
        <w:t>Distribution order</w:t>
      </w:r>
      <w:r>
        <w:rPr>
          <w:rFonts w:cs="Arial"/>
        </w:rPr>
        <w:t xml:space="preserve"> Headers, Details, and Instructions. The </w:t>
      </w:r>
      <w:r w:rsidR="00B25D0D">
        <w:rPr>
          <w:rFonts w:cs="Arial"/>
        </w:rPr>
        <w:t>Distribution order</w:t>
      </w:r>
      <w:r>
        <w:rPr>
          <w:rFonts w:cs="Arial"/>
        </w:rPr>
        <w:t xml:space="preserve"> Header contains information such as </w:t>
      </w:r>
      <w:r w:rsidR="00B25D0D">
        <w:rPr>
          <w:rFonts w:cs="Arial"/>
        </w:rPr>
        <w:t>distribution order</w:t>
      </w:r>
      <w:r>
        <w:rPr>
          <w:rFonts w:cs="Arial"/>
        </w:rPr>
        <w:t xml:space="preserve"> status, ship to name/address and order type.  For rush orders and other orders where the carrier has been determined by the customer service department, the host downloads the ship via on the </w:t>
      </w:r>
      <w:r w:rsidR="00B25D0D">
        <w:rPr>
          <w:rFonts w:cs="Arial"/>
        </w:rPr>
        <w:t>distribution order</w:t>
      </w:r>
      <w:r>
        <w:rPr>
          <w:rFonts w:cs="Arial"/>
        </w:rPr>
        <w:t xml:space="preserve"> header.  In all other situations the </w:t>
      </w:r>
      <w:r w:rsidR="00B25D0D">
        <w:rPr>
          <w:rFonts w:cs="Arial"/>
        </w:rPr>
        <w:t>distribution order</w:t>
      </w:r>
      <w:r>
        <w:rPr>
          <w:rFonts w:cs="Arial"/>
        </w:rPr>
        <w:t xml:space="preserve"> header indicates that routing, or carrier determination, is completed within WM.  In addition, the </w:t>
      </w:r>
      <w:r w:rsidR="00B25D0D">
        <w:rPr>
          <w:rFonts w:cs="Arial"/>
        </w:rPr>
        <w:t>distribution order</w:t>
      </w:r>
      <w:r>
        <w:rPr>
          <w:rFonts w:cs="Arial"/>
        </w:rPr>
        <w:t xml:space="preserve"> header contains various flags that determine how the </w:t>
      </w:r>
      <w:r w:rsidR="00B25D0D">
        <w:rPr>
          <w:rFonts w:cs="Arial"/>
        </w:rPr>
        <w:t>distribution order</w:t>
      </w:r>
      <w:r>
        <w:rPr>
          <w:rFonts w:cs="Arial"/>
        </w:rPr>
        <w:t xml:space="preserve"> is processed in the warehouse.  One such field is the allocation percentage.  The host downloads this value for use i</w:t>
      </w:r>
      <w:r w:rsidR="002B1C3D">
        <w:rPr>
          <w:rFonts w:cs="Arial"/>
        </w:rPr>
        <w:t xml:space="preserve">n the wave selection criteria. </w:t>
      </w:r>
      <w:r>
        <w:rPr>
          <w:rFonts w:cs="Arial"/>
        </w:rPr>
        <w:t xml:space="preserve">Another flag indicates if the order includes an assortment. Warehouse personnel monitor </w:t>
      </w:r>
      <w:r w:rsidR="00B25D0D">
        <w:rPr>
          <w:rFonts w:cs="Arial"/>
        </w:rPr>
        <w:t xml:space="preserve">distribution order </w:t>
      </w:r>
      <w:r>
        <w:rPr>
          <w:rFonts w:cs="Arial"/>
        </w:rPr>
        <w:t xml:space="preserve">for this flag so that the assortment details may be updated appropriately prior to selecting the </w:t>
      </w:r>
      <w:r w:rsidR="00B25D0D">
        <w:rPr>
          <w:rFonts w:cs="Arial"/>
        </w:rPr>
        <w:t>distribution order</w:t>
      </w:r>
      <w:r>
        <w:rPr>
          <w:rFonts w:cs="Arial"/>
        </w:rPr>
        <w:t xml:space="preserve"> in a wave.  </w:t>
      </w:r>
    </w:p>
    <w:p w:rsidR="00A9320C" w:rsidRDefault="00A9320C">
      <w:pPr>
        <w:rPr>
          <w:rFonts w:cs="Arial"/>
        </w:rPr>
      </w:pPr>
    </w:p>
    <w:p w:rsidR="00A9320C" w:rsidRDefault="00A9320C">
      <w:pPr>
        <w:ind w:left="360"/>
        <w:rPr>
          <w:rFonts w:cs="Arial"/>
          <w:i/>
          <w:iCs/>
        </w:rPr>
      </w:pPr>
      <w:r>
        <w:rPr>
          <w:rFonts w:cs="Arial"/>
          <w:i/>
          <w:iCs/>
        </w:rPr>
        <w:t>Other data requirements are defined in the detail interface design discussions and documents.</w:t>
      </w:r>
    </w:p>
    <w:p w:rsidR="00A9320C" w:rsidRDefault="00A9320C">
      <w:pPr>
        <w:rPr>
          <w:rFonts w:cs="Arial"/>
        </w:rPr>
      </w:pPr>
    </w:p>
    <w:p w:rsidR="00A9320C" w:rsidRDefault="00B25D0D">
      <w:pPr>
        <w:ind w:left="360"/>
        <w:rPr>
          <w:rFonts w:cs="Arial"/>
        </w:rPr>
      </w:pPr>
      <w:r>
        <w:rPr>
          <w:rFonts w:cs="Arial"/>
        </w:rPr>
        <w:t>Distribution order</w:t>
      </w:r>
      <w:r w:rsidR="00A9320C">
        <w:rPr>
          <w:rFonts w:cs="Arial"/>
        </w:rPr>
        <w:t xml:space="preserve"> Details contain the </w:t>
      </w:r>
      <w:r w:rsidR="00F4450E">
        <w:rPr>
          <w:rFonts w:cs="Arial"/>
        </w:rPr>
        <w:t>item</w:t>
      </w:r>
      <w:r w:rsidR="00A9320C">
        <w:rPr>
          <w:rFonts w:cs="Arial"/>
        </w:rPr>
        <w:t xml:space="preserve">s and quantities for each order.  </w:t>
      </w:r>
      <w:r>
        <w:rPr>
          <w:rFonts w:cs="Arial"/>
        </w:rPr>
        <w:t xml:space="preserve">Distribution </w:t>
      </w:r>
      <w:r w:rsidR="00060728">
        <w:rPr>
          <w:rFonts w:cs="Arial"/>
        </w:rPr>
        <w:t>order Notes</w:t>
      </w:r>
      <w:r>
        <w:rPr>
          <w:rFonts w:cs="Arial"/>
        </w:rPr>
        <w:t xml:space="preserve"> </w:t>
      </w:r>
      <w:r w:rsidR="00A9320C">
        <w:rPr>
          <w:rFonts w:cs="Arial"/>
        </w:rPr>
        <w:t xml:space="preserve">contain miscellaneous order information that is displayed on the outbound documents, such as the pick labels or pack slip.  In addition, specific VAS instructions are downloaded within the </w:t>
      </w:r>
      <w:r>
        <w:rPr>
          <w:rFonts w:cs="Arial"/>
        </w:rPr>
        <w:t>distribution order notes</w:t>
      </w:r>
      <w:r w:rsidR="00A9320C">
        <w:rPr>
          <w:rFonts w:cs="Arial"/>
        </w:rPr>
        <w:t xml:space="preserve">.  Carter’s has VAS that applies only to specific </w:t>
      </w:r>
      <w:r w:rsidR="00F4450E">
        <w:rPr>
          <w:rFonts w:cs="Arial"/>
        </w:rPr>
        <w:t>item</w:t>
      </w:r>
      <w:r w:rsidR="00A9320C">
        <w:rPr>
          <w:rFonts w:cs="Arial"/>
        </w:rPr>
        <w:t xml:space="preserve">s.  For </w:t>
      </w:r>
      <w:r w:rsidR="00F4450E">
        <w:rPr>
          <w:rFonts w:cs="Arial"/>
        </w:rPr>
        <w:t>item</w:t>
      </w:r>
      <w:r w:rsidR="00A9320C">
        <w:rPr>
          <w:rFonts w:cs="Arial"/>
        </w:rPr>
        <w:t xml:space="preserve"> specific VAS, the host downloads VAS instructions at the </w:t>
      </w:r>
      <w:r>
        <w:rPr>
          <w:rFonts w:cs="Arial"/>
        </w:rPr>
        <w:t>distribution order</w:t>
      </w:r>
      <w:r w:rsidR="00A9320C">
        <w:rPr>
          <w:rFonts w:cs="Arial"/>
        </w:rPr>
        <w:t xml:space="preserve"> detail or </w:t>
      </w:r>
      <w:r w:rsidR="00F4450E">
        <w:rPr>
          <w:rFonts w:cs="Arial"/>
        </w:rPr>
        <w:t>item</w:t>
      </w:r>
      <w:r w:rsidR="00A9320C">
        <w:rPr>
          <w:rFonts w:cs="Arial"/>
        </w:rPr>
        <w:t xml:space="preserve"> level.  </w:t>
      </w:r>
    </w:p>
    <w:p w:rsidR="005260FF" w:rsidRDefault="005260FF">
      <w:pPr>
        <w:ind w:left="360"/>
      </w:pPr>
    </w:p>
    <w:p w:rsidR="005260FF" w:rsidRDefault="005260FF">
      <w:pPr>
        <w:ind w:left="360"/>
        <w:rPr>
          <w:rFonts w:cs="Arial"/>
        </w:rPr>
      </w:pPr>
      <w:r>
        <w:t xml:space="preserve">WM is modified to update Ship to addresses (consolidators) in the </w:t>
      </w:r>
      <w:r w:rsidR="00F874B3">
        <w:t xml:space="preserve">facility </w:t>
      </w:r>
      <w:r>
        <w:t>table from DO Notes (</w:t>
      </w:r>
      <w:r w:rsidR="00462F81" w:rsidRPr="00462F81">
        <w:rPr>
          <w:b/>
          <w:i/>
        </w:rPr>
        <w:t>W</w:t>
      </w:r>
      <w:r w:rsidR="00462F81">
        <w:rPr>
          <w:b/>
          <w:i/>
        </w:rPr>
        <w:t>M11</w:t>
      </w:r>
      <w:r w:rsidRPr="005260FF">
        <w:rPr>
          <w:b/>
          <w:i/>
        </w:rPr>
        <w:t>: Ship to Address Bridge</w:t>
      </w:r>
      <w:r>
        <w:t>)</w:t>
      </w:r>
    </w:p>
    <w:p w:rsidR="00A9320C" w:rsidRDefault="00A9320C">
      <w:pPr>
        <w:ind w:left="360"/>
      </w:pPr>
    </w:p>
    <w:p w:rsidR="00A9320C" w:rsidRDefault="00A9320C">
      <w:pPr>
        <w:ind w:left="360"/>
      </w:pPr>
      <w:r w:rsidRPr="000F19C3">
        <w:t xml:space="preserve">For fields that cannot be bridged by the host system, WM pulls the information from the </w:t>
      </w:r>
      <w:r w:rsidR="00B25D0D" w:rsidRPr="000F19C3">
        <w:rPr>
          <w:b/>
          <w:bCs/>
          <w:i/>
          <w:iCs/>
        </w:rPr>
        <w:t>Distribution order</w:t>
      </w:r>
      <w:r w:rsidRPr="000F19C3">
        <w:rPr>
          <w:b/>
          <w:bCs/>
          <w:i/>
          <w:iCs/>
        </w:rPr>
        <w:t xml:space="preserve"> Profile</w:t>
      </w:r>
      <w:r w:rsidRPr="000F19C3">
        <w:t xml:space="preserve"> based on the Profile ID, similar to the </w:t>
      </w:r>
      <w:r w:rsidR="00F4450E" w:rsidRPr="000F19C3">
        <w:t>item</w:t>
      </w:r>
      <w:r w:rsidRPr="000F19C3">
        <w:t xml:space="preserve"> profile discussed in the </w:t>
      </w:r>
      <w:r w:rsidR="00F4450E" w:rsidRPr="000F19C3">
        <w:t>item</w:t>
      </w:r>
      <w:r w:rsidRPr="000F19C3">
        <w:t xml:space="preserve"> master download.  A </w:t>
      </w:r>
      <w:r w:rsidR="00B25D0D" w:rsidRPr="000F19C3">
        <w:t>distribution order</w:t>
      </w:r>
      <w:r w:rsidRPr="000F19C3">
        <w:t xml:space="preserve"> profile is available at the header level.</w:t>
      </w:r>
    </w:p>
    <w:p w:rsidR="00A9320C" w:rsidRDefault="00A9320C">
      <w:pPr>
        <w:ind w:left="360"/>
      </w:pPr>
    </w:p>
    <w:p w:rsidR="00A9320C" w:rsidRDefault="00A9320C">
      <w:pPr>
        <w:ind w:left="360"/>
      </w:pPr>
      <w:r>
        <w:t xml:space="preserve">If </w:t>
      </w:r>
      <w:proofErr w:type="gramStart"/>
      <w:r w:rsidR="002B1C3D">
        <w:t>a customer order</w:t>
      </w:r>
      <w:proofErr w:type="gramEnd"/>
      <w:r>
        <w:t xml:space="preserve"> changes, the host sends an updated </w:t>
      </w:r>
      <w:r w:rsidR="00B25D0D">
        <w:t>distribution order</w:t>
      </w:r>
      <w:r>
        <w:t xml:space="preserve"> to WM via the </w:t>
      </w:r>
      <w:r w:rsidR="00B25D0D">
        <w:t>Distribution order</w:t>
      </w:r>
      <w:r>
        <w:t xml:space="preserve"> interface.  If the </w:t>
      </w:r>
      <w:r w:rsidR="00B25D0D">
        <w:t>distribution order</w:t>
      </w:r>
      <w:r>
        <w:t xml:space="preserve"> status is ‘Un-selected’, then WM performs the necessary updates.  If the </w:t>
      </w:r>
      <w:r w:rsidR="00B25D0D">
        <w:t>distribution order</w:t>
      </w:r>
      <w:r>
        <w:t xml:space="preserve"> has been released in a wave, then WM errors the </w:t>
      </w:r>
      <w:r w:rsidR="00B25D0D">
        <w:t>distribution order</w:t>
      </w:r>
      <w:r>
        <w:t xml:space="preserve"> update and sends an alert indicating that changes to be made to an existing </w:t>
      </w:r>
      <w:r w:rsidR="00B25D0D">
        <w:t>distribution order</w:t>
      </w:r>
      <w:r>
        <w:t xml:space="preserve"> failed.  The </w:t>
      </w:r>
      <w:r w:rsidR="00B25D0D">
        <w:t>distribution order</w:t>
      </w:r>
      <w:r>
        <w:t xml:space="preserve"> then requires manual intervention to determine the resolution process (change </w:t>
      </w:r>
      <w:r w:rsidR="00B25D0D">
        <w:t>distribution order</w:t>
      </w:r>
      <w:r>
        <w:t xml:space="preserve"> information in WM, cancel the </w:t>
      </w:r>
      <w:r w:rsidR="00B25D0D">
        <w:t>distribution order</w:t>
      </w:r>
      <w:r>
        <w:t xml:space="preserve">, short ship the </w:t>
      </w:r>
      <w:r w:rsidR="00B25D0D">
        <w:t>distribution order</w:t>
      </w:r>
      <w:r>
        <w:t xml:space="preserve">, etc.)  To cancel a </w:t>
      </w:r>
      <w:r w:rsidR="00B25D0D">
        <w:t>d</w:t>
      </w:r>
      <w:r w:rsidR="00E00D66">
        <w:t>o</w:t>
      </w:r>
      <w:r>
        <w:t xml:space="preserve">, the host bridges the </w:t>
      </w:r>
      <w:r w:rsidR="00E00D66">
        <w:t xml:space="preserve">IS_CANCELLED flag on the </w:t>
      </w:r>
      <w:r w:rsidR="00B25D0D">
        <w:t>distribution order</w:t>
      </w:r>
      <w:r w:rsidR="00E00D66">
        <w:t>.</w:t>
      </w:r>
      <w:r>
        <w:t xml:space="preserve"> </w:t>
      </w:r>
    </w:p>
    <w:p w:rsidR="00A9320C" w:rsidRDefault="00A9320C">
      <w:pPr>
        <w:ind w:left="360"/>
        <w:rPr>
          <w:i/>
          <w:iCs/>
        </w:rPr>
      </w:pPr>
      <w:r>
        <w:t xml:space="preserve">Certain </w:t>
      </w:r>
      <w:r w:rsidR="008C156B">
        <w:t>distribution orders</w:t>
      </w:r>
      <w:r>
        <w:t xml:space="preserve">, such as exports, require updates to the </w:t>
      </w:r>
      <w:r w:rsidR="00B25D0D">
        <w:t>distribution order</w:t>
      </w:r>
      <w:r>
        <w:t xml:space="preserve"> (i.e., changes in the Not-Before Ship Date, Ship to, etc.) when the </w:t>
      </w:r>
      <w:r w:rsidR="00B25D0D">
        <w:t>distribution order</w:t>
      </w:r>
      <w:r>
        <w:t xml:space="preserve"> has already been selected for a wave.  </w:t>
      </w:r>
      <w:r w:rsidR="007B1EFD">
        <w:t xml:space="preserve">The current </w:t>
      </w:r>
      <w:r w:rsidR="00B717B4">
        <w:t>extension</w:t>
      </w:r>
      <w:r w:rsidR="007B1EFD">
        <w:t xml:space="preserve"> </w:t>
      </w:r>
      <w:r>
        <w:t>(</w:t>
      </w:r>
      <w:r w:rsidR="00E43A27">
        <w:rPr>
          <w:b/>
          <w:bCs/>
          <w:i/>
        </w:rPr>
        <w:t>WM04</w:t>
      </w:r>
      <w:r>
        <w:rPr>
          <w:b/>
          <w:bCs/>
        </w:rPr>
        <w:t xml:space="preserve">: </w:t>
      </w:r>
      <w:r w:rsidR="00B25D0D">
        <w:rPr>
          <w:b/>
          <w:bCs/>
        </w:rPr>
        <w:t>Distribution order</w:t>
      </w:r>
      <w:r>
        <w:rPr>
          <w:b/>
          <w:bCs/>
        </w:rPr>
        <w:t xml:space="preserve"> Mass Update</w:t>
      </w:r>
      <w:r>
        <w:t xml:space="preserve">) may be necessary to accommodate this functionality.  Please see the </w:t>
      </w:r>
      <w:r>
        <w:rPr>
          <w:i/>
        </w:rPr>
        <w:t>Customizations</w:t>
      </w:r>
      <w:r>
        <w:t xml:space="preserve"> section for more details.  </w:t>
      </w:r>
    </w:p>
    <w:p w:rsidR="00A9320C" w:rsidRDefault="00A9320C">
      <w:pPr>
        <w:ind w:left="360"/>
      </w:pPr>
    </w:p>
    <w:p w:rsidR="00A9320C" w:rsidRDefault="00A9320C">
      <w:pPr>
        <w:ind w:left="360"/>
      </w:pPr>
    </w:p>
    <w:p w:rsidR="00DC1329" w:rsidRDefault="00DC1329" w:rsidP="00DC1329">
      <w:pPr>
        <w:pStyle w:val="Heading2"/>
      </w:pPr>
      <w:bookmarkStart w:id="625" w:name="_Toc307532144"/>
      <w:bookmarkStart w:id="626" w:name="_Toc307532445"/>
      <w:bookmarkStart w:id="627" w:name="_Toc307532587"/>
      <w:bookmarkStart w:id="628" w:name="_Toc307558569"/>
      <w:bookmarkStart w:id="629" w:name="_Toc307558718"/>
      <w:bookmarkStart w:id="630" w:name="_Toc307563303"/>
      <w:bookmarkStart w:id="631" w:name="_Toc307590095"/>
      <w:bookmarkStart w:id="632" w:name="_Toc307590352"/>
      <w:bookmarkStart w:id="633" w:name="_Toc307756928"/>
      <w:bookmarkStart w:id="634" w:name="_Toc307757268"/>
      <w:bookmarkStart w:id="635" w:name="_Toc307757416"/>
      <w:bookmarkStart w:id="636" w:name="_Toc307757564"/>
      <w:bookmarkStart w:id="637" w:name="_Toc308553822"/>
      <w:bookmarkStart w:id="638" w:name="_Toc314043620"/>
      <w:r>
        <w:t>Immediate Needs</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r>
        <w:t xml:space="preserve"> </w:t>
      </w:r>
    </w:p>
    <w:p w:rsidR="002F51DE" w:rsidRDefault="002F51DE" w:rsidP="007266E2">
      <w:pPr>
        <w:ind w:left="360"/>
        <w:rPr>
          <w:snapToGrid w:val="0"/>
          <w:color w:val="800000"/>
        </w:rPr>
      </w:pPr>
    </w:p>
    <w:p w:rsidR="007266E2" w:rsidRPr="002F51DE" w:rsidRDefault="007266E2" w:rsidP="007266E2">
      <w:pPr>
        <w:ind w:left="360"/>
        <w:rPr>
          <w:snapToGrid w:val="0"/>
        </w:rPr>
      </w:pPr>
      <w:r w:rsidRPr="002F51DE">
        <w:rPr>
          <w:snapToGrid w:val="0"/>
        </w:rPr>
        <w:t>Immediate needs are bridged by the host system (e-SPS) into WMOS.  The needs are used to identify cases that need to undergo quality inspection.</w:t>
      </w:r>
    </w:p>
    <w:p w:rsidR="007266E2" w:rsidRPr="002F51DE" w:rsidRDefault="007266E2" w:rsidP="007266E2">
      <w:pPr>
        <w:ind w:left="360"/>
        <w:rPr>
          <w:snapToGrid w:val="0"/>
        </w:rPr>
      </w:pPr>
    </w:p>
    <w:p w:rsidR="007266E2" w:rsidRPr="002F51DE" w:rsidRDefault="007266E2" w:rsidP="007266E2">
      <w:pPr>
        <w:ind w:left="360"/>
        <w:rPr>
          <w:snapToGrid w:val="0"/>
        </w:rPr>
      </w:pPr>
      <w:r w:rsidRPr="002F51DE">
        <w:rPr>
          <w:snapToGrid w:val="0"/>
        </w:rPr>
        <w:t xml:space="preserve">All fields in the INPT_IMMD_NEEDS table are translated to the corresponding fields in the IMMD_NEEDS table, with the exception of </w:t>
      </w:r>
      <w:r w:rsidR="007024A3">
        <w:rPr>
          <w:snapToGrid w:val="0"/>
        </w:rPr>
        <w:t>item</w:t>
      </w:r>
      <w:r w:rsidRPr="002F51DE">
        <w:rPr>
          <w:snapToGrid w:val="0"/>
        </w:rPr>
        <w:t xml:space="preserve"> components and the ‘Quantity Fulfilled’ column, which are updated by the actual Immediate Needs processing.</w:t>
      </w:r>
    </w:p>
    <w:p w:rsidR="007266E2" w:rsidRPr="002F51DE" w:rsidRDefault="007266E2" w:rsidP="007266E2">
      <w:pPr>
        <w:ind w:left="360"/>
      </w:pPr>
    </w:p>
    <w:p w:rsidR="007266E2" w:rsidRPr="002F51DE" w:rsidRDefault="007266E2" w:rsidP="007266E2">
      <w:pPr>
        <w:ind w:left="360"/>
      </w:pPr>
      <w:r w:rsidRPr="002F51DE">
        <w:t>Immediate Needs can be Normal (Transactional) Needs, or Template Needs. Template Needs must be set up in WMOS- only Normal Needs may be bridged.</w:t>
      </w:r>
    </w:p>
    <w:p w:rsidR="007266E2" w:rsidRPr="002F51DE" w:rsidRDefault="007266E2" w:rsidP="007266E2">
      <w:pPr>
        <w:ind w:left="360"/>
      </w:pPr>
    </w:p>
    <w:p w:rsidR="007266E2" w:rsidRPr="002F51DE" w:rsidRDefault="007266E2" w:rsidP="007266E2">
      <w:pPr>
        <w:ind w:left="360"/>
      </w:pPr>
      <w:r w:rsidRPr="002F51DE">
        <w:t>The Immediate Needs records can be bridged by either referencing a Template ID (for referencing a Template record), or if a Template ID is not passed, then by bridging in all columns. This process is similar to creating an Immediate Need using the Quality Inspection Tables.</w:t>
      </w:r>
    </w:p>
    <w:p w:rsidR="007266E2" w:rsidRPr="002F51DE" w:rsidRDefault="007266E2" w:rsidP="007266E2">
      <w:pPr>
        <w:ind w:left="360"/>
      </w:pPr>
    </w:p>
    <w:p w:rsidR="00DC1329" w:rsidRPr="002F51DE" w:rsidRDefault="007266E2" w:rsidP="007266E2">
      <w:pPr>
        <w:ind w:left="360"/>
      </w:pPr>
      <w:r w:rsidRPr="002F51DE">
        <w:t>An Immediate Need may also be cancelled through the bridge process.</w:t>
      </w:r>
    </w:p>
    <w:p w:rsidR="00DC1329" w:rsidRDefault="00DC1329">
      <w:pPr>
        <w:ind w:left="360"/>
      </w:pPr>
    </w:p>
    <w:p w:rsidR="00DC2A50" w:rsidRDefault="00A9320C" w:rsidP="00DC2A50">
      <w:pPr>
        <w:pStyle w:val="Heading1"/>
        <w:rPr>
          <w:rFonts w:cs="Arial"/>
        </w:rPr>
      </w:pPr>
      <w:bookmarkStart w:id="639" w:name="_Toc12288672"/>
      <w:bookmarkStart w:id="640" w:name="_Toc101934002"/>
      <w:bookmarkStart w:id="641" w:name="_Toc101934121"/>
      <w:bookmarkStart w:id="642" w:name="_Toc307236192"/>
      <w:bookmarkStart w:id="643" w:name="_Toc307242969"/>
      <w:bookmarkStart w:id="644" w:name="_Toc307243121"/>
      <w:bookmarkStart w:id="645" w:name="_Toc307243284"/>
      <w:bookmarkStart w:id="646" w:name="_Toc307243446"/>
      <w:bookmarkStart w:id="647" w:name="_Toc307243595"/>
      <w:bookmarkStart w:id="648" w:name="_Toc307243755"/>
      <w:bookmarkStart w:id="649" w:name="_Toc307243915"/>
      <w:bookmarkStart w:id="650" w:name="_Toc307244075"/>
      <w:bookmarkStart w:id="651" w:name="_Toc307244236"/>
      <w:bookmarkStart w:id="652" w:name="_Toc307244397"/>
      <w:bookmarkStart w:id="653" w:name="_Toc307244557"/>
      <w:bookmarkStart w:id="654" w:name="_Toc307244716"/>
      <w:bookmarkStart w:id="655" w:name="_Toc307244874"/>
      <w:bookmarkStart w:id="656" w:name="_Toc307245033"/>
      <w:bookmarkStart w:id="657" w:name="_Toc307245192"/>
      <w:bookmarkStart w:id="658" w:name="_Toc307245351"/>
      <w:bookmarkStart w:id="659" w:name="_Toc307245508"/>
      <w:bookmarkStart w:id="660" w:name="_Toc307245665"/>
      <w:bookmarkStart w:id="661" w:name="_Toc307245813"/>
      <w:bookmarkStart w:id="662" w:name="_Toc307245960"/>
      <w:bookmarkStart w:id="663" w:name="_Toc307246105"/>
      <w:bookmarkStart w:id="664" w:name="_Toc307246249"/>
      <w:bookmarkStart w:id="665" w:name="_Toc307246392"/>
      <w:bookmarkStart w:id="666" w:name="_Toc307246535"/>
      <w:bookmarkStart w:id="667" w:name="_Toc307246677"/>
      <w:bookmarkStart w:id="668" w:name="_Toc307532145"/>
      <w:bookmarkStart w:id="669" w:name="_Toc307532446"/>
      <w:bookmarkStart w:id="670" w:name="_Toc307532588"/>
      <w:bookmarkStart w:id="671" w:name="_Toc307558570"/>
      <w:bookmarkStart w:id="672" w:name="_Toc307558719"/>
      <w:bookmarkStart w:id="673" w:name="_Toc307563304"/>
      <w:bookmarkStart w:id="674" w:name="_Toc307590096"/>
      <w:bookmarkStart w:id="675" w:name="_Toc307590353"/>
      <w:bookmarkStart w:id="676" w:name="_Toc307756929"/>
      <w:bookmarkStart w:id="677" w:name="_Toc307757269"/>
      <w:bookmarkStart w:id="678" w:name="_Toc307757417"/>
      <w:bookmarkStart w:id="679" w:name="_Toc307757565"/>
      <w:bookmarkStart w:id="680" w:name="_Toc308553823"/>
      <w:bookmarkStart w:id="681" w:name="_Toc314043621"/>
      <w:r>
        <w:rPr>
          <w:rFonts w:cs="Arial"/>
        </w:rPr>
        <w:t>UPLOAD FROM WM TO HOST</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rsidR="00DC2A50" w:rsidRPr="00DC2A50" w:rsidRDefault="00DC2A50" w:rsidP="00DC2A50"/>
    <w:p w:rsidR="00F20C8F" w:rsidRPr="008C493E" w:rsidRDefault="00F20C8F" w:rsidP="008C493E">
      <w:pPr>
        <w:rPr>
          <w:rFonts w:cs="Arial"/>
          <w:szCs w:val="22"/>
        </w:rPr>
      </w:pPr>
    </w:p>
    <w:p w:rsidR="00A9320C" w:rsidRPr="008C493E" w:rsidRDefault="00F20C8F" w:rsidP="008C493E">
      <w:pPr>
        <w:rPr>
          <w:rFonts w:cs="Arial"/>
          <w:szCs w:val="22"/>
        </w:rPr>
      </w:pPr>
      <w:bookmarkStart w:id="682" w:name="_Toc307236193"/>
      <w:bookmarkStart w:id="683" w:name="_Toc307242970"/>
      <w:bookmarkStart w:id="684" w:name="_Toc307243122"/>
      <w:bookmarkStart w:id="685" w:name="_Toc307243285"/>
      <w:r w:rsidRPr="008C493E">
        <w:rPr>
          <w:rFonts w:cs="Arial"/>
          <w:szCs w:val="22"/>
        </w:rPr>
        <w:t>The following interfaces are used from the WM to the host application.  WM creates XML files that are sent to the host.  These upload interfaces inform the host of any change in inventory levels and invoicing information.</w:t>
      </w:r>
      <w:bookmarkEnd w:id="682"/>
      <w:bookmarkEnd w:id="683"/>
      <w:bookmarkEnd w:id="684"/>
      <w:bookmarkEnd w:id="685"/>
    </w:p>
    <w:p w:rsidR="00F20C8F" w:rsidRPr="008C493E" w:rsidRDefault="00F20C8F" w:rsidP="008C493E">
      <w:pPr>
        <w:rPr>
          <w:rFonts w:cs="Arial"/>
          <w:szCs w:val="22"/>
        </w:rPr>
      </w:pPr>
    </w:p>
    <w:bookmarkStart w:id="686" w:name="_Toc307236194"/>
    <w:bookmarkStart w:id="687" w:name="_Toc307242971"/>
    <w:bookmarkStart w:id="688" w:name="_Toc307243123"/>
    <w:bookmarkStart w:id="689" w:name="_Toc307243286"/>
    <w:bookmarkEnd w:id="686"/>
    <w:bookmarkEnd w:id="687"/>
    <w:bookmarkEnd w:id="688"/>
    <w:bookmarkEnd w:id="689"/>
    <w:p w:rsidR="00F20C8F" w:rsidRDefault="00F20C8F" w:rsidP="008C493E">
      <w:pPr>
        <w:rPr>
          <w:rFonts w:cs="Arial"/>
          <w:szCs w:val="22"/>
        </w:rPr>
      </w:pPr>
      <w:r w:rsidRPr="008C493E">
        <w:rPr>
          <w:rFonts w:cs="Arial"/>
          <w:szCs w:val="22"/>
        </w:rPr>
        <w:object w:dxaOrig="7535" w:dyaOrig="4630">
          <v:shape id="_x0000_i1026" type="#_x0000_t75" style="width:344.25pt;height:211.5pt" o:ole="">
            <v:imagedata r:id="rId21" o:title=""/>
          </v:shape>
          <o:OLEObject Type="Embed" ProgID="Visio.Drawing.11" ShapeID="_x0000_i1026" DrawAspect="Content" ObjectID="_1476519161" r:id="rId22"/>
        </w:object>
      </w:r>
    </w:p>
    <w:p w:rsidR="009C359E" w:rsidRDefault="009C359E" w:rsidP="009C359E">
      <w:pPr>
        <w:rPr>
          <w:rFonts w:cs="Arial"/>
          <w:szCs w:val="22"/>
        </w:rPr>
      </w:pPr>
    </w:p>
    <w:p w:rsidR="009C359E" w:rsidRDefault="009C359E" w:rsidP="009C359E">
      <w:pPr>
        <w:rPr>
          <w:rFonts w:cs="Arial"/>
          <w:szCs w:val="22"/>
        </w:rPr>
      </w:pPr>
    </w:p>
    <w:p w:rsidR="00F20C8F" w:rsidRDefault="00F20C8F">
      <w:pPr>
        <w:pStyle w:val="Header"/>
        <w:tabs>
          <w:tab w:val="clear" w:pos="4320"/>
          <w:tab w:val="clear" w:pos="8640"/>
        </w:tabs>
        <w:jc w:val="left"/>
        <w:rPr>
          <w:rFonts w:cs="Arial"/>
          <w:b w:val="0"/>
          <w:bCs/>
        </w:rPr>
      </w:pPr>
    </w:p>
    <w:p w:rsidR="00A9320C" w:rsidRDefault="00A9320C">
      <w:pPr>
        <w:pStyle w:val="Heading2"/>
      </w:pPr>
      <w:bookmarkStart w:id="690" w:name="_Toc12288673"/>
      <w:r>
        <w:t xml:space="preserve"> </w:t>
      </w:r>
      <w:bookmarkStart w:id="691" w:name="_Toc101934003"/>
      <w:bookmarkStart w:id="692" w:name="_Toc101934122"/>
      <w:bookmarkStart w:id="693" w:name="_Toc307236195"/>
      <w:bookmarkStart w:id="694" w:name="_Toc307242972"/>
      <w:bookmarkStart w:id="695" w:name="_Toc307243124"/>
      <w:bookmarkStart w:id="696" w:name="_Toc307243287"/>
      <w:bookmarkStart w:id="697" w:name="_Toc307243447"/>
      <w:bookmarkStart w:id="698" w:name="_Toc307243596"/>
      <w:bookmarkStart w:id="699" w:name="_Toc307243756"/>
      <w:bookmarkStart w:id="700" w:name="_Toc307243916"/>
      <w:bookmarkStart w:id="701" w:name="_Toc307244076"/>
      <w:bookmarkStart w:id="702" w:name="_Toc307244237"/>
      <w:bookmarkStart w:id="703" w:name="_Toc307244398"/>
      <w:bookmarkStart w:id="704" w:name="_Toc307244558"/>
      <w:bookmarkStart w:id="705" w:name="_Toc307244717"/>
      <w:bookmarkStart w:id="706" w:name="_Toc307244875"/>
      <w:bookmarkStart w:id="707" w:name="_Toc307245034"/>
      <w:bookmarkStart w:id="708" w:name="_Toc307245193"/>
      <w:bookmarkStart w:id="709" w:name="_Toc307245352"/>
      <w:bookmarkStart w:id="710" w:name="_Toc307245509"/>
      <w:bookmarkStart w:id="711" w:name="_Toc307245666"/>
      <w:bookmarkStart w:id="712" w:name="_Toc307245814"/>
      <w:bookmarkStart w:id="713" w:name="_Toc307245961"/>
      <w:bookmarkStart w:id="714" w:name="_Toc307246106"/>
      <w:bookmarkStart w:id="715" w:name="_Toc307246250"/>
      <w:bookmarkStart w:id="716" w:name="_Toc307246393"/>
      <w:bookmarkStart w:id="717" w:name="_Toc307246536"/>
      <w:bookmarkStart w:id="718" w:name="_Toc307246678"/>
      <w:bookmarkStart w:id="719" w:name="_Toc307532146"/>
      <w:bookmarkStart w:id="720" w:name="_Toc307532447"/>
      <w:bookmarkStart w:id="721" w:name="_Toc307532589"/>
      <w:bookmarkStart w:id="722" w:name="_Toc307558571"/>
      <w:bookmarkStart w:id="723" w:name="_Toc307558720"/>
      <w:bookmarkStart w:id="724" w:name="_Toc307563305"/>
      <w:bookmarkStart w:id="725" w:name="_Toc307590097"/>
      <w:bookmarkStart w:id="726" w:name="_Toc307590354"/>
      <w:bookmarkStart w:id="727" w:name="_Toc307756930"/>
      <w:bookmarkStart w:id="728" w:name="_Toc307757270"/>
      <w:bookmarkStart w:id="729" w:name="_Toc307757418"/>
      <w:bookmarkStart w:id="730" w:name="_Toc307757566"/>
      <w:bookmarkStart w:id="731" w:name="_Toc308553824"/>
      <w:bookmarkStart w:id="732" w:name="_Toc314043622"/>
      <w:r>
        <w:t>Perpetual Inventory Transactions (PIX</w:t>
      </w:r>
      <w:bookmarkEnd w:id="690"/>
      <w:r>
        <w:t>)</w:t>
      </w:r>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rsidR="00A9320C" w:rsidRDefault="00A9320C">
      <w:pPr>
        <w:pStyle w:val="Header"/>
        <w:tabs>
          <w:tab w:val="clear" w:pos="4320"/>
          <w:tab w:val="clear" w:pos="8640"/>
        </w:tabs>
        <w:ind w:left="360"/>
        <w:jc w:val="left"/>
        <w:rPr>
          <w:rFonts w:cs="Arial"/>
          <w:b w:val="0"/>
        </w:rPr>
      </w:pPr>
    </w:p>
    <w:p w:rsidR="00F20C8F" w:rsidRPr="00B65A88" w:rsidRDefault="00F20C8F" w:rsidP="00F20C8F">
      <w:pPr>
        <w:ind w:left="720" w:firstLine="360"/>
        <w:rPr>
          <w:rFonts w:cs="Arial"/>
          <w:szCs w:val="22"/>
        </w:rPr>
      </w:pPr>
      <w:r w:rsidRPr="00B65A88">
        <w:rPr>
          <w:rFonts w:cs="Arial"/>
          <w:szCs w:val="22"/>
        </w:rPr>
        <w:t>PIX Breakdown:</w:t>
      </w:r>
    </w:p>
    <w:p w:rsidR="00F20C8F" w:rsidRPr="00B65A88" w:rsidRDefault="00F20C8F" w:rsidP="00F20C8F">
      <w:pPr>
        <w:ind w:left="720" w:firstLine="360"/>
        <w:rPr>
          <w:rFonts w:cs="Arial"/>
          <w:szCs w:val="22"/>
        </w:rPr>
      </w:pPr>
    </w:p>
    <w:p w:rsidR="00F20C8F" w:rsidRPr="00B65A88" w:rsidRDefault="00F20C8F" w:rsidP="00F20C8F">
      <w:pPr>
        <w:pStyle w:val="ListParagraph"/>
        <w:numPr>
          <w:ilvl w:val="0"/>
          <w:numId w:val="26"/>
        </w:numPr>
        <w:rPr>
          <w:rFonts w:cs="Arial"/>
          <w:sz w:val="22"/>
          <w:szCs w:val="22"/>
        </w:rPr>
      </w:pPr>
      <w:r w:rsidRPr="00B65A88">
        <w:rPr>
          <w:rFonts w:cs="Arial"/>
          <w:sz w:val="22"/>
          <w:szCs w:val="22"/>
        </w:rPr>
        <w:t xml:space="preserve">PIX Transaction (Transaction Type, Transaction Code, Transaction Number, Transaction Sequence, </w:t>
      </w:r>
      <w:r w:rsidR="00F4450E">
        <w:rPr>
          <w:rFonts w:cs="Arial"/>
          <w:sz w:val="22"/>
          <w:szCs w:val="22"/>
        </w:rPr>
        <w:t>Item</w:t>
      </w:r>
      <w:r w:rsidRPr="00B65A88">
        <w:rPr>
          <w:rFonts w:cs="Arial"/>
          <w:sz w:val="22"/>
          <w:szCs w:val="22"/>
        </w:rPr>
        <w:t>, Quantity Adjusted/Received, Adjustment Type, Reason Code, Reference Fields)</w:t>
      </w:r>
    </w:p>
    <w:p w:rsidR="00F20C8F" w:rsidRPr="00B65A88" w:rsidRDefault="00F20C8F" w:rsidP="00F20C8F">
      <w:pPr>
        <w:pStyle w:val="ListParagraph"/>
        <w:ind w:left="1440"/>
        <w:rPr>
          <w:rFonts w:cs="Arial"/>
          <w:sz w:val="22"/>
          <w:szCs w:val="22"/>
        </w:rPr>
      </w:pPr>
    </w:p>
    <w:p w:rsidR="00F20C8F" w:rsidRDefault="00F20C8F">
      <w:pPr>
        <w:ind w:left="360"/>
        <w:rPr>
          <w:rFonts w:cs="Arial"/>
        </w:rPr>
      </w:pPr>
    </w:p>
    <w:p w:rsidR="00A9320C" w:rsidRDefault="00A9320C">
      <w:pPr>
        <w:ind w:left="360"/>
        <w:rPr>
          <w:rFonts w:cs="Arial"/>
        </w:rPr>
      </w:pPr>
      <w:r>
        <w:rPr>
          <w:rFonts w:cs="Arial"/>
        </w:rPr>
        <w:t>WM maintains 4-wall inventory at a detailed level, communicating changes in levels of inventory to the host through Perpetual Inventory Transactions (PIX).  To simplify processing by the host, WM creates records with specific ‘types’ and ‘codes’ to specify the type of inventory adjustment.  All inventory adjustments, except for shipping records, produce PIX transactions.</w:t>
      </w:r>
    </w:p>
    <w:p w:rsidR="00A9320C" w:rsidRDefault="00A9320C">
      <w:pPr>
        <w:ind w:left="720"/>
        <w:rPr>
          <w:rFonts w:cs="Arial"/>
        </w:rPr>
      </w:pPr>
    </w:p>
    <w:p w:rsidR="00F20C8F" w:rsidRPr="00B65A88" w:rsidRDefault="00F20C8F" w:rsidP="00F20C8F">
      <w:pPr>
        <w:ind w:firstLine="720"/>
        <w:rPr>
          <w:rFonts w:cs="Arial"/>
          <w:szCs w:val="22"/>
        </w:rPr>
      </w:pPr>
      <w:r w:rsidRPr="00B65A88">
        <w:rPr>
          <w:rFonts w:cs="Arial"/>
          <w:szCs w:val="22"/>
        </w:rPr>
        <w:t>Inventory Transaction PIXs:</w:t>
      </w:r>
    </w:p>
    <w:p w:rsidR="00F20C8F" w:rsidRPr="00B65A88" w:rsidRDefault="00F20C8F" w:rsidP="00F20C8F">
      <w:pPr>
        <w:ind w:left="1440" w:firstLine="720"/>
        <w:rPr>
          <w:rFonts w:cs="Arial"/>
          <w:b/>
          <w:szCs w:val="22"/>
        </w:rPr>
      </w:pPr>
    </w:p>
    <w:p w:rsidR="00F20C8F" w:rsidRPr="00B65A88" w:rsidRDefault="00F20C8F" w:rsidP="00F20C8F">
      <w:pPr>
        <w:ind w:left="720" w:firstLine="720"/>
        <w:rPr>
          <w:rFonts w:cs="Arial"/>
          <w:szCs w:val="22"/>
          <w:u w:val="single"/>
        </w:rPr>
      </w:pPr>
      <w:r w:rsidRPr="00B65A88">
        <w:rPr>
          <w:rFonts w:cs="Arial"/>
          <w:szCs w:val="22"/>
          <w:u w:val="single"/>
        </w:rPr>
        <w:t>Inventory Adjustments</w:t>
      </w:r>
    </w:p>
    <w:p w:rsidR="00F20C8F" w:rsidRPr="00B65A88" w:rsidRDefault="00F20C8F" w:rsidP="00F20C8F">
      <w:pPr>
        <w:ind w:left="1440"/>
        <w:rPr>
          <w:rFonts w:cs="Arial"/>
          <w:szCs w:val="22"/>
        </w:rPr>
      </w:pPr>
      <w:r w:rsidRPr="00B65A88">
        <w:rPr>
          <w:rFonts w:cs="Arial"/>
          <w:szCs w:val="22"/>
        </w:rPr>
        <w:t xml:space="preserve">PIXs are generated for all inventory adjustments performed within the DC.  This includes adjustments due to cycle counts, manual LPN or location adjustments via RF or UI, and tracking of product in a transitional state (cancelled </w:t>
      </w:r>
      <w:proofErr w:type="spellStart"/>
      <w:r w:rsidRPr="00B65A88">
        <w:rPr>
          <w:rFonts w:cs="Arial"/>
          <w:szCs w:val="22"/>
        </w:rPr>
        <w:t>oLPN</w:t>
      </w:r>
      <w:proofErr w:type="spellEnd"/>
      <w:r w:rsidRPr="00B65A88">
        <w:rPr>
          <w:rFonts w:cs="Arial"/>
          <w:szCs w:val="22"/>
        </w:rPr>
        <w:t xml:space="preserve"> or damaged inventory).</w:t>
      </w:r>
    </w:p>
    <w:p w:rsidR="00F20C8F" w:rsidRPr="00B65A88" w:rsidRDefault="00F20C8F" w:rsidP="00F20C8F">
      <w:pPr>
        <w:ind w:left="720" w:firstLine="720"/>
        <w:rPr>
          <w:rFonts w:cs="Arial"/>
          <w:b/>
          <w:szCs w:val="22"/>
        </w:rPr>
      </w:pPr>
    </w:p>
    <w:p w:rsidR="00F20C8F" w:rsidRPr="00B65A88" w:rsidRDefault="00F20C8F" w:rsidP="00F20C8F">
      <w:pPr>
        <w:ind w:left="1440"/>
        <w:rPr>
          <w:rFonts w:cs="Arial"/>
          <w:szCs w:val="22"/>
          <w:u w:val="single"/>
        </w:rPr>
      </w:pPr>
      <w:r w:rsidRPr="00B65A88">
        <w:rPr>
          <w:rFonts w:cs="Arial"/>
          <w:szCs w:val="22"/>
          <w:u w:val="single"/>
        </w:rPr>
        <w:t>ASN Receipt</w:t>
      </w:r>
    </w:p>
    <w:p w:rsidR="00F20C8F" w:rsidRPr="00B65A88" w:rsidRDefault="00F20C8F" w:rsidP="00F20C8F">
      <w:pPr>
        <w:ind w:left="1440"/>
        <w:rPr>
          <w:rFonts w:cs="Arial"/>
          <w:szCs w:val="22"/>
        </w:rPr>
      </w:pPr>
      <w:r w:rsidRPr="00B65A88">
        <w:rPr>
          <w:rFonts w:cs="Arial"/>
          <w:szCs w:val="22"/>
        </w:rPr>
        <w:t>Upon verifying an ASN, WM sends PIX informing the host that a shipment has been fully received.  Real-time PIXs are also generated at receipt of each iLPN.</w:t>
      </w:r>
    </w:p>
    <w:p w:rsidR="00F20C8F" w:rsidRPr="00B65A88" w:rsidRDefault="00F20C8F" w:rsidP="00F20C8F">
      <w:pPr>
        <w:ind w:left="720" w:firstLine="720"/>
        <w:rPr>
          <w:rFonts w:cs="Arial"/>
          <w:b/>
          <w:szCs w:val="22"/>
        </w:rPr>
      </w:pPr>
    </w:p>
    <w:p w:rsidR="00F20C8F" w:rsidRPr="00B65A88" w:rsidRDefault="00F20C8F" w:rsidP="00F20C8F">
      <w:pPr>
        <w:ind w:firstLine="720"/>
        <w:rPr>
          <w:rFonts w:cs="Arial"/>
          <w:szCs w:val="22"/>
        </w:rPr>
      </w:pPr>
      <w:r w:rsidRPr="00B65A88">
        <w:rPr>
          <w:rFonts w:cs="Arial"/>
          <w:szCs w:val="22"/>
        </w:rPr>
        <w:t>Informational PIXs:</w:t>
      </w:r>
    </w:p>
    <w:p w:rsidR="00F20C8F" w:rsidRPr="00B65A88" w:rsidRDefault="00F20C8F" w:rsidP="00F20C8F">
      <w:pPr>
        <w:ind w:left="720" w:firstLine="720"/>
        <w:rPr>
          <w:rFonts w:cs="Arial"/>
          <w:b/>
          <w:szCs w:val="22"/>
        </w:rPr>
      </w:pPr>
    </w:p>
    <w:p w:rsidR="00F20C8F" w:rsidRPr="00B65A88" w:rsidRDefault="00F20C8F" w:rsidP="00F20C8F">
      <w:pPr>
        <w:ind w:left="720" w:firstLine="720"/>
        <w:rPr>
          <w:rFonts w:cs="Arial"/>
          <w:szCs w:val="22"/>
          <w:u w:val="single"/>
        </w:rPr>
      </w:pPr>
      <w:r w:rsidRPr="00B65A88">
        <w:rPr>
          <w:rFonts w:cs="Arial"/>
          <w:szCs w:val="22"/>
          <w:u w:val="single"/>
        </w:rPr>
        <w:t>Inventory Sync</w:t>
      </w:r>
    </w:p>
    <w:p w:rsidR="00052E49" w:rsidRDefault="00052E49" w:rsidP="00F20C8F">
      <w:pPr>
        <w:ind w:left="1440"/>
        <w:rPr>
          <w:rFonts w:cs="Arial"/>
          <w:iCs/>
          <w:szCs w:val="22"/>
        </w:rPr>
      </w:pPr>
    </w:p>
    <w:p w:rsidR="00F20C8F" w:rsidRPr="00F20C8F" w:rsidRDefault="00F20C8F" w:rsidP="00F20C8F">
      <w:pPr>
        <w:ind w:left="1440"/>
        <w:rPr>
          <w:rFonts w:cs="Arial"/>
          <w:iCs/>
          <w:szCs w:val="22"/>
        </w:rPr>
      </w:pPr>
      <w:r w:rsidRPr="00F20C8F">
        <w:rPr>
          <w:rFonts w:cs="Arial"/>
          <w:iCs/>
          <w:szCs w:val="22"/>
        </w:rPr>
        <w:t xml:space="preserve">WM is the master record for inventory quantities so an inventory synchronization process is used to provide information to the host so it can update its quantities to match WM.  This process generates summary inventory quantities for all </w:t>
      </w:r>
      <w:r w:rsidR="00F4450E">
        <w:rPr>
          <w:rFonts w:cs="Arial"/>
          <w:iCs/>
          <w:szCs w:val="22"/>
        </w:rPr>
        <w:t>item</w:t>
      </w:r>
      <w:r w:rsidRPr="00F20C8F">
        <w:rPr>
          <w:rFonts w:cs="Arial"/>
          <w:iCs/>
          <w:szCs w:val="22"/>
        </w:rPr>
        <w:t xml:space="preserve">s and communicates this information to the host by using a specific PIX type, 605. The process </w:t>
      </w:r>
      <w:r w:rsidR="00060728" w:rsidRPr="00F20C8F">
        <w:rPr>
          <w:rFonts w:cs="Arial"/>
          <w:iCs/>
          <w:szCs w:val="22"/>
        </w:rPr>
        <w:t>may also</w:t>
      </w:r>
      <w:r w:rsidRPr="00F20C8F">
        <w:rPr>
          <w:rFonts w:cs="Arial"/>
          <w:iCs/>
          <w:szCs w:val="22"/>
        </w:rPr>
        <w:t xml:space="preserve"> be run manually from the UI Generate 605 PIX option.  The </w:t>
      </w:r>
      <w:r w:rsidR="00EE427B">
        <w:rPr>
          <w:rFonts w:cs="Arial"/>
          <w:iCs/>
          <w:szCs w:val="22"/>
        </w:rPr>
        <w:t xml:space="preserve">PIX </w:t>
      </w:r>
      <w:r w:rsidRPr="00F20C8F">
        <w:rPr>
          <w:rFonts w:cs="Arial"/>
          <w:iCs/>
          <w:szCs w:val="22"/>
        </w:rPr>
        <w:t>includes</w:t>
      </w:r>
      <w:r w:rsidR="00C150DB">
        <w:rPr>
          <w:rFonts w:cs="Arial"/>
          <w:iCs/>
          <w:szCs w:val="22"/>
        </w:rPr>
        <w:t xml:space="preserve"> snapshot information for allocable and </w:t>
      </w:r>
      <w:proofErr w:type="spellStart"/>
      <w:r w:rsidR="00C150DB">
        <w:rPr>
          <w:rFonts w:cs="Arial"/>
          <w:iCs/>
          <w:szCs w:val="22"/>
        </w:rPr>
        <w:t>unallocable</w:t>
      </w:r>
      <w:proofErr w:type="spellEnd"/>
      <w:r w:rsidR="00C150DB">
        <w:rPr>
          <w:rFonts w:cs="Arial"/>
          <w:iCs/>
          <w:szCs w:val="22"/>
        </w:rPr>
        <w:t xml:space="preserve"> inventory</w:t>
      </w:r>
      <w:r w:rsidRPr="00F20C8F">
        <w:rPr>
          <w:rFonts w:cs="Arial"/>
          <w:iCs/>
          <w:szCs w:val="22"/>
        </w:rPr>
        <w:t>. This WM job is run during a quiet period when there is no WM activity.  At the end of the Inventory Synchronization process, the host system can generate a variance report that shows inventory discrepancies along with the supporting details.</w:t>
      </w:r>
    </w:p>
    <w:p w:rsidR="00F20C8F" w:rsidRPr="00F20C8F" w:rsidRDefault="00F20C8F" w:rsidP="00F20C8F">
      <w:pPr>
        <w:ind w:left="1440"/>
        <w:rPr>
          <w:rFonts w:cs="Arial"/>
          <w:iCs/>
          <w:szCs w:val="22"/>
        </w:rPr>
      </w:pPr>
    </w:p>
    <w:p w:rsidR="00F20C8F" w:rsidRPr="00F20C8F" w:rsidRDefault="00F20C8F" w:rsidP="00F20C8F">
      <w:pPr>
        <w:ind w:left="1440"/>
        <w:rPr>
          <w:rFonts w:cs="Arial"/>
          <w:iCs/>
          <w:szCs w:val="22"/>
        </w:rPr>
      </w:pPr>
    </w:p>
    <w:p w:rsidR="00F20C8F" w:rsidRPr="00B65A88" w:rsidRDefault="00F20C8F" w:rsidP="00F20C8F">
      <w:pPr>
        <w:ind w:left="720" w:firstLine="720"/>
        <w:rPr>
          <w:rFonts w:cs="Arial"/>
          <w:szCs w:val="22"/>
          <w:u w:val="single"/>
        </w:rPr>
      </w:pPr>
      <w:r w:rsidRPr="00B65A88">
        <w:rPr>
          <w:rFonts w:cs="Arial"/>
          <w:szCs w:val="22"/>
          <w:u w:val="single"/>
        </w:rPr>
        <w:t>Order Status Changes</w:t>
      </w:r>
    </w:p>
    <w:p w:rsidR="00F20C8F" w:rsidRPr="00B65A88" w:rsidRDefault="00F20C8F" w:rsidP="00F20C8F">
      <w:pPr>
        <w:ind w:left="1440"/>
        <w:rPr>
          <w:rFonts w:cs="Arial"/>
          <w:iCs/>
          <w:szCs w:val="22"/>
        </w:rPr>
      </w:pPr>
      <w:r w:rsidRPr="00B65A88">
        <w:rPr>
          <w:rFonts w:cs="Arial"/>
          <w:iCs/>
          <w:szCs w:val="22"/>
        </w:rPr>
        <w:lastRenderedPageBreak/>
        <w:t>WM generates an order status change PIX transaction when the status is updated to Special Processing Pending, Printed, In Packing, Pack Complete, Weighed, Manifested, Loaded on Truck, Shipped/Invoiced, Cancelled.</w:t>
      </w:r>
    </w:p>
    <w:p w:rsidR="00F20C8F" w:rsidRPr="00B65A88" w:rsidRDefault="00F20C8F" w:rsidP="00F20C8F">
      <w:pPr>
        <w:ind w:left="1440"/>
        <w:rPr>
          <w:rFonts w:cs="Arial"/>
          <w:iCs/>
          <w:szCs w:val="22"/>
        </w:rPr>
      </w:pPr>
    </w:p>
    <w:p w:rsidR="00F20C8F" w:rsidRPr="00B65A88" w:rsidRDefault="00F20C8F" w:rsidP="00F20C8F">
      <w:pPr>
        <w:ind w:left="720"/>
        <w:rPr>
          <w:rFonts w:cs="Arial"/>
          <w:szCs w:val="22"/>
        </w:rPr>
      </w:pPr>
      <w:r>
        <w:rPr>
          <w:rFonts w:cs="Arial"/>
          <w:szCs w:val="22"/>
        </w:rPr>
        <w:t>Carter’s</w:t>
      </w:r>
      <w:r w:rsidRPr="00B65A88">
        <w:rPr>
          <w:rFonts w:cs="Arial"/>
          <w:szCs w:val="22"/>
        </w:rPr>
        <w:t xml:space="preserve"> configures WM to suppress specific PIX to the host if they are not needed by the host system.  For further information, please refer to the PIX Processing Matrix documentation.  PIX can be viewed using the </w:t>
      </w:r>
      <w:r w:rsidRPr="00B65A88">
        <w:rPr>
          <w:rFonts w:cs="Arial"/>
          <w:b/>
          <w:i/>
          <w:szCs w:val="22"/>
        </w:rPr>
        <w:t xml:space="preserve">PIX Transaction Inquiry </w:t>
      </w:r>
      <w:r w:rsidRPr="00B65A88">
        <w:rPr>
          <w:rFonts w:cs="Arial"/>
          <w:szCs w:val="22"/>
        </w:rPr>
        <w:t xml:space="preserve">option.  </w:t>
      </w:r>
    </w:p>
    <w:p w:rsidR="00F20C8F" w:rsidRDefault="00F20C8F">
      <w:pPr>
        <w:ind w:left="720"/>
        <w:rPr>
          <w:rFonts w:cs="Arial"/>
        </w:rPr>
      </w:pPr>
    </w:p>
    <w:p w:rsidR="00A9320C" w:rsidRDefault="00A9320C">
      <w:pPr>
        <w:ind w:left="360"/>
        <w:rPr>
          <w:rFonts w:cs="Arial"/>
        </w:rPr>
      </w:pPr>
    </w:p>
    <w:p w:rsidR="00A9320C" w:rsidRDefault="00A9320C">
      <w:bookmarkStart w:id="733" w:name="_Toc97548235"/>
      <w:bookmarkStart w:id="734" w:name="_Toc97548353"/>
      <w:bookmarkStart w:id="735" w:name="_Toc97548470"/>
      <w:bookmarkStart w:id="736" w:name="_Toc97548236"/>
      <w:bookmarkStart w:id="737" w:name="_Toc97548237"/>
      <w:bookmarkStart w:id="738" w:name="_Toc97548471"/>
      <w:bookmarkEnd w:id="733"/>
      <w:bookmarkEnd w:id="734"/>
      <w:bookmarkEnd w:id="735"/>
      <w:bookmarkEnd w:id="736"/>
      <w:bookmarkEnd w:id="737"/>
      <w:bookmarkEnd w:id="738"/>
    </w:p>
    <w:p w:rsidR="00A9320C" w:rsidRDefault="00F20C8F">
      <w:pPr>
        <w:pStyle w:val="Heading2"/>
      </w:pPr>
      <w:bookmarkStart w:id="739" w:name="_Toc307236197"/>
      <w:bookmarkStart w:id="740" w:name="_Toc307243126"/>
      <w:bookmarkStart w:id="741" w:name="_Toc307243289"/>
      <w:bookmarkStart w:id="742" w:name="_Toc307243598"/>
      <w:bookmarkStart w:id="743" w:name="_Toc307243758"/>
      <w:bookmarkStart w:id="744" w:name="_Toc307243918"/>
      <w:bookmarkStart w:id="745" w:name="_Toc307244078"/>
      <w:bookmarkStart w:id="746" w:name="_Toc307244239"/>
      <w:bookmarkStart w:id="747" w:name="_Toc307244400"/>
      <w:bookmarkStart w:id="748" w:name="_Toc307244560"/>
      <w:bookmarkStart w:id="749" w:name="_Toc307244719"/>
      <w:bookmarkStart w:id="750" w:name="_Toc307244877"/>
      <w:bookmarkStart w:id="751" w:name="_Toc307245036"/>
      <w:bookmarkStart w:id="752" w:name="_Toc307245195"/>
      <w:bookmarkStart w:id="753" w:name="_Toc307245354"/>
      <w:bookmarkStart w:id="754" w:name="_Toc307245511"/>
      <w:bookmarkStart w:id="755" w:name="_Toc307245668"/>
      <w:bookmarkStart w:id="756" w:name="_Toc307245816"/>
      <w:bookmarkStart w:id="757" w:name="_Toc307245963"/>
      <w:bookmarkStart w:id="758" w:name="_Toc307246108"/>
      <w:bookmarkStart w:id="759" w:name="_Toc307246252"/>
      <w:bookmarkStart w:id="760" w:name="_Toc307246395"/>
      <w:bookmarkStart w:id="761" w:name="_Toc307246538"/>
      <w:bookmarkStart w:id="762" w:name="_Toc307246680"/>
      <w:bookmarkStart w:id="763" w:name="_Toc307532148"/>
      <w:bookmarkStart w:id="764" w:name="_Toc307532449"/>
      <w:bookmarkStart w:id="765" w:name="_Toc307532591"/>
      <w:bookmarkStart w:id="766" w:name="_Toc307558573"/>
      <w:bookmarkStart w:id="767" w:name="_Toc307558722"/>
      <w:bookmarkStart w:id="768" w:name="_Toc307563307"/>
      <w:bookmarkStart w:id="769" w:name="_Toc307590099"/>
      <w:bookmarkStart w:id="770" w:name="_Toc307590356"/>
      <w:bookmarkStart w:id="771" w:name="_Toc307756932"/>
      <w:bookmarkStart w:id="772" w:name="_Toc307757272"/>
      <w:bookmarkStart w:id="773" w:name="_Toc307757420"/>
      <w:bookmarkStart w:id="774" w:name="_Toc307757568"/>
      <w:bookmarkStart w:id="775" w:name="_Toc307757975"/>
      <w:bookmarkStart w:id="776" w:name="_Toc307236199"/>
      <w:bookmarkStart w:id="777" w:name="_Toc307243128"/>
      <w:bookmarkStart w:id="778" w:name="_Toc307243291"/>
      <w:bookmarkStart w:id="779" w:name="_Toc307243600"/>
      <w:bookmarkStart w:id="780" w:name="_Toc307243760"/>
      <w:bookmarkStart w:id="781" w:name="_Toc307243920"/>
      <w:bookmarkStart w:id="782" w:name="_Toc307244080"/>
      <w:bookmarkStart w:id="783" w:name="_Toc307244241"/>
      <w:bookmarkStart w:id="784" w:name="_Toc307244402"/>
      <w:bookmarkStart w:id="785" w:name="_Toc307244562"/>
      <w:bookmarkStart w:id="786" w:name="_Toc307244721"/>
      <w:bookmarkStart w:id="787" w:name="_Toc307244879"/>
      <w:bookmarkStart w:id="788" w:name="_Toc307245038"/>
      <w:bookmarkStart w:id="789" w:name="_Toc307245197"/>
      <w:bookmarkStart w:id="790" w:name="_Toc307245356"/>
      <w:bookmarkStart w:id="791" w:name="_Toc307245513"/>
      <w:bookmarkStart w:id="792" w:name="_Toc307245670"/>
      <w:bookmarkStart w:id="793" w:name="_Toc307245818"/>
      <w:bookmarkStart w:id="794" w:name="_Toc307245965"/>
      <w:bookmarkStart w:id="795" w:name="_Toc307246110"/>
      <w:bookmarkStart w:id="796" w:name="_Toc307246254"/>
      <w:bookmarkStart w:id="797" w:name="_Toc307246397"/>
      <w:bookmarkStart w:id="798" w:name="_Toc307246540"/>
      <w:bookmarkStart w:id="799" w:name="_Toc307246682"/>
      <w:bookmarkStart w:id="800" w:name="_Toc307532150"/>
      <w:bookmarkStart w:id="801" w:name="_Toc307532451"/>
      <w:bookmarkStart w:id="802" w:name="_Toc307532593"/>
      <w:bookmarkStart w:id="803" w:name="_Toc307558575"/>
      <w:bookmarkStart w:id="804" w:name="_Toc307558724"/>
      <w:bookmarkStart w:id="805" w:name="_Toc307563309"/>
      <w:bookmarkStart w:id="806" w:name="_Toc307590101"/>
      <w:bookmarkStart w:id="807" w:name="_Toc307590358"/>
      <w:bookmarkStart w:id="808" w:name="_Toc307756934"/>
      <w:bookmarkStart w:id="809" w:name="_Toc307757274"/>
      <w:bookmarkStart w:id="810" w:name="_Toc307757422"/>
      <w:bookmarkStart w:id="811" w:name="_Toc307757570"/>
      <w:bookmarkStart w:id="812" w:name="_Toc307757977"/>
      <w:bookmarkStart w:id="813" w:name="_Toc307242974"/>
      <w:bookmarkStart w:id="814" w:name="_Toc307243449"/>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r>
        <w:t xml:space="preserve"> </w:t>
      </w:r>
      <w:bookmarkStart w:id="815" w:name="_Toc307236200"/>
      <w:bookmarkStart w:id="816" w:name="_Toc307243129"/>
      <w:bookmarkStart w:id="817" w:name="_Toc307243292"/>
      <w:bookmarkStart w:id="818" w:name="_Toc307243601"/>
      <w:bookmarkStart w:id="819" w:name="_Toc307243761"/>
      <w:bookmarkStart w:id="820" w:name="_Toc307243921"/>
      <w:bookmarkStart w:id="821" w:name="_Toc307244081"/>
      <w:bookmarkStart w:id="822" w:name="_Toc307244242"/>
      <w:bookmarkStart w:id="823" w:name="_Toc307244403"/>
      <w:bookmarkStart w:id="824" w:name="_Toc307244563"/>
      <w:bookmarkStart w:id="825" w:name="_Toc307244722"/>
      <w:bookmarkStart w:id="826" w:name="_Toc307244880"/>
      <w:bookmarkStart w:id="827" w:name="_Toc307245039"/>
      <w:bookmarkStart w:id="828" w:name="_Toc307245198"/>
      <w:bookmarkStart w:id="829" w:name="_Toc307245357"/>
      <w:bookmarkStart w:id="830" w:name="_Toc307245514"/>
      <w:bookmarkStart w:id="831" w:name="_Toc307245671"/>
      <w:bookmarkStart w:id="832" w:name="_Toc307245819"/>
      <w:bookmarkStart w:id="833" w:name="_Toc307245966"/>
      <w:bookmarkStart w:id="834" w:name="_Toc307246111"/>
      <w:bookmarkStart w:id="835" w:name="_Toc307246255"/>
      <w:bookmarkStart w:id="836" w:name="_Toc307246398"/>
      <w:bookmarkStart w:id="837" w:name="_Toc307246541"/>
      <w:bookmarkStart w:id="838" w:name="_Toc307246683"/>
      <w:bookmarkStart w:id="839" w:name="_Toc307532151"/>
      <w:bookmarkStart w:id="840" w:name="_Toc307532452"/>
      <w:bookmarkStart w:id="841" w:name="_Toc307532594"/>
      <w:bookmarkStart w:id="842" w:name="_Toc307558576"/>
      <w:bookmarkStart w:id="843" w:name="_Toc307558725"/>
      <w:bookmarkStart w:id="844" w:name="_Toc307563310"/>
      <w:bookmarkStart w:id="845" w:name="_Toc307590102"/>
      <w:bookmarkStart w:id="846" w:name="_Toc307590359"/>
      <w:bookmarkStart w:id="847" w:name="_Toc307756935"/>
      <w:bookmarkStart w:id="848" w:name="_Toc307757275"/>
      <w:bookmarkStart w:id="849" w:name="_Toc307757423"/>
      <w:bookmarkStart w:id="850" w:name="_Toc307757571"/>
      <w:bookmarkStart w:id="851" w:name="_Toc308553825"/>
      <w:bookmarkStart w:id="852" w:name="_Toc314043623"/>
      <w:r>
        <w:t>Shipment Confirmation</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rsidR="00A9320C" w:rsidRDefault="00A9320C">
      <w:pPr>
        <w:rPr>
          <w:rFonts w:cs="Arial"/>
        </w:rPr>
      </w:pPr>
    </w:p>
    <w:p w:rsidR="00A9320C" w:rsidRDefault="00A9320C">
      <w:pPr>
        <w:ind w:left="360"/>
        <w:rPr>
          <w:rFonts w:cs="Arial"/>
        </w:rPr>
      </w:pPr>
      <w:r>
        <w:rPr>
          <w:rFonts w:cs="Arial"/>
        </w:rPr>
        <w:t xml:space="preserve">When inventory is shipped out of the DC against a </w:t>
      </w:r>
      <w:r w:rsidR="00B25D0D">
        <w:rPr>
          <w:rFonts w:cs="Arial"/>
        </w:rPr>
        <w:t>distribution order</w:t>
      </w:r>
      <w:r w:rsidR="00852027">
        <w:rPr>
          <w:rFonts w:cs="Arial"/>
        </w:rPr>
        <w:t xml:space="preserve"> (customer or store order)</w:t>
      </w:r>
      <w:r>
        <w:rPr>
          <w:rFonts w:cs="Arial"/>
        </w:rPr>
        <w:t xml:space="preserve">, WM uploads invoice information to the Host.  In instances where the entire </w:t>
      </w:r>
      <w:r w:rsidR="00B25D0D">
        <w:rPr>
          <w:rFonts w:cs="Arial"/>
        </w:rPr>
        <w:t>distribution order</w:t>
      </w:r>
      <w:r>
        <w:rPr>
          <w:rFonts w:cs="Arial"/>
        </w:rPr>
        <w:t xml:space="preserve"> is invoiced, the Invoice Header and Detail records mirror the information downloaded on the corresponding </w:t>
      </w:r>
      <w:r w:rsidR="00B25D0D">
        <w:rPr>
          <w:rFonts w:cs="Arial"/>
        </w:rPr>
        <w:t>Distribution order</w:t>
      </w:r>
      <w:r>
        <w:rPr>
          <w:rFonts w:cs="Arial"/>
        </w:rPr>
        <w:t xml:space="preserve"> Header and Detail records, including actual quantities shipped.  For</w:t>
      </w:r>
      <w:r w:rsidR="00852027">
        <w:rPr>
          <w:rFonts w:cs="Arial"/>
        </w:rPr>
        <w:t xml:space="preserve"> store distribution orders</w:t>
      </w:r>
      <w:r>
        <w:rPr>
          <w:rFonts w:cs="Arial"/>
        </w:rPr>
        <w:t>, the Invoice Header and Detail records mirror the information on the distr</w:t>
      </w:r>
      <w:r w:rsidR="00852027">
        <w:rPr>
          <w:rFonts w:cs="Arial"/>
        </w:rPr>
        <w:t>ibution order</w:t>
      </w:r>
      <w:r>
        <w:rPr>
          <w:rFonts w:cs="Arial"/>
        </w:rPr>
        <w:t xml:space="preserve"> and the Store Master records, including actual quantities shipped.  </w:t>
      </w:r>
      <w:r w:rsidR="008C156B">
        <w:rPr>
          <w:rFonts w:cs="Arial"/>
        </w:rPr>
        <w:t>Distribution orders</w:t>
      </w:r>
      <w:r>
        <w:rPr>
          <w:rFonts w:cs="Arial"/>
        </w:rPr>
        <w:t xml:space="preserve"> that were shorted are uploaded with a reason code detailing the cause for the shortage.  </w:t>
      </w:r>
      <w:r w:rsidR="00852027">
        <w:rPr>
          <w:rFonts w:cs="Arial"/>
        </w:rPr>
        <w:t>OLPN</w:t>
      </w:r>
      <w:r>
        <w:rPr>
          <w:rFonts w:cs="Arial"/>
        </w:rPr>
        <w:t xml:space="preserve"> level information (header and detail) is also sent to the host during this process.    </w:t>
      </w:r>
    </w:p>
    <w:p w:rsidR="00A9320C" w:rsidRDefault="00A9320C">
      <w:pPr>
        <w:ind w:left="360"/>
        <w:rPr>
          <w:rFonts w:cs="Arial"/>
        </w:rPr>
      </w:pPr>
    </w:p>
    <w:p w:rsidR="00852027" w:rsidRPr="00B65A88" w:rsidRDefault="00852027" w:rsidP="00852027">
      <w:pPr>
        <w:ind w:firstLine="360"/>
        <w:rPr>
          <w:rFonts w:cs="Arial"/>
          <w:szCs w:val="22"/>
        </w:rPr>
      </w:pPr>
      <w:r w:rsidRPr="00B65A88">
        <w:rPr>
          <w:rFonts w:cs="Arial"/>
          <w:szCs w:val="22"/>
        </w:rPr>
        <w:t>Shipment Confirmation Breakdown:</w:t>
      </w:r>
    </w:p>
    <w:p w:rsidR="00852027" w:rsidRPr="00B65A88" w:rsidRDefault="00852027" w:rsidP="00852027">
      <w:pPr>
        <w:ind w:left="720" w:firstLine="360"/>
        <w:rPr>
          <w:rFonts w:cs="Arial"/>
          <w:szCs w:val="22"/>
        </w:rPr>
      </w:pPr>
    </w:p>
    <w:p w:rsidR="00852027" w:rsidRPr="00B65A88" w:rsidRDefault="00852027" w:rsidP="00852027">
      <w:pPr>
        <w:pStyle w:val="ListParagraph"/>
        <w:numPr>
          <w:ilvl w:val="0"/>
          <w:numId w:val="26"/>
        </w:numPr>
        <w:rPr>
          <w:rFonts w:cs="Arial"/>
          <w:sz w:val="22"/>
          <w:szCs w:val="22"/>
        </w:rPr>
      </w:pPr>
      <w:r w:rsidRPr="00B65A88">
        <w:rPr>
          <w:rFonts w:cs="Arial"/>
          <w:sz w:val="22"/>
          <w:szCs w:val="22"/>
        </w:rPr>
        <w:t>Output Orders (Order Number, Ship To, Shipped Date)</w:t>
      </w:r>
    </w:p>
    <w:p w:rsidR="00852027" w:rsidRPr="00B65A88" w:rsidRDefault="00852027" w:rsidP="00852027">
      <w:pPr>
        <w:pStyle w:val="ListParagraph"/>
        <w:numPr>
          <w:ilvl w:val="0"/>
          <w:numId w:val="26"/>
        </w:numPr>
        <w:rPr>
          <w:rFonts w:cs="Arial"/>
          <w:sz w:val="22"/>
          <w:szCs w:val="22"/>
        </w:rPr>
      </w:pPr>
      <w:r w:rsidRPr="00B65A88">
        <w:rPr>
          <w:rFonts w:cs="Arial"/>
          <w:sz w:val="22"/>
          <w:szCs w:val="22"/>
        </w:rPr>
        <w:t xml:space="preserve">Output Order Line </w:t>
      </w:r>
      <w:r w:rsidR="00F4450E">
        <w:rPr>
          <w:rFonts w:cs="Arial"/>
          <w:sz w:val="22"/>
          <w:szCs w:val="22"/>
        </w:rPr>
        <w:t>Item</w:t>
      </w:r>
      <w:r w:rsidRPr="00B65A88">
        <w:rPr>
          <w:rFonts w:cs="Arial"/>
          <w:sz w:val="22"/>
          <w:szCs w:val="22"/>
        </w:rPr>
        <w:t xml:space="preserve"> (Order Number, Order Line Number, </w:t>
      </w:r>
      <w:r w:rsidR="00F4450E">
        <w:rPr>
          <w:rFonts w:cs="Arial"/>
          <w:sz w:val="22"/>
          <w:szCs w:val="22"/>
        </w:rPr>
        <w:t>Item</w:t>
      </w:r>
      <w:r w:rsidRPr="00B65A88">
        <w:rPr>
          <w:rFonts w:cs="Arial"/>
          <w:sz w:val="22"/>
          <w:szCs w:val="22"/>
        </w:rPr>
        <w:t>, Quantity Shipped)</w:t>
      </w:r>
    </w:p>
    <w:p w:rsidR="00852027" w:rsidRPr="00B65A88" w:rsidRDefault="00852027" w:rsidP="00852027">
      <w:pPr>
        <w:pStyle w:val="ListParagraph"/>
        <w:numPr>
          <w:ilvl w:val="0"/>
          <w:numId w:val="26"/>
        </w:numPr>
        <w:rPr>
          <w:rFonts w:cs="Arial"/>
          <w:sz w:val="22"/>
          <w:szCs w:val="22"/>
        </w:rPr>
      </w:pPr>
      <w:r w:rsidRPr="00B65A88">
        <w:rPr>
          <w:rFonts w:cs="Arial"/>
          <w:sz w:val="22"/>
          <w:szCs w:val="22"/>
        </w:rPr>
        <w:t>Output LPN (</w:t>
      </w:r>
      <w:proofErr w:type="spellStart"/>
      <w:r w:rsidRPr="00B65A88">
        <w:rPr>
          <w:rFonts w:cs="Arial"/>
          <w:sz w:val="22"/>
          <w:szCs w:val="22"/>
        </w:rPr>
        <w:t>oLPN</w:t>
      </w:r>
      <w:proofErr w:type="spellEnd"/>
      <w:r w:rsidRPr="00B65A88">
        <w:rPr>
          <w:rFonts w:cs="Arial"/>
          <w:sz w:val="22"/>
          <w:szCs w:val="22"/>
        </w:rPr>
        <w:t xml:space="preserve"> Number, Order Number, Shipment Number, Stop Number)</w:t>
      </w:r>
    </w:p>
    <w:p w:rsidR="00852027" w:rsidRPr="00B65A88" w:rsidRDefault="00852027" w:rsidP="00852027">
      <w:pPr>
        <w:pStyle w:val="ListParagraph"/>
        <w:numPr>
          <w:ilvl w:val="0"/>
          <w:numId w:val="26"/>
        </w:numPr>
        <w:rPr>
          <w:rFonts w:cs="Arial"/>
          <w:sz w:val="22"/>
          <w:szCs w:val="22"/>
        </w:rPr>
      </w:pPr>
      <w:r w:rsidRPr="00B65A88">
        <w:rPr>
          <w:rFonts w:cs="Arial"/>
          <w:sz w:val="22"/>
          <w:szCs w:val="22"/>
        </w:rPr>
        <w:t>Output LPN Detail (</w:t>
      </w:r>
      <w:proofErr w:type="spellStart"/>
      <w:r w:rsidRPr="00B65A88">
        <w:rPr>
          <w:rFonts w:cs="Arial"/>
          <w:sz w:val="22"/>
          <w:szCs w:val="22"/>
        </w:rPr>
        <w:t>oLPN</w:t>
      </w:r>
      <w:proofErr w:type="spellEnd"/>
      <w:r w:rsidRPr="00B65A88">
        <w:rPr>
          <w:rFonts w:cs="Arial"/>
          <w:sz w:val="22"/>
          <w:szCs w:val="22"/>
        </w:rPr>
        <w:t xml:space="preserve"> Number, </w:t>
      </w:r>
      <w:proofErr w:type="spellStart"/>
      <w:r w:rsidRPr="00B65A88">
        <w:rPr>
          <w:rFonts w:cs="Arial"/>
          <w:sz w:val="22"/>
          <w:szCs w:val="22"/>
        </w:rPr>
        <w:t>oLPN</w:t>
      </w:r>
      <w:proofErr w:type="spellEnd"/>
      <w:r w:rsidRPr="00B65A88">
        <w:rPr>
          <w:rFonts w:cs="Arial"/>
          <w:sz w:val="22"/>
          <w:szCs w:val="22"/>
        </w:rPr>
        <w:t xml:space="preserve"> Number Detail ID, Order Number, </w:t>
      </w:r>
      <w:r w:rsidR="00F4450E">
        <w:rPr>
          <w:rFonts w:cs="Arial"/>
          <w:sz w:val="22"/>
          <w:szCs w:val="22"/>
        </w:rPr>
        <w:t>Item</w:t>
      </w:r>
      <w:r w:rsidRPr="00B65A88">
        <w:rPr>
          <w:rFonts w:cs="Arial"/>
          <w:sz w:val="22"/>
          <w:szCs w:val="22"/>
        </w:rPr>
        <w:t>, Quantity Shipped)</w:t>
      </w:r>
    </w:p>
    <w:p w:rsidR="00852027" w:rsidRDefault="00852027" w:rsidP="00852027">
      <w:pPr>
        <w:ind w:left="360"/>
        <w:rPr>
          <w:rFonts w:cs="Arial"/>
        </w:rPr>
      </w:pPr>
    </w:p>
    <w:p w:rsidR="004750F6" w:rsidRDefault="004750F6" w:rsidP="004750F6">
      <w:pPr>
        <w:ind w:left="360"/>
        <w:rPr>
          <w:rFonts w:cs="Arial"/>
          <w:bCs/>
          <w:iCs/>
        </w:rPr>
      </w:pPr>
      <w:r>
        <w:rPr>
          <w:rFonts w:cs="Arial"/>
        </w:rPr>
        <w:t xml:space="preserve">In some instances distribution order may be partially invoiced.  This occurs if only a portion of a distribution order is loaded onto a parcel truck and the loaded </w:t>
      </w:r>
      <w:proofErr w:type="spellStart"/>
      <w:r>
        <w:rPr>
          <w:rFonts w:cs="Arial"/>
        </w:rPr>
        <w:t>oLPNs</w:t>
      </w:r>
      <w:proofErr w:type="spellEnd"/>
      <w:r>
        <w:rPr>
          <w:rFonts w:cs="Arial"/>
        </w:rPr>
        <w:t xml:space="preserve"> are manifested and then invoiced, or the same is true of a non-parcel truck.  In these instances WM sends Dist</w:t>
      </w:r>
      <w:r w:rsidR="00B17542">
        <w:rPr>
          <w:rFonts w:cs="Arial"/>
        </w:rPr>
        <w:t>r</w:t>
      </w:r>
      <w:r>
        <w:rPr>
          <w:rFonts w:cs="Arial"/>
        </w:rPr>
        <w:t xml:space="preserve">ibution Order, and </w:t>
      </w:r>
      <w:proofErr w:type="spellStart"/>
      <w:r>
        <w:rPr>
          <w:rFonts w:cs="Arial"/>
        </w:rPr>
        <w:t>oLPN</w:t>
      </w:r>
      <w:proofErr w:type="spellEnd"/>
      <w:r>
        <w:rPr>
          <w:rFonts w:cs="Arial"/>
        </w:rPr>
        <w:t xml:space="preserve"> Header and Detail records for the shipped </w:t>
      </w:r>
      <w:proofErr w:type="spellStart"/>
      <w:r>
        <w:rPr>
          <w:rFonts w:cs="Arial"/>
        </w:rPr>
        <w:t>oLPNs</w:t>
      </w:r>
      <w:proofErr w:type="spellEnd"/>
      <w:r>
        <w:rPr>
          <w:rFonts w:cs="Arial"/>
        </w:rPr>
        <w:t xml:space="preserve">. </w:t>
      </w:r>
    </w:p>
    <w:p w:rsidR="004750F6" w:rsidRDefault="004750F6" w:rsidP="00852027">
      <w:pPr>
        <w:ind w:left="360"/>
        <w:rPr>
          <w:rFonts w:cs="Arial"/>
        </w:rPr>
      </w:pPr>
    </w:p>
    <w:p w:rsidR="00852027" w:rsidRDefault="00852027">
      <w:pPr>
        <w:ind w:left="360"/>
        <w:rPr>
          <w:rFonts w:cs="Arial"/>
        </w:rPr>
      </w:pPr>
    </w:p>
    <w:p w:rsidR="00A9320C" w:rsidRDefault="00A9320C">
      <w:pPr>
        <w:ind w:left="360"/>
      </w:pPr>
      <w:r>
        <w:t xml:space="preserve">The WM Generate Invoicing functionality provides ways to split the invoice file by number of </w:t>
      </w:r>
      <w:r w:rsidR="00B25D0D">
        <w:t>distribution order</w:t>
      </w:r>
      <w:r>
        <w:t xml:space="preserve">.  Depending on the number of </w:t>
      </w:r>
      <w:proofErr w:type="spellStart"/>
      <w:r w:rsidR="00852027">
        <w:t>oLPN</w:t>
      </w:r>
      <w:r>
        <w:t>s</w:t>
      </w:r>
      <w:proofErr w:type="spellEnd"/>
      <w:r>
        <w:t xml:space="preserve"> in each </w:t>
      </w:r>
      <w:r w:rsidR="00B25D0D">
        <w:t>distribution order</w:t>
      </w:r>
      <w:r>
        <w:t xml:space="preserve">, the XML file generated could be too large or too small for the Carter’s host system to handle.  To alleviate this problem, the WM invoicing program is modified to generate XML files that are limited by the number of </w:t>
      </w:r>
      <w:proofErr w:type="spellStart"/>
      <w:r w:rsidR="00852027">
        <w:t>oLPN</w:t>
      </w:r>
      <w:r>
        <w:t>s</w:t>
      </w:r>
      <w:proofErr w:type="spellEnd"/>
      <w:r>
        <w:t>.</w:t>
      </w:r>
    </w:p>
    <w:p w:rsidR="00A9320C" w:rsidRDefault="00A9320C">
      <w:pPr>
        <w:ind w:left="360"/>
      </w:pPr>
    </w:p>
    <w:p w:rsidR="00A9320C" w:rsidRDefault="00A9320C">
      <w:pPr>
        <w:ind w:left="360"/>
        <w:rPr>
          <w:rFonts w:cs="Arial"/>
          <w:bCs/>
          <w:iCs/>
        </w:rPr>
      </w:pPr>
      <w:r>
        <w:t xml:space="preserve">At the time of generating invoice files, the WM program goes through all the unprocessed </w:t>
      </w:r>
      <w:r w:rsidR="00B25D0D">
        <w:t>distribution order</w:t>
      </w:r>
      <w:r>
        <w:t xml:space="preserve"> in the output </w:t>
      </w:r>
      <w:r w:rsidR="00B25D0D">
        <w:t>distribution order</w:t>
      </w:r>
      <w:r>
        <w:t xml:space="preserve"> header table.  For each </w:t>
      </w:r>
      <w:r w:rsidR="00B25D0D">
        <w:t>distribution order</w:t>
      </w:r>
      <w:r>
        <w:t xml:space="preserve">, all the </w:t>
      </w:r>
      <w:proofErr w:type="spellStart"/>
      <w:r w:rsidR="00852027">
        <w:t>oLPN</w:t>
      </w:r>
      <w:r>
        <w:t>s</w:t>
      </w:r>
      <w:proofErr w:type="spellEnd"/>
      <w:r>
        <w:t xml:space="preserve"> in the output </w:t>
      </w:r>
      <w:proofErr w:type="spellStart"/>
      <w:r w:rsidR="00852027">
        <w:t>oLPN</w:t>
      </w:r>
      <w:proofErr w:type="spellEnd"/>
      <w:r>
        <w:t xml:space="preserve"> header table are written into the same XML file.  During this </w:t>
      </w:r>
      <w:r>
        <w:lastRenderedPageBreak/>
        <w:t xml:space="preserve">processing, a new counter is maintained to accumulate the total number of </w:t>
      </w:r>
      <w:proofErr w:type="spellStart"/>
      <w:r w:rsidR="00852027">
        <w:t>oLPN</w:t>
      </w:r>
      <w:r>
        <w:t>s</w:t>
      </w:r>
      <w:proofErr w:type="spellEnd"/>
      <w:r>
        <w:t xml:space="preserve"> added into the XML file.  After writing the data into the file for each </w:t>
      </w:r>
      <w:r w:rsidR="00B25D0D">
        <w:t>distribution order</w:t>
      </w:r>
      <w:r>
        <w:t xml:space="preserve">, if the total number of </w:t>
      </w:r>
      <w:proofErr w:type="spellStart"/>
      <w:r w:rsidR="00852027">
        <w:t>oLPN</w:t>
      </w:r>
      <w:r>
        <w:t>s</w:t>
      </w:r>
      <w:proofErr w:type="spellEnd"/>
      <w:r>
        <w:t xml:space="preserve"> accumulated is higher than the maximum number of </w:t>
      </w:r>
      <w:proofErr w:type="spellStart"/>
      <w:r w:rsidR="00852027">
        <w:t>oLPN</w:t>
      </w:r>
      <w:r>
        <w:t>s</w:t>
      </w:r>
      <w:proofErr w:type="spellEnd"/>
      <w:r>
        <w:t xml:space="preserve"> listed in the parameter, then the current XML file is closed.  For the subsequent </w:t>
      </w:r>
      <w:r w:rsidR="00B25D0D">
        <w:t>distribution order</w:t>
      </w:r>
      <w:r>
        <w:t xml:space="preserve">, a new XML file is generated and the </w:t>
      </w:r>
      <w:proofErr w:type="spellStart"/>
      <w:r w:rsidR="00852027">
        <w:t>oLPN</w:t>
      </w:r>
      <w:proofErr w:type="spellEnd"/>
      <w:r>
        <w:t xml:space="preserve"> count is reset.  These steps are repeated until all the </w:t>
      </w:r>
      <w:r w:rsidR="00B25D0D">
        <w:t>distribution order</w:t>
      </w:r>
      <w:r>
        <w:t xml:space="preserve"> </w:t>
      </w:r>
      <w:r w:rsidR="00060728">
        <w:t>is</w:t>
      </w:r>
      <w:r>
        <w:t xml:space="preserve"> processed </w:t>
      </w:r>
      <w:r>
        <w:rPr>
          <w:rFonts w:cs="Arial"/>
          <w:b/>
          <w:bCs/>
          <w:i/>
          <w:iCs/>
        </w:rPr>
        <w:t>(</w:t>
      </w:r>
      <w:r w:rsidR="00462F81">
        <w:rPr>
          <w:rFonts w:cs="Arial"/>
          <w:b/>
          <w:bCs/>
          <w:i/>
          <w:iCs/>
        </w:rPr>
        <w:t>WM14</w:t>
      </w:r>
      <w:r>
        <w:rPr>
          <w:rFonts w:cs="Arial"/>
          <w:b/>
          <w:bCs/>
          <w:i/>
          <w:iCs/>
        </w:rPr>
        <w:t xml:space="preserve">: Gen Invoicing to break XML files by </w:t>
      </w:r>
      <w:proofErr w:type="spellStart"/>
      <w:r w:rsidR="00852027">
        <w:rPr>
          <w:rFonts w:cs="Arial"/>
          <w:b/>
          <w:bCs/>
          <w:i/>
          <w:iCs/>
        </w:rPr>
        <w:t>oLPN</w:t>
      </w:r>
      <w:proofErr w:type="spellEnd"/>
      <w:r>
        <w:rPr>
          <w:rFonts w:cs="Arial"/>
          <w:b/>
          <w:bCs/>
          <w:i/>
          <w:iCs/>
        </w:rPr>
        <w:t xml:space="preserve"> count)</w:t>
      </w:r>
      <w:r>
        <w:rPr>
          <w:rFonts w:cs="Arial"/>
          <w:bCs/>
          <w:iCs/>
        </w:rPr>
        <w:t>.</w:t>
      </w:r>
    </w:p>
    <w:p w:rsidR="00BD0B7A" w:rsidRDefault="00BD0B7A">
      <w:pPr>
        <w:ind w:left="360"/>
        <w:rPr>
          <w:rFonts w:cs="Arial"/>
        </w:rPr>
      </w:pPr>
    </w:p>
    <w:p w:rsidR="00FE6830" w:rsidRDefault="00FE6830" w:rsidP="00BD0B7A">
      <w:pPr>
        <w:ind w:left="360"/>
        <w:rPr>
          <w:b/>
          <w:i/>
        </w:rPr>
      </w:pPr>
    </w:p>
    <w:p w:rsidR="00B33A0B" w:rsidRPr="00B33A0B" w:rsidRDefault="00B33A0B" w:rsidP="00B33A0B"/>
    <w:p w:rsidR="00B77518" w:rsidRPr="00B77518" w:rsidRDefault="00B77518" w:rsidP="00B77518"/>
    <w:p w:rsidR="00A9320C" w:rsidRPr="00D42385" w:rsidRDefault="00A9320C" w:rsidP="00D42385">
      <w:pPr>
        <w:pStyle w:val="Header"/>
        <w:jc w:val="left"/>
        <w:rPr>
          <w:rFonts w:cs="Arial"/>
        </w:rPr>
      </w:pPr>
      <w:r>
        <w:rPr>
          <w:rFonts w:cs="Arial"/>
        </w:rPr>
        <w:br w:type="page"/>
      </w:r>
      <w:bookmarkStart w:id="853" w:name="_Toc12288677"/>
      <w:bookmarkStart w:id="854" w:name="_Toc101934006"/>
      <w:bookmarkStart w:id="855" w:name="_Toc101934125"/>
      <w:bookmarkStart w:id="856" w:name="_Toc307236201"/>
      <w:bookmarkStart w:id="857" w:name="_Toc307242975"/>
      <w:bookmarkStart w:id="858" w:name="_Toc307243130"/>
      <w:bookmarkStart w:id="859" w:name="_Toc307243293"/>
      <w:bookmarkStart w:id="860" w:name="_Toc307243450"/>
      <w:bookmarkStart w:id="861" w:name="_Toc307243602"/>
      <w:bookmarkStart w:id="862" w:name="_Toc307243762"/>
      <w:bookmarkStart w:id="863" w:name="_Toc307243922"/>
      <w:bookmarkStart w:id="864" w:name="_Toc307244082"/>
      <w:bookmarkStart w:id="865" w:name="_Toc307244243"/>
      <w:bookmarkStart w:id="866" w:name="_Toc307244404"/>
      <w:bookmarkStart w:id="867" w:name="_Toc307244564"/>
      <w:bookmarkStart w:id="868" w:name="_Toc307244723"/>
      <w:bookmarkStart w:id="869" w:name="_Toc307244881"/>
      <w:bookmarkStart w:id="870" w:name="_Toc307245040"/>
      <w:bookmarkStart w:id="871" w:name="_Toc307245199"/>
      <w:bookmarkStart w:id="872" w:name="_Toc307245358"/>
      <w:bookmarkStart w:id="873" w:name="_Toc307245515"/>
      <w:bookmarkStart w:id="874" w:name="_Toc307245672"/>
      <w:bookmarkStart w:id="875" w:name="_Toc307245820"/>
      <w:bookmarkStart w:id="876" w:name="_Toc307245967"/>
      <w:bookmarkStart w:id="877" w:name="_Toc307246112"/>
      <w:bookmarkStart w:id="878" w:name="_Toc307246256"/>
      <w:bookmarkStart w:id="879" w:name="_Toc307246399"/>
      <w:bookmarkStart w:id="880" w:name="_Toc307246542"/>
      <w:bookmarkStart w:id="881" w:name="_Toc307246684"/>
      <w:bookmarkStart w:id="882" w:name="_Toc307757276"/>
      <w:bookmarkStart w:id="883" w:name="_Toc307757424"/>
      <w:bookmarkStart w:id="884" w:name="_Toc307757572"/>
      <w:bookmarkStart w:id="885" w:name="_Toc308553826"/>
      <w:bookmarkStart w:id="886" w:name="_Toc314043624"/>
      <w:r w:rsidRPr="00D42385">
        <w:rPr>
          <w:rFonts w:cs="Arial"/>
        </w:rPr>
        <w:lastRenderedPageBreak/>
        <w:t>II. INBOUND</w:t>
      </w:r>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p>
    <w:p w:rsidR="00A9320C" w:rsidRDefault="00A9320C">
      <w:pPr>
        <w:pStyle w:val="Header"/>
        <w:tabs>
          <w:tab w:val="clear" w:pos="4320"/>
          <w:tab w:val="clear" w:pos="8640"/>
        </w:tabs>
        <w:jc w:val="left"/>
        <w:rPr>
          <w:rFonts w:cs="Arial"/>
        </w:rPr>
      </w:pPr>
    </w:p>
    <w:p w:rsidR="00A9320C" w:rsidRDefault="00A9320C">
      <w:pPr>
        <w:pStyle w:val="Heading1"/>
        <w:rPr>
          <w:rFonts w:cs="Arial"/>
        </w:rPr>
      </w:pPr>
      <w:bookmarkStart w:id="887" w:name="_Toc12288678"/>
      <w:bookmarkStart w:id="888" w:name="_Toc101934007"/>
      <w:bookmarkStart w:id="889" w:name="_Toc101934126"/>
      <w:bookmarkStart w:id="890" w:name="_Toc307236202"/>
      <w:bookmarkStart w:id="891" w:name="_Toc307242976"/>
      <w:bookmarkStart w:id="892" w:name="_Toc307243131"/>
      <w:bookmarkStart w:id="893" w:name="_Toc307243294"/>
      <w:bookmarkStart w:id="894" w:name="_Toc307243451"/>
      <w:bookmarkStart w:id="895" w:name="_Toc307243603"/>
      <w:bookmarkStart w:id="896" w:name="_Toc307243763"/>
      <w:bookmarkStart w:id="897" w:name="_Toc307243923"/>
      <w:bookmarkStart w:id="898" w:name="_Toc307244083"/>
      <w:bookmarkStart w:id="899" w:name="_Toc307244244"/>
      <w:bookmarkStart w:id="900" w:name="_Toc307244405"/>
      <w:bookmarkStart w:id="901" w:name="_Toc307244565"/>
      <w:bookmarkStart w:id="902" w:name="_Toc307244724"/>
      <w:bookmarkStart w:id="903" w:name="_Toc307244882"/>
      <w:bookmarkStart w:id="904" w:name="_Toc307245041"/>
      <w:bookmarkStart w:id="905" w:name="_Toc307245200"/>
      <w:bookmarkStart w:id="906" w:name="_Toc307245359"/>
      <w:bookmarkStart w:id="907" w:name="_Toc307245516"/>
      <w:bookmarkStart w:id="908" w:name="_Toc307245673"/>
      <w:bookmarkStart w:id="909" w:name="_Toc307245821"/>
      <w:bookmarkStart w:id="910" w:name="_Toc307245968"/>
      <w:bookmarkStart w:id="911" w:name="_Toc307246113"/>
      <w:bookmarkStart w:id="912" w:name="_Toc307246257"/>
      <w:bookmarkStart w:id="913" w:name="_Toc307246400"/>
      <w:bookmarkStart w:id="914" w:name="_Toc307246543"/>
      <w:bookmarkStart w:id="915" w:name="_Toc307246685"/>
      <w:bookmarkStart w:id="916" w:name="_Toc307532152"/>
      <w:bookmarkStart w:id="917" w:name="_Toc307532453"/>
      <w:bookmarkStart w:id="918" w:name="_Toc307532595"/>
      <w:bookmarkStart w:id="919" w:name="_Toc307558577"/>
      <w:bookmarkStart w:id="920" w:name="_Toc307558726"/>
      <w:bookmarkStart w:id="921" w:name="_Toc307563317"/>
      <w:bookmarkStart w:id="922" w:name="_Toc307590103"/>
      <w:bookmarkStart w:id="923" w:name="_Toc307590360"/>
      <w:bookmarkStart w:id="924" w:name="_Toc307756936"/>
      <w:bookmarkStart w:id="925" w:name="_Toc307757277"/>
      <w:bookmarkStart w:id="926" w:name="_Toc307757425"/>
      <w:bookmarkStart w:id="927" w:name="_Toc307757573"/>
      <w:bookmarkStart w:id="928" w:name="_Toc308553827"/>
      <w:bookmarkStart w:id="929" w:name="_Toc314043625"/>
      <w:r>
        <w:rPr>
          <w:rFonts w:cs="Arial"/>
        </w:rPr>
        <w:t>PRE-RECEIVING</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rsidR="00A9320C" w:rsidRDefault="00A9320C">
      <w:pPr>
        <w:pStyle w:val="Header"/>
        <w:tabs>
          <w:tab w:val="clear" w:pos="4320"/>
          <w:tab w:val="clear" w:pos="8640"/>
        </w:tabs>
        <w:ind w:left="720" w:firstLine="120"/>
        <w:jc w:val="left"/>
        <w:rPr>
          <w:rFonts w:cs="Arial"/>
          <w:b w:val="0"/>
        </w:rPr>
      </w:pPr>
    </w:p>
    <w:p w:rsidR="00A9320C" w:rsidRDefault="00A9320C">
      <w:pPr>
        <w:pStyle w:val="Heading2"/>
      </w:pPr>
      <w:bookmarkStart w:id="930" w:name="_Appointment_Scheduling"/>
      <w:bookmarkStart w:id="931" w:name="_Toc12288680"/>
      <w:bookmarkEnd w:id="930"/>
      <w:r>
        <w:t xml:space="preserve">  </w:t>
      </w:r>
      <w:bookmarkStart w:id="932" w:name="_Toc101934008"/>
      <w:bookmarkStart w:id="933" w:name="_Toc101934127"/>
      <w:bookmarkStart w:id="934" w:name="_Toc307236203"/>
      <w:bookmarkStart w:id="935" w:name="_Toc307242977"/>
      <w:bookmarkStart w:id="936" w:name="_Toc307243132"/>
      <w:bookmarkStart w:id="937" w:name="_Toc307243295"/>
      <w:bookmarkStart w:id="938" w:name="_Toc307243452"/>
      <w:bookmarkStart w:id="939" w:name="_Toc307243604"/>
      <w:bookmarkStart w:id="940" w:name="_Toc307243764"/>
      <w:bookmarkStart w:id="941" w:name="_Toc307243924"/>
      <w:bookmarkStart w:id="942" w:name="_Toc307244084"/>
      <w:bookmarkStart w:id="943" w:name="_Toc307244245"/>
      <w:bookmarkStart w:id="944" w:name="_Toc307244406"/>
      <w:bookmarkStart w:id="945" w:name="_Toc307244566"/>
      <w:bookmarkStart w:id="946" w:name="_Toc307244725"/>
      <w:bookmarkStart w:id="947" w:name="_Toc307244883"/>
      <w:bookmarkStart w:id="948" w:name="_Toc307245042"/>
      <w:bookmarkStart w:id="949" w:name="_Toc307245201"/>
      <w:bookmarkStart w:id="950" w:name="_Toc307245360"/>
      <w:bookmarkStart w:id="951" w:name="_Toc307245517"/>
      <w:bookmarkStart w:id="952" w:name="_Toc307245674"/>
      <w:bookmarkStart w:id="953" w:name="_Toc307245822"/>
      <w:bookmarkStart w:id="954" w:name="_Toc307245969"/>
      <w:bookmarkStart w:id="955" w:name="_Toc307246114"/>
      <w:bookmarkStart w:id="956" w:name="_Toc307246258"/>
      <w:bookmarkStart w:id="957" w:name="_Toc307246401"/>
      <w:bookmarkStart w:id="958" w:name="_Toc307246544"/>
      <w:bookmarkStart w:id="959" w:name="_Toc307246686"/>
      <w:bookmarkStart w:id="960" w:name="_Toc307532153"/>
      <w:bookmarkStart w:id="961" w:name="_Toc307532454"/>
      <w:bookmarkStart w:id="962" w:name="_Toc307532596"/>
      <w:bookmarkStart w:id="963" w:name="_Toc307558578"/>
      <w:bookmarkStart w:id="964" w:name="_Toc307558727"/>
      <w:bookmarkStart w:id="965" w:name="_Toc307563318"/>
      <w:bookmarkStart w:id="966" w:name="_Toc307590104"/>
      <w:bookmarkStart w:id="967" w:name="_Toc307590361"/>
      <w:bookmarkStart w:id="968" w:name="_Toc307756937"/>
      <w:bookmarkStart w:id="969" w:name="_Toc307757278"/>
      <w:bookmarkStart w:id="970" w:name="_Toc307757426"/>
      <w:bookmarkStart w:id="971" w:name="_Toc307757574"/>
      <w:bookmarkStart w:id="972" w:name="_Toc308553828"/>
      <w:bookmarkStart w:id="973" w:name="_Toc314043626"/>
      <w:r>
        <w:t>Appointment Scheduling</w:t>
      </w:r>
      <w:bookmarkEnd w:id="931"/>
      <w:r>
        <w:t>/ Check In/ Check Out</w:t>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p>
    <w:p w:rsidR="00A9320C" w:rsidRDefault="00A9320C">
      <w:pPr>
        <w:pStyle w:val="Header"/>
        <w:tabs>
          <w:tab w:val="clear" w:pos="4320"/>
          <w:tab w:val="clear" w:pos="8640"/>
        </w:tabs>
        <w:ind w:left="720"/>
        <w:jc w:val="left"/>
        <w:rPr>
          <w:rFonts w:cs="Arial"/>
        </w:rPr>
      </w:pPr>
    </w:p>
    <w:p w:rsidR="00A9320C" w:rsidRDefault="00A9320C">
      <w:pPr>
        <w:pStyle w:val="BodyTextIndent"/>
        <w:ind w:left="360"/>
      </w:pPr>
      <w:r>
        <w:rPr>
          <w:rFonts w:cs="Arial"/>
        </w:rPr>
        <w:t xml:space="preserve">Once the appointment is bridged (via the ASN bridge process), Carter’s schedules appointments for the inbound receipt. </w:t>
      </w:r>
      <w:r>
        <w:t xml:space="preserve">When the trailers arrive at the facility, the appointment is first checked into WM using the UI - </w:t>
      </w:r>
      <w:r>
        <w:rPr>
          <w:b/>
          <w:bCs/>
          <w:i/>
          <w:iCs/>
        </w:rPr>
        <w:t xml:space="preserve">Check In </w:t>
      </w:r>
      <w:r>
        <w:t>option.  Operators access the appointment through the container number (provided in the PRO # field and as part of the shipment number.)  WM records the time of the check in and stores it in the appointment record.  The operator also enters comments at the time of check to indicate any special circumstances.</w:t>
      </w:r>
    </w:p>
    <w:p w:rsidR="00A9320C" w:rsidRDefault="00A9320C">
      <w:pPr>
        <w:rPr>
          <w:rFonts w:cs="Arial"/>
        </w:rPr>
      </w:pPr>
    </w:p>
    <w:p w:rsidR="00A9320C" w:rsidRDefault="00A9320C">
      <w:pPr>
        <w:pStyle w:val="BodyTextIndent"/>
        <w:ind w:left="360"/>
        <w:rPr>
          <w:rFonts w:cs="Arial"/>
        </w:rPr>
      </w:pPr>
      <w:r>
        <w:rPr>
          <w:rFonts w:cs="Arial"/>
        </w:rPr>
        <w:t xml:space="preserve">Once the product is unloaded, operators check out the appointment using the same UI - </w:t>
      </w:r>
      <w:r>
        <w:rPr>
          <w:rFonts w:cs="Arial"/>
          <w:b/>
          <w:bCs/>
          <w:i/>
          <w:iCs/>
        </w:rPr>
        <w:t xml:space="preserve">Check In/Check Out </w:t>
      </w:r>
      <w:r>
        <w:rPr>
          <w:rFonts w:cs="Arial"/>
        </w:rPr>
        <w:t xml:space="preserve">option.  WM records the time of check out and holds it in the appointment record. </w:t>
      </w:r>
    </w:p>
    <w:p w:rsidR="00A9320C" w:rsidRDefault="00A9320C">
      <w:pPr>
        <w:pStyle w:val="BodyTextIndent"/>
        <w:ind w:left="360"/>
        <w:rPr>
          <w:rFonts w:cs="Arial"/>
        </w:rPr>
      </w:pPr>
    </w:p>
    <w:p w:rsidR="00A9320C" w:rsidRDefault="00A9320C">
      <w:pPr>
        <w:pStyle w:val="Heading2"/>
      </w:pPr>
      <w:bookmarkStart w:id="974" w:name="_Toc12288684"/>
      <w:r>
        <w:t xml:space="preserve">  </w:t>
      </w:r>
      <w:bookmarkStart w:id="975" w:name="_Toc101934009"/>
      <w:bookmarkStart w:id="976" w:name="_Toc101934128"/>
      <w:bookmarkStart w:id="977" w:name="_Toc307236204"/>
      <w:bookmarkStart w:id="978" w:name="_Toc307242978"/>
      <w:bookmarkStart w:id="979" w:name="_Toc307243133"/>
      <w:bookmarkStart w:id="980" w:name="_Toc307243296"/>
      <w:bookmarkStart w:id="981" w:name="_Toc307243453"/>
      <w:bookmarkStart w:id="982" w:name="_Toc307243605"/>
      <w:bookmarkStart w:id="983" w:name="_Toc307243765"/>
      <w:bookmarkStart w:id="984" w:name="_Toc307243925"/>
      <w:bookmarkStart w:id="985" w:name="_Toc307244085"/>
      <w:bookmarkStart w:id="986" w:name="_Toc307244246"/>
      <w:bookmarkStart w:id="987" w:name="_Toc307244407"/>
      <w:bookmarkStart w:id="988" w:name="_Toc307244567"/>
      <w:bookmarkStart w:id="989" w:name="_Toc307244726"/>
      <w:bookmarkStart w:id="990" w:name="_Toc307244884"/>
      <w:bookmarkStart w:id="991" w:name="_Toc307245043"/>
      <w:bookmarkStart w:id="992" w:name="_Toc307245202"/>
      <w:bookmarkStart w:id="993" w:name="_Toc307245361"/>
      <w:bookmarkStart w:id="994" w:name="_Toc307245518"/>
      <w:bookmarkStart w:id="995" w:name="_Toc307245675"/>
      <w:bookmarkStart w:id="996" w:name="_Toc307245823"/>
      <w:bookmarkStart w:id="997" w:name="_Toc307245970"/>
      <w:bookmarkStart w:id="998" w:name="_Toc307246115"/>
      <w:bookmarkStart w:id="999" w:name="_Toc307246259"/>
      <w:bookmarkStart w:id="1000" w:name="_Toc307246402"/>
      <w:bookmarkStart w:id="1001" w:name="_Toc307246545"/>
      <w:bookmarkStart w:id="1002" w:name="_Toc307246687"/>
      <w:bookmarkStart w:id="1003" w:name="_Toc307532154"/>
      <w:bookmarkStart w:id="1004" w:name="_Toc307532455"/>
      <w:bookmarkStart w:id="1005" w:name="_Toc307532597"/>
      <w:bookmarkStart w:id="1006" w:name="_Toc307558579"/>
      <w:bookmarkStart w:id="1007" w:name="_Toc307558728"/>
      <w:bookmarkStart w:id="1008" w:name="_Toc307563319"/>
      <w:bookmarkStart w:id="1009" w:name="_Toc307590105"/>
      <w:bookmarkStart w:id="1010" w:name="_Toc307590362"/>
      <w:bookmarkStart w:id="1011" w:name="_Toc307756938"/>
      <w:bookmarkStart w:id="1012" w:name="_Toc307757279"/>
      <w:bookmarkStart w:id="1013" w:name="_Toc307757427"/>
      <w:bookmarkStart w:id="1014" w:name="_Toc307757575"/>
      <w:bookmarkStart w:id="1015" w:name="_Toc308553829"/>
      <w:bookmarkStart w:id="1016" w:name="_Toc314043627"/>
      <w:r>
        <w:t xml:space="preserve">Generate </w:t>
      </w:r>
      <w:bookmarkEnd w:id="974"/>
      <w:r>
        <w:t>Inbound Receiving Report (Optional)</w:t>
      </w:r>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p>
    <w:p w:rsidR="00A9320C" w:rsidRDefault="00A9320C">
      <w:pPr>
        <w:pStyle w:val="Header"/>
        <w:tabs>
          <w:tab w:val="clear" w:pos="4320"/>
          <w:tab w:val="clear" w:pos="8640"/>
        </w:tabs>
        <w:ind w:left="720"/>
        <w:jc w:val="left"/>
        <w:rPr>
          <w:rFonts w:cs="Arial"/>
          <w:b w:val="0"/>
        </w:rPr>
      </w:pPr>
    </w:p>
    <w:p w:rsidR="00A9320C" w:rsidRDefault="00A9320C">
      <w:pPr>
        <w:pStyle w:val="BodyTextIndent"/>
        <w:ind w:left="360"/>
        <w:rPr>
          <w:rFonts w:cs="Arial"/>
        </w:rPr>
      </w:pPr>
      <w:r>
        <w:rPr>
          <w:rFonts w:cs="Arial"/>
        </w:rPr>
        <w:t xml:space="preserve">Personnel use the UI - </w:t>
      </w:r>
      <w:r>
        <w:rPr>
          <w:rFonts w:cs="Arial"/>
          <w:b/>
          <w:bCs/>
          <w:i/>
          <w:iCs/>
        </w:rPr>
        <w:t>ASN</w:t>
      </w:r>
      <w:r w:rsidR="00935FC2">
        <w:rPr>
          <w:rFonts w:cs="Arial"/>
          <w:b/>
          <w:bCs/>
          <w:i/>
          <w:iCs/>
        </w:rPr>
        <w:t>s</w:t>
      </w:r>
      <w:r>
        <w:rPr>
          <w:rFonts w:cs="Arial"/>
          <w:b/>
          <w:bCs/>
          <w:i/>
          <w:iCs/>
        </w:rPr>
        <w:t xml:space="preserve"> </w:t>
      </w:r>
      <w:r>
        <w:rPr>
          <w:rFonts w:cs="Arial"/>
        </w:rPr>
        <w:t xml:space="preserve">option to print a receiving report prior to beginning the receiving functions.  This report contains a shipment number barcode that receiving personnel use to initiate the receiving process for the shipment.  This report also contains the </w:t>
      </w:r>
      <w:r w:rsidR="00F4450E">
        <w:rPr>
          <w:rFonts w:cs="Arial"/>
        </w:rPr>
        <w:t>item</w:t>
      </w:r>
      <w:r>
        <w:rPr>
          <w:rFonts w:cs="Arial"/>
        </w:rPr>
        <w:t xml:space="preserve"> numbers and corresponding </w:t>
      </w:r>
      <w:r w:rsidR="00F4450E">
        <w:rPr>
          <w:rFonts w:cs="Arial"/>
        </w:rPr>
        <w:t>item</w:t>
      </w:r>
      <w:r>
        <w:rPr>
          <w:rFonts w:cs="Arial"/>
        </w:rPr>
        <w:t xml:space="preserve"> number barcodes.</w:t>
      </w:r>
    </w:p>
    <w:p w:rsidR="00A9320C" w:rsidRDefault="00A9320C">
      <w:pPr>
        <w:pStyle w:val="BodyTextIndent"/>
        <w:ind w:left="360"/>
        <w:rPr>
          <w:rFonts w:cs="Arial"/>
        </w:rPr>
      </w:pPr>
    </w:p>
    <w:p w:rsidR="00A9320C" w:rsidRDefault="00A9320C">
      <w:pPr>
        <w:pStyle w:val="BodyTextIndent"/>
        <w:ind w:left="0"/>
        <w:rPr>
          <w:rFonts w:cs="Arial"/>
        </w:rPr>
      </w:pPr>
    </w:p>
    <w:p w:rsidR="00A9320C" w:rsidRDefault="00A9320C">
      <w:pPr>
        <w:pStyle w:val="Heading1"/>
        <w:rPr>
          <w:rFonts w:cs="Arial"/>
        </w:rPr>
      </w:pPr>
      <w:bookmarkStart w:id="1017" w:name="_Toc101934011"/>
      <w:bookmarkStart w:id="1018" w:name="_Toc101934130"/>
      <w:bookmarkStart w:id="1019" w:name="_Toc307236206"/>
      <w:bookmarkStart w:id="1020" w:name="_Toc307242980"/>
      <w:bookmarkStart w:id="1021" w:name="_Toc307243135"/>
      <w:bookmarkStart w:id="1022" w:name="_Toc307243298"/>
      <w:bookmarkStart w:id="1023" w:name="_Toc307243455"/>
      <w:bookmarkStart w:id="1024" w:name="_Toc307243607"/>
      <w:bookmarkStart w:id="1025" w:name="_Toc307243767"/>
      <w:bookmarkStart w:id="1026" w:name="_Toc307243927"/>
      <w:bookmarkStart w:id="1027" w:name="_Toc307244087"/>
      <w:bookmarkStart w:id="1028" w:name="_Toc307244248"/>
      <w:bookmarkStart w:id="1029" w:name="_Toc307244409"/>
      <w:bookmarkStart w:id="1030" w:name="_Toc307244569"/>
      <w:bookmarkStart w:id="1031" w:name="_Toc307244728"/>
      <w:bookmarkStart w:id="1032" w:name="_Toc307244886"/>
      <w:bookmarkStart w:id="1033" w:name="_Toc307245045"/>
      <w:bookmarkStart w:id="1034" w:name="_Toc307245204"/>
      <w:bookmarkStart w:id="1035" w:name="_Toc307245363"/>
      <w:bookmarkStart w:id="1036" w:name="_Toc307245520"/>
      <w:bookmarkStart w:id="1037" w:name="_Toc307245677"/>
      <w:bookmarkStart w:id="1038" w:name="_Toc307245825"/>
      <w:bookmarkStart w:id="1039" w:name="_Toc307245972"/>
      <w:bookmarkStart w:id="1040" w:name="_Toc307246117"/>
      <w:bookmarkStart w:id="1041" w:name="_Toc307246261"/>
      <w:bookmarkStart w:id="1042" w:name="_Toc307246404"/>
      <w:bookmarkStart w:id="1043" w:name="_Toc307246547"/>
      <w:bookmarkStart w:id="1044" w:name="_Toc307246689"/>
      <w:bookmarkStart w:id="1045" w:name="_Toc307532155"/>
      <w:bookmarkStart w:id="1046" w:name="_Toc307532456"/>
      <w:bookmarkStart w:id="1047" w:name="_Toc307532598"/>
      <w:bookmarkStart w:id="1048" w:name="_Toc307558580"/>
      <w:bookmarkStart w:id="1049" w:name="_Toc307558729"/>
      <w:bookmarkStart w:id="1050" w:name="_Toc307563320"/>
      <w:bookmarkStart w:id="1051" w:name="_Toc307590106"/>
      <w:bookmarkStart w:id="1052" w:name="_Toc307590363"/>
      <w:bookmarkStart w:id="1053" w:name="_Toc307756939"/>
      <w:bookmarkStart w:id="1054" w:name="_Toc307757280"/>
      <w:bookmarkStart w:id="1055" w:name="_Toc307757428"/>
      <w:bookmarkStart w:id="1056" w:name="_Toc307757576"/>
      <w:bookmarkStart w:id="1057" w:name="_Toc308553830"/>
      <w:bookmarkStart w:id="1058" w:name="_Toc314043628"/>
      <w:bookmarkStart w:id="1059" w:name="_Toc12288685"/>
      <w:r>
        <w:rPr>
          <w:rFonts w:cs="Arial"/>
        </w:rPr>
        <w:t>IMMEDIATE NEEDS</w:t>
      </w:r>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rsidR="00A9320C" w:rsidRDefault="00A9320C">
      <w:pPr>
        <w:pStyle w:val="Header"/>
        <w:tabs>
          <w:tab w:val="clear" w:pos="4320"/>
          <w:tab w:val="clear" w:pos="8640"/>
        </w:tabs>
        <w:jc w:val="left"/>
        <w:rPr>
          <w:rFonts w:cs="Arial"/>
          <w:b w:val="0"/>
          <w:bCs/>
        </w:rPr>
      </w:pPr>
    </w:p>
    <w:p w:rsidR="00A9320C" w:rsidRDefault="00A9320C">
      <w:pPr>
        <w:pStyle w:val="BodyTextIndent2"/>
        <w:ind w:left="360"/>
        <w:rPr>
          <w:rFonts w:cs="Arial"/>
        </w:rPr>
      </w:pPr>
      <w:r>
        <w:rPr>
          <w:rFonts w:cs="Arial"/>
        </w:rPr>
        <w:t xml:space="preserve">Often, inventory received into the warehouse is needed immediately and should not be </w:t>
      </w:r>
      <w:proofErr w:type="spellStart"/>
      <w:r>
        <w:rPr>
          <w:rFonts w:cs="Arial"/>
        </w:rPr>
        <w:t>putaway</w:t>
      </w:r>
      <w:proofErr w:type="spellEnd"/>
      <w:r>
        <w:rPr>
          <w:rFonts w:cs="Arial"/>
        </w:rPr>
        <w:t xml:space="preserve"> in reserve or active locations.  WM uses the Immediate Needs messages to notify receiving personnel to divert product to where it is needed.  For instance, for </w:t>
      </w:r>
      <w:r w:rsidR="00F4450E">
        <w:rPr>
          <w:rFonts w:cs="Arial"/>
        </w:rPr>
        <w:t>item</w:t>
      </w:r>
      <w:r>
        <w:rPr>
          <w:rFonts w:cs="Arial"/>
        </w:rPr>
        <w:t xml:space="preserve">s requiring quality inspection, Carter’s diverts these to an inspection area at the time of receipt.  If multiple needs exist for the same case, then each need is given a priority.  During the receiving process, WM applies product to fulfill existing immediate needs records in priority sequence.  </w:t>
      </w:r>
    </w:p>
    <w:p w:rsidR="00A9320C" w:rsidRDefault="00A9320C">
      <w:pPr>
        <w:ind w:left="360"/>
      </w:pPr>
    </w:p>
    <w:p w:rsidR="00A9320C" w:rsidRDefault="00A9320C"/>
    <w:p w:rsidR="00A9320C" w:rsidRDefault="00A9320C">
      <w:pPr>
        <w:pStyle w:val="Heading2"/>
      </w:pPr>
      <w:bookmarkStart w:id="1060" w:name="_Toc101934013"/>
      <w:bookmarkStart w:id="1061" w:name="_Toc101934132"/>
      <w:bookmarkStart w:id="1062" w:name="_Toc307236208"/>
      <w:bookmarkStart w:id="1063" w:name="_Toc307242982"/>
      <w:bookmarkStart w:id="1064" w:name="_Toc307243137"/>
      <w:bookmarkStart w:id="1065" w:name="_Toc307243300"/>
      <w:bookmarkStart w:id="1066" w:name="_Toc307243457"/>
      <w:bookmarkStart w:id="1067" w:name="_Toc307243609"/>
      <w:bookmarkStart w:id="1068" w:name="_Toc307243769"/>
      <w:bookmarkStart w:id="1069" w:name="_Toc307243929"/>
      <w:bookmarkStart w:id="1070" w:name="_Toc307244089"/>
      <w:bookmarkStart w:id="1071" w:name="_Toc307244250"/>
      <w:bookmarkStart w:id="1072" w:name="_Toc307244411"/>
      <w:bookmarkStart w:id="1073" w:name="_Toc307244571"/>
      <w:bookmarkStart w:id="1074" w:name="_Toc307244730"/>
      <w:bookmarkStart w:id="1075" w:name="_Toc307244888"/>
      <w:bookmarkStart w:id="1076" w:name="_Toc307245047"/>
      <w:bookmarkStart w:id="1077" w:name="_Toc307245206"/>
      <w:bookmarkStart w:id="1078" w:name="_Toc307245365"/>
      <w:bookmarkStart w:id="1079" w:name="_Toc307245522"/>
      <w:bookmarkStart w:id="1080" w:name="_Toc307245679"/>
      <w:bookmarkStart w:id="1081" w:name="_Toc307245827"/>
      <w:bookmarkStart w:id="1082" w:name="_Toc307245974"/>
      <w:bookmarkStart w:id="1083" w:name="_Toc307246119"/>
      <w:bookmarkStart w:id="1084" w:name="_Toc307246263"/>
      <w:bookmarkStart w:id="1085" w:name="_Toc307246406"/>
      <w:bookmarkStart w:id="1086" w:name="_Toc307246549"/>
      <w:bookmarkStart w:id="1087" w:name="_Toc307246691"/>
      <w:bookmarkStart w:id="1088" w:name="_Toc307532156"/>
      <w:bookmarkStart w:id="1089" w:name="_Toc307532457"/>
      <w:bookmarkStart w:id="1090" w:name="_Toc307532599"/>
      <w:bookmarkStart w:id="1091" w:name="_Toc307558581"/>
      <w:bookmarkStart w:id="1092" w:name="_Toc307558730"/>
      <w:bookmarkStart w:id="1093" w:name="_Toc307563321"/>
      <w:bookmarkStart w:id="1094" w:name="_Toc307590107"/>
      <w:bookmarkStart w:id="1095" w:name="_Toc307590364"/>
      <w:bookmarkStart w:id="1096" w:name="_Toc307756940"/>
      <w:bookmarkStart w:id="1097" w:name="_Toc307757281"/>
      <w:bookmarkStart w:id="1098" w:name="_Toc307757429"/>
      <w:bookmarkStart w:id="1099" w:name="_Toc307757577"/>
      <w:bookmarkStart w:id="1100" w:name="_Toc308553831"/>
      <w:bookmarkStart w:id="1101" w:name="_Toc314043629"/>
      <w:r>
        <w:t>Quality Inspection (QI)</w:t>
      </w:r>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rsidR="00A9320C" w:rsidRDefault="00A9320C">
      <w:pPr>
        <w:pStyle w:val="Header"/>
        <w:tabs>
          <w:tab w:val="clear" w:pos="4320"/>
          <w:tab w:val="clear" w:pos="8640"/>
        </w:tabs>
        <w:ind w:left="360"/>
        <w:jc w:val="left"/>
        <w:rPr>
          <w:rFonts w:cs="Arial"/>
          <w:b w:val="0"/>
        </w:rPr>
      </w:pPr>
    </w:p>
    <w:p w:rsidR="00A9320C" w:rsidRDefault="00A9320C">
      <w:pPr>
        <w:pStyle w:val="BodyTextIndent"/>
        <w:ind w:left="360"/>
        <w:rPr>
          <w:rFonts w:cs="Arial"/>
          <w:bCs/>
          <w:i/>
          <w:iCs/>
        </w:rPr>
      </w:pPr>
      <w:r>
        <w:rPr>
          <w:rFonts w:cs="Arial"/>
        </w:rPr>
        <w:t xml:space="preserve">Carter’s operation utilizes the ‘QI’ (Quality Inspection) immediate need to divert product to be inspected based on user defined rules.  </w:t>
      </w:r>
      <w:r>
        <w:t xml:space="preserve">  All inbound product that qualifies for this immediate need is diverted to a </w:t>
      </w:r>
      <w:r>
        <w:rPr>
          <w:rFonts w:cs="Arial"/>
        </w:rPr>
        <w:t xml:space="preserve">QA location with a quality lock code, as discussed in the Receiving section, below.   </w:t>
      </w:r>
    </w:p>
    <w:p w:rsidR="00A9320C" w:rsidRDefault="00A9320C">
      <w:pPr>
        <w:pStyle w:val="BodyTextIndent"/>
        <w:ind w:left="360"/>
        <w:rPr>
          <w:rFonts w:cs="Arial"/>
        </w:rPr>
      </w:pPr>
    </w:p>
    <w:p w:rsidR="00A9320C" w:rsidRDefault="00A9320C">
      <w:pPr>
        <w:pStyle w:val="Heading1"/>
        <w:rPr>
          <w:rFonts w:cs="Arial"/>
        </w:rPr>
      </w:pPr>
      <w:bookmarkStart w:id="1102" w:name="_Toc101934014"/>
      <w:bookmarkStart w:id="1103" w:name="_Toc101934133"/>
      <w:bookmarkStart w:id="1104" w:name="_Toc307236209"/>
      <w:bookmarkStart w:id="1105" w:name="_Toc307242983"/>
      <w:bookmarkStart w:id="1106" w:name="_Toc307243138"/>
      <w:bookmarkStart w:id="1107" w:name="_Toc307243301"/>
      <w:bookmarkStart w:id="1108" w:name="_Toc307243458"/>
      <w:bookmarkStart w:id="1109" w:name="_Toc307243610"/>
      <w:bookmarkStart w:id="1110" w:name="_Toc307243770"/>
      <w:bookmarkStart w:id="1111" w:name="_Toc307243930"/>
      <w:bookmarkStart w:id="1112" w:name="_Toc307244090"/>
      <w:bookmarkStart w:id="1113" w:name="_Toc307244251"/>
      <w:bookmarkStart w:id="1114" w:name="_Toc307244412"/>
      <w:bookmarkStart w:id="1115" w:name="_Toc307244572"/>
      <w:bookmarkStart w:id="1116" w:name="_Toc307244731"/>
      <w:bookmarkStart w:id="1117" w:name="_Toc307244889"/>
      <w:bookmarkStart w:id="1118" w:name="_Toc307245048"/>
      <w:bookmarkStart w:id="1119" w:name="_Toc307245207"/>
      <w:bookmarkStart w:id="1120" w:name="_Toc307245366"/>
      <w:bookmarkStart w:id="1121" w:name="_Toc307245523"/>
      <w:bookmarkStart w:id="1122" w:name="_Toc307245680"/>
      <w:bookmarkStart w:id="1123" w:name="_Toc307245828"/>
      <w:bookmarkStart w:id="1124" w:name="_Toc307245975"/>
      <w:bookmarkStart w:id="1125" w:name="_Toc307246120"/>
      <w:bookmarkStart w:id="1126" w:name="_Toc307246264"/>
      <w:bookmarkStart w:id="1127" w:name="_Toc307246407"/>
      <w:bookmarkStart w:id="1128" w:name="_Toc307246550"/>
      <w:bookmarkStart w:id="1129" w:name="_Toc307246692"/>
      <w:bookmarkStart w:id="1130" w:name="_Toc307532157"/>
      <w:bookmarkStart w:id="1131" w:name="_Toc307532458"/>
      <w:bookmarkStart w:id="1132" w:name="_Toc307532600"/>
      <w:bookmarkStart w:id="1133" w:name="_Toc307558582"/>
      <w:bookmarkStart w:id="1134" w:name="_Toc307558731"/>
      <w:bookmarkStart w:id="1135" w:name="_Toc307563322"/>
      <w:bookmarkStart w:id="1136" w:name="_Toc307590108"/>
      <w:bookmarkStart w:id="1137" w:name="_Toc307590365"/>
      <w:bookmarkStart w:id="1138" w:name="_Toc307756941"/>
      <w:bookmarkStart w:id="1139" w:name="_Toc307757282"/>
      <w:bookmarkStart w:id="1140" w:name="_Toc307757430"/>
      <w:bookmarkStart w:id="1141" w:name="_Toc307757578"/>
      <w:bookmarkStart w:id="1142" w:name="_Toc308553832"/>
      <w:bookmarkStart w:id="1143" w:name="_Toc314043630"/>
      <w:r>
        <w:rPr>
          <w:rFonts w:cs="Arial"/>
        </w:rPr>
        <w:t>RECEIVING</w:t>
      </w:r>
      <w:bookmarkEnd w:id="1059"/>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p>
    <w:p w:rsidR="00A9320C" w:rsidRDefault="00A9320C">
      <w:pPr>
        <w:ind w:left="360"/>
      </w:pPr>
      <w:bookmarkStart w:id="1144" w:name="_Quality_Audit"/>
      <w:bookmarkEnd w:id="1144"/>
    </w:p>
    <w:p w:rsidR="00A9320C" w:rsidRDefault="00A9320C">
      <w:pPr>
        <w:pStyle w:val="Heading2"/>
        <w:ind w:left="936"/>
      </w:pPr>
      <w:bookmarkStart w:id="1145" w:name="_Receiving_and_Sort"/>
      <w:bookmarkStart w:id="1146" w:name="_Toc307236211"/>
      <w:bookmarkStart w:id="1147" w:name="_Toc307243140"/>
      <w:bookmarkStart w:id="1148" w:name="_Toc307243303"/>
      <w:bookmarkStart w:id="1149" w:name="_Toc307243612"/>
      <w:bookmarkStart w:id="1150" w:name="_Toc307243772"/>
      <w:bookmarkStart w:id="1151" w:name="_Toc307243932"/>
      <w:bookmarkStart w:id="1152" w:name="_Toc307244092"/>
      <w:bookmarkStart w:id="1153" w:name="_Toc307244253"/>
      <w:bookmarkStart w:id="1154" w:name="_Toc307244414"/>
      <w:bookmarkStart w:id="1155" w:name="_Toc307244574"/>
      <w:bookmarkStart w:id="1156" w:name="_Toc307244733"/>
      <w:bookmarkStart w:id="1157" w:name="_Toc307244891"/>
      <w:bookmarkStart w:id="1158" w:name="_Toc307245050"/>
      <w:bookmarkStart w:id="1159" w:name="_Toc307245209"/>
      <w:bookmarkStart w:id="1160" w:name="_Toc307245368"/>
      <w:bookmarkStart w:id="1161" w:name="_Toc307245525"/>
      <w:bookmarkStart w:id="1162" w:name="_Toc307245682"/>
      <w:bookmarkStart w:id="1163" w:name="_Toc307245830"/>
      <w:bookmarkStart w:id="1164" w:name="_Toc307245977"/>
      <w:bookmarkStart w:id="1165" w:name="_Toc307246122"/>
      <w:bookmarkStart w:id="1166" w:name="_Toc307246266"/>
      <w:bookmarkStart w:id="1167" w:name="_Toc307246409"/>
      <w:bookmarkStart w:id="1168" w:name="_Toc307246552"/>
      <w:bookmarkStart w:id="1169" w:name="_Toc307246694"/>
      <w:bookmarkStart w:id="1170" w:name="_Toc307532159"/>
      <w:bookmarkStart w:id="1171" w:name="_Toc307532460"/>
      <w:bookmarkStart w:id="1172" w:name="_Toc307532602"/>
      <w:bookmarkStart w:id="1173" w:name="_Toc307558584"/>
      <w:bookmarkStart w:id="1174" w:name="_Toc307558733"/>
      <w:bookmarkStart w:id="1175" w:name="_Toc307563324"/>
      <w:bookmarkStart w:id="1176" w:name="_Toc307590110"/>
      <w:bookmarkStart w:id="1177" w:name="_Toc307590367"/>
      <w:bookmarkStart w:id="1178" w:name="_Toc307756943"/>
      <w:bookmarkStart w:id="1179" w:name="_Toc307757284"/>
      <w:bookmarkStart w:id="1180" w:name="_Toc307757432"/>
      <w:bookmarkStart w:id="1181" w:name="_Toc307757580"/>
      <w:bookmarkStart w:id="1182" w:name="_Toc307757987"/>
      <w:bookmarkStart w:id="1183" w:name="_Toc307236212"/>
      <w:bookmarkStart w:id="1184" w:name="_Toc307243141"/>
      <w:bookmarkStart w:id="1185" w:name="_Toc307243304"/>
      <w:bookmarkStart w:id="1186" w:name="_Toc307243613"/>
      <w:bookmarkStart w:id="1187" w:name="_Toc307243773"/>
      <w:bookmarkStart w:id="1188" w:name="_Toc307243933"/>
      <w:bookmarkStart w:id="1189" w:name="_Toc307244093"/>
      <w:bookmarkStart w:id="1190" w:name="_Toc307244254"/>
      <w:bookmarkStart w:id="1191" w:name="_Toc307244415"/>
      <w:bookmarkStart w:id="1192" w:name="_Toc307244575"/>
      <w:bookmarkStart w:id="1193" w:name="_Toc307244734"/>
      <w:bookmarkStart w:id="1194" w:name="_Toc307244892"/>
      <w:bookmarkStart w:id="1195" w:name="_Toc307245051"/>
      <w:bookmarkStart w:id="1196" w:name="_Toc307245210"/>
      <w:bookmarkStart w:id="1197" w:name="_Toc307245369"/>
      <w:bookmarkStart w:id="1198" w:name="_Toc307245526"/>
      <w:bookmarkStart w:id="1199" w:name="_Toc307245683"/>
      <w:bookmarkStart w:id="1200" w:name="_Toc307245831"/>
      <w:bookmarkStart w:id="1201" w:name="_Toc307245978"/>
      <w:bookmarkStart w:id="1202" w:name="_Toc307246123"/>
      <w:bookmarkStart w:id="1203" w:name="_Toc307246267"/>
      <w:bookmarkStart w:id="1204" w:name="_Toc307246410"/>
      <w:bookmarkStart w:id="1205" w:name="_Toc307246553"/>
      <w:bookmarkStart w:id="1206" w:name="_Toc307246695"/>
      <w:bookmarkStart w:id="1207" w:name="_Toc307532160"/>
      <w:bookmarkStart w:id="1208" w:name="_Toc307532461"/>
      <w:bookmarkStart w:id="1209" w:name="_Toc307532603"/>
      <w:bookmarkStart w:id="1210" w:name="_Toc307558585"/>
      <w:bookmarkStart w:id="1211" w:name="_Toc307558734"/>
      <w:bookmarkStart w:id="1212" w:name="_Toc307563325"/>
      <w:bookmarkStart w:id="1213" w:name="_Toc307590111"/>
      <w:bookmarkStart w:id="1214" w:name="_Toc307590368"/>
      <w:bookmarkStart w:id="1215" w:name="_Toc307236219"/>
      <w:bookmarkStart w:id="1216" w:name="_Toc307243148"/>
      <w:bookmarkStart w:id="1217" w:name="_Toc307243311"/>
      <w:bookmarkStart w:id="1218" w:name="_Toc307243620"/>
      <w:bookmarkStart w:id="1219" w:name="_Toc307243780"/>
      <w:bookmarkStart w:id="1220" w:name="_Toc307243940"/>
      <w:bookmarkStart w:id="1221" w:name="_Toc307244100"/>
      <w:bookmarkStart w:id="1222" w:name="_Toc307244261"/>
      <w:bookmarkStart w:id="1223" w:name="_Toc307244422"/>
      <w:bookmarkStart w:id="1224" w:name="_Toc307244582"/>
      <w:bookmarkStart w:id="1225" w:name="_Toc307244741"/>
      <w:bookmarkStart w:id="1226" w:name="_Toc307244899"/>
      <w:bookmarkStart w:id="1227" w:name="_Toc307245058"/>
      <w:bookmarkStart w:id="1228" w:name="_Toc307245217"/>
      <w:bookmarkStart w:id="1229" w:name="_Toc307245376"/>
      <w:bookmarkStart w:id="1230" w:name="_Toc307245533"/>
      <w:bookmarkStart w:id="1231" w:name="_Toc307245690"/>
      <w:bookmarkStart w:id="1232" w:name="_Toc307245838"/>
      <w:bookmarkStart w:id="1233" w:name="_Toc307245985"/>
      <w:bookmarkStart w:id="1234" w:name="_Toc307246130"/>
      <w:bookmarkStart w:id="1235" w:name="_Toc307246274"/>
      <w:bookmarkStart w:id="1236" w:name="_Toc307246417"/>
      <w:bookmarkStart w:id="1237" w:name="_Toc307246560"/>
      <w:bookmarkStart w:id="1238" w:name="_Toc307246702"/>
      <w:bookmarkStart w:id="1239" w:name="_Toc307532167"/>
      <w:bookmarkStart w:id="1240" w:name="_Toc307532468"/>
      <w:bookmarkStart w:id="1241" w:name="_Toc307532610"/>
      <w:bookmarkStart w:id="1242" w:name="_Toc307558592"/>
      <w:bookmarkStart w:id="1243" w:name="_Toc307558741"/>
      <w:bookmarkStart w:id="1244" w:name="_Toc307563332"/>
      <w:bookmarkStart w:id="1245" w:name="_Toc307590118"/>
      <w:bookmarkStart w:id="1246" w:name="_Toc307590375"/>
      <w:bookmarkStart w:id="1247" w:name="_Toc307756951"/>
      <w:bookmarkStart w:id="1248" w:name="_Toc307757292"/>
      <w:bookmarkStart w:id="1249" w:name="_Toc307757440"/>
      <w:bookmarkStart w:id="1250" w:name="_Toc307757588"/>
      <w:bookmarkStart w:id="1251" w:name="_Toc307757995"/>
      <w:bookmarkStart w:id="1252" w:name="_Toc307236220"/>
      <w:bookmarkStart w:id="1253" w:name="_Toc307242985"/>
      <w:bookmarkStart w:id="1254" w:name="_Toc307243149"/>
      <w:bookmarkStart w:id="1255" w:name="_Toc307243312"/>
      <w:bookmarkStart w:id="1256" w:name="_Toc307243460"/>
      <w:bookmarkStart w:id="1257" w:name="_Toc307243621"/>
      <w:bookmarkStart w:id="1258" w:name="_Toc307243781"/>
      <w:bookmarkStart w:id="1259" w:name="_Toc307243941"/>
      <w:bookmarkStart w:id="1260" w:name="_Toc307244101"/>
      <w:bookmarkStart w:id="1261" w:name="_Toc307244262"/>
      <w:bookmarkStart w:id="1262" w:name="_Toc307244423"/>
      <w:bookmarkStart w:id="1263" w:name="_Toc307244583"/>
      <w:bookmarkStart w:id="1264" w:name="_Toc307244742"/>
      <w:bookmarkStart w:id="1265" w:name="_Toc307244900"/>
      <w:bookmarkStart w:id="1266" w:name="_Toc307245059"/>
      <w:bookmarkStart w:id="1267" w:name="_Toc307245218"/>
      <w:bookmarkStart w:id="1268" w:name="_Toc307245377"/>
      <w:bookmarkStart w:id="1269" w:name="_Toc307245534"/>
      <w:bookmarkStart w:id="1270" w:name="_Toc307245691"/>
      <w:bookmarkStart w:id="1271" w:name="_Toc307245839"/>
      <w:bookmarkStart w:id="1272" w:name="_Toc307245986"/>
      <w:bookmarkStart w:id="1273" w:name="_Toc307246131"/>
      <w:bookmarkStart w:id="1274" w:name="_Toc307246275"/>
      <w:bookmarkStart w:id="1275" w:name="_Toc307246418"/>
      <w:bookmarkStart w:id="1276" w:name="_Toc307246561"/>
      <w:bookmarkStart w:id="1277" w:name="_Toc307246703"/>
      <w:bookmarkStart w:id="1278" w:name="_Toc307532168"/>
      <w:bookmarkStart w:id="1279" w:name="_Toc307532469"/>
      <w:bookmarkStart w:id="1280" w:name="_Toc307532611"/>
      <w:bookmarkStart w:id="1281" w:name="_Toc307558593"/>
      <w:bookmarkStart w:id="1282" w:name="_Toc307558742"/>
      <w:bookmarkStart w:id="1283" w:name="_Toc307563333"/>
      <w:bookmarkStart w:id="1284" w:name="_Toc307590119"/>
      <w:bookmarkStart w:id="1285" w:name="_Toc307590376"/>
      <w:bookmarkStart w:id="1286" w:name="_Toc307756952"/>
      <w:bookmarkStart w:id="1287" w:name="_Toc307757293"/>
      <w:bookmarkStart w:id="1288" w:name="_Toc307757441"/>
      <w:bookmarkStart w:id="1289" w:name="_Toc307757589"/>
      <w:bookmarkStart w:id="1290" w:name="_Toc308553833"/>
      <w:bookmarkStart w:id="1291" w:name="_Toc314043631"/>
      <w:bookmarkStart w:id="1292" w:name="_Toc101934016"/>
      <w:bookmarkStart w:id="1293" w:name="_Toc101934135"/>
      <w:bookmarkStart w:id="1294" w:name="_Toc12288690"/>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r>
        <w:lastRenderedPageBreak/>
        <w:t>Receive and Palletize</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rsidR="00A9320C" w:rsidRDefault="00A9320C">
      <w:pPr>
        <w:pStyle w:val="Heading2"/>
        <w:numPr>
          <w:ilvl w:val="0"/>
          <w:numId w:val="0"/>
        </w:numPr>
        <w:ind w:left="360"/>
      </w:pPr>
    </w:p>
    <w:p w:rsidR="00A9320C" w:rsidRDefault="00A9320C">
      <w:pPr>
        <w:ind w:left="360"/>
      </w:pPr>
      <w:r>
        <w:t>Once a trailer arrives at a dock door cases are unloaded from the trailer onto a conveyor.  From the conveyor, the operators unload the cases onto pallets using the RF –</w:t>
      </w:r>
      <w:r>
        <w:rPr>
          <w:i/>
          <w:iCs/>
        </w:rPr>
        <w:t xml:space="preserve"> </w:t>
      </w:r>
      <w:r>
        <w:rPr>
          <w:b/>
          <w:bCs/>
          <w:i/>
          <w:iCs/>
        </w:rPr>
        <w:t>Receive Palletize</w:t>
      </w:r>
      <w:r>
        <w:t xml:space="preserve"> option in WM.  Within the RF option, the operator is prompted to scan the dock door, bypass the ASN prompt, scan the pallet barcode, and scan cases to the pallet until the pallet is full.  WM ties the case to the ASN to receive against, causing the status of the case to go from ‘00’ (In transit) to ‘10’ (Received).  </w:t>
      </w:r>
    </w:p>
    <w:p w:rsidR="00A9320C" w:rsidRDefault="00A9320C"/>
    <w:p w:rsidR="00A9320C" w:rsidRDefault="00A9320C">
      <w:pPr>
        <w:ind w:left="720"/>
      </w:pPr>
      <w:r>
        <w:t xml:space="preserve">Next, WM determines if weight or dimensional data is missing for the </w:t>
      </w:r>
      <w:r w:rsidR="00F4450E">
        <w:t>item</w:t>
      </w:r>
      <w:r>
        <w:t>.  If so, WM applies a ‘WC’ (Weight Check) lock code to the case and beeps to notify the user of the WC case and is placed on a new pallet (</w:t>
      </w:r>
      <w:r>
        <w:rPr>
          <w:b/>
          <w:bCs/>
          <w:i/>
          <w:iCs/>
        </w:rPr>
        <w:t>M</w:t>
      </w:r>
      <w:r w:rsidR="004E41D9">
        <w:rPr>
          <w:b/>
          <w:bCs/>
          <w:i/>
          <w:iCs/>
        </w:rPr>
        <w:t>D</w:t>
      </w:r>
      <w:r>
        <w:rPr>
          <w:b/>
          <w:bCs/>
          <w:i/>
          <w:iCs/>
        </w:rPr>
        <w:t xml:space="preserve"> </w:t>
      </w:r>
      <w:r w:rsidR="004E41D9">
        <w:rPr>
          <w:b/>
          <w:bCs/>
          <w:i/>
          <w:iCs/>
        </w:rPr>
        <w:t>0</w:t>
      </w:r>
      <w:r>
        <w:rPr>
          <w:b/>
          <w:bCs/>
          <w:i/>
          <w:iCs/>
        </w:rPr>
        <w:t>6: Receive &amp; Sort)</w:t>
      </w:r>
      <w:r>
        <w:t>.  If a case is flagged with a Quality Inspection immediate need, a message appears to the user and the QA case is place on a separate pallet.</w:t>
      </w:r>
    </w:p>
    <w:p w:rsidR="00A9320C" w:rsidRDefault="00A9320C">
      <w:pPr>
        <w:ind w:left="720"/>
      </w:pPr>
    </w:p>
    <w:p w:rsidR="00A9320C" w:rsidRDefault="00A9320C">
      <w:pPr>
        <w:ind w:left="720"/>
        <w:rPr>
          <w:bCs/>
          <w:iCs/>
        </w:rPr>
      </w:pPr>
      <w:r>
        <w:t xml:space="preserve">Once all of the cases on the ASN are received, the QA cases are palletized together and the WC cases are palletized on another pallet using the RF – </w:t>
      </w:r>
      <w:r>
        <w:rPr>
          <w:b/>
          <w:bCs/>
          <w:i/>
          <w:iCs/>
        </w:rPr>
        <w:t>Palletize Cases</w:t>
      </w:r>
      <w:r>
        <w:rPr>
          <w:bCs/>
          <w:iCs/>
        </w:rPr>
        <w:t xml:space="preserve"> option in WM.</w:t>
      </w:r>
    </w:p>
    <w:p w:rsidR="00A9320C" w:rsidRDefault="00A9320C">
      <w:pPr>
        <w:ind w:left="720"/>
        <w:rPr>
          <w:bCs/>
          <w:iCs/>
        </w:rPr>
      </w:pPr>
    </w:p>
    <w:p w:rsidR="00A9320C" w:rsidRDefault="00A9320C">
      <w:pPr>
        <w:numPr>
          <w:ilvl w:val="0"/>
          <w:numId w:val="20"/>
        </w:numPr>
      </w:pPr>
      <w:r>
        <w:t xml:space="preserve">Weight Check Needs – New </w:t>
      </w:r>
      <w:r w:rsidR="00F4450E">
        <w:t>item</w:t>
      </w:r>
      <w:r>
        <w:t xml:space="preserve">s downloaded from the host that do not have certain WM fields such as critical dimensions, </w:t>
      </w:r>
      <w:proofErr w:type="spellStart"/>
      <w:r>
        <w:t>putaway</w:t>
      </w:r>
      <w:proofErr w:type="spellEnd"/>
      <w:r>
        <w:t xml:space="preserve"> type, etc. are sorted to a ‘Weight check’ location.  </w:t>
      </w:r>
    </w:p>
    <w:p w:rsidR="00A9320C" w:rsidRDefault="00A9320C">
      <w:pPr>
        <w:numPr>
          <w:ilvl w:val="0"/>
          <w:numId w:val="20"/>
        </w:numPr>
      </w:pPr>
      <w:r>
        <w:t xml:space="preserve">Quality Needs – Cases that meet a Quality Inspection immediate need are marked with a QA lock code during the receiving process.  These cases are sorted to a ‘QA Sort’ location and are assigned a ‘QA’ (Quality Audit) </w:t>
      </w:r>
      <w:proofErr w:type="spellStart"/>
      <w:r>
        <w:t>putaway</w:t>
      </w:r>
      <w:proofErr w:type="spellEnd"/>
      <w:r>
        <w:t xml:space="preserve"> type.</w:t>
      </w:r>
    </w:p>
    <w:p w:rsidR="00A9320C" w:rsidRDefault="00A9320C" w:rsidP="000F19C3">
      <w:pPr>
        <w:ind w:left="1080"/>
      </w:pPr>
    </w:p>
    <w:p w:rsidR="007266E2" w:rsidRDefault="007266E2" w:rsidP="007266E2">
      <w:pPr>
        <w:ind w:left="1080"/>
      </w:pPr>
    </w:p>
    <w:p w:rsidR="00A9320C" w:rsidRDefault="007266E2" w:rsidP="007266E2">
      <w:r>
        <w:t xml:space="preserve">In Hogansville, after the pallets are received, they are located using the </w:t>
      </w:r>
      <w:r w:rsidRPr="000D1389">
        <w:rPr>
          <w:b/>
          <w:i/>
        </w:rPr>
        <w:t>RF – Locate Pallet</w:t>
      </w:r>
      <w:r>
        <w:t xml:space="preserve"> option to a holding area adjacent to the receiving docks for the pallet drivers to pick up for </w:t>
      </w:r>
      <w:proofErr w:type="spellStart"/>
      <w:r>
        <w:t>putaway</w:t>
      </w:r>
      <w:proofErr w:type="spellEnd"/>
      <w:r>
        <w:t xml:space="preserve">.  </w:t>
      </w:r>
    </w:p>
    <w:p w:rsidR="007266E2" w:rsidRDefault="007266E2">
      <w:pPr>
        <w:ind w:left="720"/>
      </w:pPr>
    </w:p>
    <w:p w:rsidR="007266E2" w:rsidRPr="00B17542" w:rsidRDefault="007266E2" w:rsidP="007266E2">
      <w:pPr>
        <w:pStyle w:val="Heading2"/>
      </w:pPr>
      <w:bookmarkStart w:id="1295" w:name="_Toc143935645"/>
      <w:bookmarkStart w:id="1296" w:name="_Toc307532169"/>
      <w:bookmarkStart w:id="1297" w:name="_Toc307532470"/>
      <w:bookmarkStart w:id="1298" w:name="_Toc307532612"/>
      <w:bookmarkStart w:id="1299" w:name="_Toc307558594"/>
      <w:bookmarkStart w:id="1300" w:name="_Toc307558743"/>
      <w:bookmarkStart w:id="1301" w:name="_Toc307563334"/>
      <w:bookmarkStart w:id="1302" w:name="_Toc307590120"/>
      <w:bookmarkStart w:id="1303" w:name="_Toc307590377"/>
      <w:bookmarkStart w:id="1304" w:name="_Toc307756953"/>
      <w:bookmarkStart w:id="1305" w:name="_Toc307757294"/>
      <w:bookmarkStart w:id="1306" w:name="_Toc307757442"/>
      <w:bookmarkStart w:id="1307" w:name="_Toc307757590"/>
      <w:bookmarkStart w:id="1308" w:name="_Toc308553834"/>
      <w:bookmarkStart w:id="1309" w:name="_Toc314043632"/>
      <w:bookmarkStart w:id="1310" w:name="_Toc307236221"/>
      <w:bookmarkStart w:id="1311" w:name="_Toc307242986"/>
      <w:bookmarkStart w:id="1312" w:name="_Toc307243150"/>
      <w:bookmarkStart w:id="1313" w:name="_Toc307243313"/>
      <w:bookmarkStart w:id="1314" w:name="_Toc307243461"/>
      <w:bookmarkStart w:id="1315" w:name="_Toc307243622"/>
      <w:bookmarkStart w:id="1316" w:name="_Toc307243782"/>
      <w:bookmarkStart w:id="1317" w:name="_Toc307243942"/>
      <w:bookmarkStart w:id="1318" w:name="_Toc307244102"/>
      <w:bookmarkStart w:id="1319" w:name="_Toc307244263"/>
      <w:bookmarkStart w:id="1320" w:name="_Toc307244424"/>
      <w:bookmarkStart w:id="1321" w:name="_Toc307244584"/>
      <w:bookmarkStart w:id="1322" w:name="_Toc307244743"/>
      <w:bookmarkStart w:id="1323" w:name="_Toc307244901"/>
      <w:bookmarkStart w:id="1324" w:name="_Toc307245060"/>
      <w:bookmarkStart w:id="1325" w:name="_Toc307245219"/>
      <w:bookmarkStart w:id="1326" w:name="_Toc307245378"/>
      <w:bookmarkStart w:id="1327" w:name="_Toc307245535"/>
      <w:bookmarkStart w:id="1328" w:name="_Toc307245692"/>
      <w:bookmarkStart w:id="1329" w:name="_Toc307245840"/>
      <w:bookmarkStart w:id="1330" w:name="_Toc307245987"/>
      <w:bookmarkStart w:id="1331" w:name="_Toc307246132"/>
      <w:bookmarkStart w:id="1332" w:name="_Toc307246276"/>
      <w:bookmarkStart w:id="1333" w:name="_Toc307246419"/>
      <w:bookmarkStart w:id="1334" w:name="_Toc307246562"/>
      <w:bookmarkStart w:id="1335" w:name="_Toc307246704"/>
      <w:r w:rsidRPr="00B17542">
        <w:t>FS Receiving</w:t>
      </w:r>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rsidR="007266E2" w:rsidRPr="00B17542" w:rsidRDefault="007266E2" w:rsidP="007266E2"/>
    <w:p w:rsidR="007266E2" w:rsidRPr="005D588E" w:rsidRDefault="007266E2" w:rsidP="007266E2">
      <w:pPr>
        <w:ind w:left="360"/>
        <w:rPr>
          <w:color w:val="800000"/>
        </w:rPr>
      </w:pPr>
      <w:r w:rsidRPr="00B17542">
        <w:t xml:space="preserve">Sometimes, Carter’s uses the </w:t>
      </w:r>
      <w:r w:rsidRPr="00B17542">
        <w:rPr>
          <w:b/>
          <w:i/>
        </w:rPr>
        <w:t>‘F</w:t>
      </w:r>
      <w:r w:rsidR="00930264" w:rsidRPr="00B17542">
        <w:rPr>
          <w:b/>
          <w:i/>
        </w:rPr>
        <w:t xml:space="preserve">ixed </w:t>
      </w:r>
      <w:r w:rsidRPr="00B17542">
        <w:rPr>
          <w:b/>
          <w:i/>
        </w:rPr>
        <w:t>S</w:t>
      </w:r>
      <w:r w:rsidR="00930264" w:rsidRPr="00B17542">
        <w:rPr>
          <w:b/>
          <w:i/>
        </w:rPr>
        <w:t>tation</w:t>
      </w:r>
      <w:r w:rsidRPr="00B17542">
        <w:rPr>
          <w:b/>
          <w:i/>
        </w:rPr>
        <w:t xml:space="preserve"> Receiving UI’</w:t>
      </w:r>
      <w:r w:rsidRPr="00B17542">
        <w:t xml:space="preserve"> option to receive inventory for an ASN that has not physically arrived in the D.C.  This allows them to ‘build’ inventory in the D.C. and allows the host system to drop orders against this dummy inventory.   The cases received this way are automatically located to the dock door specified by the users.   Once the trailer physically arrives, users use the </w:t>
      </w:r>
      <w:r w:rsidRPr="00B17542">
        <w:rPr>
          <w:b/>
          <w:i/>
        </w:rPr>
        <w:t>‘RF Palletize Cases’</w:t>
      </w:r>
      <w:r w:rsidRPr="00B17542">
        <w:t xml:space="preserve"> option to build pallets from the already received cases.  The subsequent process is the same as for any other cases received in the warehouse.</w:t>
      </w:r>
    </w:p>
    <w:p w:rsidR="007266E2" w:rsidRDefault="007266E2" w:rsidP="007266E2">
      <w:pPr>
        <w:pStyle w:val="Heading2"/>
        <w:numPr>
          <w:ilvl w:val="0"/>
          <w:numId w:val="0"/>
        </w:numPr>
        <w:ind w:left="576"/>
      </w:pPr>
    </w:p>
    <w:p w:rsidR="00A9320C" w:rsidRDefault="00A9320C">
      <w:pPr>
        <w:pStyle w:val="Heading2"/>
      </w:pPr>
      <w:bookmarkStart w:id="1336" w:name="_Toc307532170"/>
      <w:bookmarkStart w:id="1337" w:name="_Toc307532471"/>
      <w:bookmarkStart w:id="1338" w:name="_Toc307532613"/>
      <w:bookmarkStart w:id="1339" w:name="_Toc307558595"/>
      <w:bookmarkStart w:id="1340" w:name="_Toc307558744"/>
      <w:bookmarkStart w:id="1341" w:name="_Toc307563335"/>
      <w:bookmarkStart w:id="1342" w:name="_Toc307590121"/>
      <w:bookmarkStart w:id="1343" w:name="_Toc307590378"/>
      <w:bookmarkStart w:id="1344" w:name="_Toc307756954"/>
      <w:bookmarkStart w:id="1345" w:name="_Toc307757295"/>
      <w:bookmarkStart w:id="1346" w:name="_Toc307757443"/>
      <w:bookmarkStart w:id="1347" w:name="_Toc307757591"/>
      <w:bookmarkStart w:id="1348" w:name="_Toc308553835"/>
      <w:bookmarkStart w:id="1349" w:name="_Toc314043633"/>
      <w:r>
        <w:t>Receiving Updates</w:t>
      </w:r>
      <w:bookmarkEnd w:id="1292"/>
      <w:bookmarkEnd w:id="1293"/>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rsidR="00A9320C" w:rsidRDefault="00A9320C">
      <w:pPr>
        <w:jc w:val="both"/>
      </w:pPr>
      <w:bookmarkStart w:id="1350" w:name="_Toc97438864"/>
      <w:bookmarkStart w:id="1351" w:name="_Toc97438954"/>
      <w:bookmarkStart w:id="1352" w:name="_Toc97439043"/>
      <w:bookmarkStart w:id="1353" w:name="_Toc97439131"/>
      <w:bookmarkStart w:id="1354" w:name="_Toc97530596"/>
      <w:bookmarkStart w:id="1355" w:name="_Toc97530703"/>
      <w:bookmarkStart w:id="1356" w:name="_Toc97544144"/>
      <w:bookmarkStart w:id="1357" w:name="_Toc97548137"/>
      <w:bookmarkStart w:id="1358" w:name="_Toc97548256"/>
      <w:bookmarkStart w:id="1359" w:name="_Toc97548372"/>
      <w:bookmarkStart w:id="1360" w:name="_Toc97548489"/>
      <w:bookmarkEnd w:id="1350"/>
      <w:bookmarkEnd w:id="1351"/>
      <w:bookmarkEnd w:id="1352"/>
      <w:bookmarkEnd w:id="1353"/>
      <w:bookmarkEnd w:id="1354"/>
      <w:bookmarkEnd w:id="1355"/>
      <w:bookmarkEnd w:id="1356"/>
      <w:bookmarkEnd w:id="1357"/>
      <w:bookmarkEnd w:id="1358"/>
      <w:bookmarkEnd w:id="1359"/>
      <w:bookmarkEnd w:id="1360"/>
    </w:p>
    <w:p w:rsidR="00A9320C" w:rsidRDefault="00A9320C">
      <w:pPr>
        <w:pStyle w:val="BodyTextIndent"/>
        <w:ind w:left="360"/>
        <w:rPr>
          <w:rFonts w:cs="Arial"/>
        </w:rPr>
      </w:pPr>
      <w:r>
        <w:rPr>
          <w:rFonts w:cs="Arial"/>
        </w:rPr>
        <w:t xml:space="preserve">As a single </w:t>
      </w:r>
      <w:r w:rsidR="00F4450E">
        <w:rPr>
          <w:rFonts w:cs="Arial"/>
        </w:rPr>
        <w:t>item</w:t>
      </w:r>
      <w:r>
        <w:rPr>
          <w:rFonts w:cs="Arial"/>
        </w:rPr>
        <w:t xml:space="preserve"> LPN is received, WM systemically updates the LPN status to ‘10’ (Received, not </w:t>
      </w:r>
      <w:proofErr w:type="spellStart"/>
      <w:r>
        <w:rPr>
          <w:rFonts w:cs="Arial"/>
        </w:rPr>
        <w:t>putaway</w:t>
      </w:r>
      <w:proofErr w:type="spellEnd"/>
      <w:r>
        <w:rPr>
          <w:rFonts w:cs="Arial"/>
        </w:rPr>
        <w:t xml:space="preserve">) and applies a ‘pending </w:t>
      </w:r>
      <w:r w:rsidR="004E3891">
        <w:rPr>
          <w:rFonts w:cs="Arial"/>
        </w:rPr>
        <w:t xml:space="preserve">allocable’ </w:t>
      </w:r>
      <w:r>
        <w:rPr>
          <w:rFonts w:cs="Arial"/>
        </w:rPr>
        <w:t xml:space="preserve">lock code to the LPN.  WM </w:t>
      </w:r>
      <w:r>
        <w:rPr>
          <w:rFonts w:cs="Arial"/>
        </w:rPr>
        <w:lastRenderedPageBreak/>
        <w:t xml:space="preserve">subsequently updates the corresponding ASN to ‘30’ (In Receiving) and generates </w:t>
      </w:r>
      <w:proofErr w:type="spellStart"/>
      <w:r>
        <w:rPr>
          <w:rFonts w:cs="Arial"/>
        </w:rPr>
        <w:t>unallocatable</w:t>
      </w:r>
      <w:proofErr w:type="spellEnd"/>
      <w:r>
        <w:rPr>
          <w:rFonts w:cs="Arial"/>
        </w:rPr>
        <w:t xml:space="preserve"> receipt PIX (</w:t>
      </w:r>
      <w:r w:rsidR="00930264">
        <w:rPr>
          <w:rFonts w:cs="Arial"/>
        </w:rPr>
        <w:t>100 01</w:t>
      </w:r>
      <w:r>
        <w:rPr>
          <w:rFonts w:cs="Arial"/>
        </w:rPr>
        <w:t xml:space="preserve">) transactions to notify the Host of the receipt.  </w:t>
      </w:r>
    </w:p>
    <w:p w:rsidR="00A9320C" w:rsidRDefault="00A9320C">
      <w:pPr>
        <w:pStyle w:val="BodyTextIndent"/>
        <w:ind w:left="360"/>
        <w:rPr>
          <w:rFonts w:cs="Arial"/>
        </w:rPr>
      </w:pPr>
    </w:p>
    <w:p w:rsidR="00A9320C" w:rsidRDefault="00A9320C">
      <w:pPr>
        <w:pStyle w:val="BodyTextIndent"/>
        <w:ind w:left="360"/>
        <w:rPr>
          <w:rFonts w:cs="Arial"/>
        </w:rPr>
      </w:pPr>
      <w:r>
        <w:rPr>
          <w:rFonts w:cs="Arial"/>
        </w:rPr>
        <w:t xml:space="preserve">The Host recognizes the </w:t>
      </w:r>
      <w:r w:rsidR="00930264">
        <w:rPr>
          <w:rFonts w:cs="Arial"/>
        </w:rPr>
        <w:t>100 01</w:t>
      </w:r>
      <w:r>
        <w:rPr>
          <w:rFonts w:cs="Arial"/>
        </w:rPr>
        <w:t xml:space="preserve"> PIX with the pending </w:t>
      </w:r>
      <w:r w:rsidR="004E3891">
        <w:rPr>
          <w:rFonts w:cs="Arial"/>
        </w:rPr>
        <w:t xml:space="preserve">allocable </w:t>
      </w:r>
      <w:r>
        <w:rPr>
          <w:rFonts w:cs="Arial"/>
        </w:rPr>
        <w:t>lock code as inventory received, but unavailable for allocation</w:t>
      </w:r>
      <w:r w:rsidR="004E3891">
        <w:rPr>
          <w:rFonts w:cs="Arial"/>
        </w:rPr>
        <w:t xml:space="preserve"> (in WM)</w:t>
      </w:r>
      <w:r>
        <w:rPr>
          <w:rFonts w:cs="Arial"/>
        </w:rPr>
        <w:t xml:space="preserve">.  The inventory becomes available when the inventory is </w:t>
      </w:r>
      <w:proofErr w:type="spellStart"/>
      <w:r>
        <w:rPr>
          <w:rFonts w:cs="Arial"/>
        </w:rPr>
        <w:t>putaway</w:t>
      </w:r>
      <w:proofErr w:type="spellEnd"/>
      <w:r>
        <w:rPr>
          <w:rFonts w:cs="Arial"/>
        </w:rPr>
        <w:t xml:space="preserve"> into a location.</w:t>
      </w:r>
    </w:p>
    <w:p w:rsidR="00A9320C" w:rsidRDefault="00A9320C">
      <w:pPr>
        <w:pStyle w:val="BodyTextIndent"/>
        <w:ind w:left="360"/>
        <w:rPr>
          <w:rFonts w:cs="Arial"/>
        </w:rPr>
      </w:pPr>
    </w:p>
    <w:p w:rsidR="00A9320C" w:rsidRDefault="00A9320C">
      <w:pPr>
        <w:pStyle w:val="BodyTextIndent"/>
        <w:ind w:left="0"/>
        <w:rPr>
          <w:rFonts w:cs="Arial"/>
        </w:rPr>
      </w:pPr>
    </w:p>
    <w:p w:rsidR="00A9320C" w:rsidRDefault="00A9320C">
      <w:pPr>
        <w:pStyle w:val="Heading2"/>
      </w:pPr>
      <w:bookmarkStart w:id="1361" w:name="_Toc101934017"/>
      <w:bookmarkStart w:id="1362" w:name="_Toc101934136"/>
      <w:bookmarkStart w:id="1363" w:name="_Toc307236222"/>
      <w:bookmarkStart w:id="1364" w:name="_Toc307242987"/>
      <w:bookmarkStart w:id="1365" w:name="_Toc307243151"/>
      <w:bookmarkStart w:id="1366" w:name="_Toc307243314"/>
      <w:bookmarkStart w:id="1367" w:name="_Toc307243462"/>
      <w:bookmarkStart w:id="1368" w:name="_Toc307243623"/>
      <w:bookmarkStart w:id="1369" w:name="_Toc307243783"/>
      <w:bookmarkStart w:id="1370" w:name="_Toc307243943"/>
      <w:bookmarkStart w:id="1371" w:name="_Toc307244103"/>
      <w:bookmarkStart w:id="1372" w:name="_Toc307244264"/>
      <w:bookmarkStart w:id="1373" w:name="_Toc307244425"/>
      <w:bookmarkStart w:id="1374" w:name="_Toc307244585"/>
      <w:bookmarkStart w:id="1375" w:name="_Toc307244744"/>
      <w:bookmarkStart w:id="1376" w:name="_Toc307244902"/>
      <w:bookmarkStart w:id="1377" w:name="_Toc307245061"/>
      <w:bookmarkStart w:id="1378" w:name="_Toc307245220"/>
      <w:bookmarkStart w:id="1379" w:name="_Toc307245379"/>
      <w:bookmarkStart w:id="1380" w:name="_Toc307245536"/>
      <w:bookmarkStart w:id="1381" w:name="_Toc307245693"/>
      <w:bookmarkStart w:id="1382" w:name="_Toc307245841"/>
      <w:bookmarkStart w:id="1383" w:name="_Toc307245988"/>
      <w:bookmarkStart w:id="1384" w:name="_Toc307246133"/>
      <w:bookmarkStart w:id="1385" w:name="_Toc307246277"/>
      <w:bookmarkStart w:id="1386" w:name="_Toc307246420"/>
      <w:bookmarkStart w:id="1387" w:name="_Toc307246563"/>
      <w:bookmarkStart w:id="1388" w:name="_Toc307246705"/>
      <w:bookmarkStart w:id="1389" w:name="_Toc307532171"/>
      <w:bookmarkStart w:id="1390" w:name="_Toc307532472"/>
      <w:bookmarkStart w:id="1391" w:name="_Toc307532614"/>
      <w:bookmarkStart w:id="1392" w:name="_Toc307558596"/>
      <w:bookmarkStart w:id="1393" w:name="_Toc307558745"/>
      <w:bookmarkStart w:id="1394" w:name="_Toc307563336"/>
      <w:bookmarkStart w:id="1395" w:name="_Toc307590122"/>
      <w:bookmarkStart w:id="1396" w:name="_Toc307590379"/>
      <w:bookmarkStart w:id="1397" w:name="_Toc307756955"/>
      <w:bookmarkStart w:id="1398" w:name="_Toc307757296"/>
      <w:bookmarkStart w:id="1399" w:name="_Toc307757444"/>
      <w:bookmarkStart w:id="1400" w:name="_Toc307757592"/>
      <w:bookmarkStart w:id="1401" w:name="_Toc308553836"/>
      <w:bookmarkStart w:id="1402" w:name="_Toc314043634"/>
      <w:r>
        <w:t>Receiving Exceptions</w:t>
      </w:r>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r>
        <w:t xml:space="preserve">  </w:t>
      </w:r>
    </w:p>
    <w:p w:rsidR="00A9320C" w:rsidRDefault="00A9320C">
      <w:pPr>
        <w:rPr>
          <w:rFonts w:cs="Arial"/>
        </w:rPr>
      </w:pPr>
    </w:p>
    <w:p w:rsidR="00A9320C" w:rsidRDefault="00A9320C">
      <w:pPr>
        <w:ind w:left="360"/>
        <w:rPr>
          <w:rFonts w:cs="Arial"/>
          <w:u w:val="single"/>
        </w:rPr>
      </w:pPr>
      <w:r>
        <w:rPr>
          <w:rFonts w:cs="Arial"/>
          <w:u w:val="single"/>
        </w:rPr>
        <w:t>Overages (Manual Creation of ASN)</w:t>
      </w:r>
    </w:p>
    <w:p w:rsidR="00A9320C" w:rsidRDefault="00A9320C">
      <w:pPr>
        <w:ind w:left="360"/>
        <w:rPr>
          <w:rFonts w:cs="Arial"/>
        </w:rPr>
      </w:pPr>
      <w:r>
        <w:rPr>
          <w:rFonts w:cs="Arial"/>
        </w:rPr>
        <w:t xml:space="preserve">If additional cases are found on the shipment and accepted for receiving, or if the e-SPS host cannot interface an ASN for the shipment, then the receiving supervisor must create an ASN manually in WM.  The supervisor </w:t>
      </w:r>
      <w:proofErr w:type="spellStart"/>
      <w:r>
        <w:rPr>
          <w:rFonts w:cs="Arial"/>
        </w:rPr>
        <w:t>crea</w:t>
      </w:r>
      <w:proofErr w:type="spellEnd"/>
      <w:ins w:id="1403" w:author="Sindhooja Seshadri" w:date="2014-10-29T10:12:00Z">
        <w:r w:rsidR="001C1067">
          <w:rPr>
            <w:rFonts w:cs="Arial"/>
          </w:rPr>
          <w:t xml:space="preserve">    </w:t>
        </w:r>
      </w:ins>
      <w:proofErr w:type="spellStart"/>
      <w:r>
        <w:rPr>
          <w:rFonts w:cs="Arial"/>
        </w:rPr>
        <w:t>tes</w:t>
      </w:r>
      <w:proofErr w:type="spellEnd"/>
      <w:r>
        <w:rPr>
          <w:rFonts w:cs="Arial"/>
        </w:rPr>
        <w:t xml:space="preserve"> </w:t>
      </w:r>
      <w:proofErr w:type="gramStart"/>
      <w:r w:rsidR="00EE427B">
        <w:rPr>
          <w:rFonts w:cs="Arial"/>
        </w:rPr>
        <w:t>an</w:t>
      </w:r>
      <w:proofErr w:type="gramEnd"/>
      <w:r>
        <w:rPr>
          <w:rFonts w:cs="Arial"/>
        </w:rPr>
        <w:t xml:space="preserve"> </w:t>
      </w:r>
      <w:r w:rsidR="00945D52">
        <w:rPr>
          <w:rFonts w:cs="Arial"/>
          <w:b/>
          <w:bCs/>
          <w:i/>
          <w:iCs/>
        </w:rPr>
        <w:t xml:space="preserve">iLPN </w:t>
      </w:r>
      <w:r>
        <w:rPr>
          <w:rFonts w:cs="Arial"/>
          <w:b/>
          <w:bCs/>
          <w:i/>
          <w:iCs/>
        </w:rPr>
        <w:t>level ASN</w:t>
      </w:r>
      <w:r>
        <w:rPr>
          <w:rFonts w:cs="Arial"/>
        </w:rPr>
        <w:t xml:space="preserve"> in WM using the UI – </w:t>
      </w:r>
      <w:r>
        <w:rPr>
          <w:rFonts w:cs="Arial"/>
          <w:b/>
          <w:bCs/>
          <w:i/>
          <w:iCs/>
        </w:rPr>
        <w:t>ASN</w:t>
      </w:r>
      <w:r w:rsidR="00945D52">
        <w:rPr>
          <w:rFonts w:cs="Arial"/>
          <w:b/>
          <w:bCs/>
          <w:i/>
          <w:iCs/>
        </w:rPr>
        <w:t>s</w:t>
      </w:r>
      <w:r>
        <w:rPr>
          <w:rFonts w:cs="Arial"/>
          <w:b/>
          <w:bCs/>
          <w:i/>
          <w:iCs/>
        </w:rPr>
        <w:t xml:space="preserve"> </w:t>
      </w:r>
      <w:r>
        <w:rPr>
          <w:rFonts w:cs="Arial"/>
        </w:rPr>
        <w:t xml:space="preserve">option, and enters the key data elements such as shipment number, PO number, </w:t>
      </w:r>
      <w:r w:rsidR="007024A3">
        <w:rPr>
          <w:rFonts w:cs="Arial"/>
        </w:rPr>
        <w:t>item</w:t>
      </w:r>
      <w:r>
        <w:rPr>
          <w:rFonts w:cs="Arial"/>
        </w:rPr>
        <w:t xml:space="preserve">, and quantity.  The cases are generated by the next up counter and are then received using the RF - </w:t>
      </w:r>
      <w:r>
        <w:rPr>
          <w:rFonts w:cs="Arial"/>
          <w:b/>
          <w:bCs/>
          <w:i/>
          <w:iCs/>
        </w:rPr>
        <w:t>Receive Palletize</w:t>
      </w:r>
      <w:r>
        <w:rPr>
          <w:rFonts w:cs="Arial"/>
        </w:rPr>
        <w:t xml:space="preserve">.  The option first </w:t>
      </w:r>
      <w:r w:rsidR="00F4450E">
        <w:rPr>
          <w:rFonts w:cs="Arial"/>
        </w:rPr>
        <w:t>prompts for the dock door, and scan</w:t>
      </w:r>
      <w:r>
        <w:rPr>
          <w:rFonts w:cs="Arial"/>
        </w:rPr>
        <w:t xml:space="preserve"> a pallet number.  Next, WM prompts for an LPN and the associated </w:t>
      </w:r>
      <w:r w:rsidR="00F4450E">
        <w:rPr>
          <w:rFonts w:cs="Arial"/>
        </w:rPr>
        <w:t>item</w:t>
      </w:r>
      <w:r>
        <w:rPr>
          <w:rFonts w:cs="Arial"/>
        </w:rPr>
        <w:t xml:space="preserve"> and quantity.  The operator continues to scan cases to the pallet until the pallet is full.  Once the pallet is full, the operator closes the pallet and begins scanning cases to a new pallet.  The receiving PIX transactions that are sent to the host reference the </w:t>
      </w:r>
      <w:smartTag w:uri="urn:schemas-microsoft-com:office:smarttags" w:element="place">
        <w:r>
          <w:rPr>
            <w:rFonts w:cs="Arial"/>
          </w:rPr>
          <w:t>PO</w:t>
        </w:r>
      </w:smartTag>
      <w:r>
        <w:rPr>
          <w:rFonts w:cs="Arial"/>
        </w:rPr>
        <w:t xml:space="preserve"> number to apply the overage against. </w:t>
      </w:r>
    </w:p>
    <w:p w:rsidR="00A9320C" w:rsidRDefault="00A9320C">
      <w:pPr>
        <w:ind w:left="360"/>
        <w:rPr>
          <w:rFonts w:cs="Arial"/>
        </w:rPr>
      </w:pPr>
    </w:p>
    <w:p w:rsidR="00A9320C" w:rsidRDefault="00A9320C">
      <w:pPr>
        <w:ind w:left="360"/>
        <w:rPr>
          <w:rFonts w:cs="Arial"/>
          <w:u w:val="single"/>
        </w:rPr>
      </w:pPr>
      <w:r>
        <w:rPr>
          <w:rFonts w:cs="Arial"/>
          <w:u w:val="single"/>
        </w:rPr>
        <w:t>Shortages</w:t>
      </w:r>
    </w:p>
    <w:p w:rsidR="00A9320C" w:rsidRDefault="00A9320C">
      <w:pPr>
        <w:ind w:left="360"/>
        <w:rPr>
          <w:rFonts w:cs="Arial"/>
        </w:rPr>
      </w:pPr>
      <w:r>
        <w:rPr>
          <w:rFonts w:cs="Arial"/>
        </w:rPr>
        <w:t>Shortages are shown for the shipment prior to the shipment being verified, as discussed below.</w:t>
      </w:r>
    </w:p>
    <w:p w:rsidR="00A9320C" w:rsidRDefault="00A9320C">
      <w:pPr>
        <w:ind w:left="360"/>
        <w:rPr>
          <w:rFonts w:cs="Arial"/>
        </w:rPr>
      </w:pPr>
    </w:p>
    <w:p w:rsidR="00A9320C" w:rsidRDefault="00A9320C">
      <w:pPr>
        <w:ind w:left="360"/>
        <w:rPr>
          <w:rFonts w:cs="Arial"/>
        </w:rPr>
      </w:pPr>
    </w:p>
    <w:p w:rsidR="00A9320C" w:rsidRDefault="00A9320C">
      <w:pPr>
        <w:ind w:left="360"/>
        <w:rPr>
          <w:rFonts w:cs="Arial"/>
          <w:u w:val="single"/>
        </w:rPr>
      </w:pPr>
      <w:r>
        <w:rPr>
          <w:rFonts w:cs="Arial"/>
          <w:u w:val="single"/>
        </w:rPr>
        <w:t>Case on Verified Shipment</w:t>
      </w:r>
    </w:p>
    <w:p w:rsidR="00A9320C" w:rsidRDefault="00A9320C">
      <w:pPr>
        <w:ind w:left="360"/>
        <w:rPr>
          <w:rFonts w:cs="Arial"/>
        </w:rPr>
      </w:pPr>
      <w:r>
        <w:rPr>
          <w:rFonts w:cs="Arial"/>
        </w:rPr>
        <w:t xml:space="preserve">If receiving personnel scan a case LPN that is on a shipment that has already been verified, then the RF receiving option gives an error message and the user cannot proceed.  </w:t>
      </w:r>
      <w:r w:rsidR="0036538D">
        <w:rPr>
          <w:rFonts w:cs="Arial"/>
        </w:rPr>
        <w:t xml:space="preserve">The receiving supervisor must create an ASN manually in WM.  The supervisor creates </w:t>
      </w:r>
      <w:r w:rsidR="00EE427B">
        <w:rPr>
          <w:rFonts w:cs="Arial"/>
        </w:rPr>
        <w:t>an</w:t>
      </w:r>
      <w:r w:rsidR="0036538D">
        <w:rPr>
          <w:rFonts w:cs="Arial"/>
        </w:rPr>
        <w:t xml:space="preserve"> </w:t>
      </w:r>
      <w:r w:rsidR="0036538D">
        <w:rPr>
          <w:rFonts w:cs="Arial"/>
          <w:b/>
          <w:bCs/>
          <w:i/>
          <w:iCs/>
        </w:rPr>
        <w:t>iLPN level ASN</w:t>
      </w:r>
      <w:r w:rsidR="0036538D">
        <w:rPr>
          <w:rFonts w:cs="Arial"/>
        </w:rPr>
        <w:t xml:space="preserve"> in WM using the UI – </w:t>
      </w:r>
      <w:r w:rsidR="0036538D">
        <w:rPr>
          <w:rFonts w:cs="Arial"/>
          <w:b/>
          <w:bCs/>
          <w:i/>
          <w:iCs/>
        </w:rPr>
        <w:t xml:space="preserve">ASNs </w:t>
      </w:r>
      <w:r w:rsidR="0036538D">
        <w:rPr>
          <w:rFonts w:cs="Arial"/>
        </w:rPr>
        <w:t xml:space="preserve">option, and enters the key data elements such as shipment number, PO number, </w:t>
      </w:r>
      <w:r w:rsidR="007024A3">
        <w:rPr>
          <w:rFonts w:cs="Arial"/>
        </w:rPr>
        <w:t>item</w:t>
      </w:r>
      <w:r w:rsidR="0036538D">
        <w:rPr>
          <w:rFonts w:cs="Arial"/>
        </w:rPr>
        <w:t xml:space="preserve">, and quantity.  The cases are generated by the next up counter and are then received using the RF - </w:t>
      </w:r>
      <w:r w:rsidR="0036538D">
        <w:rPr>
          <w:rFonts w:cs="Arial"/>
          <w:b/>
          <w:bCs/>
          <w:i/>
          <w:iCs/>
        </w:rPr>
        <w:t>Receive Palletize</w:t>
      </w:r>
      <w:r w:rsidR="0036538D">
        <w:rPr>
          <w:rFonts w:cs="Arial"/>
        </w:rPr>
        <w:t>.</w:t>
      </w:r>
    </w:p>
    <w:p w:rsidR="00A9320C" w:rsidRDefault="00A9320C">
      <w:pPr>
        <w:ind w:left="360"/>
        <w:rPr>
          <w:rFonts w:cs="Arial"/>
        </w:rPr>
      </w:pPr>
    </w:p>
    <w:p w:rsidR="00A9320C" w:rsidRDefault="00A9320C">
      <w:pPr>
        <w:ind w:left="360"/>
        <w:rPr>
          <w:rFonts w:cs="Arial"/>
          <w:u w:val="single"/>
        </w:rPr>
      </w:pPr>
      <w:r>
        <w:rPr>
          <w:rFonts w:cs="Arial"/>
          <w:u w:val="single"/>
        </w:rPr>
        <w:t>Damaged Inventory</w:t>
      </w:r>
    </w:p>
    <w:p w:rsidR="00A9320C" w:rsidRDefault="00A9320C">
      <w:pPr>
        <w:ind w:left="360"/>
        <w:rPr>
          <w:rFonts w:cs="Arial"/>
          <w:bCs/>
          <w:iCs/>
        </w:rPr>
      </w:pPr>
      <w:r>
        <w:rPr>
          <w:rFonts w:cs="Arial"/>
        </w:rPr>
        <w:t xml:space="preserve">If, during receiving, an </w:t>
      </w:r>
      <w:r w:rsidR="00F4450E">
        <w:rPr>
          <w:rFonts w:cs="Arial"/>
        </w:rPr>
        <w:t>item</w:t>
      </w:r>
      <w:r>
        <w:rPr>
          <w:rFonts w:cs="Arial"/>
        </w:rPr>
        <w:t xml:space="preserve"> is damaged, the operator overrides the location and scans the case to a problem or receiving supervisor location.  Within this area the damaged inventory is split into a separate LPN using the option RF - </w:t>
      </w:r>
      <w:r>
        <w:rPr>
          <w:rFonts w:cs="Arial"/>
          <w:b/>
          <w:bCs/>
          <w:i/>
          <w:iCs/>
        </w:rPr>
        <w:t>Split/Move LPN</w:t>
      </w:r>
      <w:r>
        <w:rPr>
          <w:rFonts w:cs="Arial"/>
        </w:rPr>
        <w:t xml:space="preserve">, and locked with a “vendor damaged” lock code.  </w:t>
      </w:r>
    </w:p>
    <w:p w:rsidR="00A9320C" w:rsidRDefault="00A9320C">
      <w:pPr>
        <w:ind w:left="360"/>
        <w:rPr>
          <w:rFonts w:cs="Arial"/>
        </w:rPr>
      </w:pPr>
    </w:p>
    <w:p w:rsidR="00A9320C" w:rsidRDefault="00A9320C">
      <w:pPr>
        <w:pStyle w:val="BodyTextIndent"/>
        <w:ind w:left="360"/>
      </w:pPr>
      <w:r>
        <w:rPr>
          <w:rFonts w:cs="Arial"/>
          <w:u w:val="single"/>
        </w:rPr>
        <w:t>Entire ASN with known Quality Problems</w:t>
      </w:r>
    </w:p>
    <w:p w:rsidR="00A9320C" w:rsidRDefault="00A9320C">
      <w:pPr>
        <w:pStyle w:val="BodyTextIndent"/>
        <w:ind w:left="360"/>
        <w:rPr>
          <w:rFonts w:cs="Arial"/>
        </w:rPr>
      </w:pPr>
      <w:r>
        <w:t xml:space="preserve">If an entire shipment is known or expected to have quality issues, then the ASN is marked with a quality lock code through the </w:t>
      </w:r>
      <w:r>
        <w:rPr>
          <w:rFonts w:cs="Arial"/>
        </w:rPr>
        <w:t xml:space="preserve">UI - </w:t>
      </w:r>
      <w:r>
        <w:rPr>
          <w:rFonts w:cs="Arial"/>
          <w:b/>
          <w:bCs/>
          <w:i/>
          <w:iCs/>
        </w:rPr>
        <w:t>ASN</w:t>
      </w:r>
      <w:r w:rsidR="00945D52">
        <w:rPr>
          <w:rFonts w:cs="Arial"/>
          <w:b/>
          <w:bCs/>
          <w:i/>
          <w:iCs/>
        </w:rPr>
        <w:t>s</w:t>
      </w:r>
      <w:r>
        <w:rPr>
          <w:rFonts w:cs="Arial"/>
          <w:b/>
          <w:bCs/>
          <w:i/>
          <w:iCs/>
        </w:rPr>
        <w:t xml:space="preserve"> </w:t>
      </w:r>
      <w:r>
        <w:rPr>
          <w:rFonts w:cs="Arial"/>
        </w:rPr>
        <w:t xml:space="preserve">option, </w:t>
      </w:r>
      <w:r>
        <w:t xml:space="preserve">so that all the cases received against the shipment have the same lock code.  This lock code is applied and forces similar </w:t>
      </w:r>
      <w:proofErr w:type="spellStart"/>
      <w:r>
        <w:t>putaway</w:t>
      </w:r>
      <w:proofErr w:type="spellEnd"/>
      <w:r>
        <w:t xml:space="preserve"> action as the cases that meet quality inspection rules.  Once the quality of the </w:t>
      </w:r>
      <w:r>
        <w:lastRenderedPageBreak/>
        <w:t>shipment has been confirmed, the lock may be removed from the shipment and the cases are received without the lock code.</w:t>
      </w:r>
    </w:p>
    <w:bookmarkEnd w:id="1294"/>
    <w:p w:rsidR="00D141F3" w:rsidRPr="00B17542" w:rsidRDefault="00D141F3" w:rsidP="00D141F3">
      <w:pPr>
        <w:pStyle w:val="BodyTextIndent"/>
        <w:ind w:left="360"/>
        <w:rPr>
          <w:u w:val="single"/>
        </w:rPr>
      </w:pPr>
      <w:r w:rsidRPr="00B17542">
        <w:rPr>
          <w:u w:val="single"/>
        </w:rPr>
        <w:t>Inventory to be stored in trailers (Hogansville)</w:t>
      </w:r>
    </w:p>
    <w:p w:rsidR="00D141F3" w:rsidRPr="00B17542" w:rsidRDefault="00D141F3" w:rsidP="00D141F3">
      <w:pPr>
        <w:pStyle w:val="BodyTextIndent"/>
        <w:ind w:left="360"/>
        <w:rPr>
          <w:rFonts w:cs="Arial"/>
        </w:rPr>
      </w:pPr>
      <w:r w:rsidRPr="00B17542">
        <w:rPr>
          <w:rFonts w:cs="Arial"/>
        </w:rPr>
        <w:t>Because of a lack of space, the HV facility periodically uses temporary storage in the form of trailers, the back wall and some aisles to store excess inventory.  Users choose the</w:t>
      </w:r>
      <w:r w:rsidRPr="00B17542">
        <w:rPr>
          <w:rFonts w:cs="Arial"/>
          <w:b/>
          <w:i/>
        </w:rPr>
        <w:t xml:space="preserve"> </w:t>
      </w:r>
      <w:r w:rsidRPr="00B17542">
        <w:rPr>
          <w:rFonts w:cs="Arial"/>
        </w:rPr>
        <w:t xml:space="preserve">RF </w:t>
      </w:r>
      <w:r w:rsidRPr="00B17542">
        <w:rPr>
          <w:rFonts w:cs="Arial"/>
          <w:b/>
          <w:i/>
        </w:rPr>
        <w:t xml:space="preserve">-Locate </w:t>
      </w:r>
      <w:r w:rsidR="00B0259A" w:rsidRPr="00B17542">
        <w:rPr>
          <w:rFonts w:cs="Arial"/>
          <w:b/>
          <w:i/>
        </w:rPr>
        <w:t>Pallet</w:t>
      </w:r>
      <w:r w:rsidRPr="00B17542">
        <w:rPr>
          <w:rFonts w:cs="Arial"/>
        </w:rPr>
        <w:t xml:space="preserve"> option to manually locate these cases </w:t>
      </w:r>
      <w:r w:rsidR="00B0259A" w:rsidRPr="00B17542">
        <w:rPr>
          <w:rFonts w:cs="Arial"/>
        </w:rPr>
        <w:t xml:space="preserve">on a pallet </w:t>
      </w:r>
      <w:r w:rsidRPr="00B17542">
        <w:rPr>
          <w:rFonts w:cs="Arial"/>
        </w:rPr>
        <w:t>to the storage trailer locations.</w:t>
      </w:r>
    </w:p>
    <w:p w:rsidR="00A9320C" w:rsidRDefault="00A9320C">
      <w:pPr>
        <w:pStyle w:val="BodyTextIndent"/>
        <w:ind w:left="360"/>
        <w:rPr>
          <w:rFonts w:cs="Arial"/>
        </w:rPr>
      </w:pPr>
    </w:p>
    <w:p w:rsidR="00A9320C" w:rsidRDefault="00A9320C">
      <w:pPr>
        <w:ind w:left="360"/>
      </w:pPr>
      <w:r>
        <w:t xml:space="preserve">  </w:t>
      </w:r>
    </w:p>
    <w:p w:rsidR="00A9320C" w:rsidRDefault="00A9320C">
      <w:pPr>
        <w:rPr>
          <w:rFonts w:cs="Arial"/>
        </w:rPr>
      </w:pPr>
    </w:p>
    <w:p w:rsidR="00A9320C" w:rsidRDefault="00A9320C">
      <w:pPr>
        <w:pStyle w:val="Heading2"/>
      </w:pPr>
      <w:bookmarkStart w:id="1404" w:name="_Toc101934019"/>
      <w:bookmarkStart w:id="1405" w:name="_Toc101934138"/>
      <w:bookmarkStart w:id="1406" w:name="_Toc307236224"/>
      <w:bookmarkStart w:id="1407" w:name="_Toc307242989"/>
      <w:bookmarkStart w:id="1408" w:name="_Toc307243153"/>
      <w:bookmarkStart w:id="1409" w:name="_Toc307243316"/>
      <w:bookmarkStart w:id="1410" w:name="_Toc307243464"/>
      <w:bookmarkStart w:id="1411" w:name="_Toc307243625"/>
      <w:bookmarkStart w:id="1412" w:name="_Toc307243785"/>
      <w:bookmarkStart w:id="1413" w:name="_Toc307243945"/>
      <w:bookmarkStart w:id="1414" w:name="_Toc307244105"/>
      <w:bookmarkStart w:id="1415" w:name="_Toc307244266"/>
      <w:bookmarkStart w:id="1416" w:name="_Toc307244427"/>
      <w:bookmarkStart w:id="1417" w:name="_Toc307244587"/>
      <w:bookmarkStart w:id="1418" w:name="_Toc307244746"/>
      <w:bookmarkStart w:id="1419" w:name="_Toc307244904"/>
      <w:bookmarkStart w:id="1420" w:name="_Toc307245063"/>
      <w:bookmarkStart w:id="1421" w:name="_Toc307245222"/>
      <w:bookmarkStart w:id="1422" w:name="_Toc307245381"/>
      <w:bookmarkStart w:id="1423" w:name="_Toc307245538"/>
      <w:bookmarkStart w:id="1424" w:name="_Toc307245695"/>
      <w:bookmarkStart w:id="1425" w:name="_Toc307245843"/>
      <w:bookmarkStart w:id="1426" w:name="_Toc307245990"/>
      <w:bookmarkStart w:id="1427" w:name="_Toc307246135"/>
      <w:bookmarkStart w:id="1428" w:name="_Toc307246279"/>
      <w:bookmarkStart w:id="1429" w:name="_Toc307246422"/>
      <w:bookmarkStart w:id="1430" w:name="_Toc307246565"/>
      <w:bookmarkStart w:id="1431" w:name="_Toc307246707"/>
      <w:bookmarkStart w:id="1432" w:name="_Toc307532172"/>
      <w:bookmarkStart w:id="1433" w:name="_Toc307532473"/>
      <w:bookmarkStart w:id="1434" w:name="_Toc307532615"/>
      <w:bookmarkStart w:id="1435" w:name="_Toc307558597"/>
      <w:bookmarkStart w:id="1436" w:name="_Toc307558746"/>
      <w:bookmarkStart w:id="1437" w:name="_Toc307563337"/>
      <w:bookmarkStart w:id="1438" w:name="_Toc307590123"/>
      <w:bookmarkStart w:id="1439" w:name="_Toc307590380"/>
      <w:bookmarkStart w:id="1440" w:name="_Toc307756956"/>
      <w:bookmarkStart w:id="1441" w:name="_Toc307757297"/>
      <w:bookmarkStart w:id="1442" w:name="_Toc307757445"/>
      <w:bookmarkStart w:id="1443" w:name="_Toc307757593"/>
      <w:bookmarkStart w:id="1444" w:name="_Toc308553837"/>
      <w:bookmarkStart w:id="1445" w:name="_Toc314043635"/>
      <w:r>
        <w:t>Verify Receipt</w:t>
      </w:r>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p>
    <w:p w:rsidR="00A9320C" w:rsidRDefault="00A9320C">
      <w:pPr>
        <w:rPr>
          <w:rFonts w:cs="Arial"/>
        </w:rPr>
      </w:pPr>
    </w:p>
    <w:p w:rsidR="00945D52" w:rsidRDefault="00A9320C" w:rsidP="00945D52">
      <w:pPr>
        <w:pStyle w:val="BodyTextIndent"/>
        <w:ind w:left="360"/>
        <w:rPr>
          <w:rFonts w:cs="Arial"/>
        </w:rPr>
      </w:pPr>
      <w:r>
        <w:rPr>
          <w:rFonts w:cs="Arial"/>
        </w:rPr>
        <w:t>Once a trailer is completely received, personnel notify the receiving supervisor.  The receiving supervisor verifies the shipment using the ‘Verify’ link within the UI –</w:t>
      </w:r>
      <w:r w:rsidR="00945D52">
        <w:rPr>
          <w:rFonts w:cs="Arial"/>
          <w:b/>
          <w:bCs/>
          <w:i/>
          <w:iCs/>
        </w:rPr>
        <w:t xml:space="preserve"> ASN’s</w:t>
      </w:r>
      <w:r>
        <w:rPr>
          <w:rFonts w:cs="Arial"/>
        </w:rPr>
        <w:t xml:space="preserve">.  The supervisor selects the shipment to verify.  WM displays those </w:t>
      </w:r>
      <w:r w:rsidR="00F4450E">
        <w:rPr>
          <w:rFonts w:cs="Arial"/>
        </w:rPr>
        <w:t>item</w:t>
      </w:r>
      <w:r>
        <w:rPr>
          <w:rFonts w:cs="Arial"/>
        </w:rPr>
        <w:t xml:space="preserve">s that have variances between the shipped and received quantity.   The user may choose to accept the variances or print a variance report and research the discrepancies through the option UI – </w:t>
      </w:r>
      <w:r w:rsidR="00945D52" w:rsidRPr="00945D52">
        <w:rPr>
          <w:rFonts w:cs="Arial"/>
          <w:b/>
          <w:i/>
        </w:rPr>
        <w:t>ASNs</w:t>
      </w:r>
      <w:r>
        <w:rPr>
          <w:rFonts w:cs="Arial"/>
          <w:bCs/>
          <w:iCs/>
        </w:rPr>
        <w:t xml:space="preserve">. </w:t>
      </w:r>
      <w:r w:rsidR="00945D52">
        <w:rPr>
          <w:rFonts w:cs="Arial"/>
        </w:rPr>
        <w:t xml:space="preserve">Verifying a receipt closes the shipment within WM, which prevents future receipts against the shipment. </w:t>
      </w:r>
    </w:p>
    <w:p w:rsidR="00A9320C" w:rsidRDefault="00A9320C">
      <w:pPr>
        <w:pStyle w:val="BodyTextIndent"/>
        <w:ind w:left="360"/>
        <w:rPr>
          <w:rFonts w:cs="Arial"/>
        </w:rPr>
      </w:pPr>
    </w:p>
    <w:p w:rsidR="00A9320C" w:rsidRDefault="00A9320C">
      <w:pPr>
        <w:ind w:left="360"/>
        <w:rPr>
          <w:highlight w:val="yellow"/>
        </w:rPr>
      </w:pPr>
    </w:p>
    <w:p w:rsidR="00945D52" w:rsidRDefault="00945D52" w:rsidP="0080575D">
      <w:pPr>
        <w:pStyle w:val="Heading3"/>
        <w:numPr>
          <w:ilvl w:val="0"/>
          <w:numId w:val="0"/>
        </w:numPr>
        <w:ind w:left="720"/>
      </w:pPr>
      <w:bookmarkStart w:id="1446" w:name="_Toc307236225"/>
      <w:bookmarkStart w:id="1447" w:name="_Toc307244106"/>
      <w:bookmarkStart w:id="1448" w:name="_Toc307244267"/>
      <w:bookmarkStart w:id="1449" w:name="_Toc307244428"/>
      <w:bookmarkStart w:id="1450" w:name="_Toc307244588"/>
      <w:bookmarkStart w:id="1451" w:name="_Toc307244747"/>
      <w:bookmarkStart w:id="1452" w:name="_Toc307244905"/>
      <w:bookmarkStart w:id="1453" w:name="_Toc307245064"/>
      <w:bookmarkStart w:id="1454" w:name="_Toc307245223"/>
      <w:bookmarkEnd w:id="1446"/>
      <w:bookmarkEnd w:id="1447"/>
      <w:bookmarkEnd w:id="1448"/>
      <w:bookmarkEnd w:id="1449"/>
      <w:bookmarkEnd w:id="1450"/>
      <w:bookmarkEnd w:id="1451"/>
      <w:bookmarkEnd w:id="1452"/>
      <w:bookmarkEnd w:id="1453"/>
      <w:bookmarkEnd w:id="1454"/>
    </w:p>
    <w:p w:rsidR="00945D52" w:rsidRPr="0080575D" w:rsidRDefault="00945D52" w:rsidP="0080575D">
      <w:pPr>
        <w:pStyle w:val="BodyTextIndent"/>
        <w:ind w:left="360"/>
        <w:rPr>
          <w:rFonts w:cs="Arial"/>
        </w:rPr>
      </w:pPr>
      <w:bookmarkStart w:id="1455" w:name="_Toc307236226"/>
      <w:bookmarkStart w:id="1456" w:name="_Toc307242990"/>
      <w:bookmarkStart w:id="1457" w:name="_Toc307243154"/>
      <w:bookmarkStart w:id="1458" w:name="_Toc307243317"/>
      <w:bookmarkStart w:id="1459" w:name="_Toc307243465"/>
      <w:bookmarkStart w:id="1460" w:name="_Toc307243626"/>
      <w:bookmarkStart w:id="1461" w:name="_Toc307243786"/>
      <w:bookmarkStart w:id="1462" w:name="_Toc307243946"/>
      <w:bookmarkStart w:id="1463" w:name="_Toc307244107"/>
      <w:bookmarkStart w:id="1464" w:name="_Toc307244268"/>
      <w:bookmarkStart w:id="1465" w:name="_Toc307244429"/>
      <w:bookmarkStart w:id="1466" w:name="_Toc307244589"/>
      <w:bookmarkStart w:id="1467" w:name="_Toc307244748"/>
      <w:bookmarkStart w:id="1468" w:name="_Toc307244906"/>
      <w:bookmarkStart w:id="1469" w:name="_Toc307245065"/>
      <w:bookmarkStart w:id="1470" w:name="_Toc307245224"/>
      <w:r w:rsidRPr="0080575D">
        <w:rPr>
          <w:rFonts w:cs="Arial"/>
        </w:rPr>
        <w:t>System Updates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p>
    <w:p w:rsidR="00945D52" w:rsidRPr="00B65A88" w:rsidRDefault="00945D52" w:rsidP="00945D52">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1"/>
        <w:gridCol w:w="1528"/>
        <w:gridCol w:w="1787"/>
        <w:gridCol w:w="1576"/>
        <w:gridCol w:w="2484"/>
      </w:tblGrid>
      <w:tr w:rsidR="00945D52" w:rsidRPr="00B65A88" w:rsidTr="00D23DE9">
        <w:tc>
          <w:tcPr>
            <w:tcW w:w="1149" w:type="pct"/>
            <w:shd w:val="clear" w:color="auto" w:fill="8DB3E2"/>
          </w:tcPr>
          <w:p w:rsidR="00945D52" w:rsidRPr="00B65A88" w:rsidRDefault="00945D52" w:rsidP="007D6133">
            <w:pPr>
              <w:jc w:val="center"/>
              <w:rPr>
                <w:rFonts w:cs="Arial"/>
                <w:b/>
                <w:bCs/>
                <w:szCs w:val="22"/>
              </w:rPr>
            </w:pPr>
            <w:r>
              <w:rPr>
                <w:rFonts w:cs="Arial"/>
                <w:b/>
                <w:bCs/>
                <w:szCs w:val="22"/>
              </w:rPr>
              <w:t>Action</w:t>
            </w:r>
          </w:p>
        </w:tc>
        <w:tc>
          <w:tcPr>
            <w:tcW w:w="798" w:type="pct"/>
            <w:shd w:val="clear" w:color="auto" w:fill="8DB3E2"/>
          </w:tcPr>
          <w:p w:rsidR="00945D52" w:rsidRPr="00B65A88" w:rsidRDefault="00945D52" w:rsidP="007D6133">
            <w:pPr>
              <w:ind w:left="-108" w:right="1"/>
              <w:jc w:val="center"/>
              <w:rPr>
                <w:rFonts w:cs="Arial"/>
                <w:b/>
                <w:bCs/>
                <w:szCs w:val="22"/>
              </w:rPr>
            </w:pPr>
            <w:r>
              <w:rPr>
                <w:rFonts w:cs="Arial"/>
                <w:b/>
                <w:bCs/>
                <w:szCs w:val="22"/>
              </w:rPr>
              <w:t>Type</w:t>
            </w:r>
          </w:p>
        </w:tc>
        <w:tc>
          <w:tcPr>
            <w:tcW w:w="933" w:type="pct"/>
            <w:shd w:val="clear" w:color="auto" w:fill="8DB3E2"/>
          </w:tcPr>
          <w:p w:rsidR="00945D52" w:rsidRPr="00B65A88" w:rsidRDefault="00945D52" w:rsidP="007D6133">
            <w:pPr>
              <w:jc w:val="center"/>
              <w:rPr>
                <w:rFonts w:cs="Arial"/>
                <w:b/>
                <w:bCs/>
                <w:szCs w:val="22"/>
              </w:rPr>
            </w:pPr>
            <w:r>
              <w:rPr>
                <w:rFonts w:cs="Arial"/>
                <w:b/>
                <w:bCs/>
                <w:szCs w:val="22"/>
              </w:rPr>
              <w:t>From</w:t>
            </w:r>
          </w:p>
        </w:tc>
        <w:tc>
          <w:tcPr>
            <w:tcW w:w="823" w:type="pct"/>
            <w:shd w:val="clear" w:color="auto" w:fill="8DB3E2"/>
          </w:tcPr>
          <w:p w:rsidR="00945D52" w:rsidRPr="00B65A88" w:rsidRDefault="00945D52" w:rsidP="007D6133">
            <w:pPr>
              <w:jc w:val="center"/>
              <w:rPr>
                <w:rFonts w:cs="Arial"/>
                <w:b/>
                <w:bCs/>
                <w:szCs w:val="22"/>
              </w:rPr>
            </w:pPr>
            <w:r>
              <w:rPr>
                <w:rFonts w:cs="Arial"/>
                <w:b/>
                <w:bCs/>
                <w:szCs w:val="22"/>
              </w:rPr>
              <w:t>To</w:t>
            </w:r>
          </w:p>
        </w:tc>
        <w:tc>
          <w:tcPr>
            <w:tcW w:w="1297" w:type="pct"/>
            <w:shd w:val="clear" w:color="auto" w:fill="8DB3E2"/>
          </w:tcPr>
          <w:p w:rsidR="00945D52" w:rsidRPr="00B65A88" w:rsidRDefault="00945D52" w:rsidP="007D6133">
            <w:pPr>
              <w:jc w:val="center"/>
              <w:rPr>
                <w:rFonts w:cs="Arial"/>
                <w:b/>
                <w:bCs/>
                <w:szCs w:val="22"/>
              </w:rPr>
            </w:pPr>
            <w:r>
              <w:rPr>
                <w:rFonts w:cs="Arial"/>
                <w:b/>
                <w:bCs/>
                <w:szCs w:val="22"/>
              </w:rPr>
              <w:t>Details</w:t>
            </w:r>
          </w:p>
        </w:tc>
      </w:tr>
      <w:tr w:rsidR="00945D52" w:rsidRPr="00B65A88" w:rsidTr="007D6133">
        <w:tc>
          <w:tcPr>
            <w:tcW w:w="1149" w:type="pct"/>
          </w:tcPr>
          <w:p w:rsidR="00945D52" w:rsidRPr="00B65A88" w:rsidRDefault="00945D52" w:rsidP="007D6133">
            <w:pPr>
              <w:pStyle w:val="CommentText"/>
              <w:rPr>
                <w:rFonts w:cs="Arial"/>
                <w:szCs w:val="22"/>
              </w:rPr>
            </w:pPr>
            <w:r>
              <w:rPr>
                <w:rFonts w:cs="Arial"/>
                <w:szCs w:val="22"/>
              </w:rPr>
              <w:t>Verify Receipt</w:t>
            </w:r>
          </w:p>
        </w:tc>
        <w:tc>
          <w:tcPr>
            <w:tcW w:w="798" w:type="pct"/>
          </w:tcPr>
          <w:p w:rsidR="00945D52" w:rsidRPr="00B65A88" w:rsidRDefault="00945D52" w:rsidP="007D6133">
            <w:pPr>
              <w:ind w:right="91"/>
              <w:jc w:val="center"/>
              <w:rPr>
                <w:rFonts w:cs="Arial"/>
                <w:szCs w:val="22"/>
              </w:rPr>
            </w:pPr>
            <w:r>
              <w:rPr>
                <w:rFonts w:cs="Arial"/>
                <w:szCs w:val="22"/>
              </w:rPr>
              <w:t>ASN</w:t>
            </w:r>
          </w:p>
        </w:tc>
        <w:tc>
          <w:tcPr>
            <w:tcW w:w="933" w:type="pct"/>
          </w:tcPr>
          <w:p w:rsidR="00945D52" w:rsidRPr="00B65A88" w:rsidRDefault="00945D52" w:rsidP="007D6133">
            <w:pPr>
              <w:rPr>
                <w:rFonts w:cs="Arial"/>
                <w:szCs w:val="22"/>
              </w:rPr>
            </w:pPr>
            <w:r>
              <w:rPr>
                <w:rFonts w:cs="Arial"/>
                <w:szCs w:val="22"/>
              </w:rPr>
              <w:t>‘30’ Receiving Started</w:t>
            </w:r>
          </w:p>
        </w:tc>
        <w:tc>
          <w:tcPr>
            <w:tcW w:w="823" w:type="pct"/>
          </w:tcPr>
          <w:p w:rsidR="00945D52" w:rsidRPr="00B65A88" w:rsidRDefault="00945D52" w:rsidP="007D6133">
            <w:pPr>
              <w:rPr>
                <w:rFonts w:cs="Arial"/>
                <w:szCs w:val="22"/>
              </w:rPr>
            </w:pPr>
            <w:r>
              <w:rPr>
                <w:rFonts w:cs="Arial"/>
                <w:szCs w:val="22"/>
              </w:rPr>
              <w:t>‘40’ Receiving Verified</w:t>
            </w:r>
          </w:p>
        </w:tc>
        <w:tc>
          <w:tcPr>
            <w:tcW w:w="1297" w:type="pct"/>
          </w:tcPr>
          <w:p w:rsidR="00945D52" w:rsidRPr="00B65A88" w:rsidRDefault="00945D52" w:rsidP="007D6133">
            <w:pPr>
              <w:rPr>
                <w:rFonts w:cs="Arial"/>
                <w:szCs w:val="22"/>
              </w:rPr>
            </w:pPr>
          </w:p>
        </w:tc>
      </w:tr>
      <w:tr w:rsidR="00945D52" w:rsidRPr="00B65A88" w:rsidTr="007D6133">
        <w:tc>
          <w:tcPr>
            <w:tcW w:w="1149" w:type="pct"/>
          </w:tcPr>
          <w:p w:rsidR="00945D52" w:rsidRPr="00B65A88" w:rsidRDefault="00945D52" w:rsidP="007D6133">
            <w:pPr>
              <w:pStyle w:val="CommentText"/>
              <w:rPr>
                <w:rFonts w:cs="Arial"/>
                <w:szCs w:val="22"/>
              </w:rPr>
            </w:pPr>
            <w:r>
              <w:rPr>
                <w:rFonts w:cs="Arial"/>
                <w:szCs w:val="22"/>
              </w:rPr>
              <w:t>Verify Receipt</w:t>
            </w:r>
          </w:p>
        </w:tc>
        <w:tc>
          <w:tcPr>
            <w:tcW w:w="798" w:type="pct"/>
          </w:tcPr>
          <w:p w:rsidR="00945D52" w:rsidRPr="00B65A88" w:rsidRDefault="00945D52" w:rsidP="007D6133">
            <w:pPr>
              <w:ind w:right="91"/>
              <w:jc w:val="center"/>
              <w:rPr>
                <w:rFonts w:cs="Arial"/>
                <w:szCs w:val="22"/>
              </w:rPr>
            </w:pPr>
            <w:r>
              <w:rPr>
                <w:rFonts w:cs="Arial"/>
                <w:szCs w:val="22"/>
              </w:rPr>
              <w:t>PIX</w:t>
            </w:r>
          </w:p>
        </w:tc>
        <w:tc>
          <w:tcPr>
            <w:tcW w:w="933" w:type="pct"/>
          </w:tcPr>
          <w:p w:rsidR="00945D52" w:rsidRPr="00B65A88" w:rsidRDefault="00945D52" w:rsidP="007D6133">
            <w:pPr>
              <w:rPr>
                <w:rFonts w:cs="Arial"/>
                <w:szCs w:val="22"/>
              </w:rPr>
            </w:pPr>
            <w:r>
              <w:rPr>
                <w:rFonts w:cs="Arial"/>
                <w:szCs w:val="22"/>
              </w:rPr>
              <w:t>N/A</w:t>
            </w:r>
          </w:p>
        </w:tc>
        <w:tc>
          <w:tcPr>
            <w:tcW w:w="823" w:type="pct"/>
          </w:tcPr>
          <w:p w:rsidR="00945D52" w:rsidRPr="00B65A88" w:rsidRDefault="00945D52" w:rsidP="007D6133">
            <w:pPr>
              <w:rPr>
                <w:rFonts w:cs="Arial"/>
                <w:szCs w:val="22"/>
              </w:rPr>
            </w:pPr>
            <w:r>
              <w:rPr>
                <w:rFonts w:cs="Arial"/>
                <w:szCs w:val="22"/>
              </w:rPr>
              <w:t>N/A</w:t>
            </w:r>
          </w:p>
        </w:tc>
        <w:tc>
          <w:tcPr>
            <w:tcW w:w="1297" w:type="pct"/>
          </w:tcPr>
          <w:p w:rsidR="00945D52" w:rsidRPr="00B65A88" w:rsidRDefault="00945D52" w:rsidP="007D6133">
            <w:pPr>
              <w:rPr>
                <w:rFonts w:cs="Arial"/>
                <w:szCs w:val="22"/>
              </w:rPr>
            </w:pPr>
            <w:r>
              <w:rPr>
                <w:rFonts w:cs="Arial"/>
                <w:szCs w:val="22"/>
              </w:rPr>
              <w:t>603 01 – Receipt Confirmation</w:t>
            </w:r>
          </w:p>
          <w:p w:rsidR="00945D52" w:rsidRPr="00B65A88" w:rsidRDefault="00945D52" w:rsidP="007D6133">
            <w:pPr>
              <w:rPr>
                <w:rFonts w:cs="Arial"/>
                <w:szCs w:val="22"/>
              </w:rPr>
            </w:pPr>
            <w:r>
              <w:rPr>
                <w:rFonts w:cs="Arial"/>
                <w:szCs w:val="22"/>
              </w:rPr>
              <w:t>603 02 – Variance Details</w:t>
            </w:r>
          </w:p>
        </w:tc>
      </w:tr>
    </w:tbl>
    <w:p w:rsidR="00945D52" w:rsidRPr="00B65A88" w:rsidRDefault="00945D52" w:rsidP="00945D52">
      <w:pPr>
        <w:rPr>
          <w:rFonts w:cs="Arial"/>
          <w:szCs w:val="22"/>
        </w:rPr>
      </w:pPr>
    </w:p>
    <w:p w:rsidR="00945D52" w:rsidRDefault="00945D52" w:rsidP="00945D52">
      <w:pPr>
        <w:pStyle w:val="BodyTextIndent"/>
        <w:ind w:left="360"/>
        <w:rPr>
          <w:rFonts w:cs="Arial"/>
        </w:rPr>
      </w:pPr>
      <w:r>
        <w:rPr>
          <w:rFonts w:cs="Arial"/>
        </w:rPr>
        <w:t xml:space="preserve"> </w:t>
      </w:r>
    </w:p>
    <w:p w:rsidR="00945D52" w:rsidRDefault="00945D52">
      <w:pPr>
        <w:ind w:left="360"/>
        <w:rPr>
          <w:highlight w:val="yellow"/>
        </w:rPr>
      </w:pPr>
    </w:p>
    <w:p w:rsidR="00945D52" w:rsidRDefault="00B17542">
      <w:pPr>
        <w:ind w:left="360"/>
        <w:rPr>
          <w:highlight w:val="yellow"/>
        </w:rPr>
      </w:pPr>
      <w:r>
        <w:rPr>
          <w:highlight w:val="yellow"/>
        </w:rPr>
        <w:br w:type="page"/>
      </w:r>
    </w:p>
    <w:p w:rsidR="00A9320C" w:rsidRDefault="00A9320C">
      <w:pPr>
        <w:pStyle w:val="Heading1"/>
        <w:rPr>
          <w:rFonts w:cs="Arial"/>
        </w:rPr>
      </w:pPr>
      <w:bookmarkStart w:id="1471" w:name="_Toc12288708"/>
      <w:bookmarkStart w:id="1472" w:name="_Toc101934020"/>
      <w:bookmarkStart w:id="1473" w:name="_Toc101934139"/>
      <w:bookmarkStart w:id="1474" w:name="_Toc307236227"/>
      <w:bookmarkStart w:id="1475" w:name="_Toc307242991"/>
      <w:bookmarkStart w:id="1476" w:name="_Toc307243155"/>
      <w:bookmarkStart w:id="1477" w:name="_Toc307243318"/>
      <w:bookmarkStart w:id="1478" w:name="_Toc307243466"/>
      <w:bookmarkStart w:id="1479" w:name="_Toc307243627"/>
      <w:bookmarkStart w:id="1480" w:name="_Toc307243787"/>
      <w:bookmarkStart w:id="1481" w:name="_Toc307243947"/>
      <w:bookmarkStart w:id="1482" w:name="_Toc307244108"/>
      <w:bookmarkStart w:id="1483" w:name="_Toc307244269"/>
      <w:bookmarkStart w:id="1484" w:name="_Toc307244430"/>
      <w:bookmarkStart w:id="1485" w:name="_Toc307244590"/>
      <w:bookmarkStart w:id="1486" w:name="_Toc307244749"/>
      <w:bookmarkStart w:id="1487" w:name="_Toc307244907"/>
      <w:bookmarkStart w:id="1488" w:name="_Toc307245066"/>
      <w:bookmarkStart w:id="1489" w:name="_Toc307245225"/>
      <w:bookmarkStart w:id="1490" w:name="_Toc307245382"/>
      <w:bookmarkStart w:id="1491" w:name="_Toc307245539"/>
      <w:bookmarkStart w:id="1492" w:name="_Toc307245696"/>
      <w:bookmarkStart w:id="1493" w:name="_Toc307245844"/>
      <w:bookmarkStart w:id="1494" w:name="_Toc307245991"/>
      <w:bookmarkStart w:id="1495" w:name="_Toc307246136"/>
      <w:bookmarkStart w:id="1496" w:name="_Toc307246280"/>
      <w:bookmarkStart w:id="1497" w:name="_Toc307246423"/>
      <w:bookmarkStart w:id="1498" w:name="_Toc307246566"/>
      <w:bookmarkStart w:id="1499" w:name="_Toc307246708"/>
      <w:bookmarkStart w:id="1500" w:name="_Toc307532173"/>
      <w:bookmarkStart w:id="1501" w:name="_Toc307532474"/>
      <w:bookmarkStart w:id="1502" w:name="_Toc307532616"/>
      <w:bookmarkStart w:id="1503" w:name="_Toc307558598"/>
      <w:bookmarkStart w:id="1504" w:name="_Toc307558747"/>
      <w:bookmarkStart w:id="1505" w:name="_Toc307563338"/>
      <w:bookmarkStart w:id="1506" w:name="_Toc307590124"/>
      <w:bookmarkStart w:id="1507" w:name="_Toc307590381"/>
      <w:bookmarkStart w:id="1508" w:name="_Toc307756957"/>
      <w:bookmarkStart w:id="1509" w:name="_Toc307757298"/>
      <w:bookmarkStart w:id="1510" w:name="_Toc307757446"/>
      <w:bookmarkStart w:id="1511" w:name="_Toc307757594"/>
      <w:bookmarkStart w:id="1512" w:name="_Toc308553838"/>
      <w:bookmarkStart w:id="1513" w:name="_Toc314043636"/>
      <w:r>
        <w:rPr>
          <w:rFonts w:cs="Arial"/>
        </w:rPr>
        <w:t>PUTAWAY</w:t>
      </w:r>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r w:rsidR="002410C5">
        <w:rPr>
          <w:rFonts w:cs="Arial"/>
        </w:rPr>
        <w:t xml:space="preserve"> - Stockbridge</w:t>
      </w:r>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p>
    <w:p w:rsidR="00A9320C" w:rsidRDefault="00A9320C">
      <w:bookmarkStart w:id="1514" w:name="_Toc12288709"/>
    </w:p>
    <w:p w:rsidR="00A9320C" w:rsidRDefault="00A9320C">
      <w:pPr>
        <w:pStyle w:val="Heading2"/>
      </w:pPr>
      <w:bookmarkStart w:id="1515" w:name="_Toc101934021"/>
      <w:bookmarkStart w:id="1516" w:name="_Toc101934140"/>
      <w:bookmarkStart w:id="1517" w:name="_Toc307236228"/>
      <w:bookmarkStart w:id="1518" w:name="_Toc307242992"/>
      <w:bookmarkStart w:id="1519" w:name="_Toc307243156"/>
      <w:bookmarkStart w:id="1520" w:name="_Toc307243319"/>
      <w:bookmarkStart w:id="1521" w:name="_Toc307243467"/>
      <w:bookmarkStart w:id="1522" w:name="_Toc307243628"/>
      <w:bookmarkStart w:id="1523" w:name="_Toc307243788"/>
      <w:bookmarkStart w:id="1524" w:name="_Toc307243948"/>
      <w:bookmarkStart w:id="1525" w:name="_Toc307244109"/>
      <w:bookmarkStart w:id="1526" w:name="_Toc307244270"/>
      <w:bookmarkStart w:id="1527" w:name="_Toc307244431"/>
      <w:bookmarkStart w:id="1528" w:name="_Toc307244591"/>
      <w:bookmarkStart w:id="1529" w:name="_Toc307244750"/>
      <w:bookmarkStart w:id="1530" w:name="_Toc307244908"/>
      <w:bookmarkStart w:id="1531" w:name="_Toc307245067"/>
      <w:bookmarkStart w:id="1532" w:name="_Toc307245226"/>
      <w:bookmarkStart w:id="1533" w:name="_Toc307245383"/>
      <w:bookmarkStart w:id="1534" w:name="_Toc307245540"/>
      <w:bookmarkStart w:id="1535" w:name="_Toc307245697"/>
      <w:bookmarkStart w:id="1536" w:name="_Toc307245845"/>
      <w:bookmarkStart w:id="1537" w:name="_Toc307245992"/>
      <w:bookmarkStart w:id="1538" w:name="_Toc307246137"/>
      <w:bookmarkStart w:id="1539" w:name="_Toc307246281"/>
      <w:bookmarkStart w:id="1540" w:name="_Toc307246424"/>
      <w:bookmarkStart w:id="1541" w:name="_Toc307246567"/>
      <w:bookmarkStart w:id="1542" w:name="_Toc307246709"/>
      <w:bookmarkStart w:id="1543" w:name="_Toc307532174"/>
      <w:bookmarkStart w:id="1544" w:name="_Toc307532475"/>
      <w:bookmarkStart w:id="1545" w:name="_Toc307532617"/>
      <w:bookmarkStart w:id="1546" w:name="_Toc307558599"/>
      <w:bookmarkStart w:id="1547" w:name="_Toc307558748"/>
      <w:bookmarkStart w:id="1548" w:name="_Toc307563339"/>
      <w:bookmarkStart w:id="1549" w:name="_Toc307590125"/>
      <w:bookmarkStart w:id="1550" w:name="_Toc307590382"/>
      <w:bookmarkStart w:id="1551" w:name="_Toc307756958"/>
      <w:bookmarkStart w:id="1552" w:name="_Toc307757299"/>
      <w:bookmarkStart w:id="1553" w:name="_Toc307757447"/>
      <w:bookmarkStart w:id="1554" w:name="_Toc307757595"/>
      <w:bookmarkStart w:id="1555" w:name="_Toc308553839"/>
      <w:bookmarkStart w:id="1556" w:name="_Toc314043637"/>
      <w:r>
        <w:t xml:space="preserve">System-Directed </w:t>
      </w:r>
      <w:proofErr w:type="spellStart"/>
      <w:r>
        <w:t>Putaway</w:t>
      </w:r>
      <w:proofErr w:type="spellEnd"/>
      <w:r>
        <w:t xml:space="preserve"> Logic</w:t>
      </w:r>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rsidR="00A9320C" w:rsidRDefault="00A9320C">
      <w:pPr>
        <w:rPr>
          <w:rFonts w:cs="Arial"/>
        </w:rPr>
      </w:pPr>
    </w:p>
    <w:p w:rsidR="00A9320C" w:rsidRDefault="00A9320C">
      <w:pPr>
        <w:pStyle w:val="BodyTextIndent"/>
        <w:ind w:left="360"/>
        <w:rPr>
          <w:rFonts w:cs="Arial"/>
        </w:rPr>
      </w:pPr>
      <w:r>
        <w:rPr>
          <w:rFonts w:cs="Arial"/>
        </w:rPr>
        <w:t xml:space="preserve">Carter’s uses the directed </w:t>
      </w:r>
      <w:proofErr w:type="spellStart"/>
      <w:r>
        <w:rPr>
          <w:rFonts w:cs="Arial"/>
        </w:rPr>
        <w:t>putaway</w:t>
      </w:r>
      <w:proofErr w:type="spellEnd"/>
      <w:r>
        <w:rPr>
          <w:rFonts w:cs="Arial"/>
        </w:rPr>
        <w:t xml:space="preserve"> logic to locate the inventory to the quality area, weight check area, reserve or active locations.  The quality and weight check areas are simply holding areas for those cases that have met a quality or weight check need within the receiving option.  Active locations have assigned </w:t>
      </w:r>
      <w:r w:rsidR="00F4450E">
        <w:rPr>
          <w:rFonts w:cs="Arial"/>
        </w:rPr>
        <w:t>item</w:t>
      </w:r>
      <w:r>
        <w:rPr>
          <w:rFonts w:cs="Arial"/>
        </w:rPr>
        <w:t xml:space="preserve">s, and the location maximums are </w:t>
      </w:r>
      <w:bookmarkStart w:id="1557" w:name="_GoBack"/>
      <w:bookmarkEnd w:id="1557"/>
      <w:r>
        <w:rPr>
          <w:rFonts w:cs="Arial"/>
        </w:rPr>
        <w:t xml:space="preserve">defined by the number of units, weight, and volume.  </w:t>
      </w:r>
      <w:r w:rsidR="00F4450E">
        <w:rPr>
          <w:rFonts w:cs="Arial"/>
        </w:rPr>
        <w:t>Item</w:t>
      </w:r>
      <w:r>
        <w:rPr>
          <w:rFonts w:cs="Arial"/>
        </w:rPr>
        <w:t xml:space="preserve">s are also located in reserve locations.  Reserve locations are not dedicated to </w:t>
      </w:r>
      <w:r w:rsidR="00EE427B">
        <w:rPr>
          <w:rFonts w:cs="Arial"/>
        </w:rPr>
        <w:t>an</w:t>
      </w:r>
      <w:r>
        <w:rPr>
          <w:rFonts w:cs="Arial"/>
        </w:rPr>
        <w:t xml:space="preserve"> </w:t>
      </w:r>
      <w:r w:rsidR="00F4450E">
        <w:rPr>
          <w:rFonts w:cs="Arial"/>
        </w:rPr>
        <w:t>item</w:t>
      </w:r>
      <w:r>
        <w:rPr>
          <w:rFonts w:cs="Arial"/>
        </w:rPr>
        <w:t xml:space="preserve"> and have a capacity of one pallet.  The reserve locations are assigned to zones that distinguish one set of locations from others (i.e., pallet storage and case storage).  The zone is also used to determine the various parameters for allocation, </w:t>
      </w:r>
      <w:proofErr w:type="spellStart"/>
      <w:r>
        <w:rPr>
          <w:rFonts w:cs="Arial"/>
        </w:rPr>
        <w:t>putaway</w:t>
      </w:r>
      <w:proofErr w:type="spellEnd"/>
      <w:r>
        <w:rPr>
          <w:rFonts w:cs="Arial"/>
        </w:rPr>
        <w:t>, etc.</w:t>
      </w:r>
    </w:p>
    <w:p w:rsidR="00A9320C" w:rsidRDefault="00A9320C">
      <w:pPr>
        <w:pStyle w:val="BodyTextIndent"/>
        <w:ind w:left="360"/>
        <w:rPr>
          <w:rFonts w:cs="Arial"/>
        </w:rPr>
      </w:pPr>
    </w:p>
    <w:p w:rsidR="00E75243" w:rsidRDefault="00A9320C" w:rsidP="00E75243">
      <w:pPr>
        <w:pStyle w:val="BodyTextIndent"/>
        <w:ind w:left="360"/>
        <w:rPr>
          <w:rFonts w:cs="Arial"/>
        </w:rPr>
      </w:pPr>
      <w:r>
        <w:rPr>
          <w:rFonts w:cs="Arial"/>
        </w:rPr>
        <w:t xml:space="preserve">Each </w:t>
      </w:r>
      <w:r w:rsidR="00F4450E">
        <w:rPr>
          <w:rFonts w:cs="Arial"/>
        </w:rPr>
        <w:t>item</w:t>
      </w:r>
      <w:r>
        <w:rPr>
          <w:rFonts w:cs="Arial"/>
        </w:rPr>
        <w:t xml:space="preserve"> has a </w:t>
      </w:r>
      <w:proofErr w:type="spellStart"/>
      <w:r>
        <w:rPr>
          <w:rFonts w:cs="Arial"/>
        </w:rPr>
        <w:t>putaway</w:t>
      </w:r>
      <w:proofErr w:type="spellEnd"/>
      <w:r>
        <w:rPr>
          <w:rFonts w:cs="Arial"/>
        </w:rPr>
        <w:t xml:space="preserve"> type that </w:t>
      </w:r>
      <w:r w:rsidR="00060728">
        <w:rPr>
          <w:rFonts w:cs="Arial"/>
        </w:rPr>
        <w:t>group’s</w:t>
      </w:r>
      <w:r>
        <w:rPr>
          <w:rFonts w:cs="Arial"/>
        </w:rPr>
        <w:t xml:space="preserve"> </w:t>
      </w:r>
      <w:r w:rsidR="00F4450E">
        <w:rPr>
          <w:rFonts w:cs="Arial"/>
        </w:rPr>
        <w:t>item</w:t>
      </w:r>
      <w:r>
        <w:rPr>
          <w:rFonts w:cs="Arial"/>
        </w:rPr>
        <w:t>s with similar characteristics (i.e., sleep wear, fleece, etc.).</w:t>
      </w:r>
      <w:r w:rsidR="00E75243">
        <w:rPr>
          <w:rFonts w:cs="Arial"/>
        </w:rPr>
        <w:t xml:space="preserve"> The following list summarizes the </w:t>
      </w:r>
      <w:proofErr w:type="spellStart"/>
      <w:r w:rsidR="00E75243">
        <w:rPr>
          <w:rFonts w:cs="Arial"/>
        </w:rPr>
        <w:t>putaway</w:t>
      </w:r>
      <w:proofErr w:type="spellEnd"/>
      <w:r w:rsidR="00E75243">
        <w:rPr>
          <w:rFonts w:cs="Arial"/>
        </w:rPr>
        <w:t xml:space="preserve"> types currently being used at Carter’s:</w:t>
      </w:r>
    </w:p>
    <w:p w:rsidR="00E75243" w:rsidRDefault="00E75243" w:rsidP="00E75243">
      <w:pPr>
        <w:pStyle w:val="BodyTextIndent"/>
        <w:ind w:left="360"/>
        <w:rPr>
          <w:rFonts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330"/>
      </w:tblGrid>
      <w:tr w:rsidR="00E75243" w:rsidRPr="00E75243" w:rsidTr="00D23DE9">
        <w:tc>
          <w:tcPr>
            <w:tcW w:w="2088" w:type="dxa"/>
            <w:shd w:val="clear" w:color="auto" w:fill="8DB3E2"/>
          </w:tcPr>
          <w:p w:rsidR="00E75243" w:rsidRPr="00D23DE9" w:rsidRDefault="00E75243" w:rsidP="00E75243">
            <w:pPr>
              <w:pStyle w:val="BodyTextIndent"/>
              <w:ind w:left="0"/>
              <w:rPr>
                <w:rFonts w:cs="Arial"/>
                <w:b/>
              </w:rPr>
            </w:pPr>
            <w:proofErr w:type="spellStart"/>
            <w:r w:rsidRPr="00D23DE9">
              <w:rPr>
                <w:rFonts w:cs="Arial"/>
                <w:b/>
              </w:rPr>
              <w:t>Putaway</w:t>
            </w:r>
            <w:proofErr w:type="spellEnd"/>
            <w:r w:rsidRPr="00D23DE9">
              <w:rPr>
                <w:rFonts w:cs="Arial"/>
                <w:b/>
              </w:rPr>
              <w:t xml:space="preserve"> Type</w:t>
            </w:r>
          </w:p>
        </w:tc>
        <w:tc>
          <w:tcPr>
            <w:tcW w:w="3330" w:type="dxa"/>
            <w:shd w:val="clear" w:color="auto" w:fill="8DB3E2"/>
          </w:tcPr>
          <w:p w:rsidR="00E75243" w:rsidRPr="00D23DE9" w:rsidRDefault="00E75243" w:rsidP="00E75243">
            <w:pPr>
              <w:pStyle w:val="BodyTextIndent"/>
              <w:ind w:left="0"/>
              <w:rPr>
                <w:rFonts w:cs="Arial"/>
                <w:b/>
              </w:rPr>
            </w:pPr>
            <w:r w:rsidRPr="00D23DE9">
              <w:rPr>
                <w:rFonts w:cs="Arial"/>
                <w:b/>
              </w:rPr>
              <w:t>Description</w:t>
            </w:r>
          </w:p>
        </w:tc>
      </w:tr>
      <w:tr w:rsidR="00E75243" w:rsidRPr="00E75243" w:rsidTr="00E75243">
        <w:tc>
          <w:tcPr>
            <w:tcW w:w="2088" w:type="dxa"/>
            <w:vAlign w:val="bottom"/>
          </w:tcPr>
          <w:p w:rsidR="00E75243" w:rsidRPr="00E75243" w:rsidRDefault="00E75243" w:rsidP="007D6133">
            <w:pPr>
              <w:rPr>
                <w:rFonts w:cs="Arial"/>
                <w:sz w:val="20"/>
              </w:rPr>
            </w:pPr>
            <w:r w:rsidRPr="00E75243">
              <w:rPr>
                <w:rFonts w:cs="Arial"/>
                <w:sz w:val="20"/>
              </w:rPr>
              <w:t>WC</w:t>
            </w:r>
          </w:p>
        </w:tc>
        <w:tc>
          <w:tcPr>
            <w:tcW w:w="3330" w:type="dxa"/>
            <w:vAlign w:val="bottom"/>
          </w:tcPr>
          <w:p w:rsidR="00E75243" w:rsidRPr="00E75243" w:rsidRDefault="00E75243" w:rsidP="007D6133">
            <w:pPr>
              <w:rPr>
                <w:rFonts w:cs="Arial"/>
                <w:sz w:val="20"/>
              </w:rPr>
            </w:pPr>
            <w:r w:rsidRPr="00E75243">
              <w:rPr>
                <w:rFonts w:cs="Arial"/>
                <w:sz w:val="20"/>
              </w:rPr>
              <w:t>Weight Check</w:t>
            </w:r>
          </w:p>
        </w:tc>
      </w:tr>
      <w:tr w:rsidR="00E75243" w:rsidRPr="00E75243" w:rsidTr="00E75243">
        <w:tc>
          <w:tcPr>
            <w:tcW w:w="2088" w:type="dxa"/>
            <w:vAlign w:val="bottom"/>
          </w:tcPr>
          <w:p w:rsidR="00E75243" w:rsidRPr="00E75243" w:rsidRDefault="00E75243" w:rsidP="007D6133">
            <w:pPr>
              <w:rPr>
                <w:rFonts w:cs="Arial"/>
                <w:sz w:val="20"/>
              </w:rPr>
            </w:pPr>
            <w:r w:rsidRPr="00E75243">
              <w:rPr>
                <w:rFonts w:cs="Arial"/>
                <w:sz w:val="20"/>
              </w:rPr>
              <w:t>QA</w:t>
            </w:r>
          </w:p>
        </w:tc>
        <w:tc>
          <w:tcPr>
            <w:tcW w:w="3330" w:type="dxa"/>
            <w:vAlign w:val="bottom"/>
          </w:tcPr>
          <w:p w:rsidR="00E75243" w:rsidRPr="00E75243" w:rsidRDefault="00E75243" w:rsidP="007D6133">
            <w:pPr>
              <w:rPr>
                <w:rFonts w:cs="Arial"/>
                <w:sz w:val="20"/>
              </w:rPr>
            </w:pPr>
            <w:r w:rsidRPr="00E75243">
              <w:rPr>
                <w:rFonts w:cs="Arial"/>
                <w:sz w:val="20"/>
              </w:rPr>
              <w:t>Quality Audit</w:t>
            </w:r>
          </w:p>
        </w:tc>
      </w:tr>
      <w:tr w:rsidR="00E75243" w:rsidRPr="00E75243" w:rsidTr="00E75243">
        <w:tc>
          <w:tcPr>
            <w:tcW w:w="2088" w:type="dxa"/>
            <w:vAlign w:val="bottom"/>
          </w:tcPr>
          <w:p w:rsidR="00E75243" w:rsidRPr="00E75243" w:rsidRDefault="00E75243" w:rsidP="007D6133">
            <w:pPr>
              <w:rPr>
                <w:rFonts w:cs="Arial"/>
                <w:sz w:val="20"/>
              </w:rPr>
            </w:pPr>
            <w:r w:rsidRPr="00E75243">
              <w:rPr>
                <w:rFonts w:cs="Arial"/>
                <w:sz w:val="20"/>
              </w:rPr>
              <w:t>FLC</w:t>
            </w:r>
          </w:p>
        </w:tc>
        <w:tc>
          <w:tcPr>
            <w:tcW w:w="3330" w:type="dxa"/>
            <w:vAlign w:val="bottom"/>
          </w:tcPr>
          <w:p w:rsidR="00E75243" w:rsidRPr="00E75243" w:rsidRDefault="00E75243" w:rsidP="007D6133">
            <w:pPr>
              <w:rPr>
                <w:rFonts w:cs="Arial"/>
                <w:sz w:val="20"/>
              </w:rPr>
            </w:pPr>
            <w:r w:rsidRPr="00E75243">
              <w:rPr>
                <w:rFonts w:cs="Arial"/>
                <w:sz w:val="20"/>
              </w:rPr>
              <w:t>Fleece</w:t>
            </w:r>
          </w:p>
        </w:tc>
      </w:tr>
      <w:tr w:rsidR="00E75243" w:rsidRPr="00E75243" w:rsidTr="00E75243">
        <w:tc>
          <w:tcPr>
            <w:tcW w:w="2088" w:type="dxa"/>
            <w:vAlign w:val="bottom"/>
          </w:tcPr>
          <w:p w:rsidR="00E75243" w:rsidRPr="00E75243" w:rsidRDefault="00E75243" w:rsidP="007D6133">
            <w:pPr>
              <w:rPr>
                <w:rFonts w:cs="Arial"/>
                <w:sz w:val="20"/>
              </w:rPr>
            </w:pPr>
            <w:r w:rsidRPr="00E75243">
              <w:rPr>
                <w:rFonts w:cs="Arial"/>
                <w:sz w:val="20"/>
              </w:rPr>
              <w:t>SLP</w:t>
            </w:r>
          </w:p>
        </w:tc>
        <w:tc>
          <w:tcPr>
            <w:tcW w:w="3330" w:type="dxa"/>
            <w:vAlign w:val="bottom"/>
          </w:tcPr>
          <w:p w:rsidR="00E75243" w:rsidRPr="00E75243" w:rsidRDefault="00E75243" w:rsidP="007D6133">
            <w:pPr>
              <w:rPr>
                <w:rFonts w:cs="Arial"/>
                <w:sz w:val="20"/>
              </w:rPr>
            </w:pPr>
            <w:r w:rsidRPr="00E75243">
              <w:rPr>
                <w:rFonts w:cs="Arial"/>
                <w:sz w:val="20"/>
              </w:rPr>
              <w:t>Sleepwear</w:t>
            </w:r>
          </w:p>
        </w:tc>
      </w:tr>
      <w:tr w:rsidR="00E75243" w:rsidRPr="00E75243" w:rsidTr="00E75243">
        <w:tc>
          <w:tcPr>
            <w:tcW w:w="2088" w:type="dxa"/>
            <w:vAlign w:val="bottom"/>
          </w:tcPr>
          <w:p w:rsidR="00E75243" w:rsidRPr="00E75243" w:rsidRDefault="00E75243" w:rsidP="007D6133">
            <w:pPr>
              <w:rPr>
                <w:rFonts w:cs="Arial"/>
                <w:sz w:val="20"/>
              </w:rPr>
            </w:pPr>
            <w:r w:rsidRPr="00E75243">
              <w:rPr>
                <w:rFonts w:cs="Arial"/>
                <w:sz w:val="20"/>
              </w:rPr>
              <w:t>RTL</w:t>
            </w:r>
          </w:p>
        </w:tc>
        <w:tc>
          <w:tcPr>
            <w:tcW w:w="3330" w:type="dxa"/>
            <w:vAlign w:val="bottom"/>
          </w:tcPr>
          <w:p w:rsidR="00E75243" w:rsidRPr="00E75243" w:rsidRDefault="00E75243" w:rsidP="007D6133">
            <w:pPr>
              <w:rPr>
                <w:rFonts w:cs="Arial"/>
                <w:sz w:val="20"/>
              </w:rPr>
            </w:pPr>
            <w:r w:rsidRPr="00E75243">
              <w:rPr>
                <w:rFonts w:cs="Arial"/>
                <w:sz w:val="20"/>
              </w:rPr>
              <w:t xml:space="preserve">Retail Only </w:t>
            </w:r>
            <w:r w:rsidR="007024A3">
              <w:rPr>
                <w:rFonts w:cs="Arial"/>
                <w:sz w:val="20"/>
              </w:rPr>
              <w:t>item</w:t>
            </w:r>
            <w:r w:rsidRPr="00E75243">
              <w:rPr>
                <w:rFonts w:cs="Arial"/>
                <w:sz w:val="20"/>
              </w:rPr>
              <w:t>s</w:t>
            </w:r>
          </w:p>
        </w:tc>
      </w:tr>
      <w:tr w:rsidR="00E75243" w:rsidRPr="00E75243" w:rsidTr="00E75243">
        <w:tc>
          <w:tcPr>
            <w:tcW w:w="2088" w:type="dxa"/>
            <w:vAlign w:val="bottom"/>
          </w:tcPr>
          <w:p w:rsidR="00E75243" w:rsidRPr="00E75243" w:rsidRDefault="00E75243" w:rsidP="007D6133">
            <w:pPr>
              <w:rPr>
                <w:rFonts w:cs="Arial"/>
                <w:sz w:val="20"/>
              </w:rPr>
            </w:pPr>
            <w:r w:rsidRPr="00E75243">
              <w:rPr>
                <w:rFonts w:cs="Arial"/>
                <w:sz w:val="20"/>
              </w:rPr>
              <w:t>PLA</w:t>
            </w:r>
          </w:p>
        </w:tc>
        <w:tc>
          <w:tcPr>
            <w:tcW w:w="3330" w:type="dxa"/>
            <w:vAlign w:val="bottom"/>
          </w:tcPr>
          <w:p w:rsidR="00E75243" w:rsidRPr="00E75243" w:rsidRDefault="00E75243" w:rsidP="007D6133">
            <w:pPr>
              <w:rPr>
                <w:rFonts w:cs="Arial"/>
                <w:sz w:val="20"/>
              </w:rPr>
            </w:pPr>
            <w:r w:rsidRPr="00E75243">
              <w:rPr>
                <w:rFonts w:cs="Arial"/>
                <w:sz w:val="20"/>
              </w:rPr>
              <w:t>Playwear</w:t>
            </w:r>
          </w:p>
        </w:tc>
      </w:tr>
    </w:tbl>
    <w:p w:rsidR="00E75243" w:rsidRDefault="00E75243" w:rsidP="00E75243">
      <w:pPr>
        <w:pStyle w:val="BodyTextIndent"/>
        <w:ind w:left="360"/>
        <w:rPr>
          <w:rFonts w:cs="Arial"/>
        </w:rPr>
      </w:pPr>
    </w:p>
    <w:p w:rsidR="00A9320C" w:rsidRDefault="00A9320C">
      <w:pPr>
        <w:pStyle w:val="BodyTextIndent"/>
        <w:ind w:left="360"/>
        <w:rPr>
          <w:rFonts w:cs="Arial"/>
        </w:rPr>
      </w:pPr>
      <w:r>
        <w:rPr>
          <w:rFonts w:cs="Arial"/>
        </w:rPr>
        <w:t xml:space="preserve"> WM has the ability to prioritize the assignment of a </w:t>
      </w:r>
      <w:proofErr w:type="spellStart"/>
      <w:r>
        <w:rPr>
          <w:rFonts w:cs="Arial"/>
        </w:rPr>
        <w:t>putaway</w:t>
      </w:r>
      <w:proofErr w:type="spellEnd"/>
      <w:r>
        <w:rPr>
          <w:rFonts w:cs="Arial"/>
        </w:rPr>
        <w:t xml:space="preserve"> type for a case based on the configuration in the UI – </w:t>
      </w:r>
      <w:proofErr w:type="spellStart"/>
      <w:r>
        <w:rPr>
          <w:rFonts w:cs="Arial"/>
          <w:b/>
          <w:bCs/>
          <w:i/>
          <w:iCs/>
        </w:rPr>
        <w:t>Putaway</w:t>
      </w:r>
      <w:proofErr w:type="spellEnd"/>
      <w:r>
        <w:rPr>
          <w:rFonts w:cs="Arial"/>
          <w:b/>
          <w:bCs/>
          <w:i/>
          <w:iCs/>
        </w:rPr>
        <w:t xml:space="preserve"> Type Determination Priority</w:t>
      </w:r>
      <w:r>
        <w:rPr>
          <w:rFonts w:cs="Arial"/>
        </w:rPr>
        <w:t xml:space="preserve"> table: </w:t>
      </w:r>
    </w:p>
    <w:p w:rsidR="00A9320C" w:rsidRDefault="00A9320C">
      <w:pPr>
        <w:pStyle w:val="BodyTextIndent"/>
        <w:numPr>
          <w:ilvl w:val="0"/>
          <w:numId w:val="12"/>
        </w:numPr>
        <w:rPr>
          <w:rFonts w:cs="Arial"/>
        </w:rPr>
      </w:pPr>
      <w:r>
        <w:rPr>
          <w:rFonts w:cs="Arial"/>
        </w:rPr>
        <w:t xml:space="preserve">WM uses the configured, user defined rules.  The UI – </w:t>
      </w:r>
      <w:proofErr w:type="spellStart"/>
      <w:r>
        <w:rPr>
          <w:rFonts w:cs="Arial"/>
          <w:b/>
          <w:bCs/>
          <w:i/>
          <w:iCs/>
        </w:rPr>
        <w:t>Putaway</w:t>
      </w:r>
      <w:proofErr w:type="spellEnd"/>
      <w:r>
        <w:rPr>
          <w:rFonts w:cs="Arial"/>
          <w:b/>
          <w:bCs/>
          <w:i/>
          <w:iCs/>
        </w:rPr>
        <w:t xml:space="preserve"> Type Determination Rules</w:t>
      </w:r>
      <w:r>
        <w:t xml:space="preserve"> option allows the user to specify a specific </w:t>
      </w:r>
      <w:proofErr w:type="spellStart"/>
      <w:r>
        <w:t>putaway</w:t>
      </w:r>
      <w:proofErr w:type="spellEnd"/>
      <w:r>
        <w:t xml:space="preserve"> type based on an attribute of the case (i.e., if the case is destined for quality, and has a ‘QA’ lock code, then WM assigns the case a </w:t>
      </w:r>
      <w:proofErr w:type="spellStart"/>
      <w:r>
        <w:t>putaway</w:t>
      </w:r>
      <w:proofErr w:type="spellEnd"/>
      <w:r>
        <w:t xml:space="preserve"> type of ‘QA’ instead of the </w:t>
      </w:r>
      <w:proofErr w:type="spellStart"/>
      <w:r>
        <w:t>putaway</w:t>
      </w:r>
      <w:proofErr w:type="spellEnd"/>
      <w:r>
        <w:t xml:space="preserve"> type of the </w:t>
      </w:r>
      <w:r w:rsidR="00F4450E">
        <w:t>item</w:t>
      </w:r>
      <w:r>
        <w:t>).  This attribute is used for hot, weight check, and quality needs.</w:t>
      </w:r>
    </w:p>
    <w:p w:rsidR="00A9320C" w:rsidRDefault="00A9320C">
      <w:pPr>
        <w:pStyle w:val="BodyTextIndent"/>
        <w:numPr>
          <w:ilvl w:val="0"/>
          <w:numId w:val="12"/>
        </w:numPr>
        <w:rPr>
          <w:rFonts w:cs="Arial"/>
        </w:rPr>
      </w:pPr>
      <w:r>
        <w:rPr>
          <w:rFonts w:cs="Arial"/>
        </w:rPr>
        <w:t xml:space="preserve">WM pulls the </w:t>
      </w:r>
      <w:proofErr w:type="spellStart"/>
      <w:r>
        <w:rPr>
          <w:rFonts w:cs="Arial"/>
        </w:rPr>
        <w:t>putaway</w:t>
      </w:r>
      <w:proofErr w:type="spellEnd"/>
      <w:r>
        <w:rPr>
          <w:rFonts w:cs="Arial"/>
        </w:rPr>
        <w:t xml:space="preserve"> type from the Active location </w:t>
      </w:r>
      <w:r w:rsidR="004E3D25">
        <w:rPr>
          <w:rFonts w:cs="Arial"/>
        </w:rPr>
        <w:t xml:space="preserve">(permanent active locations only) </w:t>
      </w:r>
      <w:r>
        <w:rPr>
          <w:rFonts w:cs="Arial"/>
        </w:rPr>
        <w:t xml:space="preserve">that already exists for the </w:t>
      </w:r>
      <w:r w:rsidR="00F4450E">
        <w:rPr>
          <w:rFonts w:cs="Arial"/>
        </w:rPr>
        <w:t>item</w:t>
      </w:r>
      <w:r>
        <w:rPr>
          <w:rFonts w:cs="Arial"/>
        </w:rPr>
        <w:t xml:space="preserve"> in the case</w:t>
      </w:r>
    </w:p>
    <w:p w:rsidR="00A9320C" w:rsidRDefault="00A9320C">
      <w:pPr>
        <w:pStyle w:val="BodyTextIndent"/>
        <w:numPr>
          <w:ilvl w:val="0"/>
          <w:numId w:val="12"/>
        </w:numPr>
        <w:rPr>
          <w:rFonts w:cs="Arial"/>
        </w:rPr>
      </w:pPr>
      <w:r>
        <w:rPr>
          <w:rFonts w:cs="Arial"/>
        </w:rPr>
        <w:t xml:space="preserve">WM uses the </w:t>
      </w:r>
      <w:proofErr w:type="spellStart"/>
      <w:r>
        <w:rPr>
          <w:rFonts w:cs="Arial"/>
        </w:rPr>
        <w:t>putaway</w:t>
      </w:r>
      <w:proofErr w:type="spellEnd"/>
      <w:r>
        <w:rPr>
          <w:rFonts w:cs="Arial"/>
        </w:rPr>
        <w:t xml:space="preserve"> type from the </w:t>
      </w:r>
      <w:r w:rsidR="00F4450E">
        <w:rPr>
          <w:rFonts w:cs="Arial"/>
        </w:rPr>
        <w:t>Item</w:t>
      </w:r>
      <w:r>
        <w:rPr>
          <w:rFonts w:cs="Arial"/>
        </w:rPr>
        <w:t xml:space="preserve"> Master</w:t>
      </w:r>
    </w:p>
    <w:p w:rsidR="00A9320C" w:rsidRDefault="00A9320C">
      <w:pPr>
        <w:pStyle w:val="BodyTextIndent"/>
        <w:numPr>
          <w:ilvl w:val="0"/>
          <w:numId w:val="12"/>
        </w:numPr>
        <w:rPr>
          <w:rFonts w:cs="Arial"/>
        </w:rPr>
      </w:pPr>
      <w:r>
        <w:rPr>
          <w:rFonts w:cs="Arial"/>
        </w:rPr>
        <w:t xml:space="preserve">WM uses the default </w:t>
      </w:r>
      <w:proofErr w:type="spellStart"/>
      <w:r>
        <w:rPr>
          <w:rFonts w:cs="Arial"/>
        </w:rPr>
        <w:t>putaway</w:t>
      </w:r>
      <w:proofErr w:type="spellEnd"/>
      <w:r>
        <w:rPr>
          <w:rFonts w:cs="Arial"/>
        </w:rPr>
        <w:t xml:space="preserve"> type in the Warehouse Master</w:t>
      </w:r>
      <w:r>
        <w:t xml:space="preserve"> </w:t>
      </w:r>
    </w:p>
    <w:p w:rsidR="00A9320C" w:rsidRDefault="00A9320C">
      <w:pPr>
        <w:pStyle w:val="BodyTextIndent"/>
        <w:ind w:left="360"/>
        <w:rPr>
          <w:rFonts w:cs="Arial"/>
        </w:rPr>
      </w:pPr>
    </w:p>
    <w:p w:rsidR="00A9320C" w:rsidRDefault="00A9320C">
      <w:pPr>
        <w:pStyle w:val="BodyTextIndent"/>
        <w:ind w:left="360"/>
        <w:rPr>
          <w:rFonts w:cs="Arial"/>
        </w:rPr>
      </w:pPr>
      <w:r>
        <w:rPr>
          <w:rFonts w:cs="Arial"/>
        </w:rPr>
        <w:t xml:space="preserve">  WM determines the </w:t>
      </w:r>
      <w:proofErr w:type="spellStart"/>
      <w:r>
        <w:rPr>
          <w:rFonts w:cs="Arial"/>
        </w:rPr>
        <w:t>putaway</w:t>
      </w:r>
      <w:proofErr w:type="spellEnd"/>
      <w:r>
        <w:rPr>
          <w:rFonts w:cs="Arial"/>
        </w:rPr>
        <w:t xml:space="preserve"> type assigned to the case, through the logic above and WM attempts to find a destination location for the case.  The UI - </w:t>
      </w:r>
      <w:proofErr w:type="spellStart"/>
      <w:r>
        <w:rPr>
          <w:rFonts w:cs="Arial"/>
          <w:b/>
          <w:bCs/>
          <w:i/>
          <w:iCs/>
        </w:rPr>
        <w:t>Putaway</w:t>
      </w:r>
      <w:proofErr w:type="spellEnd"/>
      <w:r>
        <w:rPr>
          <w:rFonts w:cs="Arial"/>
          <w:b/>
          <w:bCs/>
          <w:i/>
          <w:iCs/>
        </w:rPr>
        <w:t xml:space="preserve"> Method Priorities</w:t>
      </w:r>
      <w:r>
        <w:rPr>
          <w:rFonts w:cs="Arial"/>
          <w:i/>
          <w:iCs/>
        </w:rPr>
        <w:t xml:space="preserve"> </w:t>
      </w:r>
      <w:r>
        <w:rPr>
          <w:rFonts w:cs="Arial"/>
        </w:rPr>
        <w:t xml:space="preserve">option defines the sequence in which the system looks at locations for the case’s </w:t>
      </w:r>
      <w:proofErr w:type="spellStart"/>
      <w:r>
        <w:rPr>
          <w:rFonts w:cs="Arial"/>
        </w:rPr>
        <w:t>putaway</w:t>
      </w:r>
      <w:proofErr w:type="spellEnd"/>
      <w:r>
        <w:rPr>
          <w:rFonts w:cs="Arial"/>
        </w:rPr>
        <w:t xml:space="preserve"> type based on defined parameters:</w:t>
      </w:r>
    </w:p>
    <w:p w:rsidR="008C5348" w:rsidRDefault="00A9320C" w:rsidP="004E3D25">
      <w:pPr>
        <w:pStyle w:val="BodyTextIndent"/>
        <w:numPr>
          <w:ilvl w:val="0"/>
          <w:numId w:val="9"/>
        </w:numPr>
        <w:rPr>
          <w:rFonts w:cs="Arial"/>
        </w:rPr>
      </w:pPr>
      <w:r>
        <w:rPr>
          <w:rFonts w:cs="Arial"/>
        </w:rPr>
        <w:t xml:space="preserve">WM searches for a reserve location based on the priority of location zones defined in the UI – </w:t>
      </w:r>
      <w:proofErr w:type="spellStart"/>
      <w:r>
        <w:rPr>
          <w:rFonts w:cs="Arial"/>
          <w:b/>
          <w:bCs/>
          <w:i/>
          <w:iCs/>
        </w:rPr>
        <w:t>Putaway</w:t>
      </w:r>
      <w:proofErr w:type="spellEnd"/>
      <w:r>
        <w:rPr>
          <w:rFonts w:cs="Arial"/>
          <w:b/>
          <w:bCs/>
          <w:i/>
          <w:iCs/>
        </w:rPr>
        <w:t xml:space="preserve"> Zone Priority</w:t>
      </w:r>
      <w:r>
        <w:rPr>
          <w:rFonts w:cs="Arial"/>
        </w:rPr>
        <w:t xml:space="preserve"> option.</w:t>
      </w:r>
    </w:p>
    <w:p w:rsidR="004E3D25" w:rsidRDefault="004E3D25" w:rsidP="004E3D25">
      <w:pPr>
        <w:pStyle w:val="BodyTextIndent"/>
        <w:ind w:left="1080"/>
        <w:rPr>
          <w:rFonts w:cs="Arial"/>
        </w:rPr>
      </w:pPr>
    </w:p>
    <w:p w:rsidR="00A9320C" w:rsidRDefault="00A9320C">
      <w:pPr>
        <w:pStyle w:val="BodyTextIndent"/>
        <w:ind w:left="360"/>
        <w:rPr>
          <w:rFonts w:cs="Arial"/>
          <w:b/>
          <w:bCs/>
          <w:i/>
          <w:iCs/>
        </w:rPr>
      </w:pPr>
      <w:r>
        <w:rPr>
          <w:rFonts w:cs="Arial"/>
        </w:rPr>
        <w:lastRenderedPageBreak/>
        <w:t xml:space="preserve">Once a </w:t>
      </w:r>
      <w:proofErr w:type="spellStart"/>
      <w:r>
        <w:rPr>
          <w:rFonts w:cs="Arial"/>
        </w:rPr>
        <w:t>putaway</w:t>
      </w:r>
      <w:proofErr w:type="spellEnd"/>
      <w:r>
        <w:rPr>
          <w:rFonts w:cs="Arial"/>
        </w:rPr>
        <w:t xml:space="preserve"> location is determined WM sorts the case based on this location.  </w:t>
      </w:r>
    </w:p>
    <w:p w:rsidR="00A9320C" w:rsidRDefault="00A9320C">
      <w:pPr>
        <w:pStyle w:val="BodyTextIndent"/>
        <w:ind w:left="0"/>
        <w:rPr>
          <w:rFonts w:cs="Arial"/>
        </w:rPr>
      </w:pPr>
    </w:p>
    <w:p w:rsidR="00A9320C" w:rsidRDefault="00A9320C">
      <w:pPr>
        <w:pStyle w:val="Heading2"/>
      </w:pPr>
      <w:bookmarkStart w:id="1558" w:name="_Putaway_Execution"/>
      <w:bookmarkEnd w:id="1558"/>
      <w:r>
        <w:t xml:space="preserve">  </w:t>
      </w:r>
      <w:bookmarkStart w:id="1559" w:name="_Toc101934022"/>
      <w:bookmarkStart w:id="1560" w:name="_Toc101934141"/>
      <w:bookmarkStart w:id="1561" w:name="_Toc307236229"/>
      <w:bookmarkStart w:id="1562" w:name="_Toc307242993"/>
      <w:bookmarkStart w:id="1563" w:name="_Toc307243157"/>
      <w:bookmarkStart w:id="1564" w:name="_Toc307243320"/>
      <w:bookmarkStart w:id="1565" w:name="_Toc307243468"/>
      <w:bookmarkStart w:id="1566" w:name="_Toc307243629"/>
      <w:bookmarkStart w:id="1567" w:name="_Toc307243789"/>
      <w:bookmarkStart w:id="1568" w:name="_Toc307243949"/>
      <w:bookmarkStart w:id="1569" w:name="_Toc307244110"/>
      <w:bookmarkStart w:id="1570" w:name="_Toc307244271"/>
      <w:bookmarkStart w:id="1571" w:name="_Toc307244432"/>
      <w:bookmarkStart w:id="1572" w:name="_Toc307244592"/>
      <w:bookmarkStart w:id="1573" w:name="_Toc307244751"/>
      <w:bookmarkStart w:id="1574" w:name="_Toc307244909"/>
      <w:bookmarkStart w:id="1575" w:name="_Toc307245068"/>
      <w:bookmarkStart w:id="1576" w:name="_Toc307245227"/>
      <w:bookmarkStart w:id="1577" w:name="_Toc307245384"/>
      <w:bookmarkStart w:id="1578" w:name="_Toc307245541"/>
      <w:bookmarkStart w:id="1579" w:name="_Toc307245698"/>
      <w:bookmarkStart w:id="1580" w:name="_Toc307245846"/>
      <w:bookmarkStart w:id="1581" w:name="_Toc307245993"/>
      <w:bookmarkStart w:id="1582" w:name="_Toc307246138"/>
      <w:bookmarkStart w:id="1583" w:name="_Toc307246282"/>
      <w:bookmarkStart w:id="1584" w:name="_Toc307246425"/>
      <w:bookmarkStart w:id="1585" w:name="_Toc307246568"/>
      <w:bookmarkStart w:id="1586" w:name="_Toc307246710"/>
      <w:bookmarkStart w:id="1587" w:name="_Toc307532175"/>
      <w:bookmarkStart w:id="1588" w:name="_Toc307532476"/>
      <w:bookmarkStart w:id="1589" w:name="_Toc307532618"/>
      <w:bookmarkStart w:id="1590" w:name="_Toc307558600"/>
      <w:bookmarkStart w:id="1591" w:name="_Toc307558749"/>
      <w:bookmarkStart w:id="1592" w:name="_Toc307563340"/>
      <w:bookmarkStart w:id="1593" w:name="_Toc307590126"/>
      <w:bookmarkStart w:id="1594" w:name="_Toc307590383"/>
      <w:bookmarkStart w:id="1595" w:name="_Toc307756959"/>
      <w:bookmarkStart w:id="1596" w:name="_Toc307757300"/>
      <w:bookmarkStart w:id="1597" w:name="_Toc307757448"/>
      <w:bookmarkStart w:id="1598" w:name="_Toc307757596"/>
      <w:bookmarkStart w:id="1599" w:name="_Toc308553840"/>
      <w:bookmarkStart w:id="1600" w:name="_Toc314043638"/>
      <w:proofErr w:type="spellStart"/>
      <w:r>
        <w:t>Putaway</w:t>
      </w:r>
      <w:proofErr w:type="spellEnd"/>
      <w:r>
        <w:t xml:space="preserve"> Execution</w:t>
      </w:r>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rsidR="00A9320C" w:rsidRDefault="00A9320C">
      <w:pPr>
        <w:pStyle w:val="BodyTextIndent"/>
        <w:ind w:left="0"/>
        <w:rPr>
          <w:rFonts w:cs="Arial"/>
        </w:rPr>
      </w:pPr>
    </w:p>
    <w:p w:rsidR="00A9320C" w:rsidRDefault="00A9320C">
      <w:pPr>
        <w:pStyle w:val="BodyTextIndent"/>
        <w:ind w:left="360"/>
        <w:rPr>
          <w:rFonts w:cs="Arial"/>
        </w:rPr>
      </w:pPr>
      <w:r>
        <w:rPr>
          <w:rFonts w:cs="Arial"/>
        </w:rPr>
        <w:t xml:space="preserve">Once a pallet is full or if a shipment has been received completely, the stager scans the, quality, weight check and reserves pallet in RF </w:t>
      </w:r>
      <w:r>
        <w:rPr>
          <w:rFonts w:cs="Arial"/>
          <w:b/>
          <w:bCs/>
          <w:i/>
          <w:iCs/>
        </w:rPr>
        <w:t xml:space="preserve">Warehouse </w:t>
      </w:r>
      <w:proofErr w:type="spellStart"/>
      <w:r>
        <w:rPr>
          <w:rFonts w:cs="Arial"/>
          <w:b/>
          <w:bCs/>
          <w:i/>
          <w:iCs/>
        </w:rPr>
        <w:t>Putaway</w:t>
      </w:r>
      <w:proofErr w:type="spellEnd"/>
      <w:r>
        <w:rPr>
          <w:rFonts w:cs="Arial"/>
          <w:bCs/>
          <w:iCs/>
        </w:rPr>
        <w:t xml:space="preserve">.  </w:t>
      </w:r>
      <w:r>
        <w:rPr>
          <w:rFonts w:cs="Arial"/>
        </w:rPr>
        <w:t xml:space="preserve">  WM determines if all of the LPNs on the pallet are destined for the same location.  If so, then WM continues with </w:t>
      </w:r>
      <w:proofErr w:type="spellStart"/>
      <w:r>
        <w:rPr>
          <w:rFonts w:cs="Arial"/>
        </w:rPr>
        <w:t>putaway</w:t>
      </w:r>
      <w:proofErr w:type="spellEnd"/>
      <w:r>
        <w:rPr>
          <w:rFonts w:cs="Arial"/>
        </w:rPr>
        <w:t xml:space="preserve"> at the pallet level.  If not, then another warning is displayed to the operator.  If this warning is bypassed, then WM re-initiates </w:t>
      </w:r>
      <w:proofErr w:type="spellStart"/>
      <w:r>
        <w:rPr>
          <w:rFonts w:cs="Arial"/>
        </w:rPr>
        <w:t>putaway</w:t>
      </w:r>
      <w:proofErr w:type="spellEnd"/>
      <w:r>
        <w:rPr>
          <w:rFonts w:cs="Arial"/>
        </w:rPr>
        <w:t xml:space="preserve"> at the pallet level for any pallets where each LPN on the pallet does not have the same destination (this should be for reserve pallets only).  The destination for the entire pallet is determined, as listed below, and the operator is directed to that specific location or to a drop zone to continue to the final destination.  Active pallets are scanned in RF </w:t>
      </w:r>
      <w:r>
        <w:rPr>
          <w:rFonts w:cs="Arial"/>
          <w:b/>
          <w:bCs/>
          <w:i/>
          <w:iCs/>
        </w:rPr>
        <w:t xml:space="preserve">Warehouse </w:t>
      </w:r>
      <w:proofErr w:type="spellStart"/>
      <w:r>
        <w:rPr>
          <w:rFonts w:cs="Arial"/>
          <w:b/>
          <w:bCs/>
          <w:i/>
          <w:iCs/>
        </w:rPr>
        <w:t>Putaway</w:t>
      </w:r>
      <w:proofErr w:type="spellEnd"/>
      <w:r>
        <w:rPr>
          <w:rFonts w:cs="Arial"/>
          <w:b/>
          <w:bCs/>
          <w:i/>
          <w:iCs/>
        </w:rPr>
        <w:t xml:space="preserve"> Cases, </w:t>
      </w:r>
      <w:r>
        <w:rPr>
          <w:rFonts w:cs="Arial"/>
        </w:rPr>
        <w:t xml:space="preserve">as each LPN on the pallet is </w:t>
      </w:r>
      <w:proofErr w:type="spellStart"/>
      <w:r>
        <w:rPr>
          <w:rFonts w:cs="Arial"/>
        </w:rPr>
        <w:t>putaway</w:t>
      </w:r>
      <w:proofErr w:type="spellEnd"/>
      <w:r>
        <w:rPr>
          <w:rFonts w:cs="Arial"/>
        </w:rPr>
        <w:t xml:space="preserve"> independently.  WM then directs the operator to either a drop zone for active or through the active locations required for the cases on the pallet.</w:t>
      </w:r>
    </w:p>
    <w:p w:rsidR="00A9320C" w:rsidRDefault="00A9320C">
      <w:pPr>
        <w:numPr>
          <w:ilvl w:val="0"/>
          <w:numId w:val="8"/>
        </w:numPr>
        <w:rPr>
          <w:color w:val="000000"/>
        </w:rPr>
      </w:pPr>
      <w:r>
        <w:rPr>
          <w:color w:val="000000"/>
        </w:rPr>
        <w:t>Weight check Needs – Cases sorted to ‘Weight check’ pallets are sent to Weight check locations</w:t>
      </w:r>
      <w:r w:rsidR="009E558F">
        <w:rPr>
          <w:color w:val="000000"/>
        </w:rPr>
        <w:t xml:space="preserve"> (</w:t>
      </w:r>
      <w:r w:rsidR="00E43A27">
        <w:rPr>
          <w:b/>
          <w:i/>
          <w:color w:val="000000"/>
        </w:rPr>
        <w:t>WM06</w:t>
      </w:r>
      <w:r w:rsidR="009E558F" w:rsidRPr="009E558F">
        <w:rPr>
          <w:b/>
          <w:i/>
          <w:color w:val="000000"/>
        </w:rPr>
        <w:t xml:space="preserve"> – Receive &amp; Sort</w:t>
      </w:r>
      <w:r w:rsidR="009E558F">
        <w:rPr>
          <w:color w:val="000000"/>
        </w:rPr>
        <w:t>)</w:t>
      </w:r>
    </w:p>
    <w:p w:rsidR="00A9320C" w:rsidRDefault="00A9320C">
      <w:pPr>
        <w:numPr>
          <w:ilvl w:val="0"/>
          <w:numId w:val="8"/>
        </w:numPr>
        <w:rPr>
          <w:color w:val="000000"/>
        </w:rPr>
      </w:pPr>
      <w:r>
        <w:rPr>
          <w:color w:val="000000"/>
        </w:rPr>
        <w:t>Quality Needs – Cases that are sorted to ‘QA’ pallets are located to ‘QA’ locations</w:t>
      </w:r>
    </w:p>
    <w:p w:rsidR="00A9320C" w:rsidRDefault="00A9320C">
      <w:pPr>
        <w:numPr>
          <w:ilvl w:val="0"/>
          <w:numId w:val="8"/>
        </w:numPr>
        <w:rPr>
          <w:rFonts w:cs="Arial"/>
        </w:rPr>
      </w:pPr>
      <w:r>
        <w:t xml:space="preserve">Reserve Locations – Full pallets are sent to the reserve locations based on </w:t>
      </w:r>
      <w:proofErr w:type="spellStart"/>
      <w:r>
        <w:t>putaway</w:t>
      </w:r>
      <w:proofErr w:type="spellEnd"/>
      <w:r>
        <w:t xml:space="preserve"> type.  WM evaluates the </w:t>
      </w:r>
      <w:proofErr w:type="spellStart"/>
      <w:r>
        <w:t>putaway</w:t>
      </w:r>
      <w:proofErr w:type="spellEnd"/>
      <w:r>
        <w:t xml:space="preserve"> type based on the following configuration in UI – </w:t>
      </w:r>
      <w:proofErr w:type="spellStart"/>
      <w:r>
        <w:rPr>
          <w:b/>
          <w:bCs/>
          <w:i/>
          <w:iCs/>
        </w:rPr>
        <w:t>Putaway</w:t>
      </w:r>
      <w:proofErr w:type="spellEnd"/>
      <w:r>
        <w:rPr>
          <w:b/>
          <w:bCs/>
          <w:i/>
          <w:iCs/>
        </w:rPr>
        <w:t xml:space="preserve"> Method Priority</w:t>
      </w:r>
      <w:r>
        <w:t xml:space="preserve"> and UI - </w:t>
      </w:r>
      <w:proofErr w:type="spellStart"/>
      <w:r>
        <w:rPr>
          <w:b/>
          <w:bCs/>
          <w:i/>
          <w:iCs/>
        </w:rPr>
        <w:t>Putaway</w:t>
      </w:r>
      <w:proofErr w:type="spellEnd"/>
      <w:r>
        <w:rPr>
          <w:b/>
          <w:bCs/>
          <w:i/>
          <w:iCs/>
        </w:rPr>
        <w:t xml:space="preserve"> Type Determination Priority</w:t>
      </w:r>
      <w:r>
        <w:t xml:space="preserve"> as outlined above.</w:t>
      </w:r>
    </w:p>
    <w:p w:rsidR="00A9320C" w:rsidRDefault="00A9320C">
      <w:pPr>
        <w:pStyle w:val="BodyTextIndent"/>
        <w:ind w:left="360"/>
        <w:rPr>
          <w:rFonts w:cs="Arial"/>
        </w:rPr>
      </w:pPr>
    </w:p>
    <w:p w:rsidR="00A9320C" w:rsidRDefault="00A9320C">
      <w:pPr>
        <w:pStyle w:val="BodyTextIndent"/>
        <w:ind w:left="360"/>
        <w:rPr>
          <w:rFonts w:cs="Arial"/>
        </w:rPr>
      </w:pPr>
      <w:r>
        <w:rPr>
          <w:rFonts w:cs="Arial"/>
        </w:rPr>
        <w:t xml:space="preserve">If the stager is directed to drop the pallet to a drop zone location, then a second operator is tasked to pick up the pallet and take the pallet to the final destination.  For the Weight check, QA, and Full (single </w:t>
      </w:r>
      <w:r w:rsidR="00F4450E">
        <w:rPr>
          <w:rFonts w:cs="Arial"/>
        </w:rPr>
        <w:t>item</w:t>
      </w:r>
      <w:r>
        <w:rPr>
          <w:rFonts w:cs="Arial"/>
        </w:rPr>
        <w:t xml:space="preserve">) pallet </w:t>
      </w:r>
      <w:proofErr w:type="spellStart"/>
      <w:r>
        <w:rPr>
          <w:rFonts w:cs="Arial"/>
        </w:rPr>
        <w:t>putaway</w:t>
      </w:r>
      <w:proofErr w:type="spellEnd"/>
      <w:r>
        <w:rPr>
          <w:rFonts w:cs="Arial"/>
        </w:rPr>
        <w:t xml:space="preserve">, the operator scans the pallet and is directed to the destination location.  The operator scans the location and the pallet LPN to complete the </w:t>
      </w:r>
      <w:proofErr w:type="spellStart"/>
      <w:r>
        <w:rPr>
          <w:rFonts w:cs="Arial"/>
        </w:rPr>
        <w:t>putaway</w:t>
      </w:r>
      <w:proofErr w:type="spellEnd"/>
      <w:r>
        <w:rPr>
          <w:rFonts w:cs="Arial"/>
        </w:rPr>
        <w:t xml:space="preserve">.  While performing </w:t>
      </w:r>
      <w:proofErr w:type="spellStart"/>
      <w:r>
        <w:rPr>
          <w:rFonts w:cs="Arial"/>
        </w:rPr>
        <w:t>putaway</w:t>
      </w:r>
      <w:proofErr w:type="spellEnd"/>
      <w:r>
        <w:rPr>
          <w:rFonts w:cs="Arial"/>
        </w:rPr>
        <w:t xml:space="preserve"> to the reserve locations, the operator may use a control key to prompt the system for an alternate location if the current destination is damaged or otherwise unavailable.  Likewise, an override control key can be used to override the directed location and allow manual (user determined) </w:t>
      </w:r>
      <w:proofErr w:type="spellStart"/>
      <w:r>
        <w:rPr>
          <w:rFonts w:cs="Arial"/>
        </w:rPr>
        <w:t>putaway</w:t>
      </w:r>
      <w:proofErr w:type="spellEnd"/>
      <w:r>
        <w:rPr>
          <w:rFonts w:cs="Arial"/>
        </w:rPr>
        <w:t xml:space="preserve">.  Both control keys can be disabled at the transaction level so that some users have the ability to use them and others do not. </w:t>
      </w:r>
    </w:p>
    <w:p w:rsidR="00A9320C" w:rsidRDefault="00A9320C">
      <w:pPr>
        <w:pStyle w:val="BodyTextIndent"/>
        <w:ind w:left="360"/>
        <w:rPr>
          <w:rFonts w:cs="Arial"/>
        </w:rPr>
      </w:pPr>
    </w:p>
    <w:p w:rsidR="00A9320C" w:rsidRDefault="00A9320C">
      <w:pPr>
        <w:pStyle w:val="BodyTextIndent"/>
        <w:ind w:left="360"/>
        <w:rPr>
          <w:rFonts w:cs="Arial"/>
        </w:rPr>
      </w:pPr>
    </w:p>
    <w:p w:rsidR="00A9320C" w:rsidRDefault="00A9320C">
      <w:pPr>
        <w:pStyle w:val="BodyTextIndent"/>
        <w:ind w:left="360"/>
        <w:rPr>
          <w:rFonts w:cs="Arial"/>
          <w:bCs/>
          <w:iCs/>
        </w:rPr>
      </w:pPr>
      <w:r>
        <w:rPr>
          <w:rFonts w:cs="Arial"/>
        </w:rPr>
        <w:t xml:space="preserve">The stager may also choose to combine partial pallets prior to initiating </w:t>
      </w:r>
      <w:proofErr w:type="spellStart"/>
      <w:r>
        <w:rPr>
          <w:rFonts w:cs="Arial"/>
        </w:rPr>
        <w:t>putaway</w:t>
      </w:r>
      <w:proofErr w:type="spellEnd"/>
      <w:r>
        <w:rPr>
          <w:rFonts w:cs="Arial"/>
        </w:rPr>
        <w:t xml:space="preserve">.  The LPNs on these pallets are then located to the case reserve area, instead of the full pallet area.  Operators enter the option RF </w:t>
      </w:r>
      <w:r>
        <w:rPr>
          <w:rFonts w:cs="Arial"/>
          <w:b/>
          <w:bCs/>
          <w:i/>
          <w:iCs/>
        </w:rPr>
        <w:t xml:space="preserve">– Palletize Cases </w:t>
      </w:r>
      <w:r>
        <w:rPr>
          <w:rFonts w:cs="Arial"/>
        </w:rPr>
        <w:t>to combine pallets</w:t>
      </w:r>
      <w:r>
        <w:rPr>
          <w:rFonts w:cs="Arial"/>
          <w:bCs/>
          <w:iCs/>
        </w:rPr>
        <w:t>.</w:t>
      </w:r>
      <w:r>
        <w:rPr>
          <w:rFonts w:cs="Arial"/>
        </w:rPr>
        <w:t xml:space="preserve">  If combining, then the operator scans the cases from another pallet to the current pallet, potentially creating a multi-</w:t>
      </w:r>
      <w:r w:rsidR="002B1C3D">
        <w:rPr>
          <w:rFonts w:cs="Arial"/>
        </w:rPr>
        <w:t>item</w:t>
      </w:r>
      <w:r>
        <w:rPr>
          <w:rFonts w:cs="Arial"/>
        </w:rPr>
        <w:t xml:space="preserve"> pallet.  Once complete, the operator then scans the pallet within the option RF – </w:t>
      </w:r>
      <w:r>
        <w:rPr>
          <w:rFonts w:cs="Arial"/>
          <w:b/>
          <w:bCs/>
          <w:i/>
          <w:iCs/>
        </w:rPr>
        <w:t xml:space="preserve">Warehouse </w:t>
      </w:r>
      <w:proofErr w:type="spellStart"/>
      <w:r>
        <w:rPr>
          <w:rFonts w:cs="Arial"/>
          <w:b/>
          <w:bCs/>
          <w:i/>
          <w:iCs/>
        </w:rPr>
        <w:t>Putaway</w:t>
      </w:r>
      <w:proofErr w:type="spellEnd"/>
      <w:r>
        <w:rPr>
          <w:rFonts w:cs="Arial"/>
          <w:b/>
          <w:bCs/>
          <w:i/>
          <w:iCs/>
        </w:rPr>
        <w:t xml:space="preserve"> Cases</w:t>
      </w:r>
      <w:r>
        <w:rPr>
          <w:rFonts w:cs="Arial"/>
          <w:bCs/>
        </w:rPr>
        <w:t xml:space="preserve">.  </w:t>
      </w:r>
      <w:r>
        <w:rPr>
          <w:rFonts w:cs="Arial"/>
        </w:rPr>
        <w:t xml:space="preserve">WM calls </w:t>
      </w:r>
      <w:proofErr w:type="spellStart"/>
      <w:r>
        <w:rPr>
          <w:rFonts w:cs="Arial"/>
        </w:rPr>
        <w:t>putaway</w:t>
      </w:r>
      <w:proofErr w:type="spellEnd"/>
      <w:r>
        <w:rPr>
          <w:rFonts w:cs="Arial"/>
        </w:rPr>
        <w:t xml:space="preserve"> and determines a </w:t>
      </w:r>
      <w:proofErr w:type="spellStart"/>
      <w:r>
        <w:rPr>
          <w:rFonts w:cs="Arial"/>
        </w:rPr>
        <w:t>putaway</w:t>
      </w:r>
      <w:proofErr w:type="spellEnd"/>
      <w:r>
        <w:rPr>
          <w:rFonts w:cs="Arial"/>
        </w:rPr>
        <w:t xml:space="preserve"> location for each case, based on the </w:t>
      </w:r>
      <w:proofErr w:type="spellStart"/>
      <w:r>
        <w:rPr>
          <w:rFonts w:cs="Arial"/>
        </w:rPr>
        <w:t>putaway</w:t>
      </w:r>
      <w:proofErr w:type="spellEnd"/>
      <w:r>
        <w:rPr>
          <w:rFonts w:cs="Arial"/>
        </w:rPr>
        <w:t xml:space="preserve"> type of the </w:t>
      </w:r>
      <w:r w:rsidR="00F4450E">
        <w:rPr>
          <w:rFonts w:cs="Arial"/>
        </w:rPr>
        <w:t>item</w:t>
      </w:r>
      <w:r>
        <w:rPr>
          <w:rFonts w:cs="Arial"/>
        </w:rPr>
        <w:t>.  WM finds a location within the case reserve area.  This area is zoned by product type and locations may contain multi-</w:t>
      </w:r>
      <w:r w:rsidR="00F4450E">
        <w:rPr>
          <w:rFonts w:cs="Arial"/>
        </w:rPr>
        <w:t>item</w:t>
      </w:r>
      <w:r>
        <w:rPr>
          <w:rFonts w:cs="Arial"/>
        </w:rPr>
        <w:t xml:space="preserve">s.  (Note: </w:t>
      </w:r>
      <w:r>
        <w:rPr>
          <w:rFonts w:cs="Arial"/>
          <w:i/>
          <w:iCs/>
        </w:rPr>
        <w:t xml:space="preserve">The </w:t>
      </w:r>
      <w:proofErr w:type="spellStart"/>
      <w:r>
        <w:rPr>
          <w:rFonts w:cs="Arial"/>
          <w:i/>
          <w:iCs/>
        </w:rPr>
        <w:t>putaway</w:t>
      </w:r>
      <w:proofErr w:type="spellEnd"/>
      <w:r>
        <w:rPr>
          <w:rFonts w:cs="Arial"/>
          <w:i/>
          <w:iCs/>
        </w:rPr>
        <w:t xml:space="preserve"> priorities and configuration need to first determine </w:t>
      </w:r>
      <w:proofErr w:type="spellStart"/>
      <w:r>
        <w:rPr>
          <w:rFonts w:cs="Arial"/>
          <w:i/>
          <w:iCs/>
        </w:rPr>
        <w:t>putaway</w:t>
      </w:r>
      <w:proofErr w:type="spellEnd"/>
      <w:r>
        <w:rPr>
          <w:rFonts w:cs="Arial"/>
          <w:i/>
          <w:iCs/>
        </w:rPr>
        <w:t xml:space="preserve"> at a case level ensuring each case is located to a different location in order to ensure that </w:t>
      </w:r>
      <w:proofErr w:type="spellStart"/>
      <w:r>
        <w:rPr>
          <w:rFonts w:cs="Arial"/>
          <w:i/>
          <w:iCs/>
        </w:rPr>
        <w:t>putaway</w:t>
      </w:r>
      <w:proofErr w:type="spellEnd"/>
      <w:r>
        <w:rPr>
          <w:rFonts w:cs="Arial"/>
          <w:i/>
          <w:iCs/>
        </w:rPr>
        <w:t xml:space="preserve"> is re-initiated at the pallet level when scanned by the stager.  The next priorities then </w:t>
      </w:r>
      <w:r>
        <w:rPr>
          <w:rFonts w:cs="Arial"/>
          <w:i/>
          <w:iCs/>
        </w:rPr>
        <w:lastRenderedPageBreak/>
        <w:t xml:space="preserve">determine a location for the entire pallet, but then must return to case level </w:t>
      </w:r>
      <w:proofErr w:type="spellStart"/>
      <w:r>
        <w:rPr>
          <w:rFonts w:cs="Arial"/>
          <w:i/>
          <w:iCs/>
        </w:rPr>
        <w:t>putaway</w:t>
      </w:r>
      <w:proofErr w:type="spellEnd"/>
      <w:r>
        <w:rPr>
          <w:rFonts w:cs="Arial"/>
          <w:i/>
          <w:iCs/>
        </w:rPr>
        <w:t xml:space="preserve"> for partial pallet </w:t>
      </w:r>
      <w:proofErr w:type="spellStart"/>
      <w:r>
        <w:rPr>
          <w:rFonts w:cs="Arial"/>
          <w:i/>
          <w:iCs/>
        </w:rPr>
        <w:t>putaway</w:t>
      </w:r>
      <w:proofErr w:type="spellEnd"/>
      <w:r>
        <w:rPr>
          <w:rFonts w:cs="Arial"/>
          <w:iCs/>
        </w:rPr>
        <w:t xml:space="preserve">.) </w:t>
      </w:r>
      <w:r>
        <w:rPr>
          <w:rFonts w:cs="Arial"/>
          <w:bCs/>
          <w:iCs/>
        </w:rPr>
        <w:t xml:space="preserve"> </w:t>
      </w:r>
    </w:p>
    <w:p w:rsidR="00A9320C" w:rsidRDefault="00A9320C">
      <w:pPr>
        <w:pStyle w:val="BodyTextIndent"/>
        <w:ind w:left="360"/>
        <w:rPr>
          <w:rFonts w:cs="Arial"/>
        </w:rPr>
      </w:pPr>
    </w:p>
    <w:p w:rsidR="00D5134A" w:rsidRPr="00DA759A" w:rsidRDefault="00D5134A">
      <w:pPr>
        <w:pStyle w:val="BodyTextIndent"/>
        <w:ind w:left="360"/>
        <w:rPr>
          <w:color w:val="000000" w:themeColor="text1"/>
        </w:rPr>
      </w:pPr>
      <w:r w:rsidRPr="00DA759A">
        <w:rPr>
          <w:b/>
          <w:i/>
          <w:color w:val="000000" w:themeColor="text1"/>
        </w:rPr>
        <w:t xml:space="preserve">RF – </w:t>
      </w:r>
      <w:proofErr w:type="spellStart"/>
      <w:r w:rsidRPr="00DA759A">
        <w:rPr>
          <w:b/>
          <w:i/>
          <w:color w:val="000000" w:themeColor="text1"/>
        </w:rPr>
        <w:t>Whse</w:t>
      </w:r>
      <w:proofErr w:type="spellEnd"/>
      <w:r w:rsidRPr="00DA759A">
        <w:rPr>
          <w:b/>
          <w:i/>
          <w:color w:val="000000" w:themeColor="text1"/>
        </w:rPr>
        <w:t xml:space="preserve"> </w:t>
      </w:r>
      <w:proofErr w:type="spellStart"/>
      <w:r w:rsidRPr="00DA759A">
        <w:rPr>
          <w:b/>
          <w:i/>
          <w:color w:val="000000" w:themeColor="text1"/>
        </w:rPr>
        <w:t>Putaway</w:t>
      </w:r>
      <w:proofErr w:type="spellEnd"/>
      <w:r w:rsidRPr="00DA759A">
        <w:rPr>
          <w:b/>
          <w:i/>
          <w:color w:val="000000" w:themeColor="text1"/>
        </w:rPr>
        <w:t xml:space="preserve"> Cases (Pallet scan)</w:t>
      </w:r>
      <w:r w:rsidRPr="00DA759A">
        <w:rPr>
          <w:color w:val="000000" w:themeColor="text1"/>
        </w:rPr>
        <w:t xml:space="preserve"> of an Inbound Pallet with cases</w:t>
      </w:r>
      <w:r w:rsidR="0087279E" w:rsidRPr="00DA759A">
        <w:rPr>
          <w:color w:val="000000" w:themeColor="text1"/>
        </w:rPr>
        <w:t xml:space="preserve"> </w:t>
      </w:r>
      <w:r w:rsidRPr="00DA759A">
        <w:rPr>
          <w:color w:val="000000" w:themeColor="text1"/>
        </w:rPr>
        <w:t>is modified to select cases in descending Modified Date</w:t>
      </w:r>
      <w:r w:rsidR="00A937B7" w:rsidRPr="00DA759A">
        <w:rPr>
          <w:color w:val="000000" w:themeColor="text1"/>
        </w:rPr>
        <w:t xml:space="preserve"> </w:t>
      </w:r>
      <w:r w:rsidRPr="00DA759A">
        <w:rPr>
          <w:color w:val="000000" w:themeColor="text1"/>
        </w:rPr>
        <w:t>time sequence of the cases</w:t>
      </w:r>
      <w:r w:rsidR="0087279E" w:rsidRPr="00DA759A">
        <w:rPr>
          <w:color w:val="000000" w:themeColor="text1"/>
        </w:rPr>
        <w:t xml:space="preserve">. </w:t>
      </w:r>
      <w:r w:rsidRPr="00DA759A">
        <w:rPr>
          <w:color w:val="000000" w:themeColor="text1"/>
        </w:rPr>
        <w:t xml:space="preserve">This allows the last cases in the pallet to be </w:t>
      </w:r>
      <w:proofErr w:type="spellStart"/>
      <w:r w:rsidRPr="00DA759A">
        <w:rPr>
          <w:color w:val="000000" w:themeColor="text1"/>
        </w:rPr>
        <w:t>putaway</w:t>
      </w:r>
      <w:proofErr w:type="spellEnd"/>
      <w:r w:rsidRPr="00DA759A">
        <w:rPr>
          <w:color w:val="000000" w:themeColor="text1"/>
        </w:rPr>
        <w:t xml:space="preserve"> first</w:t>
      </w:r>
      <w:r w:rsidR="008D34C8" w:rsidRPr="00DA759A">
        <w:rPr>
          <w:color w:val="000000" w:themeColor="text1"/>
        </w:rPr>
        <w:t xml:space="preserve"> (</w:t>
      </w:r>
      <w:r w:rsidR="00425314" w:rsidRPr="00DA759A">
        <w:rPr>
          <w:b/>
          <w:i/>
          <w:color w:val="000000" w:themeColor="text1"/>
        </w:rPr>
        <w:t>WM16</w:t>
      </w:r>
      <w:r w:rsidR="008D34C8" w:rsidRPr="00DA759A">
        <w:rPr>
          <w:color w:val="000000" w:themeColor="text1"/>
        </w:rPr>
        <w:t xml:space="preserve"> </w:t>
      </w:r>
      <w:r w:rsidR="008D34C8" w:rsidRPr="00DA759A">
        <w:rPr>
          <w:b/>
          <w:color w:val="000000" w:themeColor="text1"/>
        </w:rPr>
        <w:t xml:space="preserve">- </w:t>
      </w:r>
      <w:proofErr w:type="spellStart"/>
      <w:r w:rsidR="008D34C8" w:rsidRPr="00DA759A">
        <w:rPr>
          <w:rFonts w:cs="Arial"/>
          <w:b/>
          <w:bCs/>
          <w:color w:val="000000" w:themeColor="text1"/>
        </w:rPr>
        <w:t>Putaway</w:t>
      </w:r>
      <w:proofErr w:type="spellEnd"/>
      <w:r w:rsidR="008D34C8" w:rsidRPr="00DA759A">
        <w:rPr>
          <w:rFonts w:cs="Arial"/>
          <w:b/>
          <w:bCs/>
          <w:color w:val="000000" w:themeColor="text1"/>
        </w:rPr>
        <w:t xml:space="preserve"> Sequence</w:t>
      </w:r>
      <w:r w:rsidR="008D34C8" w:rsidRPr="00DA759A">
        <w:rPr>
          <w:color w:val="000000" w:themeColor="text1"/>
        </w:rPr>
        <w:t>)</w:t>
      </w:r>
    </w:p>
    <w:p w:rsidR="00D5134A" w:rsidRPr="00DA759A" w:rsidRDefault="00D5134A">
      <w:pPr>
        <w:pStyle w:val="BodyTextIndent"/>
        <w:ind w:left="360"/>
        <w:rPr>
          <w:rFonts w:cs="Arial"/>
          <w:color w:val="000000" w:themeColor="text1"/>
        </w:rPr>
      </w:pPr>
    </w:p>
    <w:p w:rsidR="00A9320C" w:rsidRDefault="00A9320C">
      <w:pPr>
        <w:pStyle w:val="BodyTextIndent"/>
        <w:ind w:left="360"/>
        <w:rPr>
          <w:rFonts w:cs="Arial"/>
        </w:rPr>
      </w:pPr>
      <w:r>
        <w:rPr>
          <w:rFonts w:cs="Arial"/>
        </w:rPr>
        <w:t>As pallets of cases are located, WM removes the ‘P</w:t>
      </w:r>
      <w:r w:rsidR="005E7766">
        <w:rPr>
          <w:rFonts w:cs="Arial"/>
        </w:rPr>
        <w:t>A</w:t>
      </w:r>
      <w:r>
        <w:rPr>
          <w:rFonts w:cs="Arial"/>
        </w:rPr>
        <w:t xml:space="preserve">’ (Pending </w:t>
      </w:r>
      <w:r w:rsidR="005E7766">
        <w:rPr>
          <w:rFonts w:cs="Arial"/>
        </w:rPr>
        <w:t>Allocable</w:t>
      </w:r>
      <w:r>
        <w:rPr>
          <w:rFonts w:cs="Arial"/>
        </w:rPr>
        <w:t xml:space="preserve">) lock code from the LPN record, thus making the inventory </w:t>
      </w:r>
      <w:proofErr w:type="spellStart"/>
      <w:r>
        <w:rPr>
          <w:rFonts w:cs="Arial"/>
        </w:rPr>
        <w:t>allocatable</w:t>
      </w:r>
      <w:proofErr w:type="spellEnd"/>
      <w:r w:rsidR="00853831">
        <w:rPr>
          <w:rFonts w:cs="Arial"/>
        </w:rPr>
        <w:t xml:space="preserve"> in WM</w:t>
      </w:r>
      <w:r>
        <w:rPr>
          <w:rFonts w:cs="Arial"/>
        </w:rPr>
        <w:t>.  WM also writes inventory adjustment PIX (606 02 and 300 01 or 04) transactions to notify the host of the available inventory.</w:t>
      </w:r>
    </w:p>
    <w:p w:rsidR="00A9320C" w:rsidRDefault="00A9320C">
      <w:pPr>
        <w:ind w:left="360"/>
        <w:rPr>
          <w:rFonts w:cs="Arial"/>
        </w:rPr>
      </w:pPr>
    </w:p>
    <w:p w:rsidR="005B6273" w:rsidRDefault="005B6273" w:rsidP="005B6273">
      <w:pPr>
        <w:pStyle w:val="Heading1"/>
        <w:rPr>
          <w:rFonts w:cs="Arial"/>
        </w:rPr>
      </w:pPr>
      <w:bookmarkStart w:id="1601" w:name="_Toc307532176"/>
      <w:bookmarkStart w:id="1602" w:name="_Toc307532477"/>
      <w:bookmarkStart w:id="1603" w:name="_Toc307532619"/>
      <w:bookmarkStart w:id="1604" w:name="_Toc307558601"/>
      <w:bookmarkStart w:id="1605" w:name="_Toc307558750"/>
      <w:bookmarkStart w:id="1606" w:name="_Toc307563341"/>
      <w:bookmarkStart w:id="1607" w:name="_Toc307590127"/>
      <w:bookmarkStart w:id="1608" w:name="_Toc307590384"/>
      <w:bookmarkStart w:id="1609" w:name="_Toc307756960"/>
      <w:bookmarkStart w:id="1610" w:name="_Toc307757301"/>
      <w:bookmarkStart w:id="1611" w:name="_Toc307757449"/>
      <w:bookmarkStart w:id="1612" w:name="_Toc307757597"/>
      <w:bookmarkStart w:id="1613" w:name="_Toc308553841"/>
      <w:bookmarkStart w:id="1614" w:name="_Toc314043639"/>
      <w:bookmarkStart w:id="1615" w:name="_Toc101934023"/>
      <w:bookmarkStart w:id="1616" w:name="_Toc101934142"/>
      <w:r>
        <w:rPr>
          <w:rFonts w:cs="Arial"/>
        </w:rPr>
        <w:t>PUTAWAY - Hogansville</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p>
    <w:p w:rsidR="005B6273" w:rsidRDefault="005B6273" w:rsidP="005B6273"/>
    <w:p w:rsidR="005B6273" w:rsidRDefault="005B6273" w:rsidP="005B6273">
      <w:pPr>
        <w:pStyle w:val="Heading2"/>
      </w:pPr>
      <w:bookmarkStart w:id="1617" w:name="_Toc307532177"/>
      <w:bookmarkStart w:id="1618" w:name="_Toc307532478"/>
      <w:bookmarkStart w:id="1619" w:name="_Toc307532620"/>
      <w:bookmarkStart w:id="1620" w:name="_Toc307558602"/>
      <w:bookmarkStart w:id="1621" w:name="_Toc307558751"/>
      <w:bookmarkStart w:id="1622" w:name="_Toc307563342"/>
      <w:bookmarkStart w:id="1623" w:name="_Toc307590128"/>
      <w:bookmarkStart w:id="1624" w:name="_Toc307590385"/>
      <w:bookmarkStart w:id="1625" w:name="_Toc307756961"/>
      <w:bookmarkStart w:id="1626" w:name="_Toc307757302"/>
      <w:bookmarkStart w:id="1627" w:name="_Toc307757450"/>
      <w:bookmarkStart w:id="1628" w:name="_Toc307757598"/>
      <w:bookmarkStart w:id="1629" w:name="_Toc308553842"/>
      <w:bookmarkStart w:id="1630" w:name="_Toc314043640"/>
      <w:r>
        <w:t xml:space="preserve">System-Directed </w:t>
      </w:r>
      <w:proofErr w:type="spellStart"/>
      <w:r>
        <w:t>Putaway</w:t>
      </w:r>
      <w:proofErr w:type="spellEnd"/>
      <w:r>
        <w:t xml:space="preserve"> Logic</w:t>
      </w:r>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rsidR="00350CF9" w:rsidRDefault="00350CF9" w:rsidP="00350CF9">
      <w:pPr>
        <w:ind w:left="576"/>
      </w:pPr>
    </w:p>
    <w:p w:rsidR="00350CF9" w:rsidRDefault="00350CF9" w:rsidP="00350CF9">
      <w:pPr>
        <w:pStyle w:val="BodyTextIndent"/>
        <w:ind w:left="360"/>
        <w:rPr>
          <w:rFonts w:cs="Arial"/>
        </w:rPr>
      </w:pPr>
      <w:r w:rsidRPr="00350CF9">
        <w:rPr>
          <w:rFonts w:cs="Arial"/>
        </w:rPr>
        <w:t xml:space="preserve">Carter’s uses the directed </w:t>
      </w:r>
      <w:proofErr w:type="spellStart"/>
      <w:r w:rsidRPr="00350CF9">
        <w:rPr>
          <w:rFonts w:cs="Arial"/>
        </w:rPr>
        <w:t>putaway</w:t>
      </w:r>
      <w:proofErr w:type="spellEnd"/>
      <w:r w:rsidRPr="00350CF9">
        <w:rPr>
          <w:rFonts w:cs="Arial"/>
        </w:rPr>
        <w:t xml:space="preserve"> logic to locate inventory to the quality area, weight check area, reserve and active locations.  The quality and weight check areas are simply holding areas for those cases that have met a quality or weight check need within the receiving option.  Active locations have assigned </w:t>
      </w:r>
      <w:r w:rsidR="00F4450E">
        <w:rPr>
          <w:rFonts w:cs="Arial"/>
        </w:rPr>
        <w:t>item</w:t>
      </w:r>
      <w:r w:rsidRPr="00350CF9">
        <w:rPr>
          <w:rFonts w:cs="Arial"/>
        </w:rPr>
        <w:t xml:space="preserve">s, and the location maximums are defined by the number of cases.  Each permanent active location has a capacity of 9 cases. </w:t>
      </w:r>
      <w:r w:rsidR="00F4450E">
        <w:rPr>
          <w:rFonts w:cs="Arial"/>
        </w:rPr>
        <w:t>Item</w:t>
      </w:r>
      <w:r w:rsidRPr="00350CF9">
        <w:rPr>
          <w:rFonts w:cs="Arial"/>
        </w:rPr>
        <w:t>s are also located in reserve locations.  Reserve locations are not dedicated to a</w:t>
      </w:r>
      <w:r w:rsidR="00F4450E">
        <w:rPr>
          <w:rFonts w:cs="Arial"/>
        </w:rPr>
        <w:t>n</w:t>
      </w:r>
      <w:r w:rsidRPr="00350CF9">
        <w:rPr>
          <w:rFonts w:cs="Arial"/>
        </w:rPr>
        <w:t xml:space="preserve"> </w:t>
      </w:r>
      <w:r w:rsidR="00F4450E">
        <w:rPr>
          <w:rFonts w:cs="Arial"/>
        </w:rPr>
        <w:t>item</w:t>
      </w:r>
      <w:r w:rsidRPr="00350CF9">
        <w:rPr>
          <w:rFonts w:cs="Arial"/>
        </w:rPr>
        <w:t xml:space="preserve"> and have varying capacities.  The reserve locations are assigned to zones that distinguish one set of locations from others.  The zone is also used to determine the various parameters for allocation, </w:t>
      </w:r>
      <w:proofErr w:type="spellStart"/>
      <w:r w:rsidRPr="00350CF9">
        <w:rPr>
          <w:rFonts w:cs="Arial"/>
        </w:rPr>
        <w:t>putaway</w:t>
      </w:r>
      <w:proofErr w:type="spellEnd"/>
      <w:r w:rsidRPr="00350CF9">
        <w:rPr>
          <w:rFonts w:cs="Arial"/>
        </w:rPr>
        <w:t>, etc.  All reserve locations are ‘case’ locations in that they do not track LPNs at the pallet level.</w:t>
      </w:r>
    </w:p>
    <w:p w:rsidR="00350CF9" w:rsidRPr="00B17542" w:rsidRDefault="00350CF9" w:rsidP="00350CF9">
      <w:pPr>
        <w:pStyle w:val="BodyTextIndent"/>
        <w:ind w:left="360"/>
        <w:rPr>
          <w:rFonts w:cs="Arial"/>
        </w:rPr>
      </w:pPr>
    </w:p>
    <w:p w:rsidR="00350CF9" w:rsidRPr="00B17542" w:rsidRDefault="00350CF9" w:rsidP="00350CF9">
      <w:pPr>
        <w:pStyle w:val="BodyTextIndent"/>
        <w:ind w:left="360"/>
        <w:rPr>
          <w:rFonts w:cs="Arial"/>
        </w:rPr>
      </w:pPr>
      <w:r w:rsidRPr="00B17542">
        <w:rPr>
          <w:rFonts w:cs="Arial"/>
        </w:rPr>
        <w:t xml:space="preserve">The </w:t>
      </w:r>
      <w:r w:rsidR="00F4450E">
        <w:rPr>
          <w:rFonts w:cs="Arial"/>
        </w:rPr>
        <w:t>item</w:t>
      </w:r>
      <w:r w:rsidRPr="00B17542">
        <w:rPr>
          <w:rFonts w:cs="Arial"/>
        </w:rPr>
        <w:t xml:space="preserve"> master does not specify the </w:t>
      </w:r>
      <w:proofErr w:type="spellStart"/>
      <w:r w:rsidRPr="00B17542">
        <w:rPr>
          <w:rFonts w:cs="Arial"/>
        </w:rPr>
        <w:t>putaway</w:t>
      </w:r>
      <w:proofErr w:type="spellEnd"/>
      <w:r w:rsidRPr="00B17542">
        <w:rPr>
          <w:rFonts w:cs="Arial"/>
        </w:rPr>
        <w:t xml:space="preserve"> type for an </w:t>
      </w:r>
      <w:r w:rsidR="00F4450E">
        <w:rPr>
          <w:rFonts w:cs="Arial"/>
        </w:rPr>
        <w:t>item</w:t>
      </w:r>
      <w:r w:rsidRPr="00B17542">
        <w:rPr>
          <w:rFonts w:cs="Arial"/>
        </w:rPr>
        <w:t xml:space="preserve">. The </w:t>
      </w:r>
      <w:proofErr w:type="spellStart"/>
      <w:r w:rsidRPr="00B17542">
        <w:rPr>
          <w:rFonts w:cs="Arial"/>
        </w:rPr>
        <w:t>putaway</w:t>
      </w:r>
      <w:proofErr w:type="spellEnd"/>
      <w:r w:rsidRPr="00B17542">
        <w:rPr>
          <w:rFonts w:cs="Arial"/>
        </w:rPr>
        <w:t xml:space="preserve"> type is determined using the sequence of rules defined below.   WM has the ability to prioritize the assignment of a </w:t>
      </w:r>
      <w:proofErr w:type="spellStart"/>
      <w:r w:rsidRPr="00B17542">
        <w:rPr>
          <w:rFonts w:cs="Arial"/>
        </w:rPr>
        <w:t>putaway</w:t>
      </w:r>
      <w:proofErr w:type="spellEnd"/>
      <w:r w:rsidRPr="00B17542">
        <w:rPr>
          <w:rFonts w:cs="Arial"/>
        </w:rPr>
        <w:t xml:space="preserve"> type for a case based on the configuration in the UI – </w:t>
      </w:r>
      <w:proofErr w:type="spellStart"/>
      <w:r w:rsidRPr="00B17542">
        <w:rPr>
          <w:rFonts w:cs="Arial"/>
          <w:b/>
          <w:bCs/>
          <w:i/>
          <w:iCs/>
        </w:rPr>
        <w:t>Putaway</w:t>
      </w:r>
      <w:proofErr w:type="spellEnd"/>
      <w:r w:rsidRPr="00B17542">
        <w:rPr>
          <w:rFonts w:cs="Arial"/>
          <w:b/>
          <w:bCs/>
          <w:i/>
          <w:iCs/>
        </w:rPr>
        <w:t xml:space="preserve"> Type Determination Priority:</w:t>
      </w:r>
    </w:p>
    <w:p w:rsidR="00350CF9" w:rsidRPr="00B17542" w:rsidRDefault="00350CF9" w:rsidP="00350CF9">
      <w:pPr>
        <w:pStyle w:val="BodyTextIndent"/>
        <w:numPr>
          <w:ilvl w:val="1"/>
          <w:numId w:val="13"/>
        </w:numPr>
        <w:rPr>
          <w:rFonts w:cs="Arial"/>
        </w:rPr>
      </w:pPr>
      <w:r w:rsidRPr="00B17542">
        <w:rPr>
          <w:rFonts w:cs="Arial"/>
        </w:rPr>
        <w:t xml:space="preserve">WM uses the configured, user defined rules.  The UI – </w:t>
      </w:r>
      <w:proofErr w:type="spellStart"/>
      <w:r w:rsidRPr="00B17542">
        <w:rPr>
          <w:rFonts w:cs="Arial"/>
          <w:b/>
          <w:bCs/>
          <w:i/>
          <w:iCs/>
        </w:rPr>
        <w:t>Putaway</w:t>
      </w:r>
      <w:proofErr w:type="spellEnd"/>
      <w:r w:rsidRPr="00B17542">
        <w:rPr>
          <w:rFonts w:cs="Arial"/>
          <w:b/>
          <w:bCs/>
          <w:i/>
          <w:iCs/>
        </w:rPr>
        <w:t xml:space="preserve"> Type Determination Rules</w:t>
      </w:r>
      <w:r w:rsidRPr="00B17542">
        <w:t xml:space="preserve"> option allows the user to specify a </w:t>
      </w:r>
      <w:proofErr w:type="spellStart"/>
      <w:r w:rsidRPr="00B17542">
        <w:t>putaway</w:t>
      </w:r>
      <w:proofErr w:type="spellEnd"/>
      <w:r w:rsidRPr="00B17542">
        <w:t xml:space="preserve"> type based on an attribute of the case (i.e., if the case is destined for quality, and has a ‘QA’ lock code, then WM assigns the case a </w:t>
      </w:r>
      <w:proofErr w:type="spellStart"/>
      <w:r w:rsidRPr="00B17542">
        <w:t>putaway</w:t>
      </w:r>
      <w:proofErr w:type="spellEnd"/>
      <w:r w:rsidRPr="00B17542">
        <w:t xml:space="preserve"> type of ‘QA’ instead of the </w:t>
      </w:r>
      <w:proofErr w:type="spellStart"/>
      <w:r w:rsidRPr="00B17542">
        <w:t>putaway</w:t>
      </w:r>
      <w:proofErr w:type="spellEnd"/>
      <w:r w:rsidRPr="00B17542">
        <w:t xml:space="preserve"> type of the </w:t>
      </w:r>
      <w:r w:rsidR="00F4450E">
        <w:t>item</w:t>
      </w:r>
      <w:r w:rsidRPr="00B17542">
        <w:t>).  This attribute is used for hot, weight check, and quality needs.</w:t>
      </w:r>
    </w:p>
    <w:p w:rsidR="00350CF9" w:rsidRPr="00B17542" w:rsidRDefault="00350CF9" w:rsidP="00350CF9">
      <w:pPr>
        <w:pStyle w:val="BodyTextIndent"/>
        <w:numPr>
          <w:ilvl w:val="1"/>
          <w:numId w:val="13"/>
        </w:numPr>
        <w:rPr>
          <w:rFonts w:cs="Arial"/>
        </w:rPr>
      </w:pPr>
      <w:r w:rsidRPr="00B17542">
        <w:rPr>
          <w:rFonts w:cs="Arial"/>
        </w:rPr>
        <w:t xml:space="preserve">WM pulls the </w:t>
      </w:r>
      <w:proofErr w:type="spellStart"/>
      <w:r w:rsidRPr="00B17542">
        <w:rPr>
          <w:rFonts w:cs="Arial"/>
        </w:rPr>
        <w:t>putaway</w:t>
      </w:r>
      <w:proofErr w:type="spellEnd"/>
      <w:r w:rsidRPr="00B17542">
        <w:rPr>
          <w:rFonts w:cs="Arial"/>
        </w:rPr>
        <w:t xml:space="preserve"> type from the Active location that already exists for the </w:t>
      </w:r>
      <w:r w:rsidR="00F4450E">
        <w:rPr>
          <w:rFonts w:cs="Arial"/>
        </w:rPr>
        <w:t>item</w:t>
      </w:r>
      <w:r w:rsidRPr="00B17542">
        <w:rPr>
          <w:rFonts w:cs="Arial"/>
        </w:rPr>
        <w:t xml:space="preserve"> in the case</w:t>
      </w:r>
    </w:p>
    <w:p w:rsidR="00350CF9" w:rsidRPr="00B17542" w:rsidRDefault="00350CF9" w:rsidP="00350CF9">
      <w:pPr>
        <w:pStyle w:val="BodyTextIndent"/>
        <w:numPr>
          <w:ilvl w:val="1"/>
          <w:numId w:val="13"/>
        </w:numPr>
        <w:rPr>
          <w:rFonts w:cs="Arial"/>
        </w:rPr>
      </w:pPr>
      <w:r w:rsidRPr="00B17542">
        <w:rPr>
          <w:rFonts w:cs="Arial"/>
        </w:rPr>
        <w:t xml:space="preserve">WM uses the default </w:t>
      </w:r>
      <w:proofErr w:type="spellStart"/>
      <w:r w:rsidRPr="00B17542">
        <w:rPr>
          <w:rFonts w:cs="Arial"/>
        </w:rPr>
        <w:t>putaway</w:t>
      </w:r>
      <w:proofErr w:type="spellEnd"/>
      <w:r w:rsidRPr="00B17542">
        <w:rPr>
          <w:rFonts w:cs="Arial"/>
        </w:rPr>
        <w:t xml:space="preserve"> type in the Warehouse Master</w:t>
      </w:r>
      <w:r w:rsidRPr="00B17542">
        <w:t xml:space="preserve"> </w:t>
      </w:r>
    </w:p>
    <w:p w:rsidR="00350CF9" w:rsidRPr="00B17542" w:rsidRDefault="00350CF9" w:rsidP="00350CF9">
      <w:pPr>
        <w:pStyle w:val="BodyTextIndent"/>
        <w:ind w:left="360"/>
        <w:rPr>
          <w:rFonts w:cs="Arial"/>
        </w:rPr>
      </w:pPr>
    </w:p>
    <w:p w:rsidR="00350CF9" w:rsidRPr="00B17542" w:rsidRDefault="00350CF9" w:rsidP="00350CF9">
      <w:pPr>
        <w:pStyle w:val="BodyTextIndent"/>
        <w:ind w:left="360"/>
        <w:rPr>
          <w:rFonts w:cs="Arial"/>
        </w:rPr>
      </w:pPr>
      <w:r w:rsidRPr="00B17542">
        <w:rPr>
          <w:rFonts w:cs="Arial"/>
        </w:rPr>
        <w:t xml:space="preserve">WM looks to find the </w:t>
      </w:r>
      <w:proofErr w:type="spellStart"/>
      <w:r w:rsidRPr="00B17542">
        <w:rPr>
          <w:rFonts w:cs="Arial"/>
        </w:rPr>
        <w:t>Putaway</w:t>
      </w:r>
      <w:proofErr w:type="spellEnd"/>
      <w:r w:rsidRPr="00B17542">
        <w:rPr>
          <w:rFonts w:cs="Arial"/>
        </w:rPr>
        <w:t xml:space="preserve"> type for the case by going through these 4 rules in order.  </w:t>
      </w:r>
    </w:p>
    <w:p w:rsidR="00350CF9" w:rsidRPr="00B17542" w:rsidRDefault="00350CF9" w:rsidP="00350CF9">
      <w:pPr>
        <w:pStyle w:val="BodyTextIndent"/>
        <w:ind w:left="360"/>
        <w:rPr>
          <w:rFonts w:cs="Arial"/>
        </w:rPr>
      </w:pPr>
    </w:p>
    <w:p w:rsidR="00350CF9" w:rsidRPr="00B17542" w:rsidRDefault="00350CF9" w:rsidP="00350CF9">
      <w:pPr>
        <w:pStyle w:val="BodyTextIndent"/>
        <w:ind w:left="360"/>
        <w:rPr>
          <w:rFonts w:cs="Arial"/>
        </w:rPr>
      </w:pPr>
      <w:r w:rsidRPr="00B17542">
        <w:rPr>
          <w:rFonts w:cs="Arial"/>
        </w:rPr>
        <w:t>Once a pallet is full in the Receiving area or there are no more cases to receive, the receiving personnel manually locate the pallet to a common drop area using the RF -</w:t>
      </w:r>
      <w:r w:rsidRPr="00B17542">
        <w:rPr>
          <w:rFonts w:cs="Arial"/>
          <w:b/>
          <w:i/>
        </w:rPr>
        <w:t>Locate Pallet</w:t>
      </w:r>
      <w:r w:rsidRPr="00B17542">
        <w:rPr>
          <w:rFonts w:cs="Arial"/>
        </w:rPr>
        <w:t xml:space="preserve"> option.  A different user then initiates the </w:t>
      </w:r>
      <w:proofErr w:type="spellStart"/>
      <w:r w:rsidRPr="00B17542">
        <w:rPr>
          <w:rFonts w:cs="Arial"/>
        </w:rPr>
        <w:t>putaway</w:t>
      </w:r>
      <w:proofErr w:type="spellEnd"/>
      <w:r w:rsidRPr="00B17542">
        <w:rPr>
          <w:rFonts w:cs="Arial"/>
        </w:rPr>
        <w:t xml:space="preserve"> by manually scanning the cases on </w:t>
      </w:r>
      <w:r w:rsidRPr="00B17542">
        <w:rPr>
          <w:rFonts w:cs="Arial"/>
        </w:rPr>
        <w:lastRenderedPageBreak/>
        <w:t xml:space="preserve">the pallet.  Pallets are picked up from the drop area in the sequence in which they were </w:t>
      </w:r>
      <w:proofErr w:type="spellStart"/>
      <w:r w:rsidRPr="00B17542">
        <w:rPr>
          <w:rFonts w:cs="Arial"/>
        </w:rPr>
        <w:t>putaway</w:t>
      </w:r>
      <w:proofErr w:type="spellEnd"/>
      <w:r w:rsidRPr="00B17542">
        <w:rPr>
          <w:rFonts w:cs="Arial"/>
        </w:rPr>
        <w:t xml:space="preserve"> to adhere to FIFO as much as possible.   </w:t>
      </w:r>
    </w:p>
    <w:p w:rsidR="00350CF9" w:rsidRPr="00B17542" w:rsidRDefault="00350CF9" w:rsidP="00350CF9">
      <w:pPr>
        <w:pStyle w:val="BodyTextIndent"/>
        <w:ind w:left="360"/>
        <w:rPr>
          <w:rFonts w:cs="Arial"/>
        </w:rPr>
      </w:pPr>
    </w:p>
    <w:p w:rsidR="00350CF9" w:rsidRPr="00B17542" w:rsidRDefault="00350CF9" w:rsidP="00350CF9">
      <w:pPr>
        <w:pStyle w:val="BodyTextIndent"/>
        <w:ind w:left="360"/>
        <w:rPr>
          <w:rFonts w:cs="Arial"/>
        </w:rPr>
      </w:pPr>
      <w:r w:rsidRPr="00B17542">
        <w:rPr>
          <w:rFonts w:cs="Arial"/>
        </w:rPr>
        <w:t xml:space="preserve">WM determines the </w:t>
      </w:r>
      <w:proofErr w:type="spellStart"/>
      <w:r w:rsidRPr="00B17542">
        <w:rPr>
          <w:rFonts w:cs="Arial"/>
        </w:rPr>
        <w:t>putaway</w:t>
      </w:r>
      <w:proofErr w:type="spellEnd"/>
      <w:r w:rsidRPr="00B17542">
        <w:rPr>
          <w:rFonts w:cs="Arial"/>
        </w:rPr>
        <w:t xml:space="preserve"> type assigned to the case, through the logic above and attempts to find a destination location for the case.  Once a </w:t>
      </w:r>
      <w:proofErr w:type="spellStart"/>
      <w:r w:rsidRPr="00B17542">
        <w:rPr>
          <w:rFonts w:cs="Arial"/>
        </w:rPr>
        <w:t>putaway</w:t>
      </w:r>
      <w:proofErr w:type="spellEnd"/>
      <w:r w:rsidRPr="00B17542">
        <w:rPr>
          <w:rFonts w:cs="Arial"/>
        </w:rPr>
        <w:t xml:space="preserve"> type is established, the UI - </w:t>
      </w:r>
      <w:proofErr w:type="spellStart"/>
      <w:r w:rsidRPr="00B17542">
        <w:rPr>
          <w:rFonts w:cs="Arial"/>
          <w:b/>
          <w:bCs/>
          <w:i/>
          <w:iCs/>
        </w:rPr>
        <w:t>Putaway</w:t>
      </w:r>
      <w:proofErr w:type="spellEnd"/>
      <w:r w:rsidRPr="00B17542">
        <w:rPr>
          <w:rFonts w:cs="Arial"/>
          <w:b/>
          <w:bCs/>
          <w:i/>
          <w:iCs/>
        </w:rPr>
        <w:t xml:space="preserve"> Method Priorities</w:t>
      </w:r>
      <w:r w:rsidRPr="00B17542">
        <w:rPr>
          <w:rFonts w:cs="Arial"/>
          <w:i/>
          <w:iCs/>
        </w:rPr>
        <w:t xml:space="preserve"> </w:t>
      </w:r>
      <w:r w:rsidRPr="00B17542">
        <w:rPr>
          <w:rFonts w:cs="Arial"/>
        </w:rPr>
        <w:t xml:space="preserve">option defines the sequence in which the system looks at locations for the case’s </w:t>
      </w:r>
      <w:proofErr w:type="spellStart"/>
      <w:r w:rsidRPr="00B17542">
        <w:rPr>
          <w:rFonts w:cs="Arial"/>
        </w:rPr>
        <w:t>putaway</w:t>
      </w:r>
      <w:proofErr w:type="spellEnd"/>
      <w:r w:rsidRPr="00B17542">
        <w:rPr>
          <w:rFonts w:cs="Arial"/>
        </w:rPr>
        <w:t xml:space="preserve"> type. The parameters that are defined are:</w:t>
      </w:r>
    </w:p>
    <w:p w:rsidR="00350CF9" w:rsidRPr="00B17542" w:rsidRDefault="00350CF9" w:rsidP="00350CF9">
      <w:pPr>
        <w:pStyle w:val="BodyTextIndent"/>
        <w:numPr>
          <w:ilvl w:val="0"/>
          <w:numId w:val="13"/>
        </w:numPr>
        <w:rPr>
          <w:rFonts w:cs="Arial"/>
        </w:rPr>
      </w:pPr>
      <w:r w:rsidRPr="00B17542">
        <w:rPr>
          <w:rFonts w:cs="Arial"/>
        </w:rPr>
        <w:t xml:space="preserve">WM first looks at the Active location assigned to the </w:t>
      </w:r>
      <w:r w:rsidR="00F4450E">
        <w:rPr>
          <w:rFonts w:cs="Arial"/>
        </w:rPr>
        <w:t>item</w:t>
      </w:r>
      <w:r w:rsidRPr="00B17542">
        <w:rPr>
          <w:rFonts w:cs="Arial"/>
        </w:rPr>
        <w:t xml:space="preserve"> for available capacity</w:t>
      </w:r>
    </w:p>
    <w:p w:rsidR="00350CF9" w:rsidRPr="00B17542" w:rsidRDefault="00350CF9" w:rsidP="00350CF9">
      <w:pPr>
        <w:pStyle w:val="BodyTextIndent"/>
        <w:numPr>
          <w:ilvl w:val="0"/>
          <w:numId w:val="9"/>
        </w:numPr>
        <w:rPr>
          <w:rFonts w:cs="Arial"/>
          <w:b/>
          <w:i/>
        </w:rPr>
      </w:pPr>
      <w:r w:rsidRPr="00B17542">
        <w:rPr>
          <w:rFonts w:cs="Arial"/>
        </w:rPr>
        <w:t>If not found, WM searches for a reserve location within a pre-defined radius around the active location.  This method of determining the destination location is called ‘</w:t>
      </w:r>
      <w:r w:rsidRPr="00B17542">
        <w:rPr>
          <w:rFonts w:cs="Arial"/>
          <w:b/>
          <w:i/>
        </w:rPr>
        <w:t xml:space="preserve">Direct to Radial around Active’.  </w:t>
      </w:r>
      <w:r w:rsidRPr="00B17542">
        <w:rPr>
          <w:rFonts w:cs="Arial"/>
        </w:rPr>
        <w:t xml:space="preserve">WH personnel are required to define the ‘location component’ (e.g. bay, aisle) and the ‘search radius’ for each </w:t>
      </w:r>
      <w:proofErr w:type="spellStart"/>
      <w:r w:rsidRPr="00B17542">
        <w:rPr>
          <w:rFonts w:cs="Arial"/>
        </w:rPr>
        <w:t>putaway</w:t>
      </w:r>
      <w:proofErr w:type="spellEnd"/>
      <w:r w:rsidRPr="00B17542">
        <w:rPr>
          <w:rFonts w:cs="Arial"/>
        </w:rPr>
        <w:t xml:space="preserve"> type for this method to work.  Ex: if the location component is ‘Bay’ and the search radius is 2, WM will look for reserve locations in the same bay as the active location, and then for reserve locations with a bay value of ‘&lt;current bay&gt; +/- 2’.</w:t>
      </w:r>
    </w:p>
    <w:p w:rsidR="00350CF9" w:rsidRPr="00B17542" w:rsidRDefault="00350CF9" w:rsidP="00350CF9">
      <w:pPr>
        <w:pStyle w:val="BodyTextIndent"/>
        <w:ind w:left="0"/>
        <w:rPr>
          <w:rFonts w:cs="Arial"/>
        </w:rPr>
      </w:pPr>
    </w:p>
    <w:p w:rsidR="00350CF9" w:rsidRPr="00B17542" w:rsidRDefault="00350CF9" w:rsidP="00350CF9">
      <w:pPr>
        <w:pStyle w:val="Heading2"/>
        <w:tabs>
          <w:tab w:val="num" w:pos="0"/>
        </w:tabs>
        <w:ind w:left="0" w:firstLine="0"/>
      </w:pPr>
      <w:r w:rsidRPr="00B17542">
        <w:t xml:space="preserve">  </w:t>
      </w:r>
      <w:bookmarkStart w:id="1631" w:name="_Toc143935655"/>
      <w:bookmarkStart w:id="1632" w:name="_Toc307532178"/>
      <w:bookmarkStart w:id="1633" w:name="_Toc307532479"/>
      <w:bookmarkStart w:id="1634" w:name="_Toc307532621"/>
      <w:bookmarkStart w:id="1635" w:name="_Toc307558603"/>
      <w:bookmarkStart w:id="1636" w:name="_Toc307558752"/>
      <w:bookmarkStart w:id="1637" w:name="_Toc307563343"/>
      <w:bookmarkStart w:id="1638" w:name="_Toc307590129"/>
      <w:bookmarkStart w:id="1639" w:name="_Toc307590386"/>
      <w:bookmarkStart w:id="1640" w:name="_Toc307756962"/>
      <w:bookmarkStart w:id="1641" w:name="_Toc307757303"/>
      <w:bookmarkStart w:id="1642" w:name="_Toc307757451"/>
      <w:bookmarkStart w:id="1643" w:name="_Toc307757599"/>
      <w:bookmarkStart w:id="1644" w:name="_Toc308553843"/>
      <w:bookmarkStart w:id="1645" w:name="_Toc314043641"/>
      <w:proofErr w:type="spellStart"/>
      <w:r w:rsidRPr="00B17542">
        <w:t>Putaway</w:t>
      </w:r>
      <w:proofErr w:type="spellEnd"/>
      <w:r w:rsidRPr="00B17542">
        <w:t xml:space="preserve"> Execution</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p>
    <w:p w:rsidR="00350CF9" w:rsidRPr="00B17542" w:rsidRDefault="00350CF9" w:rsidP="00350CF9">
      <w:pPr>
        <w:pStyle w:val="BodyTextIndent"/>
        <w:ind w:left="0"/>
        <w:rPr>
          <w:rFonts w:cs="Arial"/>
        </w:rPr>
      </w:pPr>
    </w:p>
    <w:p w:rsidR="00350CF9" w:rsidRPr="00B17542" w:rsidRDefault="00350CF9" w:rsidP="00350CF9">
      <w:pPr>
        <w:pStyle w:val="BodyTextIndent"/>
        <w:ind w:left="360"/>
        <w:rPr>
          <w:rFonts w:cs="Arial"/>
          <w:bCs/>
        </w:rPr>
      </w:pPr>
      <w:r w:rsidRPr="00B17542">
        <w:rPr>
          <w:rFonts w:cs="Arial"/>
        </w:rPr>
        <w:t xml:space="preserve">Once a pallet is full or if a shipment has been received completely, the receiver moves the pallet from the receiving dock or sorting area to a common drop location. The stager may also choose to combine partial pallets within the receiving or sort locations prior to initiating </w:t>
      </w:r>
      <w:proofErr w:type="spellStart"/>
      <w:r w:rsidRPr="00B17542">
        <w:rPr>
          <w:rFonts w:cs="Arial"/>
        </w:rPr>
        <w:t>putaway</w:t>
      </w:r>
      <w:proofErr w:type="spellEnd"/>
      <w:r w:rsidRPr="00B17542">
        <w:rPr>
          <w:rFonts w:cs="Arial"/>
        </w:rPr>
        <w:t xml:space="preserve">.  Operators enter the option RF </w:t>
      </w:r>
      <w:r w:rsidRPr="00B17542">
        <w:rPr>
          <w:rFonts w:cs="Arial"/>
          <w:b/>
          <w:bCs/>
          <w:i/>
          <w:iCs/>
        </w:rPr>
        <w:t xml:space="preserve">– Palletize Cases </w:t>
      </w:r>
      <w:r w:rsidRPr="00B17542">
        <w:rPr>
          <w:rFonts w:cs="Arial"/>
        </w:rPr>
        <w:t>to combine pallets</w:t>
      </w:r>
      <w:r w:rsidRPr="00B17542">
        <w:rPr>
          <w:rFonts w:cs="Arial"/>
          <w:bCs/>
          <w:iCs/>
        </w:rPr>
        <w:t>.</w:t>
      </w:r>
      <w:r w:rsidRPr="00B17542">
        <w:rPr>
          <w:rFonts w:cs="Arial"/>
        </w:rPr>
        <w:t xml:space="preserve">  If combining, then the operator scans the cases from another pallet to the current pallet, potentially creating a multi-</w:t>
      </w:r>
      <w:r w:rsidR="00F4450E">
        <w:rPr>
          <w:rFonts w:cs="Arial"/>
        </w:rPr>
        <w:t>item</w:t>
      </w:r>
      <w:r w:rsidRPr="00B17542">
        <w:rPr>
          <w:rFonts w:cs="Arial"/>
        </w:rPr>
        <w:t xml:space="preserve"> pallet.  </w:t>
      </w:r>
      <w:r w:rsidRPr="00B17542">
        <w:rPr>
          <w:rFonts w:cs="Arial"/>
          <w:bCs/>
        </w:rPr>
        <w:t xml:space="preserve">   </w:t>
      </w:r>
    </w:p>
    <w:p w:rsidR="00350CF9" w:rsidRPr="00B17542" w:rsidRDefault="00350CF9" w:rsidP="00350CF9">
      <w:pPr>
        <w:pStyle w:val="BodyTextIndent"/>
        <w:ind w:left="360"/>
        <w:rPr>
          <w:rFonts w:cs="Arial"/>
          <w:bCs/>
        </w:rPr>
      </w:pPr>
    </w:p>
    <w:p w:rsidR="00350CF9" w:rsidRPr="00B17542" w:rsidRDefault="00350CF9" w:rsidP="00350CF9">
      <w:pPr>
        <w:pStyle w:val="BodyTextIndent"/>
        <w:ind w:left="360"/>
        <w:rPr>
          <w:rFonts w:cs="Arial"/>
        </w:rPr>
      </w:pPr>
      <w:r w:rsidRPr="00B17542">
        <w:rPr>
          <w:rFonts w:cs="Arial"/>
          <w:bCs/>
        </w:rPr>
        <w:t>For all pallets, the fork lift</w:t>
      </w:r>
      <w:r w:rsidRPr="00B17542">
        <w:rPr>
          <w:rFonts w:cs="Arial"/>
        </w:rPr>
        <w:t xml:space="preserve"> driver then picks up the pallet from the drop location and determines the destination location for each case using the RF </w:t>
      </w:r>
      <w:r w:rsidRPr="00B17542">
        <w:rPr>
          <w:rFonts w:cs="Arial"/>
          <w:b/>
          <w:i/>
        </w:rPr>
        <w:t xml:space="preserve">-Warehouse </w:t>
      </w:r>
      <w:proofErr w:type="spellStart"/>
      <w:r w:rsidRPr="00B17542">
        <w:rPr>
          <w:rFonts w:cs="Arial"/>
          <w:b/>
          <w:i/>
        </w:rPr>
        <w:t>Putaway</w:t>
      </w:r>
      <w:proofErr w:type="spellEnd"/>
      <w:r w:rsidRPr="00B17542">
        <w:rPr>
          <w:rFonts w:cs="Arial"/>
          <w:b/>
          <w:i/>
        </w:rPr>
        <w:t xml:space="preserve"> Case</w:t>
      </w:r>
      <w:r w:rsidRPr="00B17542">
        <w:rPr>
          <w:rFonts w:cs="Arial"/>
        </w:rPr>
        <w:t xml:space="preserve"> option. The user scans each case on the pallet and puts it away to its destination location, one case at a time.  The quality and weight check pallets are directed to pre-designated area(s) of the WH based on the PA configuration.  For all other pallets, t</w:t>
      </w:r>
      <w:r w:rsidRPr="00B17542">
        <w:rPr>
          <w:rFonts w:cs="Arial"/>
          <w:bCs/>
          <w:iCs/>
        </w:rPr>
        <w:t>his option determines the destination location for each case on the pallet.  WM</w:t>
      </w:r>
      <w:r w:rsidRPr="00B17542">
        <w:rPr>
          <w:rFonts w:cs="Arial"/>
        </w:rPr>
        <w:t xml:space="preserve"> directs the operator to either an active or to a reserve location depending on the destination location for the cases.</w:t>
      </w:r>
    </w:p>
    <w:p w:rsidR="00350CF9" w:rsidRPr="00B17542" w:rsidRDefault="00350CF9" w:rsidP="00350CF9">
      <w:pPr>
        <w:numPr>
          <w:ilvl w:val="0"/>
          <w:numId w:val="71"/>
        </w:numPr>
      </w:pPr>
      <w:r w:rsidRPr="00B17542">
        <w:t>Weight check Needs – Cases assigned the ‘WC’ lock code are sent to ‘Weight check’ locations</w:t>
      </w:r>
    </w:p>
    <w:p w:rsidR="00350CF9" w:rsidRPr="00B17542" w:rsidRDefault="00350CF9" w:rsidP="00350CF9">
      <w:pPr>
        <w:numPr>
          <w:ilvl w:val="0"/>
          <w:numId w:val="71"/>
        </w:numPr>
      </w:pPr>
      <w:r w:rsidRPr="00B17542">
        <w:t>Quality Needs – Cases that are assigned the ‘QA’ lock code are directed to the Quality audit area.</w:t>
      </w:r>
    </w:p>
    <w:p w:rsidR="00350CF9" w:rsidRPr="00B17542" w:rsidRDefault="00350CF9" w:rsidP="00350CF9">
      <w:pPr>
        <w:numPr>
          <w:ilvl w:val="0"/>
          <w:numId w:val="71"/>
        </w:numPr>
        <w:rPr>
          <w:rFonts w:cs="Arial"/>
        </w:rPr>
      </w:pPr>
      <w:r w:rsidRPr="00B17542">
        <w:t>Active Locations (Pick Modules) – Cases that are destined to active locations are directed to the permanent pick location.</w:t>
      </w:r>
    </w:p>
    <w:p w:rsidR="00350CF9" w:rsidRPr="00B17542" w:rsidRDefault="00350CF9" w:rsidP="00350CF9">
      <w:pPr>
        <w:numPr>
          <w:ilvl w:val="0"/>
          <w:numId w:val="71"/>
        </w:numPr>
        <w:rPr>
          <w:rFonts w:cs="Arial"/>
        </w:rPr>
      </w:pPr>
      <w:r w:rsidRPr="00B17542">
        <w:t xml:space="preserve">Reserve Locations – Cases are sent to the reserve locations based on </w:t>
      </w:r>
      <w:proofErr w:type="spellStart"/>
      <w:r w:rsidRPr="00B17542">
        <w:t>putaway</w:t>
      </w:r>
      <w:proofErr w:type="spellEnd"/>
      <w:r w:rsidRPr="00B17542">
        <w:t xml:space="preserve"> type.  WM evaluates the </w:t>
      </w:r>
      <w:proofErr w:type="spellStart"/>
      <w:r w:rsidRPr="00B17542">
        <w:t>putaway</w:t>
      </w:r>
      <w:proofErr w:type="spellEnd"/>
      <w:r w:rsidRPr="00B17542">
        <w:t xml:space="preserve"> type based on the configuration in UI – </w:t>
      </w:r>
      <w:proofErr w:type="spellStart"/>
      <w:r w:rsidRPr="00B17542">
        <w:rPr>
          <w:b/>
          <w:bCs/>
          <w:i/>
          <w:iCs/>
        </w:rPr>
        <w:t>Putaway</w:t>
      </w:r>
      <w:proofErr w:type="spellEnd"/>
      <w:r w:rsidRPr="00B17542">
        <w:rPr>
          <w:b/>
          <w:bCs/>
          <w:i/>
          <w:iCs/>
        </w:rPr>
        <w:t xml:space="preserve"> Method Priority</w:t>
      </w:r>
      <w:r w:rsidRPr="00B17542">
        <w:t xml:space="preserve"> and UI - </w:t>
      </w:r>
      <w:proofErr w:type="spellStart"/>
      <w:r w:rsidRPr="00B17542">
        <w:rPr>
          <w:b/>
          <w:bCs/>
          <w:i/>
          <w:iCs/>
        </w:rPr>
        <w:t>Putaway</w:t>
      </w:r>
      <w:proofErr w:type="spellEnd"/>
      <w:r w:rsidRPr="00B17542">
        <w:rPr>
          <w:b/>
          <w:bCs/>
          <w:i/>
          <w:iCs/>
        </w:rPr>
        <w:t xml:space="preserve"> Type Determination Priority</w:t>
      </w:r>
      <w:r w:rsidRPr="00B17542">
        <w:t xml:space="preserve"> as outlined above.</w:t>
      </w:r>
    </w:p>
    <w:p w:rsidR="00350CF9" w:rsidRPr="00B17542" w:rsidRDefault="00350CF9" w:rsidP="00350CF9">
      <w:pPr>
        <w:pStyle w:val="BodyTextIndent"/>
        <w:ind w:left="360"/>
        <w:rPr>
          <w:rFonts w:cs="Arial"/>
        </w:rPr>
      </w:pPr>
    </w:p>
    <w:p w:rsidR="00350CF9" w:rsidRPr="00B17542" w:rsidRDefault="00350CF9" w:rsidP="00350CF9">
      <w:pPr>
        <w:pStyle w:val="BodyTextIndent"/>
        <w:ind w:left="360"/>
        <w:rPr>
          <w:rFonts w:cs="Arial"/>
        </w:rPr>
      </w:pPr>
    </w:p>
    <w:p w:rsidR="00350CF9" w:rsidRPr="00B17542" w:rsidRDefault="00350CF9" w:rsidP="00350CF9">
      <w:pPr>
        <w:pStyle w:val="BodyTextIndent"/>
        <w:ind w:left="360"/>
        <w:rPr>
          <w:rFonts w:cs="Arial"/>
        </w:rPr>
      </w:pPr>
      <w:r w:rsidRPr="00B17542">
        <w:rPr>
          <w:rFonts w:cs="Arial"/>
        </w:rPr>
        <w:t xml:space="preserve">For cases destined for active locations, WM calls the option RF – </w:t>
      </w:r>
      <w:r w:rsidRPr="00B17542">
        <w:rPr>
          <w:rFonts w:cs="Arial"/>
          <w:b/>
          <w:bCs/>
          <w:i/>
          <w:iCs/>
        </w:rPr>
        <w:t xml:space="preserve">Fill Active Directed </w:t>
      </w:r>
      <w:r w:rsidRPr="00B17542">
        <w:rPr>
          <w:rFonts w:cs="Arial"/>
        </w:rPr>
        <w:t xml:space="preserve">and directs the user to the active locations for the cases in best location sequence.  WM displays </w:t>
      </w:r>
      <w:r w:rsidRPr="00B17542">
        <w:rPr>
          <w:rFonts w:cs="Arial"/>
        </w:rPr>
        <w:lastRenderedPageBreak/>
        <w:t xml:space="preserve">the location and the case to the user, and the operator simply scans the case to the location.  Scanning the case to the active location updates the case to a status of ‘96’ (Consumed to active).  The operator may opt to skip the </w:t>
      </w:r>
      <w:proofErr w:type="spellStart"/>
      <w:r w:rsidRPr="00B17542">
        <w:rPr>
          <w:rFonts w:cs="Arial"/>
        </w:rPr>
        <w:t>putaway</w:t>
      </w:r>
      <w:proofErr w:type="spellEnd"/>
      <w:r w:rsidRPr="00B17542">
        <w:rPr>
          <w:rFonts w:cs="Arial"/>
        </w:rPr>
        <w:t xml:space="preserve"> for a case using the CTRL-K function key.  This happens most commonly when the operator is not close to the active location and wants to put away the case after the </w:t>
      </w:r>
      <w:proofErr w:type="spellStart"/>
      <w:r w:rsidRPr="00B17542">
        <w:rPr>
          <w:rFonts w:cs="Arial"/>
        </w:rPr>
        <w:t>putaway</w:t>
      </w:r>
      <w:proofErr w:type="spellEnd"/>
      <w:r w:rsidRPr="00B17542">
        <w:rPr>
          <w:rFonts w:cs="Arial"/>
        </w:rPr>
        <w:t xml:space="preserve"> to the reserve locations is complete.  By doing so, the case is de-allocated from the active location and returned to a status of ‘10’ (Received).  He has the option to re-scan the case and determine the destination location at any point.  </w:t>
      </w:r>
    </w:p>
    <w:p w:rsidR="00350CF9" w:rsidRPr="00B17542" w:rsidRDefault="00350CF9" w:rsidP="00350CF9">
      <w:pPr>
        <w:pStyle w:val="BodyTextIndent"/>
        <w:ind w:left="360"/>
        <w:rPr>
          <w:rFonts w:cs="Arial"/>
        </w:rPr>
      </w:pPr>
    </w:p>
    <w:p w:rsidR="00350CF9" w:rsidRPr="00B17542" w:rsidRDefault="00350CF9" w:rsidP="00350CF9">
      <w:pPr>
        <w:pStyle w:val="BodyTextIndent"/>
        <w:ind w:left="360"/>
        <w:rPr>
          <w:rFonts w:cs="Arial"/>
        </w:rPr>
      </w:pPr>
      <w:r w:rsidRPr="00B17542">
        <w:rPr>
          <w:rFonts w:cs="Arial"/>
        </w:rPr>
        <w:t xml:space="preserve">While performing </w:t>
      </w:r>
      <w:proofErr w:type="spellStart"/>
      <w:r w:rsidRPr="00B17542">
        <w:rPr>
          <w:rFonts w:cs="Arial"/>
        </w:rPr>
        <w:t>putaway</w:t>
      </w:r>
      <w:proofErr w:type="spellEnd"/>
      <w:r w:rsidRPr="00B17542">
        <w:rPr>
          <w:rFonts w:cs="Arial"/>
        </w:rPr>
        <w:t xml:space="preserve"> to the reserve locations, the operator may use a control key to prompt the system for an alternate location if the current destination is damaged or otherwise unavailable.  Likewise, an override control key can be used to override the directed location and allow manual (user determined) </w:t>
      </w:r>
      <w:proofErr w:type="spellStart"/>
      <w:r w:rsidRPr="00B17542">
        <w:rPr>
          <w:rFonts w:cs="Arial"/>
        </w:rPr>
        <w:t>putaway</w:t>
      </w:r>
      <w:proofErr w:type="spellEnd"/>
      <w:r w:rsidRPr="00B17542">
        <w:rPr>
          <w:rFonts w:cs="Arial"/>
        </w:rPr>
        <w:t xml:space="preserve">.  Both control keys can be disabled at the transaction level so that some users have the ability to use them and others do not.  They can also be configured to require a supervisory override.  In addition, WM can also be configured to generate a cycle count task for the location(s) that is skipped.  </w:t>
      </w:r>
    </w:p>
    <w:p w:rsidR="00350CF9" w:rsidRPr="00B17542" w:rsidRDefault="00350CF9" w:rsidP="00350CF9">
      <w:pPr>
        <w:pStyle w:val="BodyTextIndent"/>
        <w:ind w:left="360"/>
        <w:rPr>
          <w:rFonts w:cs="Arial"/>
        </w:rPr>
      </w:pPr>
    </w:p>
    <w:p w:rsidR="00350CF9" w:rsidRPr="00B17542" w:rsidRDefault="00350CF9" w:rsidP="00350CF9">
      <w:pPr>
        <w:pStyle w:val="BodyTextIndent"/>
        <w:ind w:left="360"/>
        <w:rPr>
          <w:rFonts w:cs="Arial"/>
        </w:rPr>
      </w:pPr>
      <w:r w:rsidRPr="00B17542">
        <w:rPr>
          <w:rFonts w:cs="Arial"/>
        </w:rPr>
        <w:t xml:space="preserve">If the </w:t>
      </w:r>
      <w:proofErr w:type="spellStart"/>
      <w:r w:rsidRPr="00B17542">
        <w:rPr>
          <w:rFonts w:cs="Arial"/>
        </w:rPr>
        <w:t>Putaway</w:t>
      </w:r>
      <w:proofErr w:type="spellEnd"/>
      <w:r w:rsidRPr="00B17542">
        <w:rPr>
          <w:rFonts w:cs="Arial"/>
        </w:rPr>
        <w:t xml:space="preserve"> for all the cases (other than the ones that were de-allocated) is complete, WM returns to the Pallet ID prompt.   At this point, if there are any remainder cases on the pallet (cases de-allocated as a result of the use of the CTRL-K key), the operator scans the pallet ID again.  This determines the destination location for the cases one more time.  The operator then puts these cases away to their active locations in best location sequence.  Note: if in the interim, a different case(s) was sent to the active location, there is a chance that WM will direct the case to a reserve location this second time around.</w:t>
      </w:r>
    </w:p>
    <w:p w:rsidR="00350CF9" w:rsidRPr="00B17542" w:rsidRDefault="00350CF9" w:rsidP="00350CF9">
      <w:pPr>
        <w:pStyle w:val="BodyTextIndent"/>
        <w:ind w:left="360"/>
        <w:rPr>
          <w:rFonts w:cs="Arial"/>
        </w:rPr>
      </w:pPr>
    </w:p>
    <w:p w:rsidR="00350CF9" w:rsidRPr="00B17542" w:rsidRDefault="00350CF9" w:rsidP="00350CF9">
      <w:pPr>
        <w:pStyle w:val="Heading2"/>
        <w:tabs>
          <w:tab w:val="num" w:pos="0"/>
        </w:tabs>
        <w:ind w:left="0" w:firstLine="0"/>
      </w:pPr>
      <w:bookmarkStart w:id="1646" w:name="_Toc307532179"/>
      <w:bookmarkStart w:id="1647" w:name="_Toc307532480"/>
      <w:bookmarkStart w:id="1648" w:name="_Toc307532622"/>
      <w:bookmarkStart w:id="1649" w:name="_Toc307558604"/>
      <w:bookmarkStart w:id="1650" w:name="_Toc307558753"/>
      <w:bookmarkStart w:id="1651" w:name="_Toc307563344"/>
      <w:bookmarkStart w:id="1652" w:name="_Toc307590130"/>
      <w:bookmarkStart w:id="1653" w:name="_Toc307590387"/>
      <w:bookmarkStart w:id="1654" w:name="_Toc307756963"/>
      <w:bookmarkStart w:id="1655" w:name="_Toc307757304"/>
      <w:bookmarkStart w:id="1656" w:name="_Toc307757452"/>
      <w:bookmarkStart w:id="1657" w:name="_Toc307757600"/>
      <w:bookmarkStart w:id="1658" w:name="_Toc308553844"/>
      <w:bookmarkStart w:id="1659" w:name="_Toc314043642"/>
      <w:proofErr w:type="spellStart"/>
      <w:r w:rsidRPr="00B17542">
        <w:t>Putaway</w:t>
      </w:r>
      <w:proofErr w:type="spellEnd"/>
      <w:r w:rsidRPr="00B17542">
        <w:t xml:space="preserve"> Updates</w:t>
      </w:r>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rsidR="00350CF9" w:rsidRPr="00B17542" w:rsidRDefault="00350CF9" w:rsidP="00350CF9">
      <w:pPr>
        <w:pStyle w:val="BodyTextIndent"/>
        <w:ind w:left="360"/>
        <w:rPr>
          <w:rFonts w:cs="Arial"/>
        </w:rPr>
      </w:pPr>
      <w:r w:rsidRPr="00B17542">
        <w:rPr>
          <w:rFonts w:cs="Arial"/>
        </w:rPr>
        <w:t>As pallets of cases are located, WM removes the ‘PA’ (Pending PA Available) lock code from the LPN record indicating the case is in a Reserve location.  The status of the case updates or stays at ‘30’ (</w:t>
      </w:r>
      <w:proofErr w:type="spellStart"/>
      <w:r w:rsidRPr="00B17542">
        <w:rPr>
          <w:rFonts w:cs="Arial"/>
        </w:rPr>
        <w:t>Putaway</w:t>
      </w:r>
      <w:proofErr w:type="spellEnd"/>
      <w:r w:rsidRPr="00B17542">
        <w:rPr>
          <w:rFonts w:cs="Arial"/>
        </w:rPr>
        <w:t xml:space="preserve">) depending on whether the case was </w:t>
      </w:r>
      <w:proofErr w:type="spellStart"/>
      <w:r w:rsidRPr="00B17542">
        <w:rPr>
          <w:rFonts w:cs="Arial"/>
        </w:rPr>
        <w:t>putaway</w:t>
      </w:r>
      <w:proofErr w:type="spellEnd"/>
      <w:r w:rsidRPr="00B17542">
        <w:rPr>
          <w:rFonts w:cs="Arial"/>
        </w:rPr>
        <w:t xml:space="preserve"> to a drop location previously.  If the case is located to an active location, the status updates to ‘96’ (Consumed to active).</w:t>
      </w:r>
    </w:p>
    <w:p w:rsidR="00350CF9" w:rsidRPr="00B17542" w:rsidRDefault="00350CF9" w:rsidP="00350CF9">
      <w:pPr>
        <w:pStyle w:val="BodyTextIndent"/>
        <w:ind w:left="360"/>
        <w:rPr>
          <w:rFonts w:cs="Arial"/>
        </w:rPr>
      </w:pPr>
    </w:p>
    <w:p w:rsidR="005B6273" w:rsidRPr="00B17542" w:rsidRDefault="005B6273" w:rsidP="005B6273">
      <w:pPr>
        <w:rPr>
          <w:rFonts w:cs="Arial"/>
        </w:rPr>
      </w:pPr>
    </w:p>
    <w:p w:rsidR="00A9320C" w:rsidRDefault="00A9320C">
      <w:pPr>
        <w:pStyle w:val="Heading1"/>
      </w:pPr>
      <w:r>
        <w:br w:type="page"/>
      </w:r>
      <w:bookmarkStart w:id="1660" w:name="_Toc307236230"/>
      <w:bookmarkStart w:id="1661" w:name="_Toc307242994"/>
      <w:bookmarkStart w:id="1662" w:name="_Toc307243158"/>
      <w:bookmarkStart w:id="1663" w:name="_Toc307243321"/>
      <w:bookmarkStart w:id="1664" w:name="_Toc307243469"/>
      <w:bookmarkStart w:id="1665" w:name="_Toc307243630"/>
      <w:bookmarkStart w:id="1666" w:name="_Toc307243790"/>
      <w:bookmarkStart w:id="1667" w:name="_Toc307243950"/>
      <w:bookmarkStart w:id="1668" w:name="_Toc307244111"/>
      <w:bookmarkStart w:id="1669" w:name="_Toc307244272"/>
      <w:bookmarkStart w:id="1670" w:name="_Toc307244433"/>
      <w:bookmarkStart w:id="1671" w:name="_Toc307244593"/>
      <w:bookmarkStart w:id="1672" w:name="_Toc307244752"/>
      <w:bookmarkStart w:id="1673" w:name="_Toc307244910"/>
      <w:bookmarkStart w:id="1674" w:name="_Toc307245069"/>
      <w:bookmarkStart w:id="1675" w:name="_Toc307245228"/>
      <w:bookmarkStart w:id="1676" w:name="_Toc307245385"/>
      <w:bookmarkStart w:id="1677" w:name="_Toc307245542"/>
      <w:bookmarkStart w:id="1678" w:name="_Toc307245699"/>
      <w:bookmarkStart w:id="1679" w:name="_Toc307245847"/>
      <w:bookmarkStart w:id="1680" w:name="_Toc307245994"/>
      <w:bookmarkStart w:id="1681" w:name="_Toc307246139"/>
      <w:bookmarkStart w:id="1682" w:name="_Toc307246283"/>
      <w:bookmarkStart w:id="1683" w:name="_Toc307246426"/>
      <w:bookmarkStart w:id="1684" w:name="_Toc307246569"/>
      <w:bookmarkStart w:id="1685" w:name="_Toc307246711"/>
      <w:bookmarkStart w:id="1686" w:name="_Toc307532180"/>
      <w:bookmarkStart w:id="1687" w:name="_Toc307532481"/>
      <w:bookmarkStart w:id="1688" w:name="_Toc307532623"/>
      <w:bookmarkStart w:id="1689" w:name="_Toc307558605"/>
      <w:bookmarkStart w:id="1690" w:name="_Toc307558754"/>
      <w:bookmarkStart w:id="1691" w:name="_Toc307563345"/>
      <w:bookmarkStart w:id="1692" w:name="_Toc307590131"/>
      <w:bookmarkStart w:id="1693" w:name="_Toc307590388"/>
      <w:bookmarkStart w:id="1694" w:name="_Toc307756964"/>
      <w:bookmarkStart w:id="1695" w:name="_Toc307757305"/>
      <w:bookmarkStart w:id="1696" w:name="_Toc307757453"/>
      <w:bookmarkStart w:id="1697" w:name="_Toc307757601"/>
      <w:bookmarkStart w:id="1698" w:name="_Toc308553845"/>
      <w:bookmarkStart w:id="1699" w:name="_Toc314043643"/>
      <w:r>
        <w:lastRenderedPageBreak/>
        <w:t>QUALITY AUDIT AND WEIGHT CHECK</w:t>
      </w:r>
      <w:bookmarkEnd w:id="1615"/>
      <w:bookmarkEnd w:id="1616"/>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p>
    <w:p w:rsidR="00A9320C" w:rsidRDefault="00A9320C"/>
    <w:p w:rsidR="00A9320C" w:rsidRDefault="00A9320C">
      <w:pPr>
        <w:ind w:left="360"/>
        <w:rPr>
          <w:bCs/>
          <w:i/>
          <w:iCs/>
        </w:rPr>
      </w:pPr>
      <w:r>
        <w:t xml:space="preserve">Pallets are directed to the quality audit area through directed </w:t>
      </w:r>
      <w:proofErr w:type="spellStart"/>
      <w:r>
        <w:t>putaway</w:t>
      </w:r>
      <w:proofErr w:type="spellEnd"/>
      <w:r>
        <w:t xml:space="preserve"> and system assigned tasks, as discussed above.  All quality auditing is done outside of the WM.  After the cases pass the audit, inventory control personnel use the option ‘Release </w:t>
      </w:r>
      <w:r w:rsidR="005114E7">
        <w:t xml:space="preserve">ASN </w:t>
      </w:r>
      <w:r>
        <w:t>from Quality</w:t>
      </w:r>
      <w:r w:rsidR="005114E7">
        <w:t xml:space="preserve"> Hold</w:t>
      </w:r>
      <w:r>
        <w:t xml:space="preserve">’ through the UI - </w:t>
      </w:r>
      <w:r>
        <w:rPr>
          <w:b/>
          <w:bCs/>
          <w:i/>
          <w:iCs/>
        </w:rPr>
        <w:t>ASN</w:t>
      </w:r>
      <w:r w:rsidR="005114E7">
        <w:rPr>
          <w:b/>
          <w:bCs/>
          <w:i/>
          <w:iCs/>
        </w:rPr>
        <w:t>s</w:t>
      </w:r>
      <w:r>
        <w:t xml:space="preserve">.  If only certain cases are released from quality hold, then users use the </w:t>
      </w:r>
      <w:r>
        <w:rPr>
          <w:bCs/>
          <w:iCs/>
        </w:rPr>
        <w:t xml:space="preserve">RF </w:t>
      </w:r>
      <w:r>
        <w:rPr>
          <w:b/>
          <w:bCs/>
          <w:i/>
          <w:iCs/>
        </w:rPr>
        <w:t xml:space="preserve">Unlock LPN </w:t>
      </w:r>
      <w:r>
        <w:t xml:space="preserve">option or UI - </w:t>
      </w:r>
      <w:proofErr w:type="spellStart"/>
      <w:r w:rsidR="005114E7">
        <w:rPr>
          <w:b/>
          <w:bCs/>
          <w:i/>
          <w:iCs/>
        </w:rPr>
        <w:t>iLPNs</w:t>
      </w:r>
      <w:proofErr w:type="spellEnd"/>
      <w:r w:rsidR="005114E7">
        <w:rPr>
          <w:b/>
          <w:bCs/>
          <w:i/>
          <w:iCs/>
        </w:rPr>
        <w:t xml:space="preserve"> </w:t>
      </w:r>
      <w:r>
        <w:t xml:space="preserve">to unlock specific cases.  </w:t>
      </w:r>
    </w:p>
    <w:p w:rsidR="00A9320C" w:rsidRDefault="00A9320C">
      <w:pPr>
        <w:ind w:left="360"/>
      </w:pPr>
    </w:p>
    <w:p w:rsidR="001F3E08" w:rsidRDefault="001F3E08" w:rsidP="001F3E08">
      <w:pPr>
        <w:ind w:left="360"/>
        <w:rPr>
          <w:rFonts w:cs="Arial"/>
        </w:rPr>
      </w:pPr>
      <w:r>
        <w:t xml:space="preserve">Note: Stockbridge performs Weight Check before taking the LPNs to QA area. Hogansville performs QA first, and then the LPNs are moved to Weight Check area. </w:t>
      </w:r>
    </w:p>
    <w:p w:rsidR="001F3E08" w:rsidRDefault="001F3E08">
      <w:pPr>
        <w:pStyle w:val="BodyTextIndent"/>
        <w:ind w:left="360"/>
      </w:pPr>
    </w:p>
    <w:p w:rsidR="00A9320C" w:rsidRDefault="00A9320C">
      <w:pPr>
        <w:pStyle w:val="BodyTextIndent"/>
        <w:ind w:left="360"/>
      </w:pPr>
      <w:r>
        <w:t xml:space="preserve">The </w:t>
      </w:r>
      <w:r w:rsidR="00F4450E">
        <w:t>item</w:t>
      </w:r>
      <w:r>
        <w:t xml:space="preserve">s that have missing data elements are also moved to the weight check area through directed </w:t>
      </w:r>
      <w:proofErr w:type="spellStart"/>
      <w:r>
        <w:t>putaway</w:t>
      </w:r>
      <w:proofErr w:type="spellEnd"/>
      <w:r>
        <w:t xml:space="preserve"> and system assigned tasks.  Within this area, critical dimensions and other key data elements must be captured for the </w:t>
      </w:r>
      <w:r w:rsidR="00F4450E">
        <w:t>item</w:t>
      </w:r>
      <w:r>
        <w:t xml:space="preserve">, such as assignment of an active location, the assignment of allocation attributes, </w:t>
      </w:r>
      <w:proofErr w:type="spellStart"/>
      <w:r>
        <w:t>putaway</w:t>
      </w:r>
      <w:proofErr w:type="spellEnd"/>
      <w:r>
        <w:t xml:space="preserve"> type, etc.  The cube and weight data is owned by the host and entered onto the host system.  Updates on the host trigger an update to the WM </w:t>
      </w:r>
      <w:r w:rsidR="00F4450E">
        <w:t>item</w:t>
      </w:r>
      <w:r>
        <w:t xml:space="preserve"> master.  Any fields maintained specifically in WM are updated in WM.  Once the updates are made, the operator uses the RF </w:t>
      </w:r>
      <w:r>
        <w:rPr>
          <w:bCs/>
          <w:iCs/>
        </w:rPr>
        <w:t xml:space="preserve">– </w:t>
      </w:r>
      <w:r>
        <w:rPr>
          <w:b/>
          <w:bCs/>
          <w:i/>
          <w:iCs/>
        </w:rPr>
        <w:t>Unlock LPN</w:t>
      </w:r>
      <w:r>
        <w:t xml:space="preserve"> to remove the WC (Weight Check) lock code from the case. </w:t>
      </w:r>
    </w:p>
    <w:p w:rsidR="00A9320C" w:rsidRDefault="00A9320C">
      <w:pPr>
        <w:pStyle w:val="BodyTextIndent"/>
        <w:ind w:left="360"/>
      </w:pPr>
    </w:p>
    <w:p w:rsidR="00A9320C" w:rsidRDefault="00A9320C">
      <w:pPr>
        <w:pStyle w:val="BodyTextIndent"/>
        <w:ind w:left="360"/>
        <w:rPr>
          <w:rFonts w:cs="Arial"/>
        </w:rPr>
      </w:pPr>
      <w:r>
        <w:t xml:space="preserve">Cases that can be returned to reserve are palletized through the </w:t>
      </w:r>
      <w:r>
        <w:rPr>
          <w:rFonts w:cs="Arial"/>
        </w:rPr>
        <w:t xml:space="preserve">option </w:t>
      </w:r>
      <w:r>
        <w:rPr>
          <w:rFonts w:cs="Arial"/>
          <w:bCs/>
          <w:iCs/>
        </w:rPr>
        <w:t xml:space="preserve">RF – </w:t>
      </w:r>
      <w:r>
        <w:rPr>
          <w:rFonts w:cs="Arial"/>
          <w:b/>
          <w:bCs/>
          <w:i/>
          <w:iCs/>
        </w:rPr>
        <w:t>Palletize Cases</w:t>
      </w:r>
      <w:r>
        <w:rPr>
          <w:rFonts w:cs="Arial"/>
          <w:bCs/>
          <w:iCs/>
        </w:rPr>
        <w:t>.</w:t>
      </w:r>
      <w:r>
        <w:rPr>
          <w:rFonts w:cs="Arial"/>
        </w:rPr>
        <w:t xml:space="preserve">  Once complete, the operator then scans the pallet within the option RF – </w:t>
      </w:r>
      <w:r>
        <w:rPr>
          <w:rFonts w:cs="Arial"/>
          <w:b/>
          <w:bCs/>
          <w:i/>
          <w:iCs/>
        </w:rPr>
        <w:t xml:space="preserve">Warehouse </w:t>
      </w:r>
      <w:proofErr w:type="spellStart"/>
      <w:r>
        <w:rPr>
          <w:rFonts w:cs="Arial"/>
          <w:b/>
          <w:bCs/>
          <w:i/>
          <w:iCs/>
        </w:rPr>
        <w:t>Putaway</w:t>
      </w:r>
      <w:proofErr w:type="spellEnd"/>
      <w:r>
        <w:rPr>
          <w:rFonts w:cs="Arial"/>
          <w:b/>
          <w:bCs/>
          <w:i/>
          <w:iCs/>
        </w:rPr>
        <w:t xml:space="preserve"> Cases, </w:t>
      </w:r>
      <w:r>
        <w:rPr>
          <w:rFonts w:cs="Arial"/>
        </w:rPr>
        <w:t xml:space="preserve">and individual cases are </w:t>
      </w:r>
      <w:proofErr w:type="spellStart"/>
      <w:r>
        <w:rPr>
          <w:rFonts w:cs="Arial"/>
        </w:rPr>
        <w:t>putaway</w:t>
      </w:r>
      <w:proofErr w:type="spellEnd"/>
      <w:r>
        <w:rPr>
          <w:rFonts w:cs="Arial"/>
        </w:rPr>
        <w:t>, as described above</w:t>
      </w:r>
      <w:r>
        <w:rPr>
          <w:rFonts w:cs="Arial"/>
          <w:bCs/>
        </w:rPr>
        <w:t>.</w:t>
      </w:r>
    </w:p>
    <w:p w:rsidR="00A9320C" w:rsidRDefault="00A9320C">
      <w:pPr>
        <w:pStyle w:val="BodyTextIndent"/>
        <w:ind w:left="360"/>
        <w:rPr>
          <w:rFonts w:cs="Arial"/>
        </w:rPr>
      </w:pPr>
      <w:r>
        <w:rPr>
          <w:rFonts w:cs="Arial"/>
        </w:rPr>
        <w:t xml:space="preserve">  </w:t>
      </w:r>
    </w:p>
    <w:p w:rsidR="00A9320C" w:rsidRDefault="00A9320C">
      <w:pPr>
        <w:pStyle w:val="Header"/>
        <w:jc w:val="left"/>
        <w:rPr>
          <w:rFonts w:cs="Arial"/>
        </w:rPr>
      </w:pPr>
      <w:bookmarkStart w:id="1700" w:name="_Toc12288797"/>
      <w:bookmarkStart w:id="1701" w:name="_Toc101934024"/>
      <w:bookmarkStart w:id="1702" w:name="_Toc101934143"/>
      <w:bookmarkEnd w:id="1514"/>
      <w:r>
        <w:rPr>
          <w:rFonts w:cs="Arial"/>
        </w:rPr>
        <w:br w:type="page"/>
      </w:r>
      <w:bookmarkStart w:id="1703" w:name="_Toc307236231"/>
      <w:bookmarkStart w:id="1704" w:name="_Toc307242995"/>
      <w:bookmarkStart w:id="1705" w:name="_Toc307243159"/>
      <w:bookmarkStart w:id="1706" w:name="_Toc307243322"/>
      <w:bookmarkStart w:id="1707" w:name="_Toc307243470"/>
      <w:bookmarkStart w:id="1708" w:name="_Toc307243631"/>
      <w:bookmarkStart w:id="1709" w:name="_Toc307243791"/>
      <w:bookmarkStart w:id="1710" w:name="_Toc307243951"/>
      <w:bookmarkStart w:id="1711" w:name="_Toc307244112"/>
      <w:bookmarkStart w:id="1712" w:name="_Toc307244273"/>
      <w:bookmarkStart w:id="1713" w:name="_Toc307244434"/>
      <w:bookmarkStart w:id="1714" w:name="_Toc307244594"/>
      <w:bookmarkStart w:id="1715" w:name="_Toc307244753"/>
      <w:bookmarkStart w:id="1716" w:name="_Toc307244911"/>
      <w:bookmarkStart w:id="1717" w:name="_Toc307245070"/>
      <w:bookmarkStart w:id="1718" w:name="_Toc307245229"/>
      <w:bookmarkStart w:id="1719" w:name="_Toc307245386"/>
      <w:bookmarkStart w:id="1720" w:name="_Toc307245543"/>
      <w:bookmarkStart w:id="1721" w:name="_Toc307245700"/>
      <w:bookmarkStart w:id="1722" w:name="_Toc307245848"/>
      <w:bookmarkStart w:id="1723" w:name="_Toc307245995"/>
      <w:bookmarkStart w:id="1724" w:name="_Toc307246140"/>
      <w:bookmarkStart w:id="1725" w:name="_Toc307246284"/>
      <w:bookmarkStart w:id="1726" w:name="_Toc307246427"/>
      <w:bookmarkStart w:id="1727" w:name="_Toc307246570"/>
      <w:bookmarkStart w:id="1728" w:name="_Toc307246712"/>
      <w:bookmarkStart w:id="1729" w:name="_Toc307532181"/>
      <w:bookmarkStart w:id="1730" w:name="_Toc307532482"/>
      <w:bookmarkStart w:id="1731" w:name="_Toc307532624"/>
      <w:bookmarkStart w:id="1732" w:name="_Toc307558606"/>
      <w:bookmarkStart w:id="1733" w:name="_Toc307558755"/>
      <w:bookmarkStart w:id="1734" w:name="_Toc307563346"/>
      <w:bookmarkStart w:id="1735" w:name="_Toc307590132"/>
      <w:bookmarkStart w:id="1736" w:name="_Toc307590389"/>
      <w:bookmarkStart w:id="1737" w:name="_Toc307756965"/>
      <w:bookmarkStart w:id="1738" w:name="_Toc307757306"/>
      <w:bookmarkStart w:id="1739" w:name="_Toc307757454"/>
      <w:bookmarkStart w:id="1740" w:name="_Toc307757602"/>
      <w:bookmarkStart w:id="1741" w:name="_Toc308553846"/>
      <w:bookmarkStart w:id="1742" w:name="_Toc314043644"/>
      <w:r>
        <w:rPr>
          <w:rFonts w:cs="Arial"/>
        </w:rPr>
        <w:lastRenderedPageBreak/>
        <w:t>III.</w:t>
      </w:r>
      <w:r>
        <w:rPr>
          <w:rFonts w:cs="Arial"/>
          <w:b w:val="0"/>
        </w:rPr>
        <w:t xml:space="preserve"> </w:t>
      </w:r>
      <w:bookmarkEnd w:id="1700"/>
      <w:r>
        <w:rPr>
          <w:rFonts w:cs="Arial"/>
        </w:rPr>
        <w:t xml:space="preserve">OUTBOUND – </w:t>
      </w:r>
      <w:r w:rsidR="00B25D0D">
        <w:rPr>
          <w:rFonts w:cs="Arial"/>
        </w:rPr>
        <w:t>DISTRIBUTION ORDER</w:t>
      </w:r>
      <w:r>
        <w:rPr>
          <w:rFonts w:cs="Arial"/>
        </w:rPr>
        <w:t xml:space="preserve"> PROCESSING</w:t>
      </w:r>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p>
    <w:p w:rsidR="00A9320C" w:rsidRDefault="00A9320C">
      <w:pPr>
        <w:ind w:left="360"/>
        <w:rPr>
          <w:rFonts w:cs="Arial"/>
        </w:rPr>
      </w:pPr>
    </w:p>
    <w:p w:rsidR="007D6133" w:rsidRDefault="007D6133" w:rsidP="00D05E42">
      <w:r>
        <w:rPr>
          <w:rFonts w:cs="Arial"/>
          <w:szCs w:val="22"/>
        </w:rPr>
        <w:t>Summary of Order types:</w:t>
      </w:r>
      <w:r w:rsidR="00D05E42">
        <w:rPr>
          <w:rFonts w:cs="Arial"/>
          <w:szCs w:val="22"/>
        </w:rPr>
        <w:t xml:space="preserve"> </w:t>
      </w:r>
      <w:r w:rsidR="00D05E42">
        <w:rPr>
          <w:rFonts w:cs="Arial"/>
        </w:rPr>
        <w:t xml:space="preserve">Carter’s uses the following order types: </w:t>
      </w:r>
      <w:r w:rsidRPr="00274EFC">
        <w:t>Wholesale</w:t>
      </w:r>
      <w:r w:rsidR="00D05E42">
        <w:t xml:space="preserve">, </w:t>
      </w:r>
      <w:proofErr w:type="spellStart"/>
      <w:r w:rsidR="00D05E42">
        <w:t>EComm</w:t>
      </w:r>
      <w:proofErr w:type="spellEnd"/>
      <w:r w:rsidR="00374B57">
        <w:t xml:space="preserve"> (wholesale)</w:t>
      </w:r>
      <w:r w:rsidR="00D05E42">
        <w:t xml:space="preserve">, </w:t>
      </w:r>
      <w:r w:rsidRPr="00274EFC">
        <w:t>Retail</w:t>
      </w:r>
      <w:r w:rsidR="00374B57">
        <w:t xml:space="preserve"> (Carter Stores)</w:t>
      </w:r>
      <w:r w:rsidR="00D05E42">
        <w:t xml:space="preserve">, </w:t>
      </w:r>
      <w:r w:rsidRPr="00274EFC">
        <w:t>Export</w:t>
      </w:r>
      <w:r w:rsidR="00D05E42">
        <w:t xml:space="preserve">, </w:t>
      </w:r>
      <w:r w:rsidRPr="00274EFC">
        <w:t>Rework</w:t>
      </w:r>
      <w:r w:rsidR="00D05E42">
        <w:t xml:space="preserve">, </w:t>
      </w:r>
      <w:r w:rsidRPr="00274EFC">
        <w:t>Repackage</w:t>
      </w:r>
      <w:r w:rsidR="00374B57">
        <w:t xml:space="preserve"> (pre-pack)</w:t>
      </w:r>
      <w:r w:rsidR="00D05E42">
        <w:t xml:space="preserve">, </w:t>
      </w:r>
      <w:proofErr w:type="spellStart"/>
      <w:r w:rsidRPr="00274EFC">
        <w:t>Offprice</w:t>
      </w:r>
      <w:proofErr w:type="spellEnd"/>
      <w:r w:rsidR="00374B57">
        <w:t xml:space="preserve"> (Mark-downs)</w:t>
      </w:r>
      <w:r w:rsidR="00D05E42">
        <w:t xml:space="preserve">, </w:t>
      </w:r>
      <w:r w:rsidRPr="00274EFC">
        <w:t>Transfers</w:t>
      </w:r>
      <w:r w:rsidR="00D05E42">
        <w:t xml:space="preserve">, </w:t>
      </w:r>
      <w:r w:rsidR="00374B57">
        <w:t>Seconds, Discount.</w:t>
      </w:r>
    </w:p>
    <w:p w:rsidR="00D05E42" w:rsidRDefault="00D05E42" w:rsidP="00D05E42"/>
    <w:p w:rsidR="00E522ED" w:rsidRPr="00D16539" w:rsidRDefault="00E522ED" w:rsidP="00D16539">
      <w:pPr>
        <w:pStyle w:val="Heading1"/>
      </w:pPr>
      <w:bookmarkStart w:id="1743" w:name="_Toc261596206"/>
      <w:bookmarkStart w:id="1744" w:name="_Toc288423908"/>
      <w:bookmarkStart w:id="1745" w:name="_Toc307236232"/>
      <w:bookmarkStart w:id="1746" w:name="_Toc307242996"/>
      <w:bookmarkStart w:id="1747" w:name="_Toc307243160"/>
      <w:bookmarkStart w:id="1748" w:name="_Toc307243323"/>
      <w:bookmarkStart w:id="1749" w:name="_Toc307243471"/>
      <w:bookmarkStart w:id="1750" w:name="_Toc307243632"/>
      <w:bookmarkStart w:id="1751" w:name="_Toc307243792"/>
      <w:bookmarkStart w:id="1752" w:name="_Toc307243952"/>
      <w:bookmarkStart w:id="1753" w:name="_Toc307244113"/>
      <w:bookmarkStart w:id="1754" w:name="_Toc307244274"/>
      <w:bookmarkStart w:id="1755" w:name="_Toc307244435"/>
      <w:bookmarkStart w:id="1756" w:name="_Toc307244595"/>
      <w:bookmarkStart w:id="1757" w:name="_Toc307244754"/>
      <w:bookmarkStart w:id="1758" w:name="_Toc307244912"/>
      <w:bookmarkStart w:id="1759" w:name="_Toc307245071"/>
      <w:bookmarkStart w:id="1760" w:name="_Toc307245230"/>
      <w:bookmarkStart w:id="1761" w:name="_Toc307245387"/>
      <w:bookmarkStart w:id="1762" w:name="_Toc307245544"/>
      <w:bookmarkStart w:id="1763" w:name="_Toc307245701"/>
      <w:bookmarkStart w:id="1764" w:name="_Toc307245849"/>
      <w:bookmarkStart w:id="1765" w:name="_Toc307245996"/>
      <w:bookmarkStart w:id="1766" w:name="_Toc307246141"/>
      <w:bookmarkStart w:id="1767" w:name="_Toc307246285"/>
      <w:bookmarkStart w:id="1768" w:name="_Toc307246428"/>
      <w:bookmarkStart w:id="1769" w:name="_Toc307246571"/>
      <w:bookmarkStart w:id="1770" w:name="_Toc307246713"/>
      <w:bookmarkStart w:id="1771" w:name="_Toc307532182"/>
      <w:bookmarkStart w:id="1772" w:name="_Toc307532483"/>
      <w:bookmarkStart w:id="1773" w:name="_Toc307532625"/>
      <w:bookmarkStart w:id="1774" w:name="_Toc307558607"/>
      <w:bookmarkStart w:id="1775" w:name="_Toc307558756"/>
      <w:bookmarkStart w:id="1776" w:name="_Toc307563347"/>
      <w:bookmarkStart w:id="1777" w:name="_Toc307590133"/>
      <w:bookmarkStart w:id="1778" w:name="_Toc307590390"/>
      <w:bookmarkStart w:id="1779" w:name="_Toc307756966"/>
      <w:bookmarkStart w:id="1780" w:name="_Toc307757307"/>
      <w:bookmarkStart w:id="1781" w:name="_Toc307757455"/>
      <w:bookmarkStart w:id="1782" w:name="_Toc307757603"/>
      <w:bookmarkStart w:id="1783" w:name="_Toc308553847"/>
      <w:bookmarkStart w:id="1784" w:name="_Toc314043645"/>
      <w:r w:rsidRPr="00D16539">
        <w:t>WAVE MANAGEMENT</w:t>
      </w:r>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p>
    <w:p w:rsidR="00E522ED" w:rsidRPr="00B65A88" w:rsidRDefault="00E522ED" w:rsidP="00E522ED">
      <w:pPr>
        <w:rPr>
          <w:rFonts w:cs="Arial"/>
          <w:szCs w:val="22"/>
        </w:rPr>
      </w:pPr>
    </w:p>
    <w:p w:rsidR="00E522ED" w:rsidRPr="00B65A88" w:rsidRDefault="00E522ED" w:rsidP="00E522ED">
      <w:pPr>
        <w:ind w:left="547"/>
        <w:rPr>
          <w:rFonts w:cs="Arial"/>
          <w:szCs w:val="22"/>
        </w:rPr>
      </w:pPr>
      <w:r>
        <w:rPr>
          <w:rFonts w:cs="Arial"/>
          <w:szCs w:val="22"/>
        </w:rPr>
        <w:t xml:space="preserve">Outbound orders (Distribution Orders) are sent from the host system (Omnia) to WM. The orders are </w:t>
      </w:r>
      <w:r>
        <w:rPr>
          <w:rFonts w:cs="Arial"/>
          <w:i/>
          <w:szCs w:val="22"/>
        </w:rPr>
        <w:t xml:space="preserve">soft allocated </w:t>
      </w:r>
      <w:r>
        <w:rPr>
          <w:rFonts w:cs="Arial"/>
          <w:szCs w:val="22"/>
        </w:rPr>
        <w:t xml:space="preserve">against host inventory prior to being interfaced to WM. </w:t>
      </w:r>
    </w:p>
    <w:p w:rsidR="00E522ED" w:rsidRPr="00B65A88" w:rsidRDefault="00E522ED" w:rsidP="00E522ED">
      <w:pPr>
        <w:ind w:left="547"/>
        <w:rPr>
          <w:rFonts w:cs="Arial"/>
          <w:szCs w:val="22"/>
        </w:rPr>
      </w:pPr>
    </w:p>
    <w:p w:rsidR="00E522ED" w:rsidRPr="00B65A88" w:rsidRDefault="00E522ED" w:rsidP="00E522ED">
      <w:pPr>
        <w:ind w:left="547"/>
        <w:rPr>
          <w:rFonts w:cs="Arial"/>
          <w:szCs w:val="22"/>
        </w:rPr>
      </w:pPr>
      <w:r>
        <w:rPr>
          <w:rFonts w:cs="Arial"/>
          <w:szCs w:val="22"/>
        </w:rPr>
        <w:t xml:space="preserve">Waving is a process within WM of selecting a group of orders from the order pool and making the necessary updates to enable these orders to be fulfilled and shipped. A wave can be initiated from the web UI </w:t>
      </w:r>
      <w:r>
        <w:rPr>
          <w:rFonts w:cs="Arial"/>
          <w:b/>
          <w:i/>
          <w:szCs w:val="22"/>
        </w:rPr>
        <w:t>Run Wave</w:t>
      </w:r>
      <w:r w:rsidR="002B1C3D">
        <w:rPr>
          <w:rFonts w:cs="Arial"/>
          <w:szCs w:val="22"/>
        </w:rPr>
        <w:t xml:space="preserve"> option or from the UNIX</w:t>
      </w:r>
      <w:r>
        <w:rPr>
          <w:rFonts w:cs="Arial"/>
          <w:szCs w:val="22"/>
        </w:rPr>
        <w:t xml:space="preserve"> command line under control of a job scheduler such as ‘</w:t>
      </w:r>
      <w:proofErr w:type="spellStart"/>
      <w:r>
        <w:rPr>
          <w:rFonts w:cs="Arial"/>
          <w:szCs w:val="22"/>
        </w:rPr>
        <w:t>cron</w:t>
      </w:r>
      <w:proofErr w:type="spellEnd"/>
      <w:r>
        <w:rPr>
          <w:rFonts w:cs="Arial"/>
          <w:szCs w:val="22"/>
        </w:rPr>
        <w:t xml:space="preserve">’ to run waves at specific times with specific rules without user intervention. The wave releases orders to warehouse floor users for picking and packing. The Wave also assigns a Ship Via to the orders that are not downloaded with a Ship Via from the host, by using rate shopping logic to find the cheapest carrier.  </w:t>
      </w:r>
    </w:p>
    <w:p w:rsidR="00E522ED" w:rsidRPr="00B65A88" w:rsidRDefault="00E522ED" w:rsidP="00E522ED">
      <w:pPr>
        <w:ind w:left="547"/>
        <w:rPr>
          <w:rFonts w:cs="Arial"/>
          <w:szCs w:val="22"/>
        </w:rPr>
      </w:pPr>
    </w:p>
    <w:p w:rsidR="00E522ED" w:rsidRPr="00B65A88" w:rsidRDefault="00E522ED" w:rsidP="00E522ED">
      <w:pPr>
        <w:ind w:left="547"/>
        <w:rPr>
          <w:rFonts w:cs="Arial"/>
          <w:szCs w:val="22"/>
        </w:rPr>
      </w:pPr>
      <w:r>
        <w:rPr>
          <w:rFonts w:cs="Arial"/>
          <w:szCs w:val="22"/>
        </w:rPr>
        <w:t xml:space="preserve">This section describes the steps that WM goes through once a ship wave is selected to run. Once initiated, there is no user interaction during the process. The later sections describe how personnel process the output of the pick wave. </w:t>
      </w:r>
    </w:p>
    <w:p w:rsidR="00E522ED" w:rsidRPr="00B65A88" w:rsidRDefault="00E522ED" w:rsidP="00E522ED">
      <w:pPr>
        <w:ind w:left="547"/>
        <w:rPr>
          <w:rFonts w:cs="Arial"/>
          <w:szCs w:val="22"/>
        </w:rPr>
      </w:pPr>
    </w:p>
    <w:p w:rsidR="00E522ED" w:rsidRPr="00B65A88" w:rsidRDefault="00E522ED" w:rsidP="00E522ED">
      <w:pPr>
        <w:spacing w:line="360" w:lineRule="auto"/>
        <w:ind w:firstLine="547"/>
        <w:jc w:val="both"/>
        <w:rPr>
          <w:rFonts w:cs="Arial"/>
          <w:szCs w:val="22"/>
        </w:rPr>
      </w:pPr>
      <w:r>
        <w:rPr>
          <w:rFonts w:cs="Arial"/>
          <w:szCs w:val="22"/>
        </w:rPr>
        <w:t>Some key order attributes imported in the Distribution Order (DO) CBO include:</w:t>
      </w:r>
    </w:p>
    <w:p w:rsidR="00E522ED" w:rsidRPr="00B65A88" w:rsidRDefault="00E522ED" w:rsidP="00E522ED">
      <w:pPr>
        <w:pStyle w:val="ListParagraph"/>
        <w:numPr>
          <w:ilvl w:val="0"/>
          <w:numId w:val="36"/>
        </w:numPr>
        <w:spacing w:after="200"/>
        <w:jc w:val="both"/>
        <w:rPr>
          <w:rFonts w:cs="Arial"/>
          <w:sz w:val="22"/>
          <w:szCs w:val="22"/>
        </w:rPr>
      </w:pPr>
      <w:r>
        <w:rPr>
          <w:rFonts w:cs="Arial"/>
          <w:sz w:val="22"/>
          <w:szCs w:val="22"/>
        </w:rPr>
        <w:t>Ship To</w:t>
      </w:r>
    </w:p>
    <w:p w:rsidR="00E522ED" w:rsidRPr="00B65A88" w:rsidRDefault="00E522ED" w:rsidP="00E522ED">
      <w:pPr>
        <w:pStyle w:val="ListParagraph"/>
        <w:numPr>
          <w:ilvl w:val="0"/>
          <w:numId w:val="36"/>
        </w:numPr>
        <w:spacing w:after="200"/>
        <w:jc w:val="both"/>
        <w:rPr>
          <w:rFonts w:cs="Arial"/>
          <w:sz w:val="22"/>
          <w:szCs w:val="22"/>
        </w:rPr>
      </w:pPr>
      <w:r>
        <w:rPr>
          <w:rFonts w:cs="Arial"/>
          <w:sz w:val="22"/>
          <w:szCs w:val="22"/>
        </w:rPr>
        <w:t>Customer information</w:t>
      </w:r>
    </w:p>
    <w:p w:rsidR="00E522ED" w:rsidRPr="00B65A88" w:rsidRDefault="00E522ED" w:rsidP="00E522ED">
      <w:pPr>
        <w:pStyle w:val="ListParagraph"/>
        <w:numPr>
          <w:ilvl w:val="0"/>
          <w:numId w:val="36"/>
        </w:numPr>
        <w:spacing w:after="200"/>
        <w:jc w:val="both"/>
        <w:rPr>
          <w:rFonts w:cs="Arial"/>
          <w:sz w:val="22"/>
          <w:szCs w:val="22"/>
        </w:rPr>
      </w:pPr>
      <w:proofErr w:type="spellStart"/>
      <w:r>
        <w:rPr>
          <w:rFonts w:cs="Arial"/>
          <w:sz w:val="22"/>
          <w:szCs w:val="22"/>
        </w:rPr>
        <w:t>oLPN</w:t>
      </w:r>
      <w:proofErr w:type="spellEnd"/>
      <w:r>
        <w:rPr>
          <w:rFonts w:cs="Arial"/>
          <w:sz w:val="22"/>
          <w:szCs w:val="22"/>
        </w:rPr>
        <w:t xml:space="preserve"> Type, </w:t>
      </w:r>
      <w:proofErr w:type="spellStart"/>
      <w:r>
        <w:rPr>
          <w:rFonts w:cs="Arial"/>
          <w:sz w:val="22"/>
          <w:szCs w:val="22"/>
        </w:rPr>
        <w:t>oLPN</w:t>
      </w:r>
      <w:proofErr w:type="spellEnd"/>
      <w:r>
        <w:rPr>
          <w:rFonts w:cs="Arial"/>
          <w:sz w:val="22"/>
          <w:szCs w:val="22"/>
        </w:rPr>
        <w:t xml:space="preserve"> Break Indicator</w:t>
      </w:r>
    </w:p>
    <w:p w:rsidR="00E522ED" w:rsidRPr="00B65A88" w:rsidRDefault="00E522ED" w:rsidP="00E522ED">
      <w:pPr>
        <w:pStyle w:val="ListParagraph"/>
        <w:numPr>
          <w:ilvl w:val="0"/>
          <w:numId w:val="36"/>
        </w:numPr>
        <w:spacing w:after="200"/>
        <w:jc w:val="both"/>
        <w:rPr>
          <w:rFonts w:cs="Arial"/>
          <w:sz w:val="22"/>
          <w:szCs w:val="22"/>
        </w:rPr>
      </w:pPr>
      <w:r>
        <w:rPr>
          <w:rFonts w:cs="Arial"/>
          <w:sz w:val="22"/>
          <w:szCs w:val="22"/>
        </w:rPr>
        <w:t>Routing Attributes</w:t>
      </w:r>
    </w:p>
    <w:p w:rsidR="00E522ED" w:rsidRPr="00B65A88" w:rsidRDefault="00E522ED" w:rsidP="00E522ED">
      <w:pPr>
        <w:pStyle w:val="ListParagraph"/>
        <w:numPr>
          <w:ilvl w:val="0"/>
          <w:numId w:val="36"/>
        </w:numPr>
        <w:spacing w:after="200"/>
        <w:jc w:val="both"/>
        <w:rPr>
          <w:rFonts w:cs="Arial"/>
          <w:sz w:val="22"/>
          <w:szCs w:val="22"/>
        </w:rPr>
      </w:pPr>
      <w:r>
        <w:rPr>
          <w:rFonts w:cs="Arial"/>
          <w:sz w:val="22"/>
          <w:szCs w:val="22"/>
        </w:rPr>
        <w:t>Stop Sequence</w:t>
      </w:r>
    </w:p>
    <w:p w:rsidR="00E522ED" w:rsidRPr="00B65A88" w:rsidRDefault="00E522ED" w:rsidP="00E522ED">
      <w:pPr>
        <w:pStyle w:val="ListParagraph"/>
        <w:numPr>
          <w:ilvl w:val="0"/>
          <w:numId w:val="36"/>
        </w:numPr>
        <w:spacing w:after="200"/>
        <w:jc w:val="both"/>
        <w:rPr>
          <w:rFonts w:cs="Arial"/>
          <w:sz w:val="22"/>
          <w:szCs w:val="22"/>
        </w:rPr>
      </w:pPr>
      <w:r>
        <w:rPr>
          <w:rFonts w:cs="Arial"/>
          <w:sz w:val="22"/>
          <w:szCs w:val="22"/>
        </w:rPr>
        <w:t xml:space="preserve">Special Labeling Requirements </w:t>
      </w:r>
    </w:p>
    <w:p w:rsidR="007D6133" w:rsidRDefault="00E522ED">
      <w:pPr>
        <w:ind w:left="360"/>
        <w:rPr>
          <w:rFonts w:cs="Arial"/>
        </w:rPr>
      </w:pPr>
      <w:r>
        <w:rPr>
          <w:rFonts w:cs="Arial"/>
        </w:rPr>
        <w:t>Carter’s runs the standard picking wave only. Replenishment waves are not run separately, and are done through picking waves / slotting interface.</w:t>
      </w:r>
    </w:p>
    <w:p w:rsidR="00E522ED" w:rsidRDefault="00E522ED">
      <w:pPr>
        <w:ind w:left="360"/>
        <w:rPr>
          <w:rFonts w:cs="Arial"/>
        </w:rPr>
      </w:pPr>
    </w:p>
    <w:p w:rsidR="00E522ED" w:rsidRPr="00E522ED" w:rsidRDefault="00E522ED">
      <w:pPr>
        <w:ind w:left="360"/>
        <w:rPr>
          <w:rFonts w:cs="Arial"/>
          <w:b/>
        </w:rPr>
      </w:pPr>
      <w:r w:rsidRPr="00E522ED">
        <w:rPr>
          <w:rFonts w:cs="Arial"/>
          <w:b/>
        </w:rPr>
        <w:t>WM Wave Output</w:t>
      </w:r>
    </w:p>
    <w:p w:rsidR="00E522ED" w:rsidRPr="00D23DE9" w:rsidRDefault="00E522ED" w:rsidP="00D23DE9">
      <w:pPr>
        <w:shd w:val="clear" w:color="auto" w:fill="8DB3E2"/>
        <w:ind w:left="360"/>
        <w:rPr>
          <w:rFonts w:cs="Arial"/>
          <w:b/>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1977"/>
        <w:gridCol w:w="1846"/>
        <w:gridCol w:w="1806"/>
        <w:gridCol w:w="1781"/>
      </w:tblGrid>
      <w:tr w:rsidR="002F0D41" w:rsidRPr="00D23DE9" w:rsidTr="00F4450E">
        <w:tc>
          <w:tcPr>
            <w:tcW w:w="1915" w:type="dxa"/>
            <w:shd w:val="clear" w:color="auto" w:fill="C6D9F1"/>
          </w:tcPr>
          <w:p w:rsidR="00E522ED" w:rsidRPr="00F4450E" w:rsidRDefault="00E522ED" w:rsidP="00D23DE9">
            <w:pPr>
              <w:shd w:val="clear" w:color="auto" w:fill="8DB3E2"/>
              <w:rPr>
                <w:rFonts w:cs="Arial"/>
                <w:b/>
              </w:rPr>
            </w:pPr>
            <w:r w:rsidRPr="00F4450E">
              <w:rPr>
                <w:rFonts w:cs="Arial"/>
                <w:b/>
              </w:rPr>
              <w:t>Wave Type</w:t>
            </w:r>
          </w:p>
        </w:tc>
        <w:tc>
          <w:tcPr>
            <w:tcW w:w="1915" w:type="dxa"/>
            <w:shd w:val="clear" w:color="auto" w:fill="C6D9F1"/>
          </w:tcPr>
          <w:p w:rsidR="00E522ED" w:rsidRPr="00F4450E" w:rsidRDefault="00E522ED" w:rsidP="00D23DE9">
            <w:pPr>
              <w:shd w:val="clear" w:color="auto" w:fill="8DB3E2"/>
              <w:rPr>
                <w:rFonts w:cs="Arial"/>
                <w:b/>
              </w:rPr>
            </w:pPr>
            <w:r w:rsidRPr="00F4450E">
              <w:rPr>
                <w:rFonts w:cs="Arial"/>
                <w:b/>
              </w:rPr>
              <w:t>Replenishments/ Allocations / Tasks</w:t>
            </w:r>
          </w:p>
        </w:tc>
        <w:tc>
          <w:tcPr>
            <w:tcW w:w="1915" w:type="dxa"/>
            <w:shd w:val="clear" w:color="auto" w:fill="C6D9F1"/>
          </w:tcPr>
          <w:p w:rsidR="00E522ED" w:rsidRPr="00F4450E" w:rsidRDefault="00E522ED" w:rsidP="00D23DE9">
            <w:pPr>
              <w:shd w:val="clear" w:color="auto" w:fill="8DB3E2"/>
              <w:rPr>
                <w:rFonts w:cs="Arial"/>
                <w:b/>
              </w:rPr>
            </w:pPr>
            <w:r w:rsidRPr="00F4450E">
              <w:rPr>
                <w:rFonts w:cs="Arial"/>
                <w:b/>
              </w:rPr>
              <w:t>Picking / Allocations / Tasks</w:t>
            </w:r>
          </w:p>
        </w:tc>
        <w:tc>
          <w:tcPr>
            <w:tcW w:w="1915" w:type="dxa"/>
            <w:shd w:val="clear" w:color="auto" w:fill="C6D9F1"/>
          </w:tcPr>
          <w:p w:rsidR="00E522ED" w:rsidRPr="00F4450E" w:rsidRDefault="00E522ED" w:rsidP="00D23DE9">
            <w:pPr>
              <w:shd w:val="clear" w:color="auto" w:fill="8DB3E2"/>
              <w:rPr>
                <w:rFonts w:cs="Arial"/>
                <w:b/>
              </w:rPr>
            </w:pPr>
            <w:proofErr w:type="spellStart"/>
            <w:r w:rsidRPr="00F4450E">
              <w:rPr>
                <w:rFonts w:cs="Arial"/>
                <w:b/>
              </w:rPr>
              <w:t>oLPN</w:t>
            </w:r>
            <w:proofErr w:type="spellEnd"/>
            <w:r w:rsidRPr="00F4450E">
              <w:rPr>
                <w:rFonts w:cs="Arial"/>
                <w:b/>
              </w:rPr>
              <w:t xml:space="preserve"> Creation</w:t>
            </w:r>
          </w:p>
        </w:tc>
        <w:tc>
          <w:tcPr>
            <w:tcW w:w="1916" w:type="dxa"/>
            <w:shd w:val="clear" w:color="auto" w:fill="C6D9F1"/>
          </w:tcPr>
          <w:p w:rsidR="00E522ED" w:rsidRPr="00F4450E" w:rsidRDefault="00E522ED" w:rsidP="00D23DE9">
            <w:pPr>
              <w:shd w:val="clear" w:color="auto" w:fill="8DB3E2"/>
              <w:rPr>
                <w:rFonts w:cs="Arial"/>
                <w:b/>
              </w:rPr>
            </w:pPr>
            <w:r w:rsidRPr="00F4450E">
              <w:rPr>
                <w:rFonts w:cs="Arial"/>
                <w:b/>
              </w:rPr>
              <w:t>Print Labels</w:t>
            </w:r>
          </w:p>
        </w:tc>
      </w:tr>
      <w:tr w:rsidR="002F0D41" w:rsidRPr="00E522ED" w:rsidTr="00E522ED">
        <w:tc>
          <w:tcPr>
            <w:tcW w:w="1915" w:type="dxa"/>
          </w:tcPr>
          <w:p w:rsidR="00E522ED" w:rsidRPr="00E522ED" w:rsidRDefault="00E522ED">
            <w:pPr>
              <w:rPr>
                <w:rFonts w:cs="Arial"/>
              </w:rPr>
            </w:pPr>
            <w:r w:rsidRPr="00E522ED">
              <w:rPr>
                <w:rFonts w:cs="Arial"/>
              </w:rPr>
              <w:t xml:space="preserve">Standard Picking </w:t>
            </w:r>
          </w:p>
        </w:tc>
        <w:tc>
          <w:tcPr>
            <w:tcW w:w="1915" w:type="dxa"/>
          </w:tcPr>
          <w:p w:rsidR="00E522ED" w:rsidRPr="00E522ED" w:rsidRDefault="00E522ED">
            <w:pPr>
              <w:rPr>
                <w:rFonts w:cs="Arial"/>
              </w:rPr>
            </w:pPr>
            <w:r w:rsidRPr="00E522ED">
              <w:rPr>
                <w:rFonts w:cs="Arial"/>
              </w:rPr>
              <w:t>Y</w:t>
            </w:r>
          </w:p>
        </w:tc>
        <w:tc>
          <w:tcPr>
            <w:tcW w:w="1915" w:type="dxa"/>
          </w:tcPr>
          <w:p w:rsidR="00E522ED" w:rsidRPr="00E522ED" w:rsidRDefault="00E522ED">
            <w:pPr>
              <w:rPr>
                <w:rFonts w:cs="Arial"/>
              </w:rPr>
            </w:pPr>
            <w:r w:rsidRPr="00E522ED">
              <w:rPr>
                <w:rFonts w:cs="Arial"/>
              </w:rPr>
              <w:t>Y</w:t>
            </w:r>
          </w:p>
        </w:tc>
        <w:tc>
          <w:tcPr>
            <w:tcW w:w="1915" w:type="dxa"/>
          </w:tcPr>
          <w:p w:rsidR="00E522ED" w:rsidRPr="00E522ED" w:rsidRDefault="00E522ED">
            <w:pPr>
              <w:rPr>
                <w:rFonts w:cs="Arial"/>
              </w:rPr>
            </w:pPr>
            <w:r w:rsidRPr="00E522ED">
              <w:rPr>
                <w:rFonts w:cs="Arial"/>
              </w:rPr>
              <w:t>Y</w:t>
            </w:r>
          </w:p>
        </w:tc>
        <w:tc>
          <w:tcPr>
            <w:tcW w:w="1916" w:type="dxa"/>
          </w:tcPr>
          <w:p w:rsidR="00E522ED" w:rsidRPr="00E522ED" w:rsidRDefault="00E522ED">
            <w:pPr>
              <w:rPr>
                <w:rFonts w:cs="Arial"/>
              </w:rPr>
            </w:pPr>
            <w:r w:rsidRPr="00E522ED">
              <w:rPr>
                <w:rFonts w:cs="Arial"/>
              </w:rPr>
              <w:t>Y</w:t>
            </w:r>
          </w:p>
        </w:tc>
      </w:tr>
    </w:tbl>
    <w:p w:rsidR="00E522ED" w:rsidRDefault="00E522ED">
      <w:pPr>
        <w:ind w:left="360"/>
        <w:rPr>
          <w:rFonts w:cs="Arial"/>
        </w:rPr>
      </w:pPr>
    </w:p>
    <w:p w:rsidR="002F0D41" w:rsidRPr="00B65A88" w:rsidRDefault="002F0D41" w:rsidP="002F0D41">
      <w:pPr>
        <w:ind w:left="540"/>
        <w:rPr>
          <w:rFonts w:cs="Arial"/>
          <w:szCs w:val="22"/>
          <w:u w:val="single"/>
        </w:rPr>
      </w:pPr>
      <w:r>
        <w:rPr>
          <w:rFonts w:cs="Arial"/>
          <w:szCs w:val="22"/>
          <w:u w:val="single"/>
        </w:rPr>
        <w:t>Wave Queuing</w:t>
      </w:r>
    </w:p>
    <w:p w:rsidR="002F0D41" w:rsidRPr="00B65A88" w:rsidRDefault="002F0D41" w:rsidP="002F0D41">
      <w:pPr>
        <w:ind w:left="720"/>
        <w:rPr>
          <w:rFonts w:cs="Arial"/>
          <w:szCs w:val="22"/>
        </w:rPr>
      </w:pPr>
    </w:p>
    <w:p w:rsidR="002F0D41" w:rsidRPr="00B65A88" w:rsidRDefault="002F0D41" w:rsidP="002F0D41">
      <w:pPr>
        <w:ind w:left="540"/>
        <w:rPr>
          <w:rFonts w:cs="Arial"/>
          <w:szCs w:val="22"/>
        </w:rPr>
      </w:pPr>
      <w:r>
        <w:rPr>
          <w:rFonts w:cs="Arial"/>
          <w:szCs w:val="22"/>
        </w:rPr>
        <w:t xml:space="preserve">If multiple waves are submitted in WM, WM may queue the waves to process them based on the wave priority. The web UI provides visibility into the current state of waves in the </w:t>
      </w:r>
      <w:r>
        <w:rPr>
          <w:rFonts w:cs="Arial"/>
          <w:szCs w:val="22"/>
        </w:rPr>
        <w:lastRenderedPageBreak/>
        <w:t>wave queue – their scheduling, status, and priority – and allows the user to suspend a wave or change its priority in the queue.</w:t>
      </w:r>
    </w:p>
    <w:p w:rsidR="002F0D41" w:rsidRPr="00B65A88" w:rsidRDefault="002F0D41" w:rsidP="002F0D41">
      <w:pPr>
        <w:pStyle w:val="whs212"/>
        <w:spacing w:before="0" w:beforeAutospacing="0" w:after="0" w:afterAutospacing="0"/>
        <w:ind w:firstLine="720"/>
        <w:rPr>
          <w:snapToGrid w:val="0"/>
          <w:sz w:val="22"/>
          <w:szCs w:val="22"/>
        </w:rPr>
      </w:pPr>
    </w:p>
    <w:p w:rsidR="002F0D41" w:rsidRPr="00B65A88" w:rsidRDefault="002F0D41" w:rsidP="00D16539">
      <w:pPr>
        <w:pStyle w:val="Heading2"/>
      </w:pPr>
      <w:bookmarkStart w:id="1785" w:name="_Toc307236233"/>
      <w:bookmarkStart w:id="1786" w:name="_Toc307242997"/>
      <w:bookmarkStart w:id="1787" w:name="_Toc307243161"/>
      <w:bookmarkStart w:id="1788" w:name="_Toc307243324"/>
      <w:bookmarkStart w:id="1789" w:name="_Toc307243472"/>
      <w:bookmarkStart w:id="1790" w:name="_Toc307243633"/>
      <w:bookmarkStart w:id="1791" w:name="_Toc307243793"/>
      <w:bookmarkStart w:id="1792" w:name="_Toc307243953"/>
      <w:bookmarkStart w:id="1793" w:name="_Toc307244114"/>
      <w:bookmarkStart w:id="1794" w:name="_Toc307244275"/>
      <w:bookmarkStart w:id="1795" w:name="_Toc307244436"/>
      <w:bookmarkStart w:id="1796" w:name="_Toc307244596"/>
      <w:bookmarkStart w:id="1797" w:name="_Toc307244755"/>
      <w:bookmarkStart w:id="1798" w:name="_Toc307244913"/>
      <w:bookmarkStart w:id="1799" w:name="_Toc307245072"/>
      <w:bookmarkStart w:id="1800" w:name="_Toc307245231"/>
      <w:bookmarkStart w:id="1801" w:name="_Toc307245388"/>
      <w:bookmarkStart w:id="1802" w:name="_Toc307245545"/>
      <w:bookmarkStart w:id="1803" w:name="_Toc307245702"/>
      <w:bookmarkStart w:id="1804" w:name="_Toc307245850"/>
      <w:bookmarkStart w:id="1805" w:name="_Toc307245997"/>
      <w:bookmarkStart w:id="1806" w:name="_Toc307246142"/>
      <w:bookmarkStart w:id="1807" w:name="_Toc307246286"/>
      <w:bookmarkStart w:id="1808" w:name="_Toc307246429"/>
      <w:bookmarkStart w:id="1809" w:name="_Toc307246572"/>
      <w:bookmarkStart w:id="1810" w:name="_Toc307246714"/>
      <w:bookmarkStart w:id="1811" w:name="_Toc307532183"/>
      <w:bookmarkStart w:id="1812" w:name="_Toc307532484"/>
      <w:bookmarkStart w:id="1813" w:name="_Toc307532626"/>
      <w:bookmarkStart w:id="1814" w:name="_Toc307558608"/>
      <w:bookmarkStart w:id="1815" w:name="_Toc307558757"/>
      <w:bookmarkStart w:id="1816" w:name="_Toc307563348"/>
      <w:bookmarkStart w:id="1817" w:name="_Toc307590134"/>
      <w:bookmarkStart w:id="1818" w:name="_Toc307590391"/>
      <w:bookmarkStart w:id="1819" w:name="_Toc307756967"/>
      <w:bookmarkStart w:id="1820" w:name="_Toc307757308"/>
      <w:bookmarkStart w:id="1821" w:name="_Toc307757456"/>
      <w:bookmarkStart w:id="1822" w:name="_Toc307757604"/>
      <w:bookmarkStart w:id="1823" w:name="_Toc308553848"/>
      <w:bookmarkStart w:id="1824" w:name="_Toc314043646"/>
      <w:r>
        <w:t>Wave Templates</w:t>
      </w:r>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p>
    <w:p w:rsidR="002F0D41" w:rsidRPr="00B65A88" w:rsidRDefault="002F0D41" w:rsidP="002F0D41">
      <w:pPr>
        <w:ind w:left="720"/>
        <w:rPr>
          <w:rFonts w:cs="Arial"/>
          <w:szCs w:val="22"/>
        </w:rPr>
      </w:pPr>
    </w:p>
    <w:p w:rsidR="002F0D41" w:rsidRPr="00B65A88" w:rsidRDefault="002F0D41" w:rsidP="002F0D41">
      <w:pPr>
        <w:ind w:left="360"/>
        <w:rPr>
          <w:rFonts w:cs="Arial"/>
          <w:szCs w:val="22"/>
        </w:rPr>
      </w:pPr>
      <w:r>
        <w:rPr>
          <w:rFonts w:cs="Arial"/>
          <w:szCs w:val="22"/>
        </w:rPr>
        <w:t xml:space="preserve">The option </w:t>
      </w:r>
      <w:r>
        <w:rPr>
          <w:rFonts w:cs="Arial"/>
          <w:b/>
          <w:i/>
          <w:szCs w:val="22"/>
        </w:rPr>
        <w:t>Picking Wave Parameters</w:t>
      </w:r>
      <w:r>
        <w:rPr>
          <w:rFonts w:cs="Arial"/>
          <w:szCs w:val="22"/>
        </w:rPr>
        <w:t xml:space="preserve"> is used to configure different wave templates. Each wave template is a set of pre-defined configurable parameters that governs how the wave is processed, where inventory is allocated from, and how the order is picked and cubed. The option </w:t>
      </w:r>
      <w:r>
        <w:rPr>
          <w:rFonts w:cs="Arial"/>
          <w:b/>
          <w:i/>
          <w:szCs w:val="22"/>
        </w:rPr>
        <w:t>Ship Wave Templates</w:t>
      </w:r>
      <w:r>
        <w:rPr>
          <w:rFonts w:cs="Arial"/>
          <w:szCs w:val="22"/>
        </w:rPr>
        <w:t xml:space="preserve"> is used to configure the different steps in the wave process (Picking, Routing, Order consolidation etc). Finally, the </w:t>
      </w:r>
      <w:r>
        <w:rPr>
          <w:rFonts w:cs="Arial"/>
          <w:b/>
          <w:i/>
          <w:szCs w:val="22"/>
        </w:rPr>
        <w:t>Run Wave</w:t>
      </w:r>
      <w:r>
        <w:rPr>
          <w:rFonts w:cs="Arial"/>
          <w:szCs w:val="22"/>
        </w:rPr>
        <w:t xml:space="preserve"> option is used to define the logic (rules) used to select orders, based on information contained on the Distribution Order (e.g. order number, customer number, </w:t>
      </w:r>
      <w:r w:rsidR="00F4450E">
        <w:rPr>
          <w:rFonts w:cs="Arial"/>
          <w:szCs w:val="22"/>
        </w:rPr>
        <w:t>item</w:t>
      </w:r>
      <w:r>
        <w:rPr>
          <w:rFonts w:cs="Arial"/>
          <w:szCs w:val="22"/>
        </w:rPr>
        <w:t>, order type, expected shipping date, etc.). The selection sequence, print sequence, and wave capacities are also defined and saved as a wave rule. Wave rules are activated or deactivated before running a wave.  Multiple wave rules may be active for a single wave.</w:t>
      </w:r>
    </w:p>
    <w:p w:rsidR="002F0D41" w:rsidRDefault="002F0D41">
      <w:pPr>
        <w:ind w:left="360"/>
        <w:rPr>
          <w:rFonts w:cs="Arial"/>
        </w:rPr>
      </w:pPr>
    </w:p>
    <w:p w:rsidR="002F0D41" w:rsidRDefault="002F0D41" w:rsidP="002F0D41">
      <w:pPr>
        <w:rPr>
          <w:rFonts w:cs="Arial"/>
        </w:rPr>
      </w:pPr>
      <w:r>
        <w:rPr>
          <w:rFonts w:cs="Arial"/>
        </w:rPr>
        <w:t xml:space="preserve">Following Wave Templates are currently being used at </w:t>
      </w:r>
      <w:r w:rsidR="00374B57">
        <w:rPr>
          <w:rFonts w:cs="Arial"/>
        </w:rPr>
        <w:t>Stockbridge</w:t>
      </w:r>
      <w:r>
        <w:rPr>
          <w:rFonts w:cs="Arial"/>
        </w:rPr>
        <w:t>:</w:t>
      </w:r>
    </w:p>
    <w:p w:rsidR="002F0D41" w:rsidRDefault="002F0D41" w:rsidP="002F0D41">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220"/>
      </w:tblGrid>
      <w:tr w:rsidR="002F0D41" w:rsidRPr="00D569A9" w:rsidTr="00003682">
        <w:tc>
          <w:tcPr>
            <w:tcW w:w="2268" w:type="dxa"/>
          </w:tcPr>
          <w:p w:rsidR="002F0D41" w:rsidRPr="00D569A9" w:rsidRDefault="002F0D41" w:rsidP="00003682">
            <w:pPr>
              <w:rPr>
                <w:rFonts w:cs="Arial"/>
              </w:rPr>
            </w:pPr>
            <w:r w:rsidRPr="00D569A9">
              <w:rPr>
                <w:rFonts w:cs="Arial"/>
              </w:rPr>
              <w:t>Wave Template</w:t>
            </w:r>
          </w:p>
        </w:tc>
        <w:tc>
          <w:tcPr>
            <w:tcW w:w="5220" w:type="dxa"/>
          </w:tcPr>
          <w:p w:rsidR="002F0D41" w:rsidRPr="00D569A9" w:rsidRDefault="00222A7C" w:rsidP="00003682">
            <w:pPr>
              <w:rPr>
                <w:rFonts w:cs="Arial"/>
              </w:rPr>
            </w:pPr>
            <w:r>
              <w:rPr>
                <w:rFonts w:cs="Arial"/>
              </w:rPr>
              <w:t>Wave Template Characteristics</w:t>
            </w:r>
          </w:p>
        </w:tc>
      </w:tr>
      <w:tr w:rsidR="002F0D41" w:rsidRPr="00D569A9" w:rsidTr="00003682">
        <w:tc>
          <w:tcPr>
            <w:tcW w:w="2268" w:type="dxa"/>
          </w:tcPr>
          <w:p w:rsidR="002F0D41" w:rsidRPr="00D569A9" w:rsidRDefault="002F0D41" w:rsidP="00003682">
            <w:pPr>
              <w:rPr>
                <w:rFonts w:cs="Arial"/>
              </w:rPr>
            </w:pPr>
            <w:r w:rsidRPr="00CE65FE">
              <w:t>JC Penny Waves</w:t>
            </w:r>
          </w:p>
        </w:tc>
        <w:tc>
          <w:tcPr>
            <w:tcW w:w="5220" w:type="dxa"/>
          </w:tcPr>
          <w:p w:rsidR="002F0D41" w:rsidRPr="00D569A9" w:rsidRDefault="002F0D41" w:rsidP="00003682">
            <w:pPr>
              <w:rPr>
                <w:rFonts w:cs="Arial"/>
              </w:rPr>
            </w:pPr>
            <w:r w:rsidRPr="00D569A9">
              <w:rPr>
                <w:rFonts w:cs="Arial"/>
              </w:rPr>
              <w:t>No Order consolidation performed</w:t>
            </w:r>
          </w:p>
        </w:tc>
      </w:tr>
      <w:tr w:rsidR="002F0D41" w:rsidRPr="00D569A9" w:rsidTr="00003682">
        <w:tc>
          <w:tcPr>
            <w:tcW w:w="2268" w:type="dxa"/>
          </w:tcPr>
          <w:p w:rsidR="002F0D41" w:rsidRPr="00D569A9" w:rsidRDefault="002F0D41" w:rsidP="00003682">
            <w:pPr>
              <w:rPr>
                <w:rFonts w:cs="Arial"/>
              </w:rPr>
            </w:pPr>
            <w:r w:rsidRPr="00CE65FE">
              <w:t>Static Pick WT</w:t>
            </w:r>
          </w:p>
        </w:tc>
        <w:tc>
          <w:tcPr>
            <w:tcW w:w="5220" w:type="dxa"/>
          </w:tcPr>
          <w:p w:rsidR="002F0D41" w:rsidRPr="00D569A9" w:rsidRDefault="002F0D41" w:rsidP="00003682">
            <w:pPr>
              <w:rPr>
                <w:rFonts w:cs="Arial"/>
              </w:rPr>
            </w:pPr>
            <w:r w:rsidRPr="00D569A9">
              <w:rPr>
                <w:rFonts w:cs="Arial"/>
              </w:rPr>
              <w:t xml:space="preserve">Picking through </w:t>
            </w:r>
            <w:r>
              <w:t>permanent l</w:t>
            </w:r>
            <w:r w:rsidR="00222A7C">
              <w:t>ocations - p</w:t>
            </w:r>
            <w:r w:rsidRPr="00CE65FE">
              <w:t>ick mods 2,3, &amp; 4</w:t>
            </w:r>
          </w:p>
        </w:tc>
      </w:tr>
      <w:tr w:rsidR="002F0D41" w:rsidRPr="00D569A9" w:rsidTr="00003682">
        <w:tc>
          <w:tcPr>
            <w:tcW w:w="2268" w:type="dxa"/>
          </w:tcPr>
          <w:p w:rsidR="002F0D41" w:rsidRPr="00D569A9" w:rsidRDefault="002F0D41" w:rsidP="00003682">
            <w:pPr>
              <w:rPr>
                <w:rFonts w:cs="Arial"/>
              </w:rPr>
            </w:pPr>
            <w:r w:rsidRPr="00CE65FE">
              <w:t>Pick Mod 1 WT</w:t>
            </w:r>
          </w:p>
        </w:tc>
        <w:tc>
          <w:tcPr>
            <w:tcW w:w="5220" w:type="dxa"/>
          </w:tcPr>
          <w:p w:rsidR="002F0D41" w:rsidRPr="00D569A9" w:rsidRDefault="002F0D41" w:rsidP="00003682">
            <w:pPr>
              <w:rPr>
                <w:rFonts w:cs="Arial"/>
              </w:rPr>
            </w:pPr>
            <w:r w:rsidRPr="00D569A9">
              <w:rPr>
                <w:rFonts w:cs="Arial"/>
              </w:rPr>
              <w:t>Picking through pick mod 1</w:t>
            </w:r>
            <w:r w:rsidR="00374B57">
              <w:rPr>
                <w:rFonts w:cs="Arial"/>
              </w:rPr>
              <w:t>, bulk locations</w:t>
            </w:r>
          </w:p>
        </w:tc>
      </w:tr>
      <w:tr w:rsidR="002F0D41" w:rsidRPr="00D569A9" w:rsidTr="00003682">
        <w:tc>
          <w:tcPr>
            <w:tcW w:w="2268" w:type="dxa"/>
          </w:tcPr>
          <w:p w:rsidR="002F0D41" w:rsidRPr="00D569A9" w:rsidRDefault="002F0D41" w:rsidP="00003682">
            <w:pPr>
              <w:rPr>
                <w:rFonts w:cs="Arial"/>
              </w:rPr>
            </w:pPr>
            <w:r w:rsidRPr="00CE65FE">
              <w:t>Convey Bulk</w:t>
            </w:r>
          </w:p>
        </w:tc>
        <w:tc>
          <w:tcPr>
            <w:tcW w:w="5220" w:type="dxa"/>
          </w:tcPr>
          <w:p w:rsidR="002F0D41" w:rsidRPr="00D569A9" w:rsidRDefault="002F0D41" w:rsidP="00003682">
            <w:pPr>
              <w:rPr>
                <w:rFonts w:cs="Arial"/>
              </w:rPr>
            </w:pPr>
            <w:r>
              <w:rPr>
                <w:rFonts w:cs="Arial"/>
              </w:rPr>
              <w:t>Picking through MHE (</w:t>
            </w:r>
            <w:proofErr w:type="spellStart"/>
            <w:r>
              <w:rPr>
                <w:rFonts w:cs="Arial"/>
              </w:rPr>
              <w:t>Atronix</w:t>
            </w:r>
            <w:proofErr w:type="spellEnd"/>
            <w:r>
              <w:rPr>
                <w:rFonts w:cs="Arial"/>
              </w:rPr>
              <w:t>)</w:t>
            </w:r>
          </w:p>
        </w:tc>
      </w:tr>
      <w:tr w:rsidR="002F0D41" w:rsidRPr="00D569A9" w:rsidTr="00003682">
        <w:tc>
          <w:tcPr>
            <w:tcW w:w="2268" w:type="dxa"/>
          </w:tcPr>
          <w:p w:rsidR="002F0D41" w:rsidRPr="00D569A9" w:rsidRDefault="002F0D41" w:rsidP="00003682">
            <w:pPr>
              <w:rPr>
                <w:rFonts w:cs="Arial"/>
              </w:rPr>
            </w:pPr>
            <w:r>
              <w:t>Floor Bulk</w:t>
            </w:r>
          </w:p>
        </w:tc>
        <w:tc>
          <w:tcPr>
            <w:tcW w:w="5220" w:type="dxa"/>
          </w:tcPr>
          <w:p w:rsidR="002F0D41" w:rsidRPr="00D569A9" w:rsidRDefault="00222A7C" w:rsidP="00222A7C">
            <w:pPr>
              <w:rPr>
                <w:rFonts w:cs="Arial"/>
              </w:rPr>
            </w:pPr>
            <w:r>
              <w:t>Bulk pick, n</w:t>
            </w:r>
            <w:r w:rsidR="002F0D41">
              <w:t>o</w:t>
            </w:r>
            <w:r w:rsidR="002F0D41" w:rsidRPr="00CE65FE">
              <w:t xml:space="preserve"> information </w:t>
            </w:r>
            <w:r w:rsidR="002F0D41">
              <w:t xml:space="preserve">sent </w:t>
            </w:r>
            <w:r w:rsidR="002F0D41" w:rsidRPr="00CE65FE">
              <w:t>to MHE</w:t>
            </w:r>
          </w:p>
        </w:tc>
      </w:tr>
      <w:tr w:rsidR="002F0D41" w:rsidRPr="00D569A9" w:rsidTr="00003682">
        <w:tc>
          <w:tcPr>
            <w:tcW w:w="2268" w:type="dxa"/>
          </w:tcPr>
          <w:p w:rsidR="002F0D41" w:rsidRPr="00D569A9" w:rsidRDefault="002F0D41" w:rsidP="00003682">
            <w:pPr>
              <w:rPr>
                <w:rFonts w:cs="Arial"/>
              </w:rPr>
            </w:pPr>
            <w:r w:rsidRPr="00CE65FE">
              <w:t>Rework template</w:t>
            </w:r>
          </w:p>
        </w:tc>
        <w:tc>
          <w:tcPr>
            <w:tcW w:w="5220" w:type="dxa"/>
          </w:tcPr>
          <w:p w:rsidR="002F0D41" w:rsidRPr="00D569A9" w:rsidRDefault="002F0D41" w:rsidP="00222A7C">
            <w:pPr>
              <w:rPr>
                <w:rFonts w:cs="Arial"/>
              </w:rPr>
            </w:pPr>
            <w:r>
              <w:t>R</w:t>
            </w:r>
            <w:r w:rsidRPr="00CE65FE">
              <w:t>ework</w:t>
            </w:r>
            <w:r>
              <w:t xml:space="preserve"> </w:t>
            </w:r>
            <w:r w:rsidR="00222A7C">
              <w:t>orders</w:t>
            </w:r>
            <w:r>
              <w:t xml:space="preserve"> (Assortments)</w:t>
            </w:r>
          </w:p>
        </w:tc>
      </w:tr>
      <w:tr w:rsidR="002F0D41" w:rsidRPr="00D569A9" w:rsidTr="00003682">
        <w:tc>
          <w:tcPr>
            <w:tcW w:w="2268" w:type="dxa"/>
          </w:tcPr>
          <w:p w:rsidR="002F0D41" w:rsidRPr="00D569A9" w:rsidRDefault="002F0D41" w:rsidP="00003682">
            <w:pPr>
              <w:rPr>
                <w:rFonts w:cs="Arial"/>
              </w:rPr>
            </w:pPr>
            <w:r w:rsidRPr="00CE65FE">
              <w:t>Retail Wave</w:t>
            </w:r>
          </w:p>
        </w:tc>
        <w:tc>
          <w:tcPr>
            <w:tcW w:w="5220" w:type="dxa"/>
          </w:tcPr>
          <w:p w:rsidR="002F0D41" w:rsidRPr="00D569A9" w:rsidRDefault="002F0D41" w:rsidP="00003682">
            <w:pPr>
              <w:rPr>
                <w:rFonts w:cs="Arial"/>
              </w:rPr>
            </w:pPr>
            <w:r>
              <w:rPr>
                <w:rFonts w:cs="Arial"/>
              </w:rPr>
              <w:t xml:space="preserve">executed </w:t>
            </w:r>
            <w:r w:rsidRPr="00CE65FE">
              <w:t>through Put to Store</w:t>
            </w:r>
          </w:p>
        </w:tc>
      </w:tr>
      <w:tr w:rsidR="002F0D41" w:rsidRPr="00D569A9" w:rsidTr="00003682">
        <w:tc>
          <w:tcPr>
            <w:tcW w:w="2268" w:type="dxa"/>
          </w:tcPr>
          <w:p w:rsidR="002F0D41" w:rsidRPr="00D569A9" w:rsidRDefault="002F0D41" w:rsidP="00003682">
            <w:pPr>
              <w:rPr>
                <w:rFonts w:cs="Arial"/>
              </w:rPr>
            </w:pPr>
            <w:r w:rsidRPr="00CE65FE">
              <w:t>Retail Pick Pack</w:t>
            </w:r>
          </w:p>
        </w:tc>
        <w:tc>
          <w:tcPr>
            <w:tcW w:w="5220" w:type="dxa"/>
          </w:tcPr>
          <w:p w:rsidR="002F0D41" w:rsidRPr="00D569A9" w:rsidRDefault="00222A7C" w:rsidP="00003682">
            <w:pPr>
              <w:rPr>
                <w:rFonts w:cs="Arial"/>
              </w:rPr>
            </w:pPr>
            <w:r>
              <w:rPr>
                <w:rFonts w:cs="Arial"/>
              </w:rPr>
              <w:t>e</w:t>
            </w:r>
            <w:r w:rsidR="002F0D41">
              <w:rPr>
                <w:rFonts w:cs="Arial"/>
              </w:rPr>
              <w:t>xecuted through picking module</w:t>
            </w:r>
          </w:p>
        </w:tc>
      </w:tr>
      <w:tr w:rsidR="002F0D41" w:rsidRPr="00D569A9" w:rsidTr="00003682">
        <w:tc>
          <w:tcPr>
            <w:tcW w:w="2268" w:type="dxa"/>
          </w:tcPr>
          <w:p w:rsidR="002F0D41" w:rsidRPr="00D569A9" w:rsidRDefault="002F0D41" w:rsidP="00003682">
            <w:pPr>
              <w:rPr>
                <w:rFonts w:cs="Arial"/>
              </w:rPr>
            </w:pPr>
            <w:r w:rsidRPr="00CE65FE">
              <w:t>Routing Wave</w:t>
            </w:r>
          </w:p>
        </w:tc>
        <w:tc>
          <w:tcPr>
            <w:tcW w:w="5220" w:type="dxa"/>
          </w:tcPr>
          <w:p w:rsidR="002F0D41" w:rsidRPr="00D569A9" w:rsidRDefault="00222A7C" w:rsidP="00003682">
            <w:pPr>
              <w:rPr>
                <w:rFonts w:cs="Arial"/>
              </w:rPr>
            </w:pPr>
            <w:r>
              <w:rPr>
                <w:rFonts w:cs="Arial"/>
              </w:rPr>
              <w:t>f</w:t>
            </w:r>
            <w:r w:rsidR="002F0D41">
              <w:rPr>
                <w:rFonts w:cs="Arial"/>
              </w:rPr>
              <w:t>or JC Penny</w:t>
            </w:r>
          </w:p>
        </w:tc>
      </w:tr>
    </w:tbl>
    <w:p w:rsidR="002F0D41" w:rsidRDefault="002F0D41" w:rsidP="002F0D41">
      <w:pPr>
        <w:rPr>
          <w:rFonts w:cs="Arial"/>
        </w:rPr>
      </w:pPr>
    </w:p>
    <w:p w:rsidR="00DC4C9F" w:rsidRDefault="00DC4C9F" w:rsidP="00DC4C9F">
      <w:pPr>
        <w:rPr>
          <w:rFonts w:cs="Arial"/>
        </w:rPr>
      </w:pPr>
      <w:r>
        <w:rPr>
          <w:rFonts w:cs="Arial"/>
        </w:rPr>
        <w:t>Following Wave Templates are currently being used at Hogansville:</w:t>
      </w:r>
    </w:p>
    <w:p w:rsidR="00DC4C9F" w:rsidRDefault="00DC4C9F" w:rsidP="00DC4C9F">
      <w:pPr>
        <w:rPr>
          <w:rFonts w:cs="Arial"/>
        </w:rPr>
      </w:pPr>
    </w:p>
    <w:tbl>
      <w:tblPr>
        <w:tblW w:w="0" w:type="auto"/>
        <w:tblCellMar>
          <w:left w:w="0" w:type="dxa"/>
          <w:right w:w="0" w:type="dxa"/>
        </w:tblCellMar>
        <w:tblLook w:val="04A0" w:firstRow="1" w:lastRow="0" w:firstColumn="1" w:lastColumn="0" w:noHBand="0" w:noVBand="1"/>
      </w:tblPr>
      <w:tblGrid>
        <w:gridCol w:w="2268"/>
        <w:gridCol w:w="5220"/>
      </w:tblGrid>
      <w:tr w:rsidR="00DC4C9F" w:rsidTr="00783826">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C4C9F" w:rsidRDefault="00DC4C9F" w:rsidP="00783826">
            <w:pPr>
              <w:rPr>
                <w:rFonts w:eastAsia="Calibri" w:cs="Arial"/>
                <w:szCs w:val="22"/>
              </w:rPr>
            </w:pPr>
            <w:r>
              <w:t>Wave Template</w:t>
            </w:r>
          </w:p>
        </w:tc>
        <w:tc>
          <w:tcPr>
            <w:tcW w:w="52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C4C9F" w:rsidRDefault="00DC4C9F" w:rsidP="00783826">
            <w:pPr>
              <w:rPr>
                <w:rFonts w:eastAsia="Calibri" w:cs="Arial"/>
                <w:szCs w:val="22"/>
              </w:rPr>
            </w:pPr>
            <w:r>
              <w:t>Wave Template Characteristics</w:t>
            </w:r>
          </w:p>
        </w:tc>
      </w:tr>
      <w:tr w:rsidR="00DC4C9F" w:rsidTr="00783826">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JC Penny Waves</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No Order consolidation performed</w:t>
            </w:r>
          </w:p>
        </w:tc>
      </w:tr>
      <w:tr w:rsidR="00DC4C9F" w:rsidTr="00783826">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Bulk</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rsidRPr="00D454D2">
              <w:t>Large volume orders are sent to bulk active locations – No order consolidation</w:t>
            </w:r>
          </w:p>
        </w:tc>
      </w:tr>
      <w:tr w:rsidR="00DC4C9F" w:rsidTr="00783826">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Bulk with Consolidation</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rsidRPr="00D454D2">
              <w:t>Same as bulk, but performs order consolidation.</w:t>
            </w:r>
          </w:p>
        </w:tc>
      </w:tr>
      <w:tr w:rsidR="00DC4C9F" w:rsidTr="00783826">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Static Pick</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rsidRPr="00D454D2">
              <w:t>Picking through static active locations</w:t>
            </w:r>
          </w:p>
        </w:tc>
      </w:tr>
      <w:tr w:rsidR="00DC4C9F" w:rsidTr="00783826">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Rework</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Rework orders</w:t>
            </w:r>
          </w:p>
        </w:tc>
      </w:tr>
      <w:tr w:rsidR="00DC4C9F" w:rsidTr="00783826">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Dynamic Pick</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rsidRPr="00D454D2">
              <w:t>Picking through dynamic active locations</w:t>
            </w:r>
          </w:p>
        </w:tc>
      </w:tr>
      <w:tr w:rsidR="00DC4C9F" w:rsidTr="00783826">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Retail Wave</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rsidRPr="00D454D2">
              <w:t>Picking through Put to Store</w:t>
            </w:r>
          </w:p>
        </w:tc>
      </w:tr>
      <w:tr w:rsidR="00DC4C9F" w:rsidTr="00783826">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Retail Pick Pack</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rsidRPr="00D454D2">
              <w:t>Picking through static or dynamic active locations</w:t>
            </w:r>
          </w:p>
        </w:tc>
      </w:tr>
      <w:tr w:rsidR="00DC4C9F" w:rsidTr="00783826">
        <w:tc>
          <w:tcPr>
            <w:tcW w:w="22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t>Routing Wave</w:t>
            </w:r>
          </w:p>
        </w:tc>
        <w:tc>
          <w:tcPr>
            <w:tcW w:w="5220" w:type="dxa"/>
            <w:tcBorders>
              <w:top w:val="nil"/>
              <w:left w:val="nil"/>
              <w:bottom w:val="single" w:sz="8" w:space="0" w:color="auto"/>
              <w:right w:val="single" w:sz="8" w:space="0" w:color="auto"/>
            </w:tcBorders>
            <w:tcMar>
              <w:top w:w="0" w:type="dxa"/>
              <w:left w:w="108" w:type="dxa"/>
              <w:bottom w:w="0" w:type="dxa"/>
              <w:right w:w="108" w:type="dxa"/>
            </w:tcMar>
            <w:hideMark/>
          </w:tcPr>
          <w:p w:rsidR="00DC4C9F" w:rsidRPr="00D454D2" w:rsidRDefault="00DC4C9F" w:rsidP="00783826">
            <w:r w:rsidRPr="00D454D2">
              <w:t>Used to route JC Penney</w:t>
            </w:r>
          </w:p>
        </w:tc>
      </w:tr>
    </w:tbl>
    <w:p w:rsidR="00E24F13" w:rsidRDefault="00E24F13" w:rsidP="002F0D41">
      <w:pPr>
        <w:rPr>
          <w:rFonts w:cs="Arial"/>
        </w:rPr>
      </w:pPr>
    </w:p>
    <w:p w:rsidR="00E24F13" w:rsidRDefault="00E24F13" w:rsidP="002F0D41">
      <w:pPr>
        <w:rPr>
          <w:rFonts w:cs="Arial"/>
        </w:rPr>
      </w:pPr>
    </w:p>
    <w:p w:rsidR="00222A7C" w:rsidRPr="00222A7C" w:rsidRDefault="00222A7C" w:rsidP="00D16539">
      <w:pPr>
        <w:pStyle w:val="Heading2"/>
      </w:pPr>
      <w:bookmarkStart w:id="1825" w:name="_Toc307236234"/>
      <w:bookmarkStart w:id="1826" w:name="_Toc307242998"/>
      <w:bookmarkStart w:id="1827" w:name="_Toc307243162"/>
      <w:bookmarkStart w:id="1828" w:name="_Toc307243325"/>
      <w:bookmarkStart w:id="1829" w:name="_Toc307243473"/>
      <w:bookmarkStart w:id="1830" w:name="_Toc307243634"/>
      <w:bookmarkStart w:id="1831" w:name="_Toc307243794"/>
      <w:bookmarkStart w:id="1832" w:name="_Toc307243954"/>
      <w:bookmarkStart w:id="1833" w:name="_Toc307244115"/>
      <w:bookmarkStart w:id="1834" w:name="_Toc307244276"/>
      <w:bookmarkStart w:id="1835" w:name="_Toc307244437"/>
      <w:bookmarkStart w:id="1836" w:name="_Toc307244597"/>
      <w:bookmarkStart w:id="1837" w:name="_Toc307244756"/>
      <w:bookmarkStart w:id="1838" w:name="_Toc307244914"/>
      <w:bookmarkStart w:id="1839" w:name="_Toc307245073"/>
      <w:bookmarkStart w:id="1840" w:name="_Toc307245232"/>
      <w:bookmarkStart w:id="1841" w:name="_Toc307245389"/>
      <w:bookmarkStart w:id="1842" w:name="_Toc307245546"/>
      <w:bookmarkStart w:id="1843" w:name="_Toc307245703"/>
      <w:bookmarkStart w:id="1844" w:name="_Toc307245851"/>
      <w:bookmarkStart w:id="1845" w:name="_Toc307245998"/>
      <w:bookmarkStart w:id="1846" w:name="_Toc307246143"/>
      <w:bookmarkStart w:id="1847" w:name="_Toc307246287"/>
      <w:bookmarkStart w:id="1848" w:name="_Toc307246430"/>
      <w:bookmarkStart w:id="1849" w:name="_Toc307246573"/>
      <w:bookmarkStart w:id="1850" w:name="_Toc307246715"/>
      <w:bookmarkStart w:id="1851" w:name="_Toc307532184"/>
      <w:bookmarkStart w:id="1852" w:name="_Toc307532485"/>
      <w:bookmarkStart w:id="1853" w:name="_Toc307532627"/>
      <w:bookmarkStart w:id="1854" w:name="_Toc307558609"/>
      <w:bookmarkStart w:id="1855" w:name="_Toc307558758"/>
      <w:bookmarkStart w:id="1856" w:name="_Toc307563349"/>
      <w:bookmarkStart w:id="1857" w:name="_Toc307590135"/>
      <w:bookmarkStart w:id="1858" w:name="_Toc307590392"/>
      <w:bookmarkStart w:id="1859" w:name="_Toc307756968"/>
      <w:bookmarkStart w:id="1860" w:name="_Toc307757309"/>
      <w:bookmarkStart w:id="1861" w:name="_Toc307757457"/>
      <w:bookmarkStart w:id="1862" w:name="_Toc307757605"/>
      <w:bookmarkStart w:id="1863" w:name="_Toc308553849"/>
      <w:bookmarkStart w:id="1864" w:name="_Toc314043647"/>
      <w:r w:rsidRPr="00222A7C">
        <w:t>Wave Monitoring</w:t>
      </w:r>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p>
    <w:p w:rsidR="00222A7C" w:rsidRPr="00B65A88" w:rsidRDefault="00222A7C" w:rsidP="00222A7C">
      <w:pPr>
        <w:ind w:left="360"/>
        <w:rPr>
          <w:rFonts w:cs="Arial"/>
          <w:szCs w:val="22"/>
        </w:rPr>
      </w:pPr>
    </w:p>
    <w:p w:rsidR="00222A7C" w:rsidRPr="00B65A88" w:rsidRDefault="00222A7C" w:rsidP="00222A7C">
      <w:pPr>
        <w:ind w:left="360"/>
        <w:rPr>
          <w:rFonts w:cs="Arial"/>
          <w:szCs w:val="22"/>
        </w:rPr>
      </w:pPr>
      <w:r>
        <w:rPr>
          <w:rFonts w:cs="Arial"/>
          <w:szCs w:val="22"/>
        </w:rPr>
        <w:t xml:space="preserve">The wave manager uses the </w:t>
      </w:r>
      <w:r>
        <w:rPr>
          <w:rFonts w:cs="Arial"/>
          <w:b/>
          <w:i/>
          <w:szCs w:val="22"/>
        </w:rPr>
        <w:t>Waves</w:t>
      </w:r>
      <w:r>
        <w:rPr>
          <w:rFonts w:cs="Arial"/>
          <w:b/>
          <w:szCs w:val="22"/>
        </w:rPr>
        <w:t xml:space="preserve"> </w:t>
      </w:r>
      <w:r>
        <w:rPr>
          <w:rFonts w:cs="Arial"/>
          <w:szCs w:val="22"/>
        </w:rPr>
        <w:t xml:space="preserve">option to monitor the status of wave-related activity (replenishment, picking, packing).  WM shows the status of tasks (replenishment, picking) by type and area, orders, and </w:t>
      </w:r>
      <w:proofErr w:type="spellStart"/>
      <w:r>
        <w:rPr>
          <w:rFonts w:cs="Arial"/>
          <w:szCs w:val="22"/>
        </w:rPr>
        <w:t>oLPNs</w:t>
      </w:r>
      <w:proofErr w:type="spellEnd"/>
      <w:r>
        <w:rPr>
          <w:rFonts w:cs="Arial"/>
          <w:szCs w:val="22"/>
        </w:rPr>
        <w:t>.  The wave manager uses this information to determine when to release tasks or run more waves.  .</w:t>
      </w:r>
    </w:p>
    <w:p w:rsidR="00222A7C" w:rsidRPr="00B65A88" w:rsidRDefault="00222A7C" w:rsidP="00222A7C">
      <w:pPr>
        <w:ind w:left="360"/>
        <w:rPr>
          <w:rFonts w:cs="Arial"/>
          <w:szCs w:val="22"/>
        </w:rPr>
      </w:pPr>
    </w:p>
    <w:p w:rsidR="00222A7C" w:rsidRPr="00B65A88" w:rsidRDefault="00222A7C" w:rsidP="00222A7C">
      <w:pPr>
        <w:ind w:left="360"/>
        <w:rPr>
          <w:rFonts w:cs="Arial"/>
          <w:szCs w:val="22"/>
        </w:rPr>
      </w:pPr>
      <w:r>
        <w:rPr>
          <w:rFonts w:cs="Arial"/>
          <w:szCs w:val="22"/>
        </w:rPr>
        <w:t xml:space="preserve">If needed, the wave manager can undo a wave after it is run provided activity for that wave has not yet been started by operations.  WM cancels all the tasks, allocation, </w:t>
      </w:r>
      <w:r w:rsidR="00F4450E">
        <w:rPr>
          <w:rFonts w:cs="Arial"/>
          <w:szCs w:val="22"/>
        </w:rPr>
        <w:t>item</w:t>
      </w:r>
      <w:r>
        <w:rPr>
          <w:rFonts w:cs="Arial"/>
          <w:szCs w:val="22"/>
        </w:rPr>
        <w:t xml:space="preserve"> assignments, and returns the orders to an unselected status so they can be selected in future waves. </w:t>
      </w:r>
    </w:p>
    <w:p w:rsidR="002F0D41" w:rsidRDefault="002F0D41">
      <w:pPr>
        <w:ind w:left="360"/>
        <w:rPr>
          <w:rFonts w:cs="Arial"/>
        </w:rPr>
      </w:pPr>
    </w:p>
    <w:p w:rsidR="00A9320C" w:rsidRDefault="004D685C">
      <w:pPr>
        <w:pStyle w:val="Heading1"/>
      </w:pPr>
      <w:bookmarkStart w:id="1865" w:name="_Toc101934025"/>
      <w:bookmarkStart w:id="1866" w:name="_Toc101934144"/>
      <w:bookmarkStart w:id="1867" w:name="_Toc307236235"/>
      <w:bookmarkStart w:id="1868" w:name="_Toc307242999"/>
      <w:bookmarkStart w:id="1869" w:name="_Toc307243163"/>
      <w:bookmarkStart w:id="1870" w:name="_Toc307243326"/>
      <w:bookmarkStart w:id="1871" w:name="_Toc307243474"/>
      <w:bookmarkStart w:id="1872" w:name="_Toc307243635"/>
      <w:bookmarkStart w:id="1873" w:name="_Toc307243795"/>
      <w:bookmarkStart w:id="1874" w:name="_Toc307243955"/>
      <w:bookmarkStart w:id="1875" w:name="_Toc307244116"/>
      <w:bookmarkStart w:id="1876" w:name="_Toc307244277"/>
      <w:bookmarkStart w:id="1877" w:name="_Toc307244438"/>
      <w:bookmarkStart w:id="1878" w:name="_Toc307244598"/>
      <w:bookmarkStart w:id="1879" w:name="_Toc307244757"/>
      <w:bookmarkStart w:id="1880" w:name="_Toc307244915"/>
      <w:bookmarkStart w:id="1881" w:name="_Toc307245074"/>
      <w:bookmarkStart w:id="1882" w:name="_Toc307245233"/>
      <w:bookmarkStart w:id="1883" w:name="_Toc307245390"/>
      <w:bookmarkStart w:id="1884" w:name="_Toc307245547"/>
      <w:bookmarkStart w:id="1885" w:name="_Toc307245704"/>
      <w:bookmarkStart w:id="1886" w:name="_Toc307245852"/>
      <w:bookmarkStart w:id="1887" w:name="_Toc307245999"/>
      <w:bookmarkStart w:id="1888" w:name="_Toc307246144"/>
      <w:bookmarkStart w:id="1889" w:name="_Toc307246288"/>
      <w:bookmarkStart w:id="1890" w:name="_Toc307246431"/>
      <w:bookmarkStart w:id="1891" w:name="_Toc307246574"/>
      <w:bookmarkStart w:id="1892" w:name="_Toc307246716"/>
      <w:bookmarkStart w:id="1893" w:name="_Toc307532185"/>
      <w:bookmarkStart w:id="1894" w:name="_Toc307532486"/>
      <w:bookmarkStart w:id="1895" w:name="_Toc307532628"/>
      <w:bookmarkStart w:id="1896" w:name="_Toc307558610"/>
      <w:bookmarkStart w:id="1897" w:name="_Toc307558759"/>
      <w:bookmarkStart w:id="1898" w:name="_Toc307563350"/>
      <w:bookmarkStart w:id="1899" w:name="_Toc307590136"/>
      <w:bookmarkStart w:id="1900" w:name="_Toc307590393"/>
      <w:bookmarkStart w:id="1901" w:name="_Toc307756969"/>
      <w:bookmarkStart w:id="1902" w:name="_Toc307757310"/>
      <w:bookmarkStart w:id="1903" w:name="_Toc307757458"/>
      <w:bookmarkStart w:id="1904" w:name="_Toc307757606"/>
      <w:bookmarkStart w:id="1905" w:name="_Toc308553850"/>
      <w:bookmarkStart w:id="1906" w:name="_Toc314043648"/>
      <w:r>
        <w:t xml:space="preserve">CUSTOMER </w:t>
      </w:r>
      <w:r w:rsidR="00A9320C">
        <w:t>ASSORTMENTS</w:t>
      </w:r>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rsidR="00A9320C" w:rsidRDefault="00A9320C"/>
    <w:p w:rsidR="00247D90" w:rsidRDefault="00247D90">
      <w:pPr>
        <w:ind w:left="360"/>
      </w:pPr>
    </w:p>
    <w:p w:rsidR="00F56194" w:rsidRPr="00F56194" w:rsidRDefault="00F56194" w:rsidP="00F56194">
      <w:pPr>
        <w:ind w:left="360"/>
      </w:pPr>
      <w:r>
        <w:t>Customer specific assortments (runs for pre-pack) are bridged down in WM from the host system as distribution orders. Host bridges down the assortment details - pre-pack code, assortment #, and the quantity on the d</w:t>
      </w:r>
      <w:r w:rsidR="00851C71">
        <w:t xml:space="preserve">istribution </w:t>
      </w:r>
      <w:r>
        <w:t>o</w:t>
      </w:r>
      <w:r w:rsidR="00851C71">
        <w:t>rder</w:t>
      </w:r>
      <w:r>
        <w:t xml:space="preserve"> line</w:t>
      </w:r>
      <w:r w:rsidR="00851C71">
        <w:t>.</w:t>
      </w:r>
      <w:r>
        <w:t xml:space="preserve"> </w:t>
      </w:r>
      <w:r w:rsidR="00851C71">
        <w:t>Operators</w:t>
      </w:r>
      <w:r>
        <w:t xml:space="preserve"> access the UI - </w:t>
      </w:r>
      <w:r w:rsidRPr="00F56194">
        <w:rPr>
          <w:b/>
          <w:i/>
        </w:rPr>
        <w:t>Distribution Orders</w:t>
      </w:r>
      <w:r w:rsidRPr="00F56194">
        <w:t xml:space="preserve"> </w:t>
      </w:r>
      <w:r>
        <w:t>option to access the appropriate distribution order detail.</w:t>
      </w:r>
    </w:p>
    <w:p w:rsidR="00F56194" w:rsidRDefault="00F56194">
      <w:pPr>
        <w:ind w:left="360"/>
      </w:pPr>
    </w:p>
    <w:p w:rsidR="00A9320C" w:rsidRDefault="00A9320C" w:rsidP="00851C71">
      <w:pPr>
        <w:ind w:left="360"/>
      </w:pPr>
    </w:p>
    <w:p w:rsidR="00495090" w:rsidRDefault="00495090">
      <w:pPr>
        <w:ind w:left="360"/>
        <w:rPr>
          <w:rFonts w:cs="Arial"/>
        </w:rPr>
      </w:pPr>
    </w:p>
    <w:p w:rsidR="00A9320C" w:rsidRDefault="00355EDC">
      <w:pPr>
        <w:pStyle w:val="Heading1"/>
        <w:rPr>
          <w:rFonts w:cs="Arial"/>
        </w:rPr>
      </w:pPr>
      <w:bookmarkStart w:id="1907" w:name="_Toc101934027"/>
      <w:bookmarkStart w:id="1908" w:name="_Toc101934146"/>
      <w:bookmarkStart w:id="1909" w:name="_Toc307243001"/>
      <w:bookmarkStart w:id="1910" w:name="_Toc307243476"/>
      <w:r>
        <w:rPr>
          <w:rFonts w:cs="Arial"/>
        </w:rPr>
        <w:t xml:space="preserve"> </w:t>
      </w:r>
      <w:bookmarkStart w:id="1911" w:name="_Toc307236237"/>
      <w:bookmarkStart w:id="1912" w:name="_Toc307243165"/>
      <w:bookmarkStart w:id="1913" w:name="_Toc307243328"/>
      <w:bookmarkStart w:id="1914" w:name="_Toc307243637"/>
      <w:bookmarkStart w:id="1915" w:name="_Toc307243797"/>
      <w:bookmarkStart w:id="1916" w:name="_Toc307243957"/>
      <w:bookmarkStart w:id="1917" w:name="_Toc307244118"/>
      <w:bookmarkStart w:id="1918" w:name="_Toc307244279"/>
      <w:bookmarkStart w:id="1919" w:name="_Toc307244440"/>
      <w:bookmarkStart w:id="1920" w:name="_Toc307244600"/>
      <w:bookmarkStart w:id="1921" w:name="_Toc307244759"/>
      <w:bookmarkStart w:id="1922" w:name="_Toc307244917"/>
      <w:bookmarkStart w:id="1923" w:name="_Toc307245076"/>
      <w:bookmarkStart w:id="1924" w:name="_Toc307245235"/>
      <w:bookmarkStart w:id="1925" w:name="_Toc307245392"/>
      <w:bookmarkStart w:id="1926" w:name="_Toc307245549"/>
      <w:bookmarkStart w:id="1927" w:name="_Toc307245706"/>
      <w:bookmarkStart w:id="1928" w:name="_Toc307245854"/>
      <w:bookmarkStart w:id="1929" w:name="_Toc307246001"/>
      <w:bookmarkStart w:id="1930" w:name="_Toc307246146"/>
      <w:bookmarkStart w:id="1931" w:name="_Toc307246290"/>
      <w:bookmarkStart w:id="1932" w:name="_Toc307246433"/>
      <w:bookmarkStart w:id="1933" w:name="_Toc307246576"/>
      <w:bookmarkStart w:id="1934" w:name="_Toc307246718"/>
      <w:bookmarkStart w:id="1935" w:name="_Toc307532186"/>
      <w:bookmarkStart w:id="1936" w:name="_Toc307532487"/>
      <w:bookmarkStart w:id="1937" w:name="_Toc307532629"/>
      <w:bookmarkStart w:id="1938" w:name="_Toc307558611"/>
      <w:bookmarkStart w:id="1939" w:name="_Toc307558760"/>
      <w:bookmarkStart w:id="1940" w:name="_Toc307563351"/>
      <w:bookmarkStart w:id="1941" w:name="_Toc307590137"/>
      <w:bookmarkStart w:id="1942" w:name="_Toc307590394"/>
      <w:bookmarkStart w:id="1943" w:name="_Toc307756970"/>
      <w:bookmarkStart w:id="1944" w:name="_Toc307757311"/>
      <w:bookmarkStart w:id="1945" w:name="_Toc307757459"/>
      <w:bookmarkStart w:id="1946" w:name="_Toc307757607"/>
      <w:bookmarkStart w:id="1947" w:name="_Toc308553851"/>
      <w:bookmarkStart w:id="1948" w:name="_Toc314043649"/>
      <w:r>
        <w:rPr>
          <w:rFonts w:cs="Arial"/>
        </w:rPr>
        <w:t xml:space="preserve">STANDARD PICKING </w:t>
      </w:r>
      <w:r w:rsidR="00A9320C">
        <w:rPr>
          <w:rFonts w:cs="Arial"/>
        </w:rPr>
        <w:t>WAVE</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rsidR="00A9320C" w:rsidRDefault="00A9320C">
      <w:pPr>
        <w:pStyle w:val="Header"/>
        <w:jc w:val="left"/>
        <w:rPr>
          <w:rFonts w:cs="Arial"/>
          <w:b w:val="0"/>
        </w:rPr>
      </w:pPr>
    </w:p>
    <w:p w:rsidR="00B268BF" w:rsidRPr="00B65A88" w:rsidRDefault="00B268BF" w:rsidP="00B268BF">
      <w:pPr>
        <w:ind w:left="547"/>
        <w:rPr>
          <w:rFonts w:cs="Arial"/>
          <w:szCs w:val="22"/>
        </w:rPr>
      </w:pPr>
      <w:r>
        <w:rPr>
          <w:rFonts w:cs="Arial"/>
          <w:szCs w:val="22"/>
        </w:rPr>
        <w:t>A standard picking wave is used to select orders to be processed through the facility.  Once initiated, there is no user interaction during the wave process. During a wave, WM goes through the following processes:</w:t>
      </w:r>
    </w:p>
    <w:p w:rsidR="00B268BF" w:rsidRPr="00B65A88" w:rsidRDefault="00B268BF" w:rsidP="00B268BF">
      <w:pPr>
        <w:numPr>
          <w:ilvl w:val="0"/>
          <w:numId w:val="28"/>
        </w:numPr>
        <w:ind w:left="1440"/>
        <w:rPr>
          <w:rFonts w:cs="Arial"/>
          <w:szCs w:val="22"/>
        </w:rPr>
      </w:pPr>
      <w:r>
        <w:rPr>
          <w:rFonts w:cs="Arial"/>
          <w:szCs w:val="22"/>
        </w:rPr>
        <w:t>Selection and Sequencing of Orders</w:t>
      </w:r>
    </w:p>
    <w:p w:rsidR="00B268BF" w:rsidRPr="00B65A88" w:rsidRDefault="00B268BF" w:rsidP="00B268BF">
      <w:pPr>
        <w:numPr>
          <w:ilvl w:val="0"/>
          <w:numId w:val="29"/>
        </w:numPr>
        <w:ind w:left="1440"/>
        <w:rPr>
          <w:rFonts w:cs="Arial"/>
          <w:szCs w:val="22"/>
        </w:rPr>
      </w:pPr>
      <w:r>
        <w:rPr>
          <w:rFonts w:cs="Arial"/>
          <w:szCs w:val="22"/>
        </w:rPr>
        <w:t>Allocation of Inventory</w:t>
      </w:r>
    </w:p>
    <w:p w:rsidR="00B268BF" w:rsidRPr="00B65A88" w:rsidRDefault="00B268BF" w:rsidP="00B268BF">
      <w:pPr>
        <w:numPr>
          <w:ilvl w:val="0"/>
          <w:numId w:val="30"/>
        </w:numPr>
        <w:ind w:left="1440"/>
        <w:rPr>
          <w:rFonts w:cs="Arial"/>
          <w:szCs w:val="22"/>
        </w:rPr>
      </w:pPr>
      <w:r>
        <w:rPr>
          <w:rFonts w:cs="Arial"/>
          <w:szCs w:val="22"/>
        </w:rPr>
        <w:t xml:space="preserve">Cubing of </w:t>
      </w:r>
      <w:proofErr w:type="spellStart"/>
      <w:r>
        <w:rPr>
          <w:rFonts w:cs="Arial"/>
          <w:szCs w:val="22"/>
        </w:rPr>
        <w:t>oLPNs</w:t>
      </w:r>
      <w:proofErr w:type="spellEnd"/>
    </w:p>
    <w:p w:rsidR="00B268BF" w:rsidRPr="00B65A88" w:rsidRDefault="00B268BF" w:rsidP="00B268BF">
      <w:pPr>
        <w:numPr>
          <w:ilvl w:val="0"/>
          <w:numId w:val="31"/>
        </w:numPr>
        <w:ind w:left="1440"/>
        <w:rPr>
          <w:rFonts w:cs="Arial"/>
          <w:szCs w:val="22"/>
        </w:rPr>
      </w:pPr>
      <w:r>
        <w:rPr>
          <w:rFonts w:cs="Arial"/>
          <w:szCs w:val="22"/>
        </w:rPr>
        <w:t>Generate Replenishment</w:t>
      </w:r>
    </w:p>
    <w:p w:rsidR="00B268BF" w:rsidRPr="00B65A88" w:rsidRDefault="00B268BF" w:rsidP="00B268BF">
      <w:pPr>
        <w:numPr>
          <w:ilvl w:val="0"/>
          <w:numId w:val="31"/>
        </w:numPr>
        <w:ind w:left="1440"/>
        <w:rPr>
          <w:rFonts w:cs="Arial"/>
          <w:szCs w:val="22"/>
        </w:rPr>
      </w:pPr>
      <w:r>
        <w:rPr>
          <w:rFonts w:cs="Arial"/>
          <w:szCs w:val="22"/>
        </w:rPr>
        <w:t>Order consolidation</w:t>
      </w:r>
    </w:p>
    <w:p w:rsidR="00B268BF" w:rsidRPr="00B65A88" w:rsidRDefault="00B268BF" w:rsidP="00B268BF">
      <w:pPr>
        <w:numPr>
          <w:ilvl w:val="0"/>
          <w:numId w:val="31"/>
        </w:numPr>
        <w:ind w:left="1440"/>
        <w:rPr>
          <w:rFonts w:cs="Arial"/>
          <w:szCs w:val="22"/>
        </w:rPr>
      </w:pPr>
      <w:r>
        <w:rPr>
          <w:rFonts w:cs="Arial"/>
          <w:szCs w:val="22"/>
        </w:rPr>
        <w:t>Determine Route and Create Loads</w:t>
      </w:r>
    </w:p>
    <w:p w:rsidR="00B268BF" w:rsidRPr="00B65A88" w:rsidRDefault="00B268BF" w:rsidP="00B268BF">
      <w:pPr>
        <w:numPr>
          <w:ilvl w:val="0"/>
          <w:numId w:val="32"/>
        </w:numPr>
        <w:ind w:left="1440"/>
        <w:rPr>
          <w:rFonts w:cs="Arial"/>
          <w:szCs w:val="22"/>
        </w:rPr>
      </w:pPr>
      <w:r>
        <w:rPr>
          <w:rFonts w:cs="Arial"/>
          <w:szCs w:val="22"/>
        </w:rPr>
        <w:t>Task Creation</w:t>
      </w:r>
    </w:p>
    <w:p w:rsidR="00B268BF" w:rsidRPr="00B65A88" w:rsidRDefault="00B268BF" w:rsidP="00B268BF">
      <w:pPr>
        <w:numPr>
          <w:ilvl w:val="0"/>
          <w:numId w:val="32"/>
        </w:numPr>
        <w:ind w:left="1440"/>
        <w:rPr>
          <w:rFonts w:cs="Arial"/>
          <w:szCs w:val="22"/>
        </w:rPr>
      </w:pPr>
      <w:r>
        <w:rPr>
          <w:rFonts w:cs="Arial"/>
          <w:szCs w:val="22"/>
        </w:rPr>
        <w:t xml:space="preserve">Assign Sorting lanes to </w:t>
      </w:r>
      <w:proofErr w:type="spellStart"/>
      <w:r>
        <w:rPr>
          <w:rFonts w:cs="Arial"/>
          <w:szCs w:val="22"/>
        </w:rPr>
        <w:t>oLPNs</w:t>
      </w:r>
      <w:proofErr w:type="spellEnd"/>
    </w:p>
    <w:p w:rsidR="00B268BF" w:rsidRPr="00B65A88" w:rsidRDefault="00B268BF" w:rsidP="00B268BF">
      <w:pPr>
        <w:numPr>
          <w:ilvl w:val="0"/>
          <w:numId w:val="33"/>
        </w:numPr>
        <w:ind w:left="1440"/>
        <w:rPr>
          <w:rFonts w:cs="Arial"/>
          <w:szCs w:val="22"/>
        </w:rPr>
      </w:pPr>
      <w:r>
        <w:rPr>
          <w:rFonts w:cs="Arial"/>
          <w:szCs w:val="22"/>
        </w:rPr>
        <w:t>Print Documentation</w:t>
      </w:r>
    </w:p>
    <w:p w:rsidR="00A9320C" w:rsidRDefault="00A9320C">
      <w:pPr>
        <w:rPr>
          <w:rFonts w:cs="Arial"/>
        </w:rPr>
      </w:pPr>
    </w:p>
    <w:p w:rsidR="00A9320C" w:rsidRDefault="00A9320C">
      <w:pPr>
        <w:pStyle w:val="Heading2"/>
      </w:pPr>
      <w:bookmarkStart w:id="1949" w:name="_Toc307236238"/>
      <w:bookmarkStart w:id="1950" w:name="_Toc307243166"/>
      <w:bookmarkStart w:id="1951" w:name="_Toc307243329"/>
      <w:bookmarkStart w:id="1952" w:name="_Toc307243638"/>
      <w:bookmarkStart w:id="1953" w:name="_Toc307243798"/>
      <w:bookmarkStart w:id="1954" w:name="_Toc307243958"/>
      <w:bookmarkStart w:id="1955" w:name="_Toc307244119"/>
      <w:bookmarkStart w:id="1956" w:name="_Toc307244280"/>
      <w:bookmarkStart w:id="1957" w:name="_Toc307244441"/>
      <w:bookmarkStart w:id="1958" w:name="_Toc307244601"/>
      <w:bookmarkStart w:id="1959" w:name="_Toc307244760"/>
      <w:bookmarkStart w:id="1960" w:name="_Toc307244918"/>
      <w:bookmarkStart w:id="1961" w:name="_Toc307245077"/>
      <w:bookmarkStart w:id="1962" w:name="_Toc307245236"/>
      <w:bookmarkStart w:id="1963" w:name="_Toc307245393"/>
      <w:bookmarkStart w:id="1964" w:name="_Toc307245550"/>
      <w:bookmarkStart w:id="1965" w:name="_Toc307245707"/>
      <w:bookmarkStart w:id="1966" w:name="_Toc307245855"/>
      <w:bookmarkStart w:id="1967" w:name="_Toc307246002"/>
      <w:bookmarkStart w:id="1968" w:name="_Toc307246147"/>
      <w:bookmarkStart w:id="1969" w:name="_Toc307246291"/>
      <w:bookmarkStart w:id="1970" w:name="_Toc307246434"/>
      <w:bookmarkStart w:id="1971" w:name="_Toc307246577"/>
      <w:bookmarkStart w:id="1972" w:name="_Toc307246719"/>
      <w:bookmarkStart w:id="1973" w:name="_Toc307532187"/>
      <w:bookmarkStart w:id="1974" w:name="_Toc307532488"/>
      <w:bookmarkStart w:id="1975" w:name="_Toc307532630"/>
      <w:bookmarkStart w:id="1976" w:name="_Toc307558612"/>
      <w:bookmarkStart w:id="1977" w:name="_Toc307558761"/>
      <w:bookmarkStart w:id="1978" w:name="_Toc307563352"/>
      <w:bookmarkStart w:id="1979" w:name="_Toc307590138"/>
      <w:bookmarkStart w:id="1980" w:name="_Toc307590395"/>
      <w:bookmarkStart w:id="1981" w:name="_Toc307756971"/>
      <w:bookmarkStart w:id="1982" w:name="_Toc307757312"/>
      <w:bookmarkStart w:id="1983" w:name="_Toc307757460"/>
      <w:bookmarkStart w:id="1984" w:name="_Toc307757608"/>
      <w:bookmarkStart w:id="1985" w:name="_Toc307758015"/>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r>
        <w:t xml:space="preserve">  </w:t>
      </w:r>
      <w:bookmarkStart w:id="1986" w:name="_Toc101934028"/>
      <w:bookmarkStart w:id="1987" w:name="_Toc101934147"/>
      <w:bookmarkStart w:id="1988" w:name="_Toc307243002"/>
      <w:bookmarkStart w:id="1989" w:name="_Toc307243477"/>
      <w:r>
        <w:t xml:space="preserve"> </w:t>
      </w:r>
      <w:bookmarkStart w:id="1990" w:name="_Toc307236239"/>
      <w:bookmarkStart w:id="1991" w:name="_Toc307243167"/>
      <w:bookmarkStart w:id="1992" w:name="_Toc307243330"/>
      <w:bookmarkStart w:id="1993" w:name="_Toc307243639"/>
      <w:bookmarkStart w:id="1994" w:name="_Toc307243799"/>
      <w:bookmarkStart w:id="1995" w:name="_Toc307243959"/>
      <w:bookmarkStart w:id="1996" w:name="_Toc307244120"/>
      <w:bookmarkStart w:id="1997" w:name="_Toc307244281"/>
      <w:bookmarkStart w:id="1998" w:name="_Toc307244442"/>
      <w:bookmarkStart w:id="1999" w:name="_Toc307244602"/>
      <w:bookmarkStart w:id="2000" w:name="_Toc307244761"/>
      <w:bookmarkStart w:id="2001" w:name="_Toc307244919"/>
      <w:bookmarkStart w:id="2002" w:name="_Toc307245078"/>
      <w:bookmarkStart w:id="2003" w:name="_Toc307245237"/>
      <w:bookmarkStart w:id="2004" w:name="_Toc307245394"/>
      <w:bookmarkStart w:id="2005" w:name="_Toc307245551"/>
      <w:bookmarkStart w:id="2006" w:name="_Toc307245708"/>
      <w:bookmarkStart w:id="2007" w:name="_Toc307245856"/>
      <w:bookmarkStart w:id="2008" w:name="_Toc307246003"/>
      <w:bookmarkStart w:id="2009" w:name="_Toc307246148"/>
      <w:bookmarkStart w:id="2010" w:name="_Toc307246292"/>
      <w:bookmarkStart w:id="2011" w:name="_Toc307246435"/>
      <w:bookmarkStart w:id="2012" w:name="_Toc307246578"/>
      <w:bookmarkStart w:id="2013" w:name="_Toc307246720"/>
      <w:bookmarkStart w:id="2014" w:name="_Toc307532188"/>
      <w:bookmarkStart w:id="2015" w:name="_Toc307532489"/>
      <w:bookmarkStart w:id="2016" w:name="_Toc307532631"/>
      <w:bookmarkStart w:id="2017" w:name="_Toc307558613"/>
      <w:bookmarkStart w:id="2018" w:name="_Toc307558762"/>
      <w:bookmarkStart w:id="2019" w:name="_Toc307563353"/>
      <w:bookmarkStart w:id="2020" w:name="_Toc307590139"/>
      <w:bookmarkStart w:id="2021" w:name="_Toc307590396"/>
      <w:bookmarkStart w:id="2022" w:name="_Toc307756972"/>
      <w:bookmarkStart w:id="2023" w:name="_Toc307757313"/>
      <w:bookmarkStart w:id="2024" w:name="_Toc307757461"/>
      <w:bookmarkStart w:id="2025" w:name="_Toc307757609"/>
      <w:bookmarkStart w:id="2026" w:name="_Toc308553852"/>
      <w:bookmarkStart w:id="2027" w:name="_Toc314043650"/>
      <w:r>
        <w:t>Selection</w:t>
      </w:r>
      <w:bookmarkEnd w:id="1986"/>
      <w:bookmarkEnd w:id="1987"/>
      <w:r>
        <w:t xml:space="preserve"> </w:t>
      </w:r>
      <w:r w:rsidR="008B670C">
        <w:rPr>
          <w:rFonts w:cs="Arial"/>
          <w:szCs w:val="22"/>
        </w:rPr>
        <w:t>and Sequencing</w:t>
      </w:r>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p>
    <w:p w:rsidR="00A9320C" w:rsidRDefault="00A9320C">
      <w:pPr>
        <w:rPr>
          <w:rFonts w:cs="Arial"/>
        </w:rPr>
      </w:pPr>
    </w:p>
    <w:p w:rsidR="00A9320C" w:rsidRDefault="00A9320C">
      <w:pPr>
        <w:ind w:left="360"/>
        <w:rPr>
          <w:rFonts w:cs="Arial"/>
        </w:rPr>
      </w:pPr>
      <w:r>
        <w:rPr>
          <w:rFonts w:cs="Arial"/>
        </w:rPr>
        <w:t xml:space="preserve">Personnel set up wave selection rules in the option UI - </w:t>
      </w:r>
      <w:r>
        <w:rPr>
          <w:rFonts w:cs="Arial"/>
          <w:b/>
          <w:bCs/>
          <w:i/>
        </w:rPr>
        <w:t>Run Wave</w:t>
      </w:r>
      <w:r>
        <w:rPr>
          <w:rFonts w:cs="Arial"/>
        </w:rPr>
        <w:t xml:space="preserve">.  These user defined rules control which </w:t>
      </w:r>
      <w:r w:rsidR="00B25D0D">
        <w:rPr>
          <w:rFonts w:cs="Arial"/>
        </w:rPr>
        <w:t>distribution order</w:t>
      </w:r>
      <w:r>
        <w:rPr>
          <w:rFonts w:cs="Arial"/>
        </w:rPr>
        <w:t xml:space="preserve"> should be included in the wave.  Only </w:t>
      </w:r>
      <w:r w:rsidR="00B25D0D">
        <w:rPr>
          <w:rFonts w:cs="Arial"/>
        </w:rPr>
        <w:t xml:space="preserve">distribution </w:t>
      </w:r>
      <w:r w:rsidR="00FA7945">
        <w:rPr>
          <w:rFonts w:cs="Arial"/>
        </w:rPr>
        <w:t>order in status ‘110’ (Released) is</w:t>
      </w:r>
      <w:r>
        <w:rPr>
          <w:rFonts w:cs="Arial"/>
        </w:rPr>
        <w:t xml:space="preserve"> eligible for selection during a shipping wave.  Selection rules are configured based on any field or fields in the </w:t>
      </w:r>
      <w:r w:rsidR="00B25D0D">
        <w:rPr>
          <w:rFonts w:cs="Arial"/>
        </w:rPr>
        <w:t>distribution order</w:t>
      </w:r>
      <w:r>
        <w:rPr>
          <w:rFonts w:cs="Arial"/>
        </w:rPr>
        <w:t xml:space="preserve"> header, </w:t>
      </w:r>
      <w:r w:rsidR="00B25D0D">
        <w:rPr>
          <w:rFonts w:cs="Arial"/>
        </w:rPr>
        <w:t>distribution order</w:t>
      </w:r>
      <w:r>
        <w:rPr>
          <w:rFonts w:cs="Arial"/>
        </w:rPr>
        <w:t xml:space="preserve"> detail, or </w:t>
      </w:r>
      <w:r w:rsidR="00F4450E">
        <w:rPr>
          <w:rFonts w:cs="Arial"/>
        </w:rPr>
        <w:t>item</w:t>
      </w:r>
      <w:r>
        <w:rPr>
          <w:rFonts w:cs="Arial"/>
        </w:rPr>
        <w:t xml:space="preserve"> master.  </w:t>
      </w:r>
    </w:p>
    <w:p w:rsidR="00A9320C" w:rsidRDefault="00A9320C">
      <w:pPr>
        <w:ind w:left="360"/>
        <w:rPr>
          <w:rFonts w:cs="Arial"/>
        </w:rPr>
      </w:pPr>
    </w:p>
    <w:p w:rsidR="00A9320C" w:rsidRDefault="00A9320C">
      <w:pPr>
        <w:ind w:left="360"/>
        <w:rPr>
          <w:rFonts w:cs="Arial"/>
          <w:bCs/>
          <w:iCs/>
        </w:rPr>
      </w:pPr>
      <w:r>
        <w:rPr>
          <w:rFonts w:cs="Arial"/>
        </w:rPr>
        <w:lastRenderedPageBreak/>
        <w:t xml:space="preserve">For Carter’s, selection criteria may include customer, ship by date(s), wave capacity, and certain other </w:t>
      </w:r>
      <w:r w:rsidR="00B25D0D">
        <w:rPr>
          <w:rFonts w:cs="Arial"/>
        </w:rPr>
        <w:t>distribution order</w:t>
      </w:r>
      <w:r>
        <w:rPr>
          <w:rFonts w:cs="Arial"/>
        </w:rPr>
        <w:t xml:space="preserve"> header flags.  The wave capacity constraints include the number of units and </w:t>
      </w:r>
      <w:r w:rsidR="00B25D0D">
        <w:rPr>
          <w:rFonts w:cs="Arial"/>
        </w:rPr>
        <w:t>distribution order</w:t>
      </w:r>
      <w:r>
        <w:rPr>
          <w:rFonts w:cs="Arial"/>
        </w:rPr>
        <w:t xml:space="preserve"> included in a wave.  </w:t>
      </w:r>
    </w:p>
    <w:p w:rsidR="00A9320C" w:rsidRDefault="00A9320C">
      <w:pPr>
        <w:ind w:left="360"/>
        <w:rPr>
          <w:rFonts w:cs="Arial"/>
        </w:rPr>
      </w:pPr>
    </w:p>
    <w:p w:rsidR="00A9320C" w:rsidRDefault="00A9320C">
      <w:bookmarkStart w:id="2028" w:name="_Major?Minor_Picktickets"/>
      <w:bookmarkStart w:id="2029" w:name="_Major/Minor_Picktickets"/>
      <w:bookmarkEnd w:id="2028"/>
      <w:bookmarkEnd w:id="2029"/>
    </w:p>
    <w:p w:rsidR="00A9320C" w:rsidRDefault="00A9320C">
      <w:pPr>
        <w:pStyle w:val="Heading2"/>
      </w:pPr>
      <w:bookmarkStart w:id="2030" w:name="_Toc101934030"/>
      <w:bookmarkStart w:id="2031" w:name="_Toc101934149"/>
      <w:bookmarkStart w:id="2032" w:name="_Toc307236240"/>
      <w:bookmarkStart w:id="2033" w:name="_Toc307243004"/>
      <w:bookmarkStart w:id="2034" w:name="_Toc307243168"/>
      <w:bookmarkStart w:id="2035" w:name="_Toc307243331"/>
      <w:bookmarkStart w:id="2036" w:name="_Toc307243479"/>
      <w:bookmarkStart w:id="2037" w:name="_Toc307243640"/>
      <w:bookmarkStart w:id="2038" w:name="_Toc307243800"/>
      <w:bookmarkStart w:id="2039" w:name="_Toc307243960"/>
      <w:bookmarkStart w:id="2040" w:name="_Toc307244121"/>
      <w:bookmarkStart w:id="2041" w:name="_Toc307244282"/>
      <w:bookmarkStart w:id="2042" w:name="_Toc307244443"/>
      <w:bookmarkStart w:id="2043" w:name="_Toc307244603"/>
      <w:bookmarkStart w:id="2044" w:name="_Toc307244762"/>
      <w:bookmarkStart w:id="2045" w:name="_Toc307244920"/>
      <w:bookmarkStart w:id="2046" w:name="_Toc307245079"/>
      <w:bookmarkStart w:id="2047" w:name="_Toc307245238"/>
      <w:bookmarkStart w:id="2048" w:name="_Toc307245395"/>
      <w:bookmarkStart w:id="2049" w:name="_Toc307245552"/>
      <w:bookmarkStart w:id="2050" w:name="_Toc307245709"/>
      <w:bookmarkStart w:id="2051" w:name="_Toc307245857"/>
      <w:bookmarkStart w:id="2052" w:name="_Toc307246004"/>
      <w:bookmarkStart w:id="2053" w:name="_Toc307246149"/>
      <w:bookmarkStart w:id="2054" w:name="_Toc307246293"/>
      <w:bookmarkStart w:id="2055" w:name="_Toc307246436"/>
      <w:bookmarkStart w:id="2056" w:name="_Toc307246579"/>
      <w:bookmarkStart w:id="2057" w:name="_Toc307246721"/>
      <w:bookmarkStart w:id="2058" w:name="_Toc307532189"/>
      <w:bookmarkStart w:id="2059" w:name="_Toc307532490"/>
      <w:bookmarkStart w:id="2060" w:name="_Toc307532632"/>
      <w:bookmarkStart w:id="2061" w:name="_Toc307558614"/>
      <w:bookmarkStart w:id="2062" w:name="_Toc307558763"/>
      <w:bookmarkStart w:id="2063" w:name="_Toc307563354"/>
      <w:bookmarkStart w:id="2064" w:name="_Toc307590140"/>
      <w:bookmarkStart w:id="2065" w:name="_Toc307590397"/>
      <w:bookmarkStart w:id="2066" w:name="_Toc307756973"/>
      <w:bookmarkStart w:id="2067" w:name="_Toc307757314"/>
      <w:bookmarkStart w:id="2068" w:name="_Toc307757462"/>
      <w:bookmarkStart w:id="2069" w:name="_Toc307757610"/>
      <w:bookmarkStart w:id="2070" w:name="_Toc308553853"/>
      <w:bookmarkStart w:id="2071" w:name="_Toc314043651"/>
      <w:r>
        <w:t>Inventory Allocation</w:t>
      </w:r>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p>
    <w:p w:rsidR="00A9320C" w:rsidRDefault="00A9320C">
      <w:pPr>
        <w:ind w:left="360"/>
        <w:rPr>
          <w:rFonts w:cs="Arial"/>
        </w:rPr>
      </w:pPr>
    </w:p>
    <w:p w:rsidR="00124704" w:rsidRDefault="00124704">
      <w:pPr>
        <w:ind w:left="360"/>
        <w:rPr>
          <w:rFonts w:cs="Arial"/>
          <w:szCs w:val="22"/>
        </w:rPr>
      </w:pPr>
      <w:r>
        <w:rPr>
          <w:rFonts w:cs="Arial"/>
          <w:szCs w:val="22"/>
        </w:rPr>
        <w:t>The host bridges orders after inventory has been found to fulfill the need based on the host systems’ view of the inventory in the four walls of the warehouse. As part of the wave, WM can perform an inventory availability check prior to actually allocating the product. For regular waves, Carter’s configures the wave process to skip the inventory availability check, and directly proceed to “hard” allocation. During hard allocation, if a need cannot be fully met, the general wave templates are configured to   short the distribution order and update the status to ‘120’ (</w:t>
      </w:r>
      <w:r w:rsidR="002A7C79">
        <w:rPr>
          <w:rFonts w:cs="Arial"/>
          <w:szCs w:val="22"/>
        </w:rPr>
        <w:t xml:space="preserve">Partially </w:t>
      </w:r>
      <w:r>
        <w:rPr>
          <w:rFonts w:cs="Arial"/>
          <w:szCs w:val="22"/>
        </w:rPr>
        <w:t>DC Allocated) or to ‘200’ (Cancelled). If an order is fully allocated, WM updates its status to ‘130’ (DC Allocated).</w:t>
      </w:r>
    </w:p>
    <w:p w:rsidR="00D16539" w:rsidRDefault="00D16539">
      <w:pPr>
        <w:ind w:left="360"/>
        <w:rPr>
          <w:rFonts w:cs="Arial"/>
          <w:szCs w:val="22"/>
        </w:rPr>
      </w:pPr>
    </w:p>
    <w:p w:rsidR="00124704" w:rsidRPr="00E708E8" w:rsidRDefault="00124704" w:rsidP="00E708E8">
      <w:pPr>
        <w:ind w:left="360"/>
        <w:rPr>
          <w:rFonts w:cs="Arial"/>
          <w:szCs w:val="22"/>
        </w:rPr>
      </w:pPr>
      <w:bookmarkStart w:id="2072" w:name="_Toc307236241"/>
      <w:bookmarkStart w:id="2073" w:name="_Toc307243005"/>
      <w:bookmarkStart w:id="2074" w:name="_Toc307243169"/>
      <w:bookmarkStart w:id="2075" w:name="_Toc307243332"/>
      <w:bookmarkStart w:id="2076" w:name="_Toc307243480"/>
      <w:bookmarkStart w:id="2077" w:name="_Toc307243641"/>
      <w:bookmarkStart w:id="2078" w:name="_Toc307243801"/>
      <w:bookmarkStart w:id="2079" w:name="_Toc307243961"/>
      <w:bookmarkStart w:id="2080" w:name="_Toc307244122"/>
      <w:bookmarkStart w:id="2081" w:name="_Toc307244283"/>
      <w:bookmarkStart w:id="2082" w:name="_Toc307244444"/>
      <w:bookmarkStart w:id="2083" w:name="_Toc307244604"/>
      <w:bookmarkStart w:id="2084" w:name="_Toc307244763"/>
      <w:bookmarkStart w:id="2085" w:name="_Toc307244921"/>
      <w:bookmarkStart w:id="2086" w:name="_Toc307245080"/>
      <w:bookmarkStart w:id="2087" w:name="_Toc307245239"/>
      <w:bookmarkStart w:id="2088" w:name="_Toc307245396"/>
      <w:bookmarkStart w:id="2089" w:name="_Toc307245553"/>
      <w:r w:rsidRPr="00E708E8">
        <w:rPr>
          <w:rFonts w:cs="Arial"/>
          <w:szCs w:val="22"/>
        </w:rPr>
        <w:t>Allocation Configuration</w:t>
      </w:r>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p>
    <w:p w:rsidR="00124704" w:rsidRPr="00124704" w:rsidRDefault="00124704" w:rsidP="00124704"/>
    <w:p w:rsidR="00A9320C" w:rsidRDefault="00A9320C">
      <w:pPr>
        <w:ind w:left="360"/>
      </w:pPr>
      <w:r>
        <w:rPr>
          <w:rFonts w:cs="Arial"/>
        </w:rPr>
        <w:t xml:space="preserve">  </w:t>
      </w:r>
      <w:r>
        <w:t xml:space="preserve">A Wave Processing Type (WPT) determines from which location(s) WM allocates inventory for a </w:t>
      </w:r>
      <w:r w:rsidR="00B25D0D">
        <w:t>distribution order</w:t>
      </w:r>
      <w:r>
        <w:t xml:space="preserve">.  The WPT can be defaulted in the wave template or on the </w:t>
      </w:r>
      <w:r w:rsidR="00B25D0D">
        <w:t>distribution order</w:t>
      </w:r>
      <w:r>
        <w:t xml:space="preserve">.  </w:t>
      </w:r>
      <w:r w:rsidR="008103C8">
        <w:t xml:space="preserve">Stockbridge </w:t>
      </w:r>
      <w:r>
        <w:t>uses the following WPTs:</w:t>
      </w:r>
    </w:p>
    <w:p w:rsidR="00A9320C" w:rsidRDefault="00A9320C">
      <w:pPr>
        <w:ind w:left="360"/>
      </w:pPr>
    </w:p>
    <w:p w:rsidR="00A9320C" w:rsidRDefault="00A9320C">
      <w:pPr>
        <w:numPr>
          <w:ilvl w:val="0"/>
          <w:numId w:val="5"/>
        </w:numPr>
      </w:pPr>
      <w:r>
        <w:t xml:space="preserve">WPT 1 ‘All from Active’ - WM allocates as many units as possible from active locations to fulfill the need for the wave.  </w:t>
      </w:r>
    </w:p>
    <w:p w:rsidR="00A9320C" w:rsidRDefault="00A9320C">
      <w:pPr>
        <w:numPr>
          <w:ilvl w:val="0"/>
          <w:numId w:val="5"/>
        </w:numPr>
      </w:pPr>
      <w:r>
        <w:t xml:space="preserve">WPT 5 ‘Full Cases from Reserve, Balance from Active’ – WM allocates as many full case quantities from reserve locations and the remaining balance from active locations.  </w:t>
      </w:r>
    </w:p>
    <w:p w:rsidR="00A9320C" w:rsidRDefault="00A9320C">
      <w:pPr>
        <w:numPr>
          <w:ilvl w:val="0"/>
          <w:numId w:val="5"/>
        </w:numPr>
      </w:pPr>
      <w:r>
        <w:t xml:space="preserve">WPT 3 ‘Bulk Processing from Active’ – WM allocates all inventory (pallets or cases) from reserve to dynamic active locations in Pick Module 1.  Cases are allocated in full quantities to fill dynamic active, with the potential to exceed the need by one LPN, if required.  </w:t>
      </w:r>
    </w:p>
    <w:p w:rsidR="007C24FA" w:rsidRDefault="007C24FA" w:rsidP="007C24FA">
      <w:pPr>
        <w:numPr>
          <w:ilvl w:val="0"/>
          <w:numId w:val="5"/>
        </w:numPr>
      </w:pPr>
      <w:r>
        <w:t>WPT 2 ‘</w:t>
      </w:r>
      <w:r w:rsidR="004C240E">
        <w:t>Full Case Bulk from Reserve</w:t>
      </w:r>
      <w:r>
        <w:t>’ –</w:t>
      </w:r>
      <w:r w:rsidR="005C3A41">
        <w:t xml:space="preserve"> WM</w:t>
      </w:r>
      <w:r w:rsidR="005C3A41" w:rsidRPr="005C3A41">
        <w:t xml:space="preserve"> allocate</w:t>
      </w:r>
      <w:r w:rsidR="005C3A41">
        <w:t>s</w:t>
      </w:r>
      <w:r w:rsidR="005C3A41" w:rsidRPr="005C3A41">
        <w:t xml:space="preserve"> entire cases being pulled from reserve to go straight to shipping without having to go through the packing area</w:t>
      </w:r>
      <w:r w:rsidR="004C240E">
        <w:t>.</w:t>
      </w:r>
      <w:r>
        <w:t xml:space="preserve">  </w:t>
      </w:r>
    </w:p>
    <w:p w:rsidR="007C24FA" w:rsidRDefault="004C240E">
      <w:pPr>
        <w:numPr>
          <w:ilvl w:val="0"/>
          <w:numId w:val="5"/>
        </w:numPr>
      </w:pPr>
      <w:r>
        <w:t>WPT 7 ‘</w:t>
      </w:r>
      <w:bookmarkStart w:id="2090" w:name="WAVE_PROC_TYPE__WAVE_PROC_TYPE_DESC"/>
      <w:r>
        <w:t>Rework from Reserve</w:t>
      </w:r>
      <w:bookmarkEnd w:id="2090"/>
      <w:r>
        <w:t xml:space="preserve">’ – </w:t>
      </w:r>
      <w:r w:rsidR="005C3A41" w:rsidRPr="005C3A41">
        <w:t>Rework wave processing type</w:t>
      </w:r>
      <w:r w:rsidR="005C3A41">
        <w:t>.</w:t>
      </w:r>
      <w:r w:rsidR="005C3A41" w:rsidRPr="005C3A41">
        <w:t xml:space="preserve"> </w:t>
      </w:r>
      <w:r w:rsidR="005C3A41">
        <w:t xml:space="preserve">WM allocates </w:t>
      </w:r>
      <w:r w:rsidR="005C3A41" w:rsidRPr="005C3A41">
        <w:t>exact quantity cases that are locked with a lock code</w:t>
      </w:r>
      <w:r>
        <w:t>.</w:t>
      </w:r>
    </w:p>
    <w:p w:rsidR="004C240E" w:rsidRDefault="004C240E">
      <w:pPr>
        <w:numPr>
          <w:ilvl w:val="0"/>
          <w:numId w:val="5"/>
        </w:numPr>
      </w:pPr>
      <w:r>
        <w:t>WPT 9 ‘Retail Bulk from Reserve’ -</w:t>
      </w:r>
      <w:r w:rsidR="008420F1" w:rsidRPr="008420F1">
        <w:t xml:space="preserve"> </w:t>
      </w:r>
      <w:r w:rsidR="005C3A41" w:rsidRPr="005C3A41">
        <w:t xml:space="preserve">Retail </w:t>
      </w:r>
      <w:proofErr w:type="spellStart"/>
      <w:r w:rsidR="005C3A41" w:rsidRPr="005C3A41">
        <w:t>distro’s</w:t>
      </w:r>
      <w:proofErr w:type="spellEnd"/>
      <w:r w:rsidR="005C3A41" w:rsidRPr="005C3A41">
        <w:t xml:space="preserve"> going to a bulk location with inventory being pulled from reserve</w:t>
      </w:r>
      <w:r w:rsidR="00E06E05">
        <w:t>.</w:t>
      </w:r>
      <w:r>
        <w:t xml:space="preserve"> </w:t>
      </w:r>
    </w:p>
    <w:p w:rsidR="00A9320C" w:rsidRDefault="00A9320C">
      <w:pPr>
        <w:ind w:left="360"/>
      </w:pPr>
    </w:p>
    <w:p w:rsidR="008103C8" w:rsidRDefault="008103C8">
      <w:pPr>
        <w:pStyle w:val="BodyTextIndent"/>
        <w:tabs>
          <w:tab w:val="clear" w:pos="-720"/>
        </w:tabs>
        <w:suppressAutoHyphens w:val="0"/>
        <w:ind w:left="360"/>
        <w:rPr>
          <w:snapToGrid/>
        </w:rPr>
      </w:pPr>
      <w:r>
        <w:rPr>
          <w:snapToGrid/>
        </w:rPr>
        <w:t>Hogansville: Uses all the WPT’s used at Stockbridge and also uses the WPT define below:</w:t>
      </w:r>
    </w:p>
    <w:p w:rsidR="008103C8" w:rsidRPr="008103C8" w:rsidRDefault="008103C8" w:rsidP="008103C8">
      <w:pPr>
        <w:numPr>
          <w:ilvl w:val="0"/>
          <w:numId w:val="5"/>
        </w:numPr>
      </w:pPr>
      <w:r>
        <w:t>WPT 6 ‘</w:t>
      </w:r>
      <w:r w:rsidRPr="008103C8">
        <w:t>Bulk from Reserve Cube to capacity’ - Bulk pulls from reserve with the cube to capacity flags set.  This is used for pre</w:t>
      </w:r>
      <w:r w:rsidR="00302E9B">
        <w:t>-</w:t>
      </w:r>
      <w:r w:rsidRPr="008103C8">
        <w:t>pack and assortment orders</w:t>
      </w:r>
    </w:p>
    <w:p w:rsidR="008103C8" w:rsidRDefault="008103C8">
      <w:pPr>
        <w:pStyle w:val="BodyTextIndent"/>
        <w:tabs>
          <w:tab w:val="clear" w:pos="-720"/>
        </w:tabs>
        <w:suppressAutoHyphens w:val="0"/>
        <w:ind w:left="360"/>
        <w:rPr>
          <w:snapToGrid/>
        </w:rPr>
      </w:pPr>
    </w:p>
    <w:p w:rsidR="00A9320C" w:rsidRDefault="00A9320C">
      <w:pPr>
        <w:pStyle w:val="BodyTextIndent"/>
        <w:tabs>
          <w:tab w:val="clear" w:pos="-720"/>
        </w:tabs>
        <w:suppressAutoHyphens w:val="0"/>
        <w:ind w:left="360"/>
        <w:rPr>
          <w:snapToGrid/>
        </w:rPr>
      </w:pPr>
      <w:r>
        <w:rPr>
          <w:snapToGrid/>
        </w:rPr>
        <w:t xml:space="preserve">WPT 5 is used for the majority orders and WPT 3 is used when there are a large number </w:t>
      </w:r>
      <w:r w:rsidR="003D19DF">
        <w:rPr>
          <w:snapToGrid/>
        </w:rPr>
        <w:t xml:space="preserve">of </w:t>
      </w:r>
      <w:r w:rsidR="00B25D0D">
        <w:rPr>
          <w:snapToGrid/>
        </w:rPr>
        <w:t>distribution order</w:t>
      </w:r>
      <w:r w:rsidR="00B9150A">
        <w:rPr>
          <w:snapToGrid/>
        </w:rPr>
        <w:t>s</w:t>
      </w:r>
      <w:r>
        <w:rPr>
          <w:snapToGrid/>
        </w:rPr>
        <w:t xml:space="preserve"> requiring the same subset of </w:t>
      </w:r>
      <w:r w:rsidR="00F4450E">
        <w:rPr>
          <w:snapToGrid/>
        </w:rPr>
        <w:t>item</w:t>
      </w:r>
      <w:r>
        <w:rPr>
          <w:snapToGrid/>
        </w:rPr>
        <w:t xml:space="preserve">s.  A need has not yet been identified for WPT 1, although it is expected that some </w:t>
      </w:r>
      <w:r w:rsidR="00B25D0D">
        <w:rPr>
          <w:snapToGrid/>
        </w:rPr>
        <w:t>distribution order</w:t>
      </w:r>
      <w:r w:rsidR="003D19DF">
        <w:rPr>
          <w:snapToGrid/>
        </w:rPr>
        <w:t>s</w:t>
      </w:r>
      <w:r>
        <w:rPr>
          <w:snapToGrid/>
        </w:rPr>
        <w:t xml:space="preserve"> may require this in the future.</w:t>
      </w:r>
    </w:p>
    <w:p w:rsidR="00A9320C" w:rsidRDefault="00A9320C">
      <w:pPr>
        <w:pStyle w:val="BodyTextIndent"/>
        <w:tabs>
          <w:tab w:val="clear" w:pos="-720"/>
        </w:tabs>
        <w:suppressAutoHyphens w:val="0"/>
        <w:ind w:left="360"/>
        <w:rPr>
          <w:snapToGrid/>
        </w:rPr>
      </w:pPr>
    </w:p>
    <w:p w:rsidR="00A9320C" w:rsidRDefault="00A9320C">
      <w:pPr>
        <w:pStyle w:val="BodyTextIndent"/>
        <w:tabs>
          <w:tab w:val="clear" w:pos="-720"/>
        </w:tabs>
        <w:suppressAutoHyphens w:val="0"/>
        <w:ind w:left="360"/>
        <w:rPr>
          <w:snapToGrid/>
        </w:rPr>
      </w:pPr>
      <w:r>
        <w:rPr>
          <w:snapToGrid/>
        </w:rPr>
        <w:lastRenderedPageBreak/>
        <w:t xml:space="preserve">For inventory allocated from active, WM references the specific pick determination zones where each type of order is to be allocated from.  Specific </w:t>
      </w:r>
      <w:r w:rsidR="008C156B">
        <w:rPr>
          <w:snapToGrid/>
        </w:rPr>
        <w:t>distribution orders</w:t>
      </w:r>
      <w:r>
        <w:rPr>
          <w:snapToGrid/>
        </w:rPr>
        <w:t xml:space="preserve"> are allocated only from pick module 1 that contains only dynamic active locations.  All other </w:t>
      </w:r>
      <w:r w:rsidR="008C156B">
        <w:rPr>
          <w:snapToGrid/>
        </w:rPr>
        <w:t>distribution orders</w:t>
      </w:r>
      <w:r>
        <w:rPr>
          <w:snapToGrid/>
        </w:rPr>
        <w:t xml:space="preserve"> are allocated from the pick modules 2</w:t>
      </w:r>
      <w:r w:rsidR="00124704">
        <w:rPr>
          <w:snapToGrid/>
        </w:rPr>
        <w:t>,</w:t>
      </w:r>
      <w:r>
        <w:rPr>
          <w:snapToGrid/>
        </w:rPr>
        <w:t xml:space="preserve"> 3, </w:t>
      </w:r>
      <w:r w:rsidR="00124704">
        <w:rPr>
          <w:snapToGrid/>
        </w:rPr>
        <w:t xml:space="preserve">&amp; 4 </w:t>
      </w:r>
      <w:r>
        <w:rPr>
          <w:snapToGrid/>
        </w:rPr>
        <w:t xml:space="preserve">that primarily contain pallet and </w:t>
      </w:r>
      <w:r w:rsidR="00060728">
        <w:rPr>
          <w:snapToGrid/>
        </w:rPr>
        <w:t>LPN</w:t>
      </w:r>
      <w:r>
        <w:rPr>
          <w:snapToGrid/>
        </w:rPr>
        <w:t xml:space="preserve"> flow permanently dedicated active locations and some dynamic locations.   </w:t>
      </w:r>
    </w:p>
    <w:p w:rsidR="00A9320C" w:rsidRDefault="00A9320C">
      <w:pPr>
        <w:pStyle w:val="BodyTextIndent"/>
        <w:tabs>
          <w:tab w:val="clear" w:pos="-720"/>
        </w:tabs>
        <w:suppressAutoHyphens w:val="0"/>
        <w:ind w:left="360"/>
        <w:rPr>
          <w:snapToGrid/>
        </w:rPr>
      </w:pPr>
    </w:p>
    <w:p w:rsidR="00A9320C" w:rsidRDefault="00A9320C">
      <w:pPr>
        <w:pStyle w:val="BodyTextIndent"/>
        <w:tabs>
          <w:tab w:val="clear" w:pos="-720"/>
        </w:tabs>
        <w:suppressAutoHyphens w:val="0"/>
        <w:ind w:left="360"/>
        <w:rPr>
          <w:bCs/>
          <w:i/>
          <w:iCs/>
          <w:snapToGrid/>
        </w:rPr>
      </w:pPr>
      <w:r>
        <w:rPr>
          <w:snapToGrid/>
        </w:rPr>
        <w:t xml:space="preserve">In allocating inventory only from Pick Module 1, WM first attempts to allocate from a location within pick module 1 with residual inventory from a previous wave.  If enough </w:t>
      </w:r>
      <w:proofErr w:type="gramStart"/>
      <w:r>
        <w:rPr>
          <w:snapToGrid/>
        </w:rPr>
        <w:t>inventory</w:t>
      </w:r>
      <w:proofErr w:type="gramEnd"/>
      <w:r>
        <w:rPr>
          <w:snapToGrid/>
        </w:rPr>
        <w:t xml:space="preserve"> is not available, then WM assigns dynamic active locations to the required </w:t>
      </w:r>
      <w:r w:rsidR="00F4450E">
        <w:rPr>
          <w:snapToGrid/>
        </w:rPr>
        <w:t>item</w:t>
      </w:r>
      <w:r>
        <w:rPr>
          <w:snapToGrid/>
        </w:rPr>
        <w:t xml:space="preserve">s and these locations are filled through replenishment, discussed below. </w:t>
      </w:r>
    </w:p>
    <w:p w:rsidR="00A9320C" w:rsidRDefault="00A9320C">
      <w:pPr>
        <w:pStyle w:val="BodyTextIndent"/>
        <w:tabs>
          <w:tab w:val="clear" w:pos="-720"/>
        </w:tabs>
        <w:suppressAutoHyphens w:val="0"/>
        <w:ind w:left="360"/>
        <w:rPr>
          <w:snapToGrid/>
        </w:rPr>
      </w:pPr>
    </w:p>
    <w:p w:rsidR="00A9320C" w:rsidRDefault="00A9320C">
      <w:pPr>
        <w:pStyle w:val="BodyTextIndent"/>
        <w:tabs>
          <w:tab w:val="clear" w:pos="-720"/>
        </w:tabs>
        <w:suppressAutoHyphens w:val="0"/>
        <w:ind w:left="360"/>
        <w:rPr>
          <w:snapToGrid/>
        </w:rPr>
      </w:pPr>
      <w:r>
        <w:rPr>
          <w:snapToGrid/>
        </w:rPr>
        <w:t xml:space="preserve">In allocating inventory from active for all other types of </w:t>
      </w:r>
      <w:r w:rsidR="008C156B">
        <w:rPr>
          <w:snapToGrid/>
        </w:rPr>
        <w:t>distribution orders</w:t>
      </w:r>
      <w:r>
        <w:rPr>
          <w:snapToGrid/>
        </w:rPr>
        <w:t xml:space="preserve">, WM first determines if there is an active location assigned to the </w:t>
      </w:r>
      <w:r w:rsidR="00F4450E">
        <w:rPr>
          <w:snapToGrid/>
        </w:rPr>
        <w:t>item</w:t>
      </w:r>
      <w:r>
        <w:rPr>
          <w:snapToGrid/>
        </w:rPr>
        <w:t xml:space="preserve"> within pick modules 2</w:t>
      </w:r>
      <w:r w:rsidR="00124704">
        <w:rPr>
          <w:snapToGrid/>
        </w:rPr>
        <w:t>,</w:t>
      </w:r>
      <w:r>
        <w:rPr>
          <w:snapToGrid/>
        </w:rPr>
        <w:t xml:space="preserve"> 3</w:t>
      </w:r>
      <w:r w:rsidR="00060728">
        <w:rPr>
          <w:snapToGrid/>
        </w:rPr>
        <w:t>, &amp; 4</w:t>
      </w:r>
      <w:r>
        <w:rPr>
          <w:snapToGrid/>
        </w:rPr>
        <w:t xml:space="preserve">.  If a location exists for the </w:t>
      </w:r>
      <w:r w:rsidR="00F4450E">
        <w:rPr>
          <w:snapToGrid/>
        </w:rPr>
        <w:t>item</w:t>
      </w:r>
      <w:r>
        <w:rPr>
          <w:snapToGrid/>
        </w:rPr>
        <w:t xml:space="preserve"> and the requirement is less than or equal to the overall capacity of the location, then WM allocates from this location and triggers replenishment, if necessary.  If the need is greater than the location capacity or if an active location is not found, then WM performs the following based on the type of </w:t>
      </w:r>
      <w:r w:rsidR="00F4450E">
        <w:rPr>
          <w:snapToGrid/>
        </w:rPr>
        <w:t>item</w:t>
      </w:r>
      <w:r>
        <w:rPr>
          <w:snapToGrid/>
        </w:rPr>
        <w:t xml:space="preserve"> required:  </w:t>
      </w:r>
    </w:p>
    <w:p w:rsidR="00FC6727" w:rsidRPr="00FC6727" w:rsidRDefault="00A9320C">
      <w:pPr>
        <w:pStyle w:val="BodyTextIndent"/>
        <w:numPr>
          <w:ilvl w:val="0"/>
          <w:numId w:val="14"/>
        </w:numPr>
        <w:tabs>
          <w:tab w:val="clear" w:pos="-720"/>
        </w:tabs>
        <w:suppressAutoHyphens w:val="0"/>
      </w:pPr>
      <w:r>
        <w:t xml:space="preserve">For </w:t>
      </w:r>
      <w:r w:rsidR="00F4450E">
        <w:t>item</w:t>
      </w:r>
      <w:r>
        <w:t>s classified as ‘high movers’, WM assigns a Hot Pick dynamic location.</w:t>
      </w:r>
    </w:p>
    <w:p w:rsidR="00A9320C" w:rsidRDefault="00A9320C">
      <w:pPr>
        <w:pStyle w:val="BodyTextIndent"/>
        <w:numPr>
          <w:ilvl w:val="0"/>
          <w:numId w:val="14"/>
        </w:numPr>
        <w:tabs>
          <w:tab w:val="clear" w:pos="-720"/>
        </w:tabs>
        <w:suppressAutoHyphens w:val="0"/>
      </w:pPr>
      <w:r>
        <w:t xml:space="preserve">Once the product is picked clean from the Hot Pick location, the location is available to be re-assigned by a subsequent wave to another </w:t>
      </w:r>
      <w:r w:rsidR="00F4450E">
        <w:t>item</w:t>
      </w:r>
      <w:r>
        <w:t>.</w:t>
      </w:r>
    </w:p>
    <w:p w:rsidR="00A9320C" w:rsidRDefault="00A9320C">
      <w:pPr>
        <w:numPr>
          <w:ilvl w:val="0"/>
          <w:numId w:val="11"/>
        </w:numPr>
      </w:pPr>
      <w:r>
        <w:t xml:space="preserve">For </w:t>
      </w:r>
      <w:r w:rsidR="00F4450E">
        <w:t>item</w:t>
      </w:r>
      <w:r>
        <w:t xml:space="preserve">s classified as ‘medium movers’, WM simply replenishes the permanent location assigned to the </w:t>
      </w:r>
      <w:r w:rsidR="00F4450E">
        <w:t>item</w:t>
      </w:r>
      <w:r>
        <w:t xml:space="preserve">.  The task is released when the location quantity drops below a threshold during picking.  Please see </w:t>
      </w:r>
      <w:r>
        <w:rPr>
          <w:i/>
        </w:rPr>
        <w:t xml:space="preserve">Task Release Maintenance </w:t>
      </w:r>
      <w:r>
        <w:t>for further details.</w:t>
      </w:r>
    </w:p>
    <w:p w:rsidR="00C6779A" w:rsidRDefault="00C6779A" w:rsidP="00C6779A">
      <w:pPr>
        <w:ind w:left="780"/>
      </w:pPr>
      <w:r>
        <w:t>Hogansville:</w:t>
      </w:r>
    </w:p>
    <w:p w:rsidR="00A9320C" w:rsidRDefault="00A9320C">
      <w:pPr>
        <w:numPr>
          <w:ilvl w:val="0"/>
          <w:numId w:val="11"/>
        </w:numPr>
      </w:pPr>
      <w:r>
        <w:t xml:space="preserve">For </w:t>
      </w:r>
      <w:r w:rsidR="00F4450E">
        <w:t>item</w:t>
      </w:r>
      <w:r>
        <w:t xml:space="preserve">s classified as ‘slow movers’, there is not a dedicated location for each </w:t>
      </w:r>
      <w:r w:rsidR="00F4450E">
        <w:t>item</w:t>
      </w:r>
      <w:r>
        <w:t xml:space="preserve">.  WM assigns and replenishes to a Zone Zero dynamic location.  Zone Zero locations are temporary locations assigned to the </w:t>
      </w:r>
      <w:r w:rsidR="00F4450E">
        <w:t>item</w:t>
      </w:r>
      <w:r>
        <w:t xml:space="preserve"> and are allowed to have inventory after the initial pick (leaving residue).  In this way Carter’s has the ability to pick slow movers from active without permanently assigning slow moving </w:t>
      </w:r>
      <w:r w:rsidR="00F4450E">
        <w:t>item</w:t>
      </w:r>
      <w:r>
        <w:t xml:space="preserve">s to locations. </w:t>
      </w:r>
    </w:p>
    <w:p w:rsidR="00A9320C" w:rsidRDefault="00A9320C"/>
    <w:p w:rsidR="00A9320C" w:rsidRDefault="00A9320C">
      <w:pPr>
        <w:ind w:left="360"/>
      </w:pPr>
      <w:r>
        <w:t xml:space="preserve">Active is also zoned along the pick modules so that the conveyor is used to divert </w:t>
      </w:r>
      <w:proofErr w:type="spellStart"/>
      <w:r w:rsidR="00852027">
        <w:t>oLPN</w:t>
      </w:r>
      <w:r>
        <w:t>s</w:t>
      </w:r>
      <w:proofErr w:type="spellEnd"/>
      <w:r>
        <w:t xml:space="preserve"> to only those picks zones where there are picks for the </w:t>
      </w:r>
      <w:proofErr w:type="spellStart"/>
      <w:r w:rsidR="00852027">
        <w:t>oLPN</w:t>
      </w:r>
      <w:proofErr w:type="spellEnd"/>
      <w:r>
        <w:t xml:space="preserve">.  Pick Module 1 is configured as a single zone, as there are not physical zone diverts on the conveyor.  Pick Modules 2 and 3 are configured based upon the locations between each physical zone divert on the MHE.  </w:t>
      </w:r>
    </w:p>
    <w:p w:rsidR="00A9320C" w:rsidRDefault="00A9320C">
      <w:pPr>
        <w:ind w:left="360"/>
      </w:pPr>
    </w:p>
    <w:p w:rsidR="00E708E8" w:rsidRDefault="00E708E8">
      <w:pPr>
        <w:ind w:left="360"/>
      </w:pPr>
    </w:p>
    <w:p w:rsidR="007E7367" w:rsidRDefault="007E7367" w:rsidP="00E708E8">
      <w:pPr>
        <w:ind w:left="360"/>
      </w:pPr>
      <w:bookmarkStart w:id="2091" w:name="_Toc307236242"/>
      <w:bookmarkStart w:id="2092" w:name="_Toc307243006"/>
      <w:bookmarkStart w:id="2093" w:name="_Toc307243170"/>
      <w:bookmarkStart w:id="2094" w:name="_Toc307243333"/>
      <w:bookmarkStart w:id="2095" w:name="_Toc307243481"/>
      <w:bookmarkStart w:id="2096" w:name="_Toc307243642"/>
      <w:bookmarkStart w:id="2097" w:name="_Toc307243802"/>
      <w:bookmarkStart w:id="2098" w:name="_Toc307243962"/>
      <w:bookmarkStart w:id="2099" w:name="_Toc307244123"/>
      <w:bookmarkStart w:id="2100" w:name="_Toc307244284"/>
      <w:bookmarkStart w:id="2101" w:name="_Toc307244445"/>
      <w:bookmarkStart w:id="2102" w:name="_Toc307244605"/>
      <w:bookmarkStart w:id="2103" w:name="_Toc307244764"/>
      <w:bookmarkStart w:id="2104" w:name="_Toc307244922"/>
      <w:bookmarkStart w:id="2105" w:name="_Toc307245081"/>
      <w:bookmarkStart w:id="2106" w:name="_Toc307245240"/>
      <w:bookmarkStart w:id="2107" w:name="_Toc307245397"/>
      <w:bookmarkStart w:id="2108" w:name="_Toc307245554"/>
      <w:r>
        <w:t>Inventory Allocation Priority</w:t>
      </w:r>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p>
    <w:p w:rsidR="007E7367" w:rsidRDefault="007E7367">
      <w:pPr>
        <w:ind w:left="360"/>
      </w:pPr>
    </w:p>
    <w:p w:rsidR="00A9320C" w:rsidRDefault="00A9320C">
      <w:pPr>
        <w:ind w:left="360"/>
      </w:pPr>
      <w:r>
        <w:t xml:space="preserve">For inventory allocated from reserve locations, WM uses the </w:t>
      </w:r>
      <w:r>
        <w:rPr>
          <w:b/>
          <w:bCs/>
          <w:i/>
        </w:rPr>
        <w:t>Inventory Allocation Priority</w:t>
      </w:r>
      <w:r>
        <w:t xml:space="preserve"> configuration to determine the allocation method.  Reserve locations are assigned pull zones, and the pull zones are given a priority.  WM cycles through the pull zones in priority order until the need is fulfilled.  In addition, within an allocation priority, WM is configured to apply a specific allocation algorithm </w:t>
      </w:r>
      <w:proofErr w:type="gramStart"/>
      <w:r>
        <w:t>( minimum</w:t>
      </w:r>
      <w:proofErr w:type="gramEnd"/>
      <w:r>
        <w:t xml:space="preserve"> number of pulls,</w:t>
      </w:r>
      <w:r w:rsidR="00C6779A">
        <w:t xml:space="preserve"> maximize pulls</w:t>
      </w:r>
      <w:r>
        <w:t xml:space="preserve"> etc.), and an allocation unit of measure (cases or pallets) to complete the allocation.  Carter’s allocation priorities are configured to perform allocation in the following sequence:</w:t>
      </w:r>
    </w:p>
    <w:p w:rsidR="00A9320C" w:rsidRDefault="00A9320C">
      <w:pPr>
        <w:numPr>
          <w:ilvl w:val="1"/>
          <w:numId w:val="11"/>
        </w:numPr>
      </w:pPr>
      <w:r>
        <w:lastRenderedPageBreak/>
        <w:t>Allocate full pallets from reserve</w:t>
      </w:r>
    </w:p>
    <w:p w:rsidR="00A9320C" w:rsidRDefault="00A9320C">
      <w:pPr>
        <w:numPr>
          <w:ilvl w:val="1"/>
          <w:numId w:val="11"/>
        </w:numPr>
      </w:pPr>
      <w:r>
        <w:t xml:space="preserve">Allocate cases from case storage </w:t>
      </w:r>
    </w:p>
    <w:p w:rsidR="00A9320C" w:rsidRDefault="00A9320C">
      <w:pPr>
        <w:numPr>
          <w:ilvl w:val="1"/>
          <w:numId w:val="11"/>
        </w:numPr>
      </w:pPr>
      <w:r>
        <w:t>Allocate cases from pallet storage</w:t>
      </w:r>
    </w:p>
    <w:p w:rsidR="00A9320C" w:rsidRDefault="00A9320C">
      <w:pPr>
        <w:ind w:left="360"/>
      </w:pPr>
      <w:r>
        <w:t>Note: the allocation algorithms are based upon case quantities.  For instance, in the 3</w:t>
      </w:r>
      <w:r>
        <w:rPr>
          <w:vertAlign w:val="superscript"/>
        </w:rPr>
        <w:t>rd</w:t>
      </w:r>
      <w:r>
        <w:t xml:space="preserve"> priority if the allocation algorithm is to maximize number of pulls (emptying partially full locations)</w:t>
      </w:r>
      <w:proofErr w:type="gramStart"/>
      <w:r>
        <w:t>,</w:t>
      </w:r>
      <w:proofErr w:type="gramEnd"/>
      <w:r>
        <w:t xml:space="preserve"> WM takes all the cases available for allocation and sequences these in descending quantity and then begins to allocate cases. Cases with the same quantity are sorted by location.  Cases are allocated in this same sequence until the need is met, rather than allocating from a pallet with the lowest number of cases.</w:t>
      </w:r>
    </w:p>
    <w:p w:rsidR="00A9320C" w:rsidRDefault="00A9320C">
      <w:pPr>
        <w:ind w:left="360"/>
      </w:pPr>
    </w:p>
    <w:p w:rsidR="00A9320C" w:rsidRDefault="00A9320C">
      <w:pPr>
        <w:ind w:left="360"/>
      </w:pPr>
      <w:r>
        <w:t xml:space="preserve">Inventory allocated to a </w:t>
      </w:r>
      <w:r w:rsidR="00B25D0D">
        <w:t>distribution order</w:t>
      </w:r>
      <w:r>
        <w:t xml:space="preserve"> receives an INT of ‘2’ (Full LPN pull) and the Full Container Allocated flag set to ‘Y’.  WM updates the LPNs to status ‘50’ (Allocated).  As pallets and cases are allocated, WM creates tasks to pull this inventory from reserve.  Full pallet pulls are each assigned to their own task, while tasks to pull cases, may be broken by task capacity and specific areas within the warehouse.  </w:t>
      </w:r>
    </w:p>
    <w:p w:rsidR="00A9320C" w:rsidRDefault="00A9320C">
      <w:pPr>
        <w:ind w:left="360"/>
      </w:pPr>
    </w:p>
    <w:p w:rsidR="007E7367" w:rsidRDefault="007E7367" w:rsidP="00E708E8">
      <w:pPr>
        <w:ind w:left="360"/>
      </w:pPr>
      <w:bookmarkStart w:id="2109" w:name="_Toc307236243"/>
      <w:bookmarkStart w:id="2110" w:name="_Toc307243007"/>
      <w:bookmarkStart w:id="2111" w:name="_Toc307243171"/>
      <w:bookmarkStart w:id="2112" w:name="_Toc307243334"/>
      <w:bookmarkStart w:id="2113" w:name="_Toc307243482"/>
      <w:bookmarkStart w:id="2114" w:name="_Toc307243643"/>
      <w:bookmarkStart w:id="2115" w:name="_Toc307243803"/>
      <w:bookmarkStart w:id="2116" w:name="_Toc307243963"/>
      <w:bookmarkStart w:id="2117" w:name="_Toc307244124"/>
      <w:bookmarkStart w:id="2118" w:name="_Toc307244285"/>
      <w:bookmarkStart w:id="2119" w:name="_Toc307244446"/>
      <w:bookmarkStart w:id="2120" w:name="_Toc307244606"/>
      <w:bookmarkStart w:id="2121" w:name="_Toc307244765"/>
      <w:bookmarkStart w:id="2122" w:name="_Toc307244923"/>
      <w:bookmarkStart w:id="2123" w:name="_Toc307245082"/>
      <w:bookmarkStart w:id="2124" w:name="_Toc307245241"/>
      <w:bookmarkStart w:id="2125" w:name="_Toc307245398"/>
      <w:bookmarkStart w:id="2126" w:name="_Toc307245555"/>
      <w:r>
        <w:t>Inventory Need Type</w:t>
      </w:r>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p>
    <w:p w:rsidR="007E7367" w:rsidRDefault="007E7367" w:rsidP="007E7367"/>
    <w:p w:rsidR="00526A0E" w:rsidRPr="00B65A88" w:rsidRDefault="00526A0E" w:rsidP="00526A0E">
      <w:pPr>
        <w:ind w:left="720"/>
        <w:rPr>
          <w:rFonts w:cs="Arial"/>
          <w:szCs w:val="22"/>
        </w:rPr>
      </w:pPr>
      <w:r>
        <w:rPr>
          <w:rFonts w:cs="Arial"/>
          <w:szCs w:val="22"/>
        </w:rPr>
        <w:t xml:space="preserve">Inventory Need Types establish and maintain Inventory Need Type (INT) definitions for the current warehouse.  INTs identify inventory needs for allocation or tasking (such as picking, replenishment, cycle count, and so on) and they indicate why the inventory is required (for instance, replenishment of case pick, and picking). The INTs also define the updates and actions that are required throughout the process.  INTs are configurable through the </w:t>
      </w:r>
      <w:r>
        <w:rPr>
          <w:rFonts w:cs="Arial"/>
          <w:b/>
          <w:i/>
          <w:szCs w:val="22"/>
        </w:rPr>
        <w:t>Inventory Need Type</w:t>
      </w:r>
      <w:r>
        <w:rPr>
          <w:rFonts w:cs="Arial"/>
          <w:szCs w:val="22"/>
        </w:rPr>
        <w:t xml:space="preserve"> option.</w:t>
      </w:r>
    </w:p>
    <w:p w:rsidR="00526A0E" w:rsidRPr="00B65A88" w:rsidRDefault="00526A0E" w:rsidP="00526A0E">
      <w:pPr>
        <w:ind w:left="720"/>
        <w:rPr>
          <w:rFonts w:cs="Arial"/>
          <w:szCs w:val="22"/>
        </w:rPr>
      </w:pPr>
    </w:p>
    <w:p w:rsidR="00526A0E" w:rsidRPr="00B65A88" w:rsidRDefault="00526A0E" w:rsidP="00526A0E">
      <w:pPr>
        <w:ind w:left="720"/>
        <w:rPr>
          <w:rFonts w:cs="Arial"/>
          <w:szCs w:val="22"/>
        </w:rPr>
      </w:pPr>
      <w:r>
        <w:rPr>
          <w:rFonts w:cs="Arial"/>
          <w:szCs w:val="22"/>
        </w:rPr>
        <w:t>Examples of Inventory Need Types that are used –</w:t>
      </w:r>
    </w:p>
    <w:p w:rsidR="00526A0E" w:rsidRPr="00B65A88" w:rsidRDefault="00526A0E" w:rsidP="00526A0E">
      <w:pPr>
        <w:rPr>
          <w:rFonts w:cs="Arial"/>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480"/>
      </w:tblGrid>
      <w:tr w:rsidR="00526A0E" w:rsidRPr="00B65A88" w:rsidTr="00D23DE9">
        <w:tc>
          <w:tcPr>
            <w:tcW w:w="1440" w:type="dxa"/>
            <w:shd w:val="clear" w:color="auto" w:fill="8DB3E2"/>
          </w:tcPr>
          <w:p w:rsidR="00526A0E" w:rsidRPr="00B65A88" w:rsidRDefault="00526A0E" w:rsidP="00003682">
            <w:pPr>
              <w:jc w:val="center"/>
              <w:rPr>
                <w:rFonts w:cs="Arial"/>
                <w:b/>
                <w:szCs w:val="22"/>
              </w:rPr>
            </w:pPr>
            <w:r w:rsidRPr="001E1313">
              <w:rPr>
                <w:rFonts w:cs="Arial"/>
                <w:b/>
                <w:szCs w:val="22"/>
              </w:rPr>
              <w:t>INT</w:t>
            </w:r>
          </w:p>
        </w:tc>
        <w:tc>
          <w:tcPr>
            <w:tcW w:w="6480" w:type="dxa"/>
            <w:shd w:val="clear" w:color="auto" w:fill="8DB3E2"/>
          </w:tcPr>
          <w:p w:rsidR="00526A0E" w:rsidRPr="00B65A88" w:rsidRDefault="00526A0E" w:rsidP="00003682">
            <w:pPr>
              <w:jc w:val="center"/>
              <w:rPr>
                <w:rFonts w:cs="Arial"/>
                <w:b/>
                <w:szCs w:val="22"/>
              </w:rPr>
            </w:pPr>
            <w:r w:rsidRPr="001E1313">
              <w:rPr>
                <w:rFonts w:cs="Arial"/>
                <w:b/>
                <w:szCs w:val="22"/>
              </w:rPr>
              <w:t>Description</w:t>
            </w:r>
          </w:p>
        </w:tc>
      </w:tr>
      <w:tr w:rsidR="00526A0E" w:rsidRPr="00B65A88" w:rsidTr="00003682">
        <w:tc>
          <w:tcPr>
            <w:tcW w:w="1440" w:type="dxa"/>
          </w:tcPr>
          <w:p w:rsidR="00526A0E" w:rsidRPr="00B65A88" w:rsidRDefault="00526A0E" w:rsidP="00003682">
            <w:pPr>
              <w:rPr>
                <w:rFonts w:cs="Arial"/>
                <w:szCs w:val="22"/>
              </w:rPr>
            </w:pPr>
            <w:r>
              <w:rPr>
                <w:rFonts w:cs="Arial"/>
                <w:szCs w:val="22"/>
              </w:rPr>
              <w:t>1</w:t>
            </w:r>
          </w:p>
        </w:tc>
        <w:tc>
          <w:tcPr>
            <w:tcW w:w="6480" w:type="dxa"/>
          </w:tcPr>
          <w:p w:rsidR="00526A0E" w:rsidRPr="00B65A88" w:rsidRDefault="00526A0E" w:rsidP="00003682">
            <w:pPr>
              <w:rPr>
                <w:rFonts w:cs="Arial"/>
                <w:szCs w:val="22"/>
              </w:rPr>
            </w:pPr>
            <w:r>
              <w:rPr>
                <w:rFonts w:cs="Arial"/>
                <w:szCs w:val="22"/>
              </w:rPr>
              <w:t>Replenish Active from Reserve</w:t>
            </w:r>
          </w:p>
        </w:tc>
      </w:tr>
      <w:tr w:rsidR="00526A0E" w:rsidRPr="00B65A88" w:rsidTr="00003682">
        <w:tc>
          <w:tcPr>
            <w:tcW w:w="1440" w:type="dxa"/>
          </w:tcPr>
          <w:p w:rsidR="00526A0E" w:rsidRPr="00B65A88" w:rsidRDefault="00526A0E" w:rsidP="00003682">
            <w:pPr>
              <w:rPr>
                <w:rFonts w:cs="Arial"/>
                <w:szCs w:val="22"/>
              </w:rPr>
            </w:pPr>
            <w:r>
              <w:rPr>
                <w:rFonts w:cs="Arial"/>
                <w:szCs w:val="22"/>
              </w:rPr>
              <w:t>2</w:t>
            </w:r>
          </w:p>
        </w:tc>
        <w:tc>
          <w:tcPr>
            <w:tcW w:w="6480" w:type="dxa"/>
          </w:tcPr>
          <w:p w:rsidR="00526A0E" w:rsidRPr="00B65A88" w:rsidRDefault="00526A0E" w:rsidP="00003682">
            <w:pPr>
              <w:rPr>
                <w:rFonts w:cs="Arial"/>
                <w:szCs w:val="22"/>
              </w:rPr>
            </w:pPr>
            <w:r>
              <w:rPr>
                <w:rFonts w:cs="Arial"/>
                <w:szCs w:val="22"/>
              </w:rPr>
              <w:t>Full iLPN to Shipping</w:t>
            </w:r>
          </w:p>
        </w:tc>
      </w:tr>
      <w:tr w:rsidR="00526A0E" w:rsidRPr="00B65A88" w:rsidTr="00003682">
        <w:tc>
          <w:tcPr>
            <w:tcW w:w="1440" w:type="dxa"/>
          </w:tcPr>
          <w:p w:rsidR="00526A0E" w:rsidRPr="00B65A88" w:rsidRDefault="00526A0E" w:rsidP="00003682">
            <w:pPr>
              <w:rPr>
                <w:rFonts w:cs="Arial"/>
                <w:szCs w:val="22"/>
              </w:rPr>
            </w:pPr>
            <w:r>
              <w:rPr>
                <w:rFonts w:cs="Arial"/>
                <w:szCs w:val="22"/>
              </w:rPr>
              <w:t>11</w:t>
            </w:r>
          </w:p>
        </w:tc>
        <w:tc>
          <w:tcPr>
            <w:tcW w:w="6480" w:type="dxa"/>
          </w:tcPr>
          <w:p w:rsidR="00526A0E" w:rsidRPr="00B65A88" w:rsidRDefault="00526A0E" w:rsidP="00003682">
            <w:pPr>
              <w:rPr>
                <w:rFonts w:cs="Arial"/>
                <w:szCs w:val="22"/>
              </w:rPr>
            </w:pPr>
            <w:proofErr w:type="spellStart"/>
            <w:r>
              <w:rPr>
                <w:rFonts w:cs="Arial"/>
                <w:szCs w:val="22"/>
              </w:rPr>
              <w:t>Putaway</w:t>
            </w:r>
            <w:proofErr w:type="spellEnd"/>
            <w:r>
              <w:rPr>
                <w:rFonts w:cs="Arial"/>
                <w:szCs w:val="22"/>
              </w:rPr>
              <w:t xml:space="preserve"> L</w:t>
            </w:r>
            <w:r w:rsidR="00FA7945">
              <w:rPr>
                <w:rFonts w:cs="Arial"/>
                <w:szCs w:val="22"/>
              </w:rPr>
              <w:t>PN</w:t>
            </w:r>
          </w:p>
        </w:tc>
      </w:tr>
      <w:tr w:rsidR="00293BBA" w:rsidRPr="00B65A88" w:rsidTr="00003682">
        <w:tc>
          <w:tcPr>
            <w:tcW w:w="1440" w:type="dxa"/>
          </w:tcPr>
          <w:p w:rsidR="00293BBA" w:rsidRDefault="00293BBA" w:rsidP="00003682">
            <w:pPr>
              <w:rPr>
                <w:rFonts w:cs="Arial"/>
                <w:szCs w:val="22"/>
              </w:rPr>
            </w:pPr>
            <w:r>
              <w:rPr>
                <w:rFonts w:cs="Arial"/>
                <w:szCs w:val="22"/>
              </w:rPr>
              <w:t>40</w:t>
            </w:r>
          </w:p>
        </w:tc>
        <w:tc>
          <w:tcPr>
            <w:tcW w:w="6480" w:type="dxa"/>
          </w:tcPr>
          <w:p w:rsidR="00293BBA" w:rsidRDefault="00293BBA" w:rsidP="00003682">
            <w:pPr>
              <w:rPr>
                <w:rFonts w:cs="Arial"/>
                <w:szCs w:val="22"/>
              </w:rPr>
            </w:pPr>
            <w:r>
              <w:rPr>
                <w:rFonts w:cs="Arial"/>
                <w:szCs w:val="22"/>
              </w:rPr>
              <w:t>Slot Move A to A</w:t>
            </w:r>
          </w:p>
        </w:tc>
      </w:tr>
      <w:tr w:rsidR="00416A0A" w:rsidRPr="00B65A88" w:rsidTr="00003682">
        <w:tc>
          <w:tcPr>
            <w:tcW w:w="1440" w:type="dxa"/>
          </w:tcPr>
          <w:p w:rsidR="00416A0A" w:rsidRDefault="00416A0A" w:rsidP="00003682">
            <w:pPr>
              <w:rPr>
                <w:rFonts w:cs="Arial"/>
                <w:szCs w:val="22"/>
              </w:rPr>
            </w:pPr>
            <w:r>
              <w:rPr>
                <w:rFonts w:cs="Arial"/>
                <w:szCs w:val="22"/>
              </w:rPr>
              <w:t>42</w:t>
            </w:r>
          </w:p>
        </w:tc>
        <w:tc>
          <w:tcPr>
            <w:tcW w:w="6480" w:type="dxa"/>
          </w:tcPr>
          <w:p w:rsidR="00416A0A" w:rsidRDefault="005D383C" w:rsidP="00003682">
            <w:pPr>
              <w:rPr>
                <w:rFonts w:cs="Arial"/>
                <w:szCs w:val="22"/>
              </w:rPr>
            </w:pPr>
            <w:r>
              <w:rPr>
                <w:rFonts w:cs="Arial"/>
                <w:szCs w:val="22"/>
              </w:rPr>
              <w:t>Slot Move A to R</w:t>
            </w:r>
          </w:p>
        </w:tc>
      </w:tr>
      <w:tr w:rsidR="00416A0A" w:rsidRPr="00B65A88" w:rsidTr="00003682">
        <w:tc>
          <w:tcPr>
            <w:tcW w:w="1440" w:type="dxa"/>
          </w:tcPr>
          <w:p w:rsidR="00416A0A" w:rsidRDefault="00416A0A" w:rsidP="00003682">
            <w:pPr>
              <w:rPr>
                <w:rFonts w:cs="Arial"/>
                <w:szCs w:val="22"/>
              </w:rPr>
            </w:pPr>
            <w:r>
              <w:rPr>
                <w:rFonts w:cs="Arial"/>
                <w:szCs w:val="22"/>
              </w:rPr>
              <w:t>43</w:t>
            </w:r>
          </w:p>
        </w:tc>
        <w:tc>
          <w:tcPr>
            <w:tcW w:w="6480" w:type="dxa"/>
          </w:tcPr>
          <w:p w:rsidR="00416A0A" w:rsidRDefault="005D383C" w:rsidP="00003682">
            <w:pPr>
              <w:rPr>
                <w:rFonts w:cs="Arial"/>
                <w:szCs w:val="22"/>
              </w:rPr>
            </w:pPr>
            <w:r>
              <w:rPr>
                <w:rFonts w:cs="Arial"/>
                <w:szCs w:val="22"/>
              </w:rPr>
              <w:t>Slot Move C to R</w:t>
            </w:r>
          </w:p>
        </w:tc>
      </w:tr>
      <w:tr w:rsidR="00526A0E" w:rsidRPr="00B65A88" w:rsidTr="00003682">
        <w:tc>
          <w:tcPr>
            <w:tcW w:w="1440" w:type="dxa"/>
          </w:tcPr>
          <w:p w:rsidR="00526A0E" w:rsidRPr="00B65A88" w:rsidRDefault="00526A0E" w:rsidP="00003682">
            <w:pPr>
              <w:rPr>
                <w:rFonts w:cs="Arial"/>
                <w:szCs w:val="22"/>
              </w:rPr>
            </w:pPr>
            <w:r>
              <w:rPr>
                <w:rFonts w:cs="Arial"/>
                <w:szCs w:val="22"/>
              </w:rPr>
              <w:t>50</w:t>
            </w:r>
          </w:p>
        </w:tc>
        <w:tc>
          <w:tcPr>
            <w:tcW w:w="6480" w:type="dxa"/>
          </w:tcPr>
          <w:p w:rsidR="00526A0E" w:rsidRPr="00B65A88" w:rsidRDefault="00526A0E" w:rsidP="00003682">
            <w:pPr>
              <w:rPr>
                <w:rFonts w:cs="Arial"/>
                <w:szCs w:val="22"/>
              </w:rPr>
            </w:pPr>
            <w:r>
              <w:rPr>
                <w:rFonts w:cs="Arial"/>
                <w:szCs w:val="22"/>
              </w:rPr>
              <w:t xml:space="preserve">Pick </w:t>
            </w:r>
            <w:proofErr w:type="spellStart"/>
            <w:r>
              <w:rPr>
                <w:rFonts w:cs="Arial"/>
                <w:szCs w:val="22"/>
              </w:rPr>
              <w:t>oLPN</w:t>
            </w:r>
            <w:proofErr w:type="spellEnd"/>
            <w:r>
              <w:rPr>
                <w:rFonts w:cs="Arial"/>
                <w:szCs w:val="22"/>
              </w:rPr>
              <w:t xml:space="preserve"> from Active</w:t>
            </w:r>
          </w:p>
        </w:tc>
      </w:tr>
      <w:tr w:rsidR="00526A0E" w:rsidRPr="00B65A88" w:rsidTr="00003682">
        <w:tc>
          <w:tcPr>
            <w:tcW w:w="1440" w:type="dxa"/>
          </w:tcPr>
          <w:p w:rsidR="00526A0E" w:rsidRPr="00B65A88" w:rsidRDefault="00526A0E" w:rsidP="00003682">
            <w:pPr>
              <w:rPr>
                <w:rFonts w:cs="Arial"/>
                <w:szCs w:val="22"/>
              </w:rPr>
            </w:pPr>
            <w:r>
              <w:rPr>
                <w:rFonts w:cs="Arial"/>
                <w:szCs w:val="22"/>
              </w:rPr>
              <w:t>53</w:t>
            </w:r>
          </w:p>
        </w:tc>
        <w:tc>
          <w:tcPr>
            <w:tcW w:w="6480" w:type="dxa"/>
          </w:tcPr>
          <w:p w:rsidR="00526A0E" w:rsidRPr="00B65A88" w:rsidRDefault="00526A0E" w:rsidP="00003682">
            <w:pPr>
              <w:rPr>
                <w:rFonts w:cs="Arial"/>
                <w:szCs w:val="22"/>
              </w:rPr>
            </w:pPr>
            <w:r>
              <w:rPr>
                <w:rFonts w:cs="Arial"/>
                <w:szCs w:val="22"/>
              </w:rPr>
              <w:t>Retail Allocation from Reserve</w:t>
            </w:r>
          </w:p>
        </w:tc>
      </w:tr>
      <w:tr w:rsidR="00526A0E" w:rsidRPr="00B65A88" w:rsidTr="00003682">
        <w:tc>
          <w:tcPr>
            <w:tcW w:w="1440" w:type="dxa"/>
          </w:tcPr>
          <w:p w:rsidR="00526A0E" w:rsidRPr="00B65A88" w:rsidRDefault="00526A0E" w:rsidP="00526A0E">
            <w:pPr>
              <w:rPr>
                <w:rFonts w:cs="Arial"/>
                <w:szCs w:val="22"/>
              </w:rPr>
            </w:pPr>
            <w:r>
              <w:rPr>
                <w:rFonts w:cs="Arial"/>
                <w:szCs w:val="22"/>
              </w:rPr>
              <w:t>54</w:t>
            </w:r>
          </w:p>
        </w:tc>
        <w:tc>
          <w:tcPr>
            <w:tcW w:w="6480" w:type="dxa"/>
          </w:tcPr>
          <w:p w:rsidR="00526A0E" w:rsidRPr="00B65A88" w:rsidRDefault="00526A0E" w:rsidP="00003682">
            <w:pPr>
              <w:rPr>
                <w:rFonts w:cs="Arial"/>
                <w:szCs w:val="22"/>
              </w:rPr>
            </w:pPr>
            <w:r>
              <w:rPr>
                <w:rFonts w:cs="Arial"/>
                <w:szCs w:val="22"/>
              </w:rPr>
              <w:t>Retail Allocation from Active</w:t>
            </w:r>
          </w:p>
        </w:tc>
      </w:tr>
      <w:tr w:rsidR="00526A0E" w:rsidRPr="00B65A88" w:rsidTr="00003682">
        <w:tc>
          <w:tcPr>
            <w:tcW w:w="1440" w:type="dxa"/>
          </w:tcPr>
          <w:p w:rsidR="00526A0E" w:rsidRDefault="00526A0E" w:rsidP="00003682">
            <w:pPr>
              <w:rPr>
                <w:rFonts w:cs="Arial"/>
                <w:szCs w:val="22"/>
              </w:rPr>
            </w:pPr>
            <w:r>
              <w:rPr>
                <w:rFonts w:cs="Arial"/>
                <w:szCs w:val="22"/>
              </w:rPr>
              <w:t>70</w:t>
            </w:r>
          </w:p>
        </w:tc>
        <w:tc>
          <w:tcPr>
            <w:tcW w:w="6480" w:type="dxa"/>
          </w:tcPr>
          <w:p w:rsidR="00526A0E" w:rsidRDefault="00526A0E" w:rsidP="00003682">
            <w:pPr>
              <w:rPr>
                <w:rFonts w:cs="Arial"/>
                <w:szCs w:val="22"/>
              </w:rPr>
            </w:pPr>
            <w:r>
              <w:rPr>
                <w:rFonts w:cs="Arial"/>
                <w:szCs w:val="22"/>
              </w:rPr>
              <w:t>Anchor Carton</w:t>
            </w:r>
          </w:p>
        </w:tc>
      </w:tr>
      <w:tr w:rsidR="00526A0E" w:rsidRPr="00B65A88" w:rsidTr="00003682">
        <w:tc>
          <w:tcPr>
            <w:tcW w:w="1440" w:type="dxa"/>
          </w:tcPr>
          <w:p w:rsidR="00526A0E" w:rsidRDefault="00526A0E" w:rsidP="00003682">
            <w:pPr>
              <w:rPr>
                <w:rFonts w:cs="Arial"/>
                <w:szCs w:val="22"/>
              </w:rPr>
            </w:pPr>
            <w:r>
              <w:rPr>
                <w:rFonts w:cs="Arial"/>
                <w:szCs w:val="22"/>
              </w:rPr>
              <w:t>100</w:t>
            </w:r>
          </w:p>
        </w:tc>
        <w:tc>
          <w:tcPr>
            <w:tcW w:w="6480" w:type="dxa"/>
          </w:tcPr>
          <w:p w:rsidR="00526A0E" w:rsidRDefault="00526A0E" w:rsidP="00003682">
            <w:pPr>
              <w:rPr>
                <w:rFonts w:cs="Arial"/>
                <w:szCs w:val="22"/>
              </w:rPr>
            </w:pPr>
            <w:r>
              <w:rPr>
                <w:rFonts w:cs="Arial"/>
                <w:szCs w:val="22"/>
              </w:rPr>
              <w:t>Cycle Count Reserve</w:t>
            </w:r>
          </w:p>
        </w:tc>
      </w:tr>
      <w:tr w:rsidR="00D8592B" w:rsidRPr="00B65A88" w:rsidTr="00003682">
        <w:tc>
          <w:tcPr>
            <w:tcW w:w="1440" w:type="dxa"/>
          </w:tcPr>
          <w:p w:rsidR="00D8592B" w:rsidRDefault="00D8592B" w:rsidP="00003682">
            <w:pPr>
              <w:rPr>
                <w:rFonts w:cs="Arial"/>
                <w:szCs w:val="22"/>
              </w:rPr>
            </w:pPr>
            <w:r>
              <w:rPr>
                <w:rFonts w:cs="Arial"/>
                <w:szCs w:val="22"/>
              </w:rPr>
              <w:t>101</w:t>
            </w:r>
          </w:p>
        </w:tc>
        <w:tc>
          <w:tcPr>
            <w:tcW w:w="6480" w:type="dxa"/>
          </w:tcPr>
          <w:p w:rsidR="00D8592B" w:rsidRDefault="00D8592B" w:rsidP="00003682">
            <w:pPr>
              <w:rPr>
                <w:rFonts w:cs="Arial"/>
                <w:szCs w:val="22"/>
              </w:rPr>
            </w:pPr>
            <w:r>
              <w:rPr>
                <w:rFonts w:cs="Arial"/>
                <w:szCs w:val="22"/>
              </w:rPr>
              <w:t>Cycle Count Active</w:t>
            </w:r>
          </w:p>
        </w:tc>
      </w:tr>
      <w:tr w:rsidR="00293BBA" w:rsidRPr="00B65A88" w:rsidTr="00003682">
        <w:tc>
          <w:tcPr>
            <w:tcW w:w="1440" w:type="dxa"/>
          </w:tcPr>
          <w:p w:rsidR="00293BBA" w:rsidRDefault="00293BBA" w:rsidP="00003682">
            <w:pPr>
              <w:rPr>
                <w:rFonts w:cs="Arial"/>
                <w:szCs w:val="22"/>
              </w:rPr>
            </w:pPr>
            <w:r>
              <w:rPr>
                <w:rFonts w:cs="Arial"/>
                <w:szCs w:val="22"/>
              </w:rPr>
              <w:t>303</w:t>
            </w:r>
          </w:p>
        </w:tc>
        <w:tc>
          <w:tcPr>
            <w:tcW w:w="6480" w:type="dxa"/>
          </w:tcPr>
          <w:p w:rsidR="00293BBA" w:rsidRDefault="00293BBA" w:rsidP="00003682">
            <w:pPr>
              <w:rPr>
                <w:rFonts w:cs="Arial"/>
                <w:szCs w:val="22"/>
              </w:rPr>
            </w:pPr>
            <w:r>
              <w:rPr>
                <w:rFonts w:cs="Arial"/>
                <w:szCs w:val="22"/>
              </w:rPr>
              <w:t>Recall</w:t>
            </w:r>
          </w:p>
        </w:tc>
      </w:tr>
      <w:tr w:rsidR="00C6779A" w:rsidRPr="00B65A88" w:rsidTr="00003682">
        <w:tc>
          <w:tcPr>
            <w:tcW w:w="1440" w:type="dxa"/>
          </w:tcPr>
          <w:p w:rsidR="00C6779A" w:rsidRDefault="00C6779A" w:rsidP="00003682">
            <w:pPr>
              <w:rPr>
                <w:rFonts w:cs="Arial"/>
                <w:szCs w:val="22"/>
              </w:rPr>
            </w:pPr>
            <w:r>
              <w:rPr>
                <w:rFonts w:cs="Arial"/>
                <w:szCs w:val="22"/>
              </w:rPr>
              <w:t>503</w:t>
            </w:r>
          </w:p>
        </w:tc>
        <w:tc>
          <w:tcPr>
            <w:tcW w:w="6480" w:type="dxa"/>
          </w:tcPr>
          <w:p w:rsidR="00C6779A" w:rsidRDefault="00C6779A" w:rsidP="00003682">
            <w:pPr>
              <w:rPr>
                <w:rFonts w:cs="Arial"/>
                <w:szCs w:val="22"/>
              </w:rPr>
            </w:pPr>
            <w:r>
              <w:rPr>
                <w:rFonts w:cs="Arial"/>
                <w:szCs w:val="22"/>
              </w:rPr>
              <w:t>Rework</w:t>
            </w:r>
          </w:p>
        </w:tc>
      </w:tr>
    </w:tbl>
    <w:p w:rsidR="007E7367" w:rsidRDefault="007E7367" w:rsidP="007E7367"/>
    <w:p w:rsidR="00293BBA" w:rsidRPr="007E7367" w:rsidRDefault="00293BBA" w:rsidP="007E7367"/>
    <w:p w:rsidR="00A9320C" w:rsidRDefault="00A9320C">
      <w:pPr>
        <w:pStyle w:val="Heading2"/>
      </w:pPr>
      <w:bookmarkStart w:id="2127" w:name="_Toc101934031"/>
      <w:bookmarkStart w:id="2128" w:name="_Toc101934150"/>
      <w:bookmarkStart w:id="2129" w:name="_Toc307236244"/>
      <w:bookmarkStart w:id="2130" w:name="_Toc307243008"/>
      <w:bookmarkStart w:id="2131" w:name="_Toc307243172"/>
      <w:bookmarkStart w:id="2132" w:name="_Toc307243335"/>
      <w:bookmarkStart w:id="2133" w:name="_Toc307243483"/>
      <w:bookmarkStart w:id="2134" w:name="_Toc307243644"/>
      <w:bookmarkStart w:id="2135" w:name="_Toc307243804"/>
      <w:bookmarkStart w:id="2136" w:name="_Toc307243964"/>
      <w:bookmarkStart w:id="2137" w:name="_Toc307244125"/>
      <w:bookmarkStart w:id="2138" w:name="_Toc307244286"/>
      <w:bookmarkStart w:id="2139" w:name="_Toc307244447"/>
      <w:bookmarkStart w:id="2140" w:name="_Toc307244607"/>
      <w:bookmarkStart w:id="2141" w:name="_Toc307244766"/>
      <w:bookmarkStart w:id="2142" w:name="_Toc307244924"/>
      <w:bookmarkStart w:id="2143" w:name="_Toc307245083"/>
      <w:bookmarkStart w:id="2144" w:name="_Toc307245242"/>
      <w:bookmarkStart w:id="2145" w:name="_Toc307245399"/>
      <w:bookmarkStart w:id="2146" w:name="_Toc307245556"/>
      <w:bookmarkStart w:id="2147" w:name="_Toc307245710"/>
      <w:bookmarkStart w:id="2148" w:name="_Toc307245858"/>
      <w:bookmarkStart w:id="2149" w:name="_Toc307246005"/>
      <w:bookmarkStart w:id="2150" w:name="_Toc307246150"/>
      <w:bookmarkStart w:id="2151" w:name="_Toc307246294"/>
      <w:bookmarkStart w:id="2152" w:name="_Toc307246437"/>
      <w:bookmarkStart w:id="2153" w:name="_Toc307246580"/>
      <w:bookmarkStart w:id="2154" w:name="_Toc307246722"/>
      <w:bookmarkStart w:id="2155" w:name="_Toc307532190"/>
      <w:bookmarkStart w:id="2156" w:name="_Toc307532491"/>
      <w:bookmarkStart w:id="2157" w:name="_Toc307532633"/>
      <w:bookmarkStart w:id="2158" w:name="_Toc307558615"/>
      <w:bookmarkStart w:id="2159" w:name="_Toc307558764"/>
      <w:bookmarkStart w:id="2160" w:name="_Toc307563355"/>
      <w:bookmarkStart w:id="2161" w:name="_Toc307590141"/>
      <w:bookmarkStart w:id="2162" w:name="_Toc307590398"/>
      <w:bookmarkStart w:id="2163" w:name="_Toc307756974"/>
      <w:bookmarkStart w:id="2164" w:name="_Toc307757315"/>
      <w:bookmarkStart w:id="2165" w:name="_Toc307757463"/>
      <w:bookmarkStart w:id="2166" w:name="_Toc307757611"/>
      <w:bookmarkStart w:id="2167" w:name="_Toc308553854"/>
      <w:bookmarkStart w:id="2168" w:name="_Toc314043652"/>
      <w:r>
        <w:t>Cubing (</w:t>
      </w:r>
      <w:proofErr w:type="spellStart"/>
      <w:r w:rsidR="00331F86">
        <w:t>Cartoni</w:t>
      </w:r>
      <w:r>
        <w:t>zation</w:t>
      </w:r>
      <w:proofErr w:type="spellEnd"/>
      <w:r>
        <w:t>)</w:t>
      </w:r>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p>
    <w:p w:rsidR="00A9320C" w:rsidRDefault="00A9320C">
      <w:pPr>
        <w:rPr>
          <w:rFonts w:cs="Arial"/>
        </w:rPr>
      </w:pPr>
    </w:p>
    <w:p w:rsidR="00A9320C" w:rsidRDefault="00A9320C">
      <w:pPr>
        <w:ind w:left="360"/>
        <w:rPr>
          <w:rFonts w:cs="Arial"/>
        </w:rPr>
      </w:pPr>
      <w:r>
        <w:rPr>
          <w:rFonts w:cs="Arial"/>
        </w:rPr>
        <w:lastRenderedPageBreak/>
        <w:t xml:space="preserve">WM determines how each </w:t>
      </w:r>
      <w:r w:rsidR="00B25D0D">
        <w:rPr>
          <w:rFonts w:cs="Arial"/>
        </w:rPr>
        <w:t>distribution order</w:t>
      </w:r>
      <w:r>
        <w:rPr>
          <w:rFonts w:cs="Arial"/>
        </w:rPr>
        <w:t xml:space="preserve"> is to be separated into outbound </w:t>
      </w:r>
      <w:proofErr w:type="spellStart"/>
      <w:r w:rsidR="00852027">
        <w:rPr>
          <w:rFonts w:cs="Arial"/>
        </w:rPr>
        <w:t>oLPN</w:t>
      </w:r>
      <w:r>
        <w:rPr>
          <w:rFonts w:cs="Arial"/>
        </w:rPr>
        <w:t>s</w:t>
      </w:r>
      <w:proofErr w:type="spellEnd"/>
      <w:r>
        <w:rPr>
          <w:rFonts w:cs="Arial"/>
        </w:rPr>
        <w:t xml:space="preserve"> during the cubing process.  Inventory allocated from active is cubed into standard shipping containers, using the </w:t>
      </w:r>
      <w:proofErr w:type="spellStart"/>
      <w:r w:rsidR="00852027">
        <w:rPr>
          <w:rFonts w:cs="Arial"/>
        </w:rPr>
        <w:t>oLPN</w:t>
      </w:r>
      <w:proofErr w:type="spellEnd"/>
      <w:r>
        <w:rPr>
          <w:rFonts w:cs="Arial"/>
        </w:rPr>
        <w:t xml:space="preserve"> type specified on the </w:t>
      </w:r>
      <w:r w:rsidR="00B25D0D">
        <w:rPr>
          <w:rFonts w:cs="Arial"/>
        </w:rPr>
        <w:t>distribution order</w:t>
      </w:r>
      <w:r>
        <w:rPr>
          <w:rFonts w:cs="Arial"/>
        </w:rPr>
        <w:t xml:space="preserve"> detail.  Full case inventory from reserve is converted into </w:t>
      </w:r>
      <w:proofErr w:type="spellStart"/>
      <w:r w:rsidR="00852027">
        <w:rPr>
          <w:rFonts w:cs="Arial"/>
        </w:rPr>
        <w:t>oLPN</w:t>
      </w:r>
      <w:proofErr w:type="spellEnd"/>
      <w:r>
        <w:rPr>
          <w:rFonts w:cs="Arial"/>
        </w:rPr>
        <w:t xml:space="preserve"> inventory (i.e., one full inbound case = full outbound </w:t>
      </w:r>
      <w:proofErr w:type="spellStart"/>
      <w:r w:rsidR="00852027">
        <w:rPr>
          <w:rFonts w:cs="Arial"/>
        </w:rPr>
        <w:t>oLPN</w:t>
      </w:r>
      <w:proofErr w:type="spellEnd"/>
      <w:r>
        <w:rPr>
          <w:rFonts w:cs="Arial"/>
        </w:rPr>
        <w:t>).</w:t>
      </w:r>
    </w:p>
    <w:p w:rsidR="00A9320C" w:rsidRDefault="00A9320C">
      <w:pPr>
        <w:ind w:left="360"/>
        <w:rPr>
          <w:rFonts w:cs="Arial"/>
        </w:rPr>
      </w:pPr>
    </w:p>
    <w:p w:rsidR="003E2586" w:rsidRDefault="00A9320C">
      <w:pPr>
        <w:ind w:left="360"/>
        <w:rPr>
          <w:rFonts w:cs="Arial"/>
        </w:rPr>
      </w:pPr>
      <w:r>
        <w:rPr>
          <w:rFonts w:cs="Arial"/>
        </w:rPr>
        <w:t xml:space="preserve">All </w:t>
      </w:r>
      <w:proofErr w:type="gramStart"/>
      <w:r>
        <w:rPr>
          <w:rFonts w:cs="Arial"/>
        </w:rPr>
        <w:t>inventory</w:t>
      </w:r>
      <w:proofErr w:type="gramEnd"/>
      <w:r>
        <w:rPr>
          <w:rFonts w:cs="Arial"/>
        </w:rPr>
        <w:t xml:space="preserve"> that is cubed into shipping containers is cubed using </w:t>
      </w:r>
      <w:r w:rsidR="00F4450E">
        <w:rPr>
          <w:rFonts w:cs="Arial"/>
        </w:rPr>
        <w:t>item</w:t>
      </w:r>
      <w:r>
        <w:rPr>
          <w:rFonts w:cs="Arial"/>
        </w:rPr>
        <w:t xml:space="preserve"> weight, volume, and critical dimensions (</w:t>
      </w:r>
      <w:r w:rsidR="00852027">
        <w:rPr>
          <w:rFonts w:cs="Arial"/>
        </w:rPr>
        <w:t>OLPN</w:t>
      </w:r>
      <w:r>
        <w:rPr>
          <w:rFonts w:cs="Arial"/>
        </w:rPr>
        <w:t xml:space="preserve"> Cubing Indicator ‘51’ – Cube to Capacity).  </w:t>
      </w:r>
    </w:p>
    <w:p w:rsidR="003E2586" w:rsidRDefault="003E2586">
      <w:pPr>
        <w:ind w:left="360"/>
        <w:rPr>
          <w:rFonts w:cs="Arial"/>
        </w:rPr>
      </w:pPr>
      <w:r>
        <w:rPr>
          <w:rFonts w:cs="Arial"/>
          <w:szCs w:val="22"/>
        </w:rPr>
        <w:t>Examples of Cubin indicators that are used –</w:t>
      </w:r>
    </w:p>
    <w:p w:rsidR="003E2586" w:rsidRDefault="003E2586">
      <w:pPr>
        <w:ind w:left="360"/>
        <w:rPr>
          <w:rFonts w:cs="Arial"/>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4050"/>
      </w:tblGrid>
      <w:tr w:rsidR="007C75C8" w:rsidRPr="003E2586" w:rsidTr="003E2586">
        <w:tc>
          <w:tcPr>
            <w:tcW w:w="3348" w:type="dxa"/>
          </w:tcPr>
          <w:p w:rsidR="003E2586" w:rsidRPr="003E2586" w:rsidRDefault="003E2586">
            <w:pPr>
              <w:rPr>
                <w:rFonts w:cs="Arial"/>
              </w:rPr>
            </w:pPr>
            <w:r w:rsidRPr="003E2586">
              <w:rPr>
                <w:rFonts w:cs="Arial"/>
              </w:rPr>
              <w:t>Cubing Indicator</w:t>
            </w:r>
          </w:p>
        </w:tc>
        <w:tc>
          <w:tcPr>
            <w:tcW w:w="4050" w:type="dxa"/>
          </w:tcPr>
          <w:p w:rsidR="003E2586" w:rsidRPr="003E2586" w:rsidRDefault="003E2586">
            <w:pPr>
              <w:rPr>
                <w:rFonts w:cs="Arial"/>
              </w:rPr>
            </w:pPr>
            <w:r w:rsidRPr="003E2586">
              <w:rPr>
                <w:rFonts w:cs="Arial"/>
              </w:rPr>
              <w:t>Description</w:t>
            </w:r>
          </w:p>
        </w:tc>
      </w:tr>
      <w:tr w:rsidR="007C75C8" w:rsidRPr="003E2586" w:rsidTr="003E2586">
        <w:tc>
          <w:tcPr>
            <w:tcW w:w="3348" w:type="dxa"/>
          </w:tcPr>
          <w:p w:rsidR="003E2586" w:rsidRPr="003E2586" w:rsidRDefault="003E2586">
            <w:pPr>
              <w:rPr>
                <w:rFonts w:cs="Arial"/>
              </w:rPr>
            </w:pPr>
            <w:r w:rsidRPr="003E2586">
              <w:rPr>
                <w:rFonts w:cs="Arial"/>
              </w:rPr>
              <w:t>51</w:t>
            </w:r>
          </w:p>
        </w:tc>
        <w:tc>
          <w:tcPr>
            <w:tcW w:w="4050" w:type="dxa"/>
          </w:tcPr>
          <w:p w:rsidR="003E2586" w:rsidRPr="00242FD3" w:rsidRDefault="003E2586">
            <w:proofErr w:type="spellStart"/>
            <w:r w:rsidRPr="00242FD3">
              <w:t>Cartonize</w:t>
            </w:r>
            <w:proofErr w:type="spellEnd"/>
            <w:r w:rsidRPr="00242FD3">
              <w:t xml:space="preserve"> to Capacity</w:t>
            </w:r>
          </w:p>
        </w:tc>
      </w:tr>
      <w:tr w:rsidR="007C75C8" w:rsidRPr="003E2586" w:rsidTr="003E2586">
        <w:tc>
          <w:tcPr>
            <w:tcW w:w="3348" w:type="dxa"/>
          </w:tcPr>
          <w:p w:rsidR="003E2586" w:rsidRPr="003E2586" w:rsidRDefault="003E2586">
            <w:pPr>
              <w:rPr>
                <w:rFonts w:cs="Arial"/>
              </w:rPr>
            </w:pPr>
            <w:r w:rsidRPr="003E2586">
              <w:rPr>
                <w:rFonts w:cs="Arial"/>
              </w:rPr>
              <w:t>61</w:t>
            </w:r>
          </w:p>
        </w:tc>
        <w:tc>
          <w:tcPr>
            <w:tcW w:w="4050" w:type="dxa"/>
          </w:tcPr>
          <w:p w:rsidR="003E2586" w:rsidRPr="00242FD3" w:rsidRDefault="003E2586">
            <w:r>
              <w:t xml:space="preserve">Single </w:t>
            </w:r>
            <w:r w:rsidR="007024A3">
              <w:t>item</w:t>
            </w:r>
            <w:r>
              <w:t xml:space="preserve">, </w:t>
            </w:r>
            <w:proofErr w:type="spellStart"/>
            <w:r>
              <w:t>Cartonize</w:t>
            </w:r>
            <w:proofErr w:type="spellEnd"/>
            <w:r>
              <w:t xml:space="preserve"> to Capacity</w:t>
            </w:r>
          </w:p>
        </w:tc>
      </w:tr>
      <w:tr w:rsidR="0063495C" w:rsidRPr="003E2586" w:rsidTr="003E2586">
        <w:tc>
          <w:tcPr>
            <w:tcW w:w="3348" w:type="dxa"/>
          </w:tcPr>
          <w:p w:rsidR="0063495C" w:rsidRPr="003E2586" w:rsidRDefault="0063495C">
            <w:pPr>
              <w:rPr>
                <w:rFonts w:cs="Arial"/>
              </w:rPr>
            </w:pPr>
            <w:r>
              <w:rPr>
                <w:rFonts w:cs="Arial"/>
              </w:rPr>
              <w:t>62</w:t>
            </w:r>
          </w:p>
        </w:tc>
        <w:tc>
          <w:tcPr>
            <w:tcW w:w="4050" w:type="dxa"/>
          </w:tcPr>
          <w:p w:rsidR="0063495C" w:rsidRDefault="00242FD3">
            <w:r w:rsidRPr="00242FD3">
              <w:t>Cube W/O mixed style/color</w:t>
            </w:r>
          </w:p>
        </w:tc>
      </w:tr>
      <w:tr w:rsidR="007C75C8" w:rsidRPr="003E2586" w:rsidTr="003E2586">
        <w:tc>
          <w:tcPr>
            <w:tcW w:w="3348" w:type="dxa"/>
          </w:tcPr>
          <w:p w:rsidR="003E2586" w:rsidRPr="003E2586" w:rsidRDefault="003E2586">
            <w:pPr>
              <w:rPr>
                <w:rFonts w:cs="Arial"/>
              </w:rPr>
            </w:pPr>
            <w:r w:rsidRPr="003E2586">
              <w:rPr>
                <w:rFonts w:cs="Arial"/>
              </w:rPr>
              <w:t>63</w:t>
            </w:r>
          </w:p>
        </w:tc>
        <w:tc>
          <w:tcPr>
            <w:tcW w:w="4050" w:type="dxa"/>
          </w:tcPr>
          <w:p w:rsidR="003E2586" w:rsidRPr="003E2586" w:rsidRDefault="003E2586" w:rsidP="003E2586">
            <w:pPr>
              <w:rPr>
                <w:rFonts w:cs="Arial"/>
              </w:rPr>
            </w:pPr>
            <w:r>
              <w:t xml:space="preserve">Single Style, </w:t>
            </w:r>
            <w:proofErr w:type="spellStart"/>
            <w:r>
              <w:t>Cartonize</w:t>
            </w:r>
            <w:proofErr w:type="spellEnd"/>
            <w:r>
              <w:t xml:space="preserve"> to Capacity</w:t>
            </w:r>
          </w:p>
        </w:tc>
      </w:tr>
      <w:tr w:rsidR="007C75C8" w:rsidRPr="003E2586" w:rsidTr="003E2586">
        <w:tc>
          <w:tcPr>
            <w:tcW w:w="3348" w:type="dxa"/>
          </w:tcPr>
          <w:p w:rsidR="003E2586" w:rsidRPr="003E2586" w:rsidRDefault="003E2586">
            <w:pPr>
              <w:rPr>
                <w:rFonts w:cs="Arial"/>
              </w:rPr>
            </w:pPr>
            <w:r w:rsidRPr="003E2586">
              <w:rPr>
                <w:rFonts w:cs="Arial"/>
              </w:rPr>
              <w:t>65</w:t>
            </w:r>
          </w:p>
        </w:tc>
        <w:tc>
          <w:tcPr>
            <w:tcW w:w="4050" w:type="dxa"/>
          </w:tcPr>
          <w:p w:rsidR="003E2586" w:rsidRPr="003E2586" w:rsidRDefault="003E2586">
            <w:pPr>
              <w:rPr>
                <w:rFonts w:cs="Arial"/>
              </w:rPr>
            </w:pPr>
            <w:r w:rsidRPr="003E2586">
              <w:rPr>
                <w:rFonts w:cs="Arial"/>
              </w:rPr>
              <w:t xml:space="preserve">Single Style, Max 5 </w:t>
            </w:r>
            <w:r w:rsidR="00F4450E">
              <w:rPr>
                <w:rFonts w:cs="Arial"/>
              </w:rPr>
              <w:t>item</w:t>
            </w:r>
            <w:r w:rsidRPr="003E2586">
              <w:rPr>
                <w:rFonts w:cs="Arial"/>
              </w:rPr>
              <w:t>s</w:t>
            </w:r>
          </w:p>
        </w:tc>
      </w:tr>
    </w:tbl>
    <w:p w:rsidR="003E2586" w:rsidRDefault="003E2586">
      <w:pPr>
        <w:ind w:left="360"/>
        <w:rPr>
          <w:rFonts w:cs="Arial"/>
        </w:rPr>
      </w:pPr>
    </w:p>
    <w:p w:rsidR="00A9320C" w:rsidRDefault="00A9320C">
      <w:pPr>
        <w:ind w:left="360"/>
        <w:rPr>
          <w:rFonts w:cs="Arial"/>
        </w:rPr>
      </w:pPr>
      <w:r>
        <w:rPr>
          <w:rFonts w:cs="Arial"/>
        </w:rPr>
        <w:t xml:space="preserve">Valid </w:t>
      </w:r>
      <w:proofErr w:type="spellStart"/>
      <w:r w:rsidR="00852027">
        <w:rPr>
          <w:rFonts w:cs="Arial"/>
        </w:rPr>
        <w:t>oLPN</w:t>
      </w:r>
      <w:proofErr w:type="spellEnd"/>
      <w:r>
        <w:rPr>
          <w:rFonts w:cs="Arial"/>
        </w:rPr>
        <w:t xml:space="preserve"> sizes and </w:t>
      </w:r>
      <w:proofErr w:type="spellStart"/>
      <w:r w:rsidR="00852027">
        <w:rPr>
          <w:rFonts w:cs="Arial"/>
        </w:rPr>
        <w:t>oLPN</w:t>
      </w:r>
      <w:proofErr w:type="spellEnd"/>
      <w:r>
        <w:rPr>
          <w:rFonts w:cs="Arial"/>
        </w:rPr>
        <w:t xml:space="preserve"> types are setup in the </w:t>
      </w:r>
      <w:r>
        <w:rPr>
          <w:rFonts w:cs="Arial"/>
          <w:b/>
          <w:bCs/>
          <w:i/>
        </w:rPr>
        <w:t>Container Type Table</w:t>
      </w:r>
      <w:r>
        <w:rPr>
          <w:rFonts w:cs="Arial"/>
        </w:rPr>
        <w:t xml:space="preserve">.  For customers with </w:t>
      </w:r>
      <w:proofErr w:type="spellStart"/>
      <w:r w:rsidR="00852027">
        <w:rPr>
          <w:rFonts w:cs="Arial"/>
        </w:rPr>
        <w:t>oLPN</w:t>
      </w:r>
      <w:proofErr w:type="spellEnd"/>
      <w:r>
        <w:rPr>
          <w:rFonts w:cs="Arial"/>
        </w:rPr>
        <w:t xml:space="preserve"> size restrictions, the valid </w:t>
      </w:r>
      <w:proofErr w:type="spellStart"/>
      <w:r w:rsidR="00852027">
        <w:rPr>
          <w:rFonts w:cs="Arial"/>
        </w:rPr>
        <w:t>oLPN</w:t>
      </w:r>
      <w:proofErr w:type="spellEnd"/>
      <w:r>
        <w:rPr>
          <w:rFonts w:cs="Arial"/>
        </w:rPr>
        <w:t xml:space="preserve"> sizes may be set up at the sold-to (customer) level.  The </w:t>
      </w:r>
      <w:proofErr w:type="spellStart"/>
      <w:r w:rsidR="00852027">
        <w:rPr>
          <w:rFonts w:cs="Arial"/>
        </w:rPr>
        <w:t>oLPN</w:t>
      </w:r>
      <w:proofErr w:type="spellEnd"/>
      <w:r>
        <w:rPr>
          <w:rFonts w:cs="Arial"/>
        </w:rPr>
        <w:t xml:space="preserve"> type is bridged from the host in the </w:t>
      </w:r>
      <w:r w:rsidR="00B25D0D">
        <w:rPr>
          <w:rFonts w:cs="Arial"/>
        </w:rPr>
        <w:t>distribution order</w:t>
      </w:r>
      <w:r>
        <w:rPr>
          <w:rFonts w:cs="Arial"/>
        </w:rPr>
        <w:t xml:space="preserve"> detail file (the </w:t>
      </w:r>
      <w:r w:rsidR="00B25D0D">
        <w:rPr>
          <w:rFonts w:cs="Arial"/>
          <w:b/>
          <w:bCs/>
          <w:i/>
          <w:iCs/>
        </w:rPr>
        <w:t>Distribution order</w:t>
      </w:r>
      <w:r>
        <w:rPr>
          <w:rFonts w:cs="Arial"/>
        </w:rPr>
        <w:t xml:space="preserve"> </w:t>
      </w:r>
      <w:r>
        <w:rPr>
          <w:rFonts w:cs="Arial"/>
          <w:b/>
          <w:bCs/>
          <w:i/>
          <w:iCs/>
        </w:rPr>
        <w:t>Profile</w:t>
      </w:r>
      <w:r>
        <w:rPr>
          <w:rFonts w:cs="Arial"/>
        </w:rPr>
        <w:t xml:space="preserve"> on the </w:t>
      </w:r>
      <w:r w:rsidR="00B25D0D">
        <w:rPr>
          <w:rFonts w:cs="Arial"/>
          <w:i/>
        </w:rPr>
        <w:t>Distribution order</w:t>
      </w:r>
      <w:r>
        <w:rPr>
          <w:rFonts w:cs="Arial"/>
          <w:i/>
        </w:rPr>
        <w:t xml:space="preserve"> Interface</w:t>
      </w:r>
      <w:r>
        <w:rPr>
          <w:rFonts w:cs="Arial"/>
        </w:rPr>
        <w:t xml:space="preserve"> may also be used to set the </w:t>
      </w:r>
      <w:proofErr w:type="spellStart"/>
      <w:r w:rsidR="00852027">
        <w:rPr>
          <w:rFonts w:cs="Arial"/>
        </w:rPr>
        <w:t>oLPN</w:t>
      </w:r>
      <w:proofErr w:type="spellEnd"/>
      <w:r>
        <w:rPr>
          <w:rFonts w:cs="Arial"/>
        </w:rPr>
        <w:t xml:space="preserve"> type for a particular customer), or taken from the </w:t>
      </w:r>
      <w:r w:rsidR="00F4450E">
        <w:rPr>
          <w:rFonts w:cs="Arial"/>
        </w:rPr>
        <w:t>Item</w:t>
      </w:r>
      <w:r>
        <w:rPr>
          <w:rFonts w:cs="Arial"/>
        </w:rPr>
        <w:t xml:space="preserve"> Master.  </w:t>
      </w:r>
    </w:p>
    <w:p w:rsidR="00A9320C" w:rsidRDefault="00A9320C">
      <w:pPr>
        <w:ind w:left="360"/>
        <w:rPr>
          <w:rFonts w:cs="Arial"/>
        </w:rPr>
      </w:pPr>
    </w:p>
    <w:p w:rsidR="00A9320C" w:rsidRDefault="00A9320C">
      <w:pPr>
        <w:ind w:left="360"/>
        <w:rPr>
          <w:rFonts w:cs="Arial"/>
        </w:rPr>
      </w:pPr>
      <w:r>
        <w:rPr>
          <w:rFonts w:cs="Arial"/>
        </w:rPr>
        <w:t xml:space="preserve">If there is no value in the </w:t>
      </w:r>
      <w:r w:rsidR="00B25D0D">
        <w:rPr>
          <w:rFonts w:cs="Arial"/>
        </w:rPr>
        <w:t>distribution order</w:t>
      </w:r>
      <w:r>
        <w:rPr>
          <w:rFonts w:cs="Arial"/>
        </w:rPr>
        <w:t xml:space="preserve"> or </w:t>
      </w:r>
      <w:r w:rsidR="00F4450E">
        <w:rPr>
          <w:rFonts w:cs="Arial"/>
        </w:rPr>
        <w:t>Item</w:t>
      </w:r>
      <w:r>
        <w:rPr>
          <w:rFonts w:cs="Arial"/>
        </w:rPr>
        <w:t xml:space="preserve"> Master, a default warehouse value is used.  WM accesses the appropriate </w:t>
      </w:r>
      <w:proofErr w:type="spellStart"/>
      <w:r w:rsidR="00852027">
        <w:rPr>
          <w:rFonts w:cs="Arial"/>
        </w:rPr>
        <w:t>oLPN</w:t>
      </w:r>
      <w:proofErr w:type="spellEnd"/>
      <w:r>
        <w:rPr>
          <w:rFonts w:cs="Arial"/>
        </w:rPr>
        <w:t xml:space="preserve"> sizes to use based on a combination of the sold-to and </w:t>
      </w:r>
      <w:proofErr w:type="spellStart"/>
      <w:r w:rsidR="00852027">
        <w:rPr>
          <w:rFonts w:cs="Arial"/>
        </w:rPr>
        <w:t>oLPN</w:t>
      </w:r>
      <w:proofErr w:type="spellEnd"/>
      <w:r>
        <w:rPr>
          <w:rFonts w:cs="Arial"/>
        </w:rPr>
        <w:t xml:space="preserve"> type or if records are not found for a specific sold-to, then </w:t>
      </w:r>
      <w:proofErr w:type="spellStart"/>
      <w:r w:rsidR="00852027">
        <w:rPr>
          <w:rFonts w:cs="Arial"/>
        </w:rPr>
        <w:t>oLPN</w:t>
      </w:r>
      <w:proofErr w:type="spellEnd"/>
      <w:r>
        <w:rPr>
          <w:rFonts w:cs="Arial"/>
        </w:rPr>
        <w:t xml:space="preserve"> sizes are found using just the </w:t>
      </w:r>
      <w:proofErr w:type="spellStart"/>
      <w:r w:rsidR="00852027">
        <w:rPr>
          <w:rFonts w:cs="Arial"/>
        </w:rPr>
        <w:t>oLPN</w:t>
      </w:r>
      <w:proofErr w:type="spellEnd"/>
      <w:r>
        <w:rPr>
          <w:rFonts w:cs="Arial"/>
        </w:rPr>
        <w:t xml:space="preserve"> type.  During the cubing process, WM selects the size of the </w:t>
      </w:r>
      <w:proofErr w:type="spellStart"/>
      <w:r w:rsidR="00852027">
        <w:rPr>
          <w:rFonts w:cs="Arial"/>
        </w:rPr>
        <w:t>oLPN</w:t>
      </w:r>
      <w:proofErr w:type="spellEnd"/>
      <w:r>
        <w:rPr>
          <w:rFonts w:cs="Arial"/>
        </w:rPr>
        <w:t xml:space="preserve">.  Inventory is added to the </w:t>
      </w:r>
      <w:proofErr w:type="spellStart"/>
      <w:r w:rsidR="00852027">
        <w:rPr>
          <w:rFonts w:cs="Arial"/>
        </w:rPr>
        <w:t>oLPN</w:t>
      </w:r>
      <w:proofErr w:type="spellEnd"/>
      <w:r>
        <w:rPr>
          <w:rFonts w:cs="Arial"/>
        </w:rPr>
        <w:t xml:space="preserve"> </w:t>
      </w:r>
      <w:r w:rsidR="00F4450E">
        <w:rPr>
          <w:rFonts w:cs="Arial"/>
        </w:rPr>
        <w:t>item</w:t>
      </w:r>
      <w:r>
        <w:rPr>
          <w:rFonts w:cs="Arial"/>
        </w:rPr>
        <w:t xml:space="preserve"> by </w:t>
      </w:r>
      <w:r w:rsidR="00F4450E">
        <w:rPr>
          <w:rFonts w:cs="Arial"/>
        </w:rPr>
        <w:t>item</w:t>
      </w:r>
      <w:r>
        <w:rPr>
          <w:rFonts w:cs="Arial"/>
        </w:rPr>
        <w:t xml:space="preserve"> until either </w:t>
      </w:r>
      <w:r w:rsidR="00EE427B">
        <w:rPr>
          <w:rFonts w:cs="Arial"/>
        </w:rPr>
        <w:t>an</w:t>
      </w:r>
      <w:r>
        <w:rPr>
          <w:rFonts w:cs="Arial"/>
        </w:rPr>
        <w:t xml:space="preserve"> </w:t>
      </w:r>
      <w:proofErr w:type="spellStart"/>
      <w:r w:rsidR="00852027">
        <w:rPr>
          <w:rFonts w:cs="Arial"/>
        </w:rPr>
        <w:t>oLPN</w:t>
      </w:r>
      <w:proofErr w:type="spellEnd"/>
      <w:r>
        <w:rPr>
          <w:rFonts w:cs="Arial"/>
        </w:rPr>
        <w:t xml:space="preserve"> maximum has been reached (volume or weight), or there are no more </w:t>
      </w:r>
      <w:r w:rsidR="00F4450E">
        <w:rPr>
          <w:rFonts w:cs="Arial"/>
        </w:rPr>
        <w:t>item</w:t>
      </w:r>
      <w:r>
        <w:rPr>
          <w:rFonts w:cs="Arial"/>
        </w:rPr>
        <w:t xml:space="preserve">s for the current </w:t>
      </w:r>
      <w:proofErr w:type="spellStart"/>
      <w:r w:rsidR="00852027">
        <w:rPr>
          <w:rFonts w:cs="Arial"/>
        </w:rPr>
        <w:t>oLPN</w:t>
      </w:r>
      <w:proofErr w:type="spellEnd"/>
      <w:r>
        <w:rPr>
          <w:rFonts w:cs="Arial"/>
        </w:rPr>
        <w:t xml:space="preserve"> type.  </w:t>
      </w:r>
    </w:p>
    <w:p w:rsidR="00A9320C" w:rsidRDefault="00A9320C">
      <w:pPr>
        <w:ind w:left="360"/>
        <w:rPr>
          <w:rFonts w:cs="Arial"/>
        </w:rPr>
      </w:pPr>
    </w:p>
    <w:p w:rsidR="00A9320C" w:rsidRDefault="00A9320C">
      <w:pPr>
        <w:ind w:left="360"/>
        <w:rPr>
          <w:rFonts w:cs="Arial"/>
        </w:rPr>
      </w:pPr>
      <w:r>
        <w:rPr>
          <w:rFonts w:cs="Arial"/>
        </w:rPr>
        <w:t xml:space="preserve">Once the final contents of </w:t>
      </w:r>
      <w:r w:rsidR="00EE427B">
        <w:rPr>
          <w:rFonts w:cs="Arial"/>
        </w:rPr>
        <w:t>an</w:t>
      </w:r>
      <w:r>
        <w:rPr>
          <w:rFonts w:cs="Arial"/>
        </w:rPr>
        <w:t xml:space="preserve"> </w:t>
      </w:r>
      <w:proofErr w:type="spellStart"/>
      <w:r w:rsidR="00852027">
        <w:rPr>
          <w:rFonts w:cs="Arial"/>
        </w:rPr>
        <w:t>oLPN</w:t>
      </w:r>
      <w:proofErr w:type="spellEnd"/>
      <w:r>
        <w:rPr>
          <w:rFonts w:cs="Arial"/>
        </w:rPr>
        <w:t xml:space="preserve"> have been determined, WM checks whether the contents can fit into a smaller size box based on volume.  If there is sufficient volume in the smaller size box, WM checks the critical dimensions.  The process of selecting a smaller size container continues until the box fails on one of the set of </w:t>
      </w:r>
      <w:proofErr w:type="spellStart"/>
      <w:r w:rsidR="00852027">
        <w:rPr>
          <w:rFonts w:cs="Arial"/>
        </w:rPr>
        <w:t>oLPN</w:t>
      </w:r>
      <w:proofErr w:type="spellEnd"/>
      <w:r>
        <w:rPr>
          <w:rFonts w:cs="Arial"/>
        </w:rPr>
        <w:t xml:space="preserve"> maximums.  If an </w:t>
      </w:r>
      <w:r w:rsidR="00F4450E">
        <w:rPr>
          <w:rFonts w:cs="Arial"/>
        </w:rPr>
        <w:t>item</w:t>
      </w:r>
      <w:r>
        <w:rPr>
          <w:rFonts w:cs="Arial"/>
        </w:rPr>
        <w:t xml:space="preserve"> is too large for any defined </w:t>
      </w:r>
      <w:proofErr w:type="spellStart"/>
      <w:r w:rsidR="00852027">
        <w:rPr>
          <w:rFonts w:cs="Arial"/>
        </w:rPr>
        <w:t>oLPN</w:t>
      </w:r>
      <w:proofErr w:type="spellEnd"/>
      <w:r>
        <w:rPr>
          <w:rFonts w:cs="Arial"/>
        </w:rPr>
        <w:t xml:space="preserve"> size, then the </w:t>
      </w:r>
      <w:r w:rsidR="00F4450E">
        <w:rPr>
          <w:rFonts w:cs="Arial"/>
        </w:rPr>
        <w:t>item</w:t>
      </w:r>
      <w:r>
        <w:rPr>
          <w:rFonts w:cs="Arial"/>
        </w:rPr>
        <w:t xml:space="preserve"> is cubed into the largest size container of the corresponding </w:t>
      </w:r>
      <w:proofErr w:type="spellStart"/>
      <w:r w:rsidR="00852027">
        <w:rPr>
          <w:rFonts w:cs="Arial"/>
        </w:rPr>
        <w:t>oLPN</w:t>
      </w:r>
      <w:proofErr w:type="spellEnd"/>
      <w:r>
        <w:rPr>
          <w:rFonts w:cs="Arial"/>
        </w:rPr>
        <w:t xml:space="preserve"> type.  </w:t>
      </w:r>
      <w:r w:rsidR="00852027">
        <w:rPr>
          <w:rFonts w:cs="Arial"/>
        </w:rPr>
        <w:t>OLPN</w:t>
      </w:r>
      <w:r>
        <w:rPr>
          <w:rFonts w:cs="Arial"/>
        </w:rPr>
        <w:t xml:space="preserve">s are created in status ‘10’ (Printed).   </w:t>
      </w:r>
    </w:p>
    <w:p w:rsidR="00A9320C" w:rsidRDefault="00A9320C">
      <w:pPr>
        <w:ind w:left="360"/>
        <w:rPr>
          <w:rFonts w:cs="Arial"/>
        </w:rPr>
      </w:pPr>
    </w:p>
    <w:p w:rsidR="00653B9B" w:rsidRPr="00653B9B" w:rsidRDefault="00653B9B">
      <w:pPr>
        <w:ind w:left="360"/>
        <w:rPr>
          <w:rFonts w:cs="Arial"/>
        </w:rPr>
      </w:pPr>
      <w:r w:rsidRPr="00653B9B">
        <w:rPr>
          <w:rFonts w:cs="Arial"/>
        </w:rPr>
        <w:t>For some waves, in addition to generating shipping cartons, Carter’s may chose to build pick carts.  A pick cart is a collection of cartons combined for the purposes of picking.   A</w:t>
      </w:r>
      <w:r w:rsidR="007B1EFD">
        <w:rPr>
          <w:rFonts w:cs="Arial"/>
        </w:rPr>
        <w:t>n</w:t>
      </w:r>
      <w:r w:rsidRPr="00653B9B">
        <w:rPr>
          <w:rFonts w:cs="Arial"/>
        </w:rPr>
        <w:t xml:space="preserve"> </w:t>
      </w:r>
      <w:r w:rsidR="007B1EFD">
        <w:rPr>
          <w:rFonts w:cs="Arial"/>
        </w:rPr>
        <w:t>extension</w:t>
      </w:r>
      <w:r w:rsidRPr="00653B9B">
        <w:rPr>
          <w:rFonts w:cs="Arial"/>
        </w:rPr>
        <w:t xml:space="preserve"> is developed to automatically cube the shipping cartons into the pick carts.</w:t>
      </w:r>
    </w:p>
    <w:p w:rsidR="00B06AF7" w:rsidRDefault="00B06AF7">
      <w:pPr>
        <w:ind w:left="360"/>
        <w:rPr>
          <w:rFonts w:cs="Arial"/>
          <w:b/>
          <w:i/>
        </w:rPr>
      </w:pPr>
    </w:p>
    <w:p w:rsidR="00A9320C" w:rsidRDefault="00A9320C">
      <w:pPr>
        <w:ind w:left="360"/>
        <w:rPr>
          <w:rFonts w:cs="Arial"/>
        </w:rPr>
      </w:pPr>
      <w:r>
        <w:rPr>
          <w:rFonts w:cs="Arial"/>
        </w:rPr>
        <w:t xml:space="preserve">If an </w:t>
      </w:r>
      <w:r w:rsidR="00F4450E">
        <w:rPr>
          <w:rFonts w:cs="Arial"/>
        </w:rPr>
        <w:t>item</w:t>
      </w:r>
      <w:r>
        <w:rPr>
          <w:rFonts w:cs="Arial"/>
        </w:rPr>
        <w:t xml:space="preserve"> has been identified as part of an assortment, then WM does cube these </w:t>
      </w:r>
      <w:r w:rsidR="00F4450E">
        <w:rPr>
          <w:rFonts w:cs="Arial"/>
        </w:rPr>
        <w:t>item</w:t>
      </w:r>
      <w:r>
        <w:rPr>
          <w:rFonts w:cs="Arial"/>
        </w:rPr>
        <w:t xml:space="preserve">s, as described above.  Instead, WM cubes assortments with a single assortment per box.  All </w:t>
      </w:r>
      <w:r w:rsidR="00F4450E">
        <w:rPr>
          <w:rFonts w:cs="Arial"/>
        </w:rPr>
        <w:t>item</w:t>
      </w:r>
      <w:r>
        <w:rPr>
          <w:rFonts w:cs="Arial"/>
        </w:rPr>
        <w:t xml:space="preserve">s belonging to an assortment are associated to the same assortment or pre-pack name on the </w:t>
      </w:r>
      <w:r w:rsidR="00B25D0D">
        <w:rPr>
          <w:rFonts w:cs="Arial"/>
        </w:rPr>
        <w:t>distribution order</w:t>
      </w:r>
      <w:r>
        <w:rPr>
          <w:rFonts w:cs="Arial"/>
        </w:rPr>
        <w:t xml:space="preserve"> details.  WM then cubes each assortment based on the quantity of each </w:t>
      </w:r>
      <w:r w:rsidR="00F4450E">
        <w:rPr>
          <w:rFonts w:cs="Arial"/>
        </w:rPr>
        <w:t>item</w:t>
      </w:r>
      <w:r>
        <w:rPr>
          <w:rFonts w:cs="Arial"/>
        </w:rPr>
        <w:t xml:space="preserve"> contained in the assortment.  This is also specified in the </w:t>
      </w:r>
      <w:r w:rsidR="00B25D0D">
        <w:rPr>
          <w:rFonts w:cs="Arial"/>
        </w:rPr>
        <w:t>distribution order</w:t>
      </w:r>
      <w:r>
        <w:rPr>
          <w:rFonts w:cs="Arial"/>
        </w:rPr>
        <w:t xml:space="preserve"> details.  </w:t>
      </w:r>
    </w:p>
    <w:p w:rsidR="00A9320C" w:rsidRDefault="00A9320C">
      <w:pPr>
        <w:ind w:left="360"/>
        <w:rPr>
          <w:rFonts w:cs="Arial"/>
        </w:rPr>
      </w:pPr>
    </w:p>
    <w:p w:rsidR="00A9320C" w:rsidRDefault="00A9320C">
      <w:pPr>
        <w:ind w:left="360"/>
        <w:rPr>
          <w:rFonts w:cs="Arial"/>
        </w:rPr>
      </w:pPr>
      <w:r>
        <w:rPr>
          <w:rFonts w:cs="Arial"/>
        </w:rPr>
        <w:t xml:space="preserve">WM determines the </w:t>
      </w:r>
      <w:proofErr w:type="spellStart"/>
      <w:r w:rsidR="00852027">
        <w:rPr>
          <w:rFonts w:cs="Arial"/>
        </w:rPr>
        <w:t>oLPN</w:t>
      </w:r>
      <w:proofErr w:type="spellEnd"/>
      <w:r>
        <w:rPr>
          <w:rFonts w:cs="Arial"/>
        </w:rPr>
        <w:t xml:space="preserve"> type from the </w:t>
      </w:r>
      <w:r w:rsidR="00B25D0D">
        <w:rPr>
          <w:rFonts w:cs="Arial"/>
        </w:rPr>
        <w:t>distribution order</w:t>
      </w:r>
      <w:r>
        <w:rPr>
          <w:rFonts w:cs="Arial"/>
        </w:rPr>
        <w:t xml:space="preserve"> detail and determines the appropriate size based on the </w:t>
      </w:r>
      <w:r w:rsidR="00F4450E">
        <w:rPr>
          <w:rFonts w:cs="Arial"/>
        </w:rPr>
        <w:t>item</w:t>
      </w:r>
      <w:r>
        <w:rPr>
          <w:rFonts w:cs="Arial"/>
        </w:rPr>
        <w:t xml:space="preserve"> weight, volume, and critical dimensions of the assortment components.  Cubing assortments in the wave process allows for assortments to be built on demand, rather than pre-built and stocked in inventory.  </w:t>
      </w:r>
    </w:p>
    <w:p w:rsidR="00A9320C" w:rsidRDefault="00A9320C">
      <w:pPr>
        <w:ind w:left="360"/>
        <w:rPr>
          <w:rFonts w:cs="Arial"/>
        </w:rPr>
      </w:pPr>
    </w:p>
    <w:p w:rsidR="00A9320C" w:rsidRDefault="00A9320C">
      <w:pPr>
        <w:ind w:left="360"/>
        <w:rPr>
          <w:rFonts w:cs="Arial"/>
        </w:rPr>
      </w:pPr>
      <w:r>
        <w:rPr>
          <w:rFonts w:cs="Arial"/>
        </w:rPr>
        <w:t xml:space="preserve">Waves generated solely from Pick Module 1, may be generated with a flag to pack all </w:t>
      </w:r>
      <w:proofErr w:type="spellStart"/>
      <w:r w:rsidR="00852027">
        <w:rPr>
          <w:rFonts w:cs="Arial"/>
        </w:rPr>
        <w:t>oLPN</w:t>
      </w:r>
      <w:r>
        <w:rPr>
          <w:rFonts w:cs="Arial"/>
        </w:rPr>
        <w:t>s</w:t>
      </w:r>
      <w:proofErr w:type="spellEnd"/>
      <w:r>
        <w:rPr>
          <w:rFonts w:cs="Arial"/>
        </w:rPr>
        <w:t xml:space="preserve"> complete with the wave, as these </w:t>
      </w:r>
      <w:proofErr w:type="spellStart"/>
      <w:r w:rsidR="00852027">
        <w:rPr>
          <w:rFonts w:cs="Arial"/>
        </w:rPr>
        <w:t>oLPN</w:t>
      </w:r>
      <w:r>
        <w:rPr>
          <w:rFonts w:cs="Arial"/>
        </w:rPr>
        <w:t>s</w:t>
      </w:r>
      <w:proofErr w:type="spellEnd"/>
      <w:r>
        <w:rPr>
          <w:rFonts w:cs="Arial"/>
        </w:rPr>
        <w:t xml:space="preserve"> are packed based on the </w:t>
      </w:r>
      <w:proofErr w:type="spellStart"/>
      <w:r w:rsidR="00852027">
        <w:rPr>
          <w:rFonts w:cs="Arial"/>
        </w:rPr>
        <w:t>oLPN</w:t>
      </w:r>
      <w:proofErr w:type="spellEnd"/>
      <w:r>
        <w:rPr>
          <w:rFonts w:cs="Arial"/>
        </w:rPr>
        <w:t xml:space="preserve"> content labels.  These </w:t>
      </w:r>
      <w:proofErr w:type="spellStart"/>
      <w:r w:rsidR="00852027">
        <w:rPr>
          <w:rFonts w:cs="Arial"/>
        </w:rPr>
        <w:t>oLPN</w:t>
      </w:r>
      <w:r>
        <w:rPr>
          <w:rFonts w:cs="Arial"/>
        </w:rPr>
        <w:t>s</w:t>
      </w:r>
      <w:proofErr w:type="spellEnd"/>
      <w:r>
        <w:rPr>
          <w:rFonts w:cs="Arial"/>
        </w:rPr>
        <w:t xml:space="preserve"> are created in status ‘20’ (Packed) and the inventory is already decremented from the active locations and moved into the </w:t>
      </w:r>
      <w:proofErr w:type="spellStart"/>
      <w:r w:rsidR="00852027">
        <w:rPr>
          <w:rFonts w:cs="Arial"/>
        </w:rPr>
        <w:t>oLPN</w:t>
      </w:r>
      <w:proofErr w:type="spellEnd"/>
      <w:r>
        <w:rPr>
          <w:rFonts w:cs="Arial"/>
        </w:rPr>
        <w:t xml:space="preserve">.   </w:t>
      </w:r>
    </w:p>
    <w:p w:rsidR="00A9320C" w:rsidRDefault="00A9320C">
      <w:pPr>
        <w:ind w:left="360"/>
        <w:rPr>
          <w:rFonts w:cs="Arial"/>
        </w:rPr>
      </w:pPr>
    </w:p>
    <w:p w:rsidR="00A9320C" w:rsidRDefault="00A9320C">
      <w:pPr>
        <w:ind w:left="360"/>
        <w:rPr>
          <w:rFonts w:cs="Arial"/>
        </w:rPr>
      </w:pPr>
      <w:r>
        <w:rPr>
          <w:rFonts w:cs="Arial"/>
        </w:rPr>
        <w:t xml:space="preserve">Through the cubing process, WM also creates VAS instructions at the </w:t>
      </w:r>
      <w:proofErr w:type="spellStart"/>
      <w:r w:rsidR="00852027">
        <w:rPr>
          <w:rFonts w:cs="Arial"/>
        </w:rPr>
        <w:t>oLPN</w:t>
      </w:r>
      <w:proofErr w:type="spellEnd"/>
      <w:r>
        <w:rPr>
          <w:rFonts w:cs="Arial"/>
        </w:rPr>
        <w:t xml:space="preserve"> level.  Based upon the VAS instructions provided in the </w:t>
      </w:r>
      <w:r w:rsidR="00B25D0D">
        <w:rPr>
          <w:rFonts w:cs="Arial"/>
        </w:rPr>
        <w:t>distribution order</w:t>
      </w:r>
      <w:r>
        <w:rPr>
          <w:rFonts w:cs="Arial"/>
        </w:rPr>
        <w:t xml:space="preserve"> WM creates a VAS </w:t>
      </w:r>
      <w:proofErr w:type="spellStart"/>
      <w:r w:rsidR="00852027">
        <w:rPr>
          <w:rFonts w:cs="Arial"/>
        </w:rPr>
        <w:t>oLPN</w:t>
      </w:r>
      <w:proofErr w:type="spellEnd"/>
      <w:r>
        <w:rPr>
          <w:rFonts w:cs="Arial"/>
        </w:rPr>
        <w:t xml:space="preserve"> detail per VAS type for each </w:t>
      </w:r>
      <w:r w:rsidR="00F4450E">
        <w:rPr>
          <w:rFonts w:cs="Arial"/>
        </w:rPr>
        <w:t>item</w:t>
      </w:r>
      <w:r>
        <w:rPr>
          <w:rFonts w:cs="Arial"/>
        </w:rPr>
        <w:t xml:space="preserve"> requiring VAS within </w:t>
      </w:r>
      <w:r w:rsidR="00EE427B">
        <w:rPr>
          <w:rFonts w:cs="Arial"/>
        </w:rPr>
        <w:t>an</w:t>
      </w:r>
      <w:r>
        <w:rPr>
          <w:rFonts w:cs="Arial"/>
        </w:rPr>
        <w:t xml:space="preserve"> </w:t>
      </w:r>
      <w:proofErr w:type="spellStart"/>
      <w:r w:rsidR="00852027">
        <w:rPr>
          <w:rFonts w:cs="Arial"/>
        </w:rPr>
        <w:t>oLPN</w:t>
      </w:r>
      <w:proofErr w:type="spellEnd"/>
      <w:r>
        <w:rPr>
          <w:rFonts w:cs="Arial"/>
        </w:rPr>
        <w:t xml:space="preserve">.  Carters also needs the ability to skip VAS </w:t>
      </w:r>
      <w:proofErr w:type="spellStart"/>
      <w:r w:rsidR="00852027">
        <w:rPr>
          <w:rFonts w:cs="Arial"/>
        </w:rPr>
        <w:t>oLPN</w:t>
      </w:r>
      <w:proofErr w:type="spellEnd"/>
      <w:r>
        <w:rPr>
          <w:rFonts w:cs="Arial"/>
        </w:rPr>
        <w:t xml:space="preserve"> generation for any given wave, especially for </w:t>
      </w:r>
      <w:r w:rsidR="008C156B">
        <w:rPr>
          <w:rFonts w:cs="Arial"/>
        </w:rPr>
        <w:t>distribution orders</w:t>
      </w:r>
      <w:r>
        <w:rPr>
          <w:rFonts w:cs="Arial"/>
        </w:rPr>
        <w:t xml:space="preserve"> where VAS operations are performed outside of WM prior to </w:t>
      </w:r>
      <w:proofErr w:type="spellStart"/>
      <w:r w:rsidR="00852027">
        <w:rPr>
          <w:rFonts w:cs="Arial"/>
        </w:rPr>
        <w:t>oLPN</w:t>
      </w:r>
      <w:proofErr w:type="spellEnd"/>
      <w:r>
        <w:rPr>
          <w:rFonts w:cs="Arial"/>
        </w:rPr>
        <w:t xml:space="preserve"> packing </w:t>
      </w:r>
      <w:r>
        <w:rPr>
          <w:rFonts w:cs="Arial"/>
          <w:b/>
          <w:i/>
        </w:rPr>
        <w:t>(</w:t>
      </w:r>
      <w:r w:rsidR="00462F81">
        <w:rPr>
          <w:rFonts w:cs="Arial"/>
          <w:b/>
          <w:i/>
        </w:rPr>
        <w:t>W</w:t>
      </w:r>
      <w:r w:rsidR="00462F81">
        <w:rPr>
          <w:rFonts w:cs="Arial"/>
          <w:b/>
          <w:bCs/>
          <w:i/>
          <w:iCs/>
        </w:rPr>
        <w:t>M07</w:t>
      </w:r>
      <w:r>
        <w:rPr>
          <w:rFonts w:cs="Arial"/>
          <w:b/>
          <w:bCs/>
          <w:i/>
          <w:iCs/>
        </w:rPr>
        <w:t xml:space="preserve">: VAS </w:t>
      </w:r>
      <w:r w:rsidR="00852027">
        <w:rPr>
          <w:rFonts w:cs="Arial"/>
          <w:b/>
          <w:bCs/>
          <w:i/>
          <w:iCs/>
        </w:rPr>
        <w:t>OLPN</w:t>
      </w:r>
      <w:r>
        <w:rPr>
          <w:rFonts w:cs="Arial"/>
          <w:b/>
          <w:bCs/>
          <w:i/>
          <w:iCs/>
        </w:rPr>
        <w:t>s with Wave)</w:t>
      </w:r>
      <w:r>
        <w:rPr>
          <w:rFonts w:cs="Arial"/>
        </w:rPr>
        <w:t>.</w:t>
      </w:r>
      <w:r>
        <w:t xml:space="preserve"> </w:t>
      </w:r>
      <w:r>
        <w:rPr>
          <w:rFonts w:cs="Arial"/>
        </w:rPr>
        <w:t xml:space="preserve"> </w:t>
      </w:r>
    </w:p>
    <w:p w:rsidR="00FC6727" w:rsidRDefault="00FC6727">
      <w:pPr>
        <w:ind w:left="360"/>
        <w:rPr>
          <w:rFonts w:cs="Arial"/>
        </w:rPr>
      </w:pPr>
    </w:p>
    <w:p w:rsidR="00A9320C" w:rsidRDefault="00A9320C">
      <w:pPr>
        <w:pStyle w:val="Heading2"/>
      </w:pPr>
      <w:bookmarkStart w:id="2169" w:name="_Toc97530621"/>
      <w:bookmarkStart w:id="2170" w:name="_Toc97530724"/>
      <w:bookmarkStart w:id="2171" w:name="_Toc97544165"/>
      <w:bookmarkStart w:id="2172" w:name="_Toc97548158"/>
      <w:bookmarkStart w:id="2173" w:name="_Toc97548277"/>
      <w:bookmarkStart w:id="2174" w:name="_Toc97548393"/>
      <w:bookmarkStart w:id="2175" w:name="_Toc97548510"/>
      <w:bookmarkStart w:id="2176" w:name="_Toc97530622"/>
      <w:bookmarkStart w:id="2177" w:name="_Toc97530725"/>
      <w:bookmarkStart w:id="2178" w:name="_Toc97544166"/>
      <w:bookmarkStart w:id="2179" w:name="_Toc97548159"/>
      <w:bookmarkStart w:id="2180" w:name="_Toc97548278"/>
      <w:bookmarkStart w:id="2181" w:name="_Toc97548394"/>
      <w:bookmarkStart w:id="2182" w:name="_Toc97548511"/>
      <w:bookmarkStart w:id="2183" w:name="_Order_Consolidation"/>
      <w:bookmarkStart w:id="2184" w:name="_Toc101934032"/>
      <w:bookmarkStart w:id="2185" w:name="_Toc101934151"/>
      <w:bookmarkStart w:id="2186" w:name="_Toc307236245"/>
      <w:bookmarkStart w:id="2187" w:name="_Toc307243009"/>
      <w:bookmarkStart w:id="2188" w:name="_Toc307243173"/>
      <w:bookmarkStart w:id="2189" w:name="_Toc307243336"/>
      <w:bookmarkStart w:id="2190" w:name="_Toc307243484"/>
      <w:bookmarkStart w:id="2191" w:name="_Toc307243645"/>
      <w:bookmarkStart w:id="2192" w:name="_Toc307243805"/>
      <w:bookmarkStart w:id="2193" w:name="_Toc307243965"/>
      <w:bookmarkStart w:id="2194" w:name="_Toc307244126"/>
      <w:bookmarkStart w:id="2195" w:name="_Toc307244287"/>
      <w:bookmarkStart w:id="2196" w:name="_Toc307244448"/>
      <w:bookmarkStart w:id="2197" w:name="_Toc307244608"/>
      <w:bookmarkStart w:id="2198" w:name="_Toc307244767"/>
      <w:bookmarkStart w:id="2199" w:name="_Toc307244925"/>
      <w:bookmarkStart w:id="2200" w:name="_Toc307245084"/>
      <w:bookmarkStart w:id="2201" w:name="_Toc307245243"/>
      <w:bookmarkStart w:id="2202" w:name="_Toc307245400"/>
      <w:bookmarkStart w:id="2203" w:name="_Toc307245557"/>
      <w:bookmarkStart w:id="2204" w:name="_Toc307245711"/>
      <w:bookmarkStart w:id="2205" w:name="_Toc307245859"/>
      <w:bookmarkStart w:id="2206" w:name="_Toc307246006"/>
      <w:bookmarkStart w:id="2207" w:name="_Toc307246151"/>
      <w:bookmarkStart w:id="2208" w:name="_Toc307246295"/>
      <w:bookmarkStart w:id="2209" w:name="_Toc307246438"/>
      <w:bookmarkStart w:id="2210" w:name="_Toc307246581"/>
      <w:bookmarkStart w:id="2211" w:name="_Toc307246723"/>
      <w:bookmarkStart w:id="2212" w:name="_Toc307532191"/>
      <w:bookmarkStart w:id="2213" w:name="_Toc307532492"/>
      <w:bookmarkStart w:id="2214" w:name="_Toc307532634"/>
      <w:bookmarkStart w:id="2215" w:name="_Toc307558616"/>
      <w:bookmarkStart w:id="2216" w:name="_Toc307558765"/>
      <w:bookmarkStart w:id="2217" w:name="_Toc307563356"/>
      <w:bookmarkStart w:id="2218" w:name="_Toc307590142"/>
      <w:bookmarkStart w:id="2219" w:name="_Toc307590399"/>
      <w:bookmarkStart w:id="2220" w:name="_Toc307756975"/>
      <w:bookmarkStart w:id="2221" w:name="_Toc307757316"/>
      <w:bookmarkStart w:id="2222" w:name="_Toc307757464"/>
      <w:bookmarkStart w:id="2223" w:name="_Toc307757612"/>
      <w:bookmarkStart w:id="2224" w:name="_Toc308553855"/>
      <w:bookmarkStart w:id="2225" w:name="_Toc314043653"/>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r>
        <w:t>Replenishment</w:t>
      </w:r>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p>
    <w:p w:rsidR="00A9320C" w:rsidRDefault="00A9320C">
      <w:pPr>
        <w:rPr>
          <w:highlight w:val="yellow"/>
        </w:rPr>
      </w:pPr>
    </w:p>
    <w:p w:rsidR="00A9320C" w:rsidRDefault="00A9320C">
      <w:pPr>
        <w:ind w:left="360"/>
      </w:pPr>
      <w:r>
        <w:t xml:space="preserve">Replenishment is generated for those locations where the current pick requirement exceeds the quantity within the location, takes the inventory below the minimum requirement on the active location or in order to fill a dynamic active location.  Inventory is allocated for replenishment using the same inventory allocation priorities, as identify for reserve allocations against </w:t>
      </w:r>
      <w:r w:rsidR="008C156B">
        <w:t>distribution orders</w:t>
      </w:r>
      <w:r>
        <w:t>, as discussed above.</w:t>
      </w:r>
    </w:p>
    <w:p w:rsidR="00BE1114" w:rsidRDefault="00BE1114">
      <w:pPr>
        <w:ind w:left="360"/>
        <w:rPr>
          <w:color w:val="800000"/>
        </w:rPr>
      </w:pPr>
    </w:p>
    <w:p w:rsidR="00BE1114" w:rsidRDefault="00BE1114">
      <w:pPr>
        <w:ind w:left="360"/>
      </w:pPr>
      <w:r w:rsidRPr="00182A86">
        <w:t>The dynamic locations are chosen based on the pick assignment type (for non bulk wav</w:t>
      </w:r>
      <w:r w:rsidR="003A42DE">
        <w:t>es) or the bulk assignment type.</w:t>
      </w:r>
      <w:r w:rsidRPr="00182A86">
        <w:rPr>
          <w:b/>
          <w:i/>
        </w:rPr>
        <w:t xml:space="preserve">  </w:t>
      </w:r>
      <w:r w:rsidRPr="00182A86">
        <w:t>Both these values are defaulted in the wave templates, and can be modified at the time of running the wave.</w:t>
      </w:r>
    </w:p>
    <w:p w:rsidR="00CE47BC" w:rsidRDefault="00CE47BC">
      <w:pPr>
        <w:ind w:left="360"/>
      </w:pPr>
    </w:p>
    <w:p w:rsidR="00CE47BC" w:rsidRPr="00182A86" w:rsidRDefault="005C0923">
      <w:pPr>
        <w:ind w:left="360"/>
      </w:pPr>
      <w:r>
        <w:t xml:space="preserve">Carter’s uses the slotting interface that generates move tasks (INT </w:t>
      </w:r>
      <w:r w:rsidR="0099421F">
        <w:t xml:space="preserve">40, </w:t>
      </w:r>
      <w:r>
        <w:t>42, 43) to replenish inventory during the weekend.</w:t>
      </w:r>
    </w:p>
    <w:p w:rsidR="00A9320C" w:rsidRDefault="00A9320C">
      <w:pPr>
        <w:ind w:left="360"/>
        <w:rPr>
          <w:highlight w:val="yellow"/>
        </w:rPr>
      </w:pPr>
    </w:p>
    <w:p w:rsidR="00A9320C" w:rsidRDefault="00A9320C">
      <w:pPr>
        <w:pStyle w:val="Heading2"/>
      </w:pPr>
      <w:bookmarkStart w:id="2226" w:name="_Toc101934033"/>
      <w:bookmarkStart w:id="2227" w:name="_Toc101934152"/>
      <w:bookmarkStart w:id="2228" w:name="_Toc307236246"/>
      <w:bookmarkStart w:id="2229" w:name="_Toc307243010"/>
      <w:bookmarkStart w:id="2230" w:name="_Toc307243174"/>
      <w:bookmarkStart w:id="2231" w:name="_Toc307243337"/>
      <w:bookmarkStart w:id="2232" w:name="_Toc307243485"/>
      <w:bookmarkStart w:id="2233" w:name="_Toc307243646"/>
      <w:bookmarkStart w:id="2234" w:name="_Toc307243806"/>
      <w:bookmarkStart w:id="2235" w:name="_Toc307243966"/>
      <w:bookmarkStart w:id="2236" w:name="_Toc307244127"/>
      <w:bookmarkStart w:id="2237" w:name="_Toc307244288"/>
      <w:bookmarkStart w:id="2238" w:name="_Toc307244449"/>
      <w:bookmarkStart w:id="2239" w:name="_Toc307244609"/>
      <w:bookmarkStart w:id="2240" w:name="_Toc307244768"/>
      <w:bookmarkStart w:id="2241" w:name="_Toc307244926"/>
      <w:bookmarkStart w:id="2242" w:name="_Toc307245085"/>
      <w:bookmarkStart w:id="2243" w:name="_Toc307245244"/>
      <w:bookmarkStart w:id="2244" w:name="_Toc307245401"/>
      <w:bookmarkStart w:id="2245" w:name="_Toc307245558"/>
      <w:bookmarkStart w:id="2246" w:name="_Toc307245712"/>
      <w:bookmarkStart w:id="2247" w:name="_Toc307245860"/>
      <w:bookmarkStart w:id="2248" w:name="_Toc307246007"/>
      <w:bookmarkStart w:id="2249" w:name="_Toc307246152"/>
      <w:bookmarkStart w:id="2250" w:name="_Toc307246296"/>
      <w:bookmarkStart w:id="2251" w:name="_Toc307246439"/>
      <w:bookmarkStart w:id="2252" w:name="_Toc307246582"/>
      <w:bookmarkStart w:id="2253" w:name="_Toc307246724"/>
      <w:bookmarkStart w:id="2254" w:name="_Toc307532192"/>
      <w:bookmarkStart w:id="2255" w:name="_Toc307532493"/>
      <w:bookmarkStart w:id="2256" w:name="_Toc307532635"/>
      <w:bookmarkStart w:id="2257" w:name="_Toc307558617"/>
      <w:bookmarkStart w:id="2258" w:name="_Toc307558766"/>
      <w:bookmarkStart w:id="2259" w:name="_Toc307563357"/>
      <w:bookmarkStart w:id="2260" w:name="_Toc307590143"/>
      <w:bookmarkStart w:id="2261" w:name="_Toc307590400"/>
      <w:bookmarkStart w:id="2262" w:name="_Toc307756976"/>
      <w:bookmarkStart w:id="2263" w:name="_Toc307757317"/>
      <w:bookmarkStart w:id="2264" w:name="_Toc307757465"/>
      <w:bookmarkStart w:id="2265" w:name="_Toc307757613"/>
      <w:bookmarkStart w:id="2266" w:name="_Toc308553856"/>
      <w:bookmarkStart w:id="2267" w:name="_Toc314043654"/>
      <w:r>
        <w:t>Order Consolidation</w:t>
      </w:r>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r w:rsidR="00DC7212">
        <w:t xml:space="preserve"> - Stockbridge</w:t>
      </w:r>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p>
    <w:p w:rsidR="00A9320C" w:rsidRDefault="00A9320C">
      <w:r>
        <w:t xml:space="preserve"> </w:t>
      </w:r>
    </w:p>
    <w:p w:rsidR="00A9320C" w:rsidRDefault="00A9320C">
      <w:pPr>
        <w:ind w:left="360"/>
      </w:pPr>
      <w:r>
        <w:t xml:space="preserve">The waving process assigns an order consolidation location to all non-parcel </w:t>
      </w:r>
      <w:proofErr w:type="spellStart"/>
      <w:r w:rsidR="00852027">
        <w:t>oLPN</w:t>
      </w:r>
      <w:r>
        <w:t>s</w:t>
      </w:r>
      <w:proofErr w:type="spellEnd"/>
      <w:r>
        <w:t xml:space="preserve"> to help merge </w:t>
      </w:r>
      <w:r w:rsidR="008C156B">
        <w:t>distribution orders</w:t>
      </w:r>
      <w:r>
        <w:t xml:space="preserve"> after packing.  WM uses the Order consolidation profiles to define the criteria by which to consolidate </w:t>
      </w:r>
      <w:r w:rsidR="008C156B">
        <w:t>distribution orders</w:t>
      </w:r>
      <w:r>
        <w:t>.  Carter’s uses 3 different consolidation criteria or profiles based on the customer requirements:</w:t>
      </w:r>
    </w:p>
    <w:p w:rsidR="0099421F" w:rsidRDefault="0099421F">
      <w:pPr>
        <w:numPr>
          <w:ilvl w:val="0"/>
          <w:numId w:val="16"/>
        </w:numPr>
      </w:pPr>
      <w:r>
        <w:t>Consolidate distribution orders</w:t>
      </w:r>
      <w:r w:rsidR="00CE777D">
        <w:t xml:space="preserve"> with Ship </w:t>
      </w:r>
      <w:r w:rsidR="00E06E05">
        <w:t>Group Id</w:t>
      </w:r>
    </w:p>
    <w:p w:rsidR="00A9320C" w:rsidRDefault="00A9320C">
      <w:pPr>
        <w:numPr>
          <w:ilvl w:val="0"/>
          <w:numId w:val="16"/>
        </w:numPr>
      </w:pPr>
      <w:r>
        <w:t xml:space="preserve">Consolidate </w:t>
      </w:r>
      <w:r w:rsidR="008C156B">
        <w:t>distribution orders</w:t>
      </w:r>
      <w:r>
        <w:t xml:space="preserve"> with the same sold to, ship to &amp; not before ship date (Note: the not before date for a customer is adjusted to a specific day in the week prior to be downloaded from the host.)</w:t>
      </w:r>
    </w:p>
    <w:p w:rsidR="00A9320C" w:rsidRDefault="00A9320C">
      <w:pPr>
        <w:numPr>
          <w:ilvl w:val="0"/>
          <w:numId w:val="16"/>
        </w:numPr>
      </w:pPr>
      <w:r>
        <w:t xml:space="preserve">Consolidate </w:t>
      </w:r>
      <w:r w:rsidR="008C156B">
        <w:t>distribution orders</w:t>
      </w:r>
      <w:r>
        <w:t xml:space="preserve"> with the same sold to, ship to &amp; PO</w:t>
      </w:r>
    </w:p>
    <w:p w:rsidR="0099421F" w:rsidRDefault="0099421F" w:rsidP="0099421F">
      <w:pPr>
        <w:numPr>
          <w:ilvl w:val="0"/>
          <w:numId w:val="16"/>
        </w:numPr>
      </w:pPr>
      <w:r>
        <w:t xml:space="preserve">Consolidate distribution orders with the same sold to, ship to, and shipment # (Carter’s </w:t>
      </w:r>
      <w:r w:rsidR="00004003">
        <w:t>Kohl’s</w:t>
      </w:r>
      <w:r>
        <w:t>)</w:t>
      </w:r>
    </w:p>
    <w:p w:rsidR="00A9320C" w:rsidRDefault="00A9320C">
      <w:pPr>
        <w:numPr>
          <w:ilvl w:val="0"/>
          <w:numId w:val="16"/>
        </w:numPr>
      </w:pPr>
      <w:r>
        <w:lastRenderedPageBreak/>
        <w:t xml:space="preserve">Consolidate </w:t>
      </w:r>
      <w:r w:rsidR="008C156B">
        <w:t>distribution orders</w:t>
      </w:r>
      <w:r>
        <w:t xml:space="preserve"> with the same sold to, ship to</w:t>
      </w:r>
    </w:p>
    <w:p w:rsidR="00A9320C" w:rsidRDefault="00A9320C">
      <w:pPr>
        <w:ind w:left="360"/>
      </w:pPr>
      <w:r>
        <w:t xml:space="preserve">The consolidation locations are set up as permanent locations (not cleared at the start of each wave), and are given a capacity based on weight, volume, and number of </w:t>
      </w:r>
      <w:proofErr w:type="spellStart"/>
      <w:r w:rsidR="00852027">
        <w:t>oLPN</w:t>
      </w:r>
      <w:r>
        <w:t>s</w:t>
      </w:r>
      <w:proofErr w:type="spellEnd"/>
      <w:r>
        <w:t xml:space="preserve">.  </w:t>
      </w:r>
    </w:p>
    <w:p w:rsidR="00532648" w:rsidRPr="00DC7212" w:rsidRDefault="00DC7212">
      <w:pPr>
        <w:ind w:left="360"/>
      </w:pPr>
      <w:r w:rsidRPr="00DC7212">
        <w:t>A consolidation location is also assigned to parcel carriers based on the live load location for the ship via.  The shipping sorter then diverts cartons with this parcel ship via to the parcel shipping area.</w:t>
      </w:r>
    </w:p>
    <w:p w:rsidR="00DC7212" w:rsidRDefault="00DC7212">
      <w:pPr>
        <w:ind w:left="360"/>
        <w:rPr>
          <w:color w:val="800000"/>
        </w:rPr>
      </w:pPr>
    </w:p>
    <w:p w:rsidR="00DC7212" w:rsidRDefault="00DC7212" w:rsidP="00DC7212">
      <w:pPr>
        <w:pStyle w:val="Heading2"/>
      </w:pPr>
      <w:bookmarkStart w:id="2268" w:name="_Toc307532193"/>
      <w:bookmarkStart w:id="2269" w:name="_Toc307532494"/>
      <w:bookmarkStart w:id="2270" w:name="_Toc307532636"/>
      <w:bookmarkStart w:id="2271" w:name="_Toc307558618"/>
      <w:bookmarkStart w:id="2272" w:name="_Toc307558767"/>
      <w:bookmarkStart w:id="2273" w:name="_Toc307563358"/>
      <w:bookmarkStart w:id="2274" w:name="_Toc307590144"/>
      <w:bookmarkStart w:id="2275" w:name="_Toc307590401"/>
      <w:bookmarkStart w:id="2276" w:name="_Toc307756977"/>
      <w:bookmarkStart w:id="2277" w:name="_Toc307757318"/>
      <w:bookmarkStart w:id="2278" w:name="_Toc307757466"/>
      <w:bookmarkStart w:id="2279" w:name="_Toc307757614"/>
      <w:bookmarkStart w:id="2280" w:name="_Toc308553857"/>
      <w:bookmarkStart w:id="2281" w:name="_Toc314043655"/>
      <w:r>
        <w:t>Order Consolidation – Hogansville</w:t>
      </w:r>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p>
    <w:p w:rsidR="00DC7212" w:rsidRPr="00DC7212" w:rsidRDefault="00DC7212" w:rsidP="00DC7212"/>
    <w:p w:rsidR="00DC7212" w:rsidRPr="00DC7212" w:rsidRDefault="00DC7212" w:rsidP="00DC7212">
      <w:pPr>
        <w:ind w:left="360"/>
      </w:pPr>
      <w:r w:rsidRPr="00DC7212">
        <w:t xml:space="preserve">The waving process assigns an order consolidation location to all non-parcel cartons to help merge </w:t>
      </w:r>
      <w:r w:rsidR="00DA7842">
        <w:t xml:space="preserve">distribution orders </w:t>
      </w:r>
      <w:r w:rsidRPr="00DC7212">
        <w:t xml:space="preserve">after packing.  WM uses the Order consolidation profiles to define the criteria by which to consolidate </w:t>
      </w:r>
      <w:r w:rsidR="00DA7842">
        <w:t>distribution orders</w:t>
      </w:r>
      <w:r w:rsidRPr="00DC7212">
        <w:t>.  Carter’s uses 3 different consolidation criteria or profiles based on the customer requirements:</w:t>
      </w:r>
    </w:p>
    <w:p w:rsidR="00DC7212" w:rsidRPr="004658BA" w:rsidRDefault="00DC7212" w:rsidP="00DC7212">
      <w:pPr>
        <w:numPr>
          <w:ilvl w:val="0"/>
          <w:numId w:val="16"/>
        </w:numPr>
      </w:pPr>
      <w:r w:rsidRPr="004658BA">
        <w:t xml:space="preserve">Consolidate </w:t>
      </w:r>
      <w:r w:rsidR="00DA7842">
        <w:t>distribution orders</w:t>
      </w:r>
      <w:r w:rsidRPr="004658BA">
        <w:t xml:space="preserve"> with the same sold to, ship to &amp; not before ship date (Note: the not before date for a customer is adjusted to a specific day in the week prior to be downloaded from the host.)</w:t>
      </w:r>
    </w:p>
    <w:p w:rsidR="00DC7212" w:rsidRPr="00DC7212" w:rsidRDefault="00DC7212" w:rsidP="00DC7212">
      <w:pPr>
        <w:numPr>
          <w:ilvl w:val="0"/>
          <w:numId w:val="16"/>
        </w:numPr>
      </w:pPr>
      <w:r w:rsidRPr="00DC7212">
        <w:t xml:space="preserve">Consolidate </w:t>
      </w:r>
      <w:r w:rsidR="00DA7842">
        <w:t>distribution order</w:t>
      </w:r>
      <w:r w:rsidRPr="00DC7212">
        <w:t>s with the same sold to, ship to &amp; PO</w:t>
      </w:r>
    </w:p>
    <w:p w:rsidR="0099421F" w:rsidRDefault="0099421F" w:rsidP="00DC7212">
      <w:pPr>
        <w:numPr>
          <w:ilvl w:val="0"/>
          <w:numId w:val="16"/>
        </w:numPr>
      </w:pPr>
      <w:r>
        <w:t xml:space="preserve">Consolidate distribution orders with the same sold to, ship to, and shipment # (Carter’s </w:t>
      </w:r>
      <w:r w:rsidR="00004003">
        <w:t>Kohl’s</w:t>
      </w:r>
      <w:r>
        <w:t>)</w:t>
      </w:r>
    </w:p>
    <w:p w:rsidR="00DC7212" w:rsidRPr="00DC7212" w:rsidRDefault="00DC7212" w:rsidP="00DC7212">
      <w:pPr>
        <w:numPr>
          <w:ilvl w:val="0"/>
          <w:numId w:val="16"/>
        </w:numPr>
      </w:pPr>
      <w:r w:rsidRPr="00DC7212">
        <w:t xml:space="preserve">Consolidate </w:t>
      </w:r>
      <w:r w:rsidR="00DA7842">
        <w:t>distribution order</w:t>
      </w:r>
      <w:r w:rsidRPr="00DC7212">
        <w:t>s with the same sold to, ship to</w:t>
      </w:r>
    </w:p>
    <w:p w:rsidR="00DC7212" w:rsidRPr="00DC7212" w:rsidRDefault="00DC7212" w:rsidP="00DC7212">
      <w:pPr>
        <w:ind w:left="360"/>
      </w:pPr>
    </w:p>
    <w:p w:rsidR="00DC7212" w:rsidRPr="00DC7212" w:rsidRDefault="00DC7212" w:rsidP="00DC7212">
      <w:pPr>
        <w:ind w:left="360"/>
      </w:pPr>
      <w:r w:rsidRPr="00DC7212">
        <w:t>A consolidation location is also assigned to parcel carriers based on the live load location for the ship via.  The shipping sorter then diverts cartons with this parcel ship via to the parcel shipping area.</w:t>
      </w:r>
    </w:p>
    <w:p w:rsidR="00DC7212" w:rsidRPr="00DC7212" w:rsidRDefault="00DC7212" w:rsidP="00DC7212">
      <w:pPr>
        <w:ind w:left="360"/>
      </w:pPr>
    </w:p>
    <w:p w:rsidR="00DC7212" w:rsidRPr="00DC7212" w:rsidRDefault="00DC7212" w:rsidP="00DC7212">
      <w:pPr>
        <w:ind w:left="360"/>
        <w:rPr>
          <w:bCs/>
          <w:iCs/>
        </w:rPr>
      </w:pPr>
      <w:r w:rsidRPr="00DC7212">
        <w:t>Consolidation locations are setup as permanent locations.  This means that the locations are not cleared out after each wave, and remain assigned to the consolidation criteria until all cartons with the assigned criteria are moved out of the location.  There are no diverts that can physically move the cartons based on the destination location, so the destination is printed on the content label for cartons that pass the shipping divert.  This allows the shipping personnel to manually move the cartons to their appropriate destination location.</w:t>
      </w:r>
    </w:p>
    <w:p w:rsidR="00DC7212" w:rsidRPr="00DC7212" w:rsidRDefault="00DC7212" w:rsidP="00DC7212">
      <w:pPr>
        <w:ind w:left="360"/>
      </w:pPr>
    </w:p>
    <w:p w:rsidR="00A9320C" w:rsidRDefault="00A9320C">
      <w:pPr>
        <w:ind w:left="360"/>
      </w:pPr>
    </w:p>
    <w:p w:rsidR="00A9320C" w:rsidRDefault="00A9320C">
      <w:pPr>
        <w:pStyle w:val="Heading2"/>
      </w:pPr>
      <w:bookmarkStart w:id="2282" w:name="_Toc101934034"/>
      <w:bookmarkStart w:id="2283" w:name="_Toc101934153"/>
      <w:bookmarkStart w:id="2284" w:name="_Toc307236247"/>
      <w:bookmarkStart w:id="2285" w:name="_Toc307243011"/>
      <w:bookmarkStart w:id="2286" w:name="_Toc307243175"/>
      <w:bookmarkStart w:id="2287" w:name="_Toc307243338"/>
      <w:bookmarkStart w:id="2288" w:name="_Toc307243486"/>
      <w:bookmarkStart w:id="2289" w:name="_Toc307243647"/>
      <w:bookmarkStart w:id="2290" w:name="_Toc307243807"/>
      <w:bookmarkStart w:id="2291" w:name="_Toc307243967"/>
      <w:bookmarkStart w:id="2292" w:name="_Toc307244128"/>
      <w:bookmarkStart w:id="2293" w:name="_Toc307244289"/>
      <w:bookmarkStart w:id="2294" w:name="_Toc307244450"/>
      <w:bookmarkStart w:id="2295" w:name="_Toc307244610"/>
      <w:bookmarkStart w:id="2296" w:name="_Toc307244769"/>
      <w:bookmarkStart w:id="2297" w:name="_Toc307244927"/>
      <w:bookmarkStart w:id="2298" w:name="_Toc307245086"/>
      <w:bookmarkStart w:id="2299" w:name="_Toc307245245"/>
      <w:bookmarkStart w:id="2300" w:name="_Toc307245402"/>
      <w:bookmarkStart w:id="2301" w:name="_Toc307245559"/>
      <w:bookmarkStart w:id="2302" w:name="_Toc307245713"/>
      <w:bookmarkStart w:id="2303" w:name="_Toc307245861"/>
      <w:bookmarkStart w:id="2304" w:name="_Toc307246008"/>
      <w:bookmarkStart w:id="2305" w:name="_Toc307246153"/>
      <w:bookmarkStart w:id="2306" w:name="_Toc307246297"/>
      <w:bookmarkStart w:id="2307" w:name="_Toc307246440"/>
      <w:bookmarkStart w:id="2308" w:name="_Toc307246583"/>
      <w:bookmarkStart w:id="2309" w:name="_Toc307246725"/>
      <w:bookmarkStart w:id="2310" w:name="_Toc307532194"/>
      <w:bookmarkStart w:id="2311" w:name="_Toc307532495"/>
      <w:bookmarkStart w:id="2312" w:name="_Toc307532637"/>
      <w:bookmarkStart w:id="2313" w:name="_Toc307558619"/>
      <w:bookmarkStart w:id="2314" w:name="_Toc307558768"/>
      <w:bookmarkStart w:id="2315" w:name="_Toc307563359"/>
      <w:bookmarkStart w:id="2316" w:name="_Toc307590145"/>
      <w:bookmarkStart w:id="2317" w:name="_Toc307590402"/>
      <w:bookmarkStart w:id="2318" w:name="_Toc307756978"/>
      <w:bookmarkStart w:id="2319" w:name="_Toc307757319"/>
      <w:bookmarkStart w:id="2320" w:name="_Toc307757467"/>
      <w:bookmarkStart w:id="2321" w:name="_Toc307757615"/>
      <w:bookmarkStart w:id="2322" w:name="_Toc308553858"/>
      <w:bookmarkStart w:id="2323" w:name="_Toc314043656"/>
      <w:r>
        <w:t>Routing</w:t>
      </w:r>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p>
    <w:p w:rsidR="00A9320C" w:rsidRDefault="00A9320C">
      <w:pPr>
        <w:ind w:left="360"/>
        <w:rPr>
          <w:bCs/>
          <w:iCs/>
        </w:rPr>
      </w:pPr>
    </w:p>
    <w:p w:rsidR="00CE47BC" w:rsidRDefault="00CE47BC">
      <w:pPr>
        <w:ind w:left="360"/>
      </w:pPr>
      <w:r>
        <w:t>The custom CH Robinson interface updates routing information for distribution orders that are not routed through WM.</w:t>
      </w:r>
    </w:p>
    <w:p w:rsidR="00CE47BC" w:rsidRDefault="00CE47BC">
      <w:pPr>
        <w:ind w:left="360"/>
      </w:pPr>
      <w:r>
        <w:t xml:space="preserve"> </w:t>
      </w:r>
    </w:p>
    <w:p w:rsidR="00A9320C" w:rsidRDefault="00CE47BC">
      <w:pPr>
        <w:ind w:left="360"/>
        <w:rPr>
          <w:bCs/>
          <w:iCs/>
        </w:rPr>
      </w:pPr>
      <w:r>
        <w:t>For distribution orders that are routed through WM, t</w:t>
      </w:r>
      <w:r w:rsidR="00A9320C">
        <w:t xml:space="preserve">he wave process next initiates the routing process, or carrier determination.  In order to perform routing WM accesses the </w:t>
      </w:r>
      <w:r w:rsidR="00DA5983">
        <w:t>routing lane</w:t>
      </w:r>
      <w:r w:rsidR="00A9320C">
        <w:t xml:space="preserve">.  (Note: In addition, individual routing waves can be generated before the shipping wave, during the wave, or after the wave depending on operational and other parameters.) </w:t>
      </w:r>
    </w:p>
    <w:p w:rsidR="00A9320C" w:rsidRDefault="00A9320C">
      <w:pPr>
        <w:jc w:val="both"/>
      </w:pPr>
    </w:p>
    <w:p w:rsidR="00A9320C" w:rsidRDefault="00DA5983" w:rsidP="00270669">
      <w:pPr>
        <w:ind w:left="360"/>
      </w:pPr>
      <w:bookmarkStart w:id="2324" w:name="_Toc101934035"/>
      <w:bookmarkStart w:id="2325" w:name="_Toc101934154"/>
      <w:bookmarkStart w:id="2326" w:name="_Toc307243012"/>
      <w:bookmarkStart w:id="2327" w:name="_Toc307243487"/>
      <w:bookmarkStart w:id="2328" w:name="_Toc307236248"/>
      <w:bookmarkStart w:id="2329" w:name="_Toc307243176"/>
      <w:bookmarkStart w:id="2330" w:name="_Toc307243339"/>
      <w:bookmarkStart w:id="2331" w:name="_Toc307243648"/>
      <w:bookmarkStart w:id="2332" w:name="_Toc307243808"/>
      <w:bookmarkStart w:id="2333" w:name="_Toc307243968"/>
      <w:bookmarkStart w:id="2334" w:name="_Toc307244129"/>
      <w:bookmarkStart w:id="2335" w:name="_Toc307244290"/>
      <w:bookmarkStart w:id="2336" w:name="_Toc307244451"/>
      <w:bookmarkStart w:id="2337" w:name="_Toc307244611"/>
      <w:bookmarkStart w:id="2338" w:name="_Toc307244770"/>
      <w:bookmarkStart w:id="2339" w:name="_Toc307244928"/>
      <w:bookmarkStart w:id="2340" w:name="_Toc307245087"/>
      <w:bookmarkStart w:id="2341" w:name="_Toc307245246"/>
      <w:bookmarkStart w:id="2342" w:name="_Toc307245403"/>
      <w:bookmarkStart w:id="2343" w:name="_Toc307245560"/>
      <w:bookmarkStart w:id="2344" w:name="_Toc307245714"/>
      <w:bookmarkStart w:id="2345" w:name="_Toc307245862"/>
      <w:r>
        <w:t>Routing Lane</w:t>
      </w:r>
      <w:r w:rsidR="00A9320C">
        <w:t xml:space="preserve"> (Static Routing)</w:t>
      </w:r>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p>
    <w:p w:rsidR="00A9320C" w:rsidRDefault="00A9320C" w:rsidP="00270669">
      <w:pPr>
        <w:ind w:left="360"/>
      </w:pPr>
    </w:p>
    <w:p w:rsidR="00B8109A" w:rsidRDefault="00A9320C">
      <w:pPr>
        <w:ind w:left="900"/>
      </w:pPr>
      <w:r>
        <w:lastRenderedPageBreak/>
        <w:t xml:space="preserve">The </w:t>
      </w:r>
      <w:r w:rsidR="00DA5983">
        <w:t>routing lane</w:t>
      </w:r>
      <w:r>
        <w:t xml:space="preserve"> maintains the rules that govern the carrier selection process.  The option UI - </w:t>
      </w:r>
      <w:r w:rsidR="00DA5983">
        <w:rPr>
          <w:b/>
          <w:bCs/>
          <w:i/>
          <w:iCs/>
        </w:rPr>
        <w:t>Routing Lane</w:t>
      </w:r>
      <w:r w:rsidR="00DA5983">
        <w:t xml:space="preserve"> </w:t>
      </w:r>
      <w:r>
        <w:t xml:space="preserve">is used to configure and maintain these rules.  </w:t>
      </w:r>
    </w:p>
    <w:p w:rsidR="00B8109A" w:rsidRDefault="00B8109A">
      <w:pPr>
        <w:ind w:left="900"/>
      </w:pPr>
    </w:p>
    <w:p w:rsidR="00A9320C" w:rsidRDefault="00A9320C">
      <w:pPr>
        <w:ind w:left="900"/>
      </w:pPr>
      <w:r>
        <w:t xml:space="preserve">During the routing wave, the routing attributes associated with the </w:t>
      </w:r>
      <w:r w:rsidR="00B25D0D">
        <w:t>distribution order</w:t>
      </w:r>
      <w:r>
        <w:t xml:space="preserve"> are used to select the appropriate </w:t>
      </w:r>
      <w:r w:rsidR="00DA5983">
        <w:t>route lane</w:t>
      </w:r>
      <w:r>
        <w:t xml:space="preserve"> header.  If configured to do so for this </w:t>
      </w:r>
      <w:r w:rsidR="00DA5983">
        <w:t>route lane</w:t>
      </w:r>
      <w:r>
        <w:t xml:space="preserve">, WM then groups together all of the </w:t>
      </w:r>
      <w:r w:rsidR="008C156B">
        <w:t>distribution orders</w:t>
      </w:r>
      <w:r>
        <w:t xml:space="preserve"> that have the same </w:t>
      </w:r>
      <w:r w:rsidR="00DA5983">
        <w:t xml:space="preserve">route lane </w:t>
      </w:r>
      <w:r>
        <w:t xml:space="preserve">number and routing attributes.  This allows for potential transportation savings where if each </w:t>
      </w:r>
      <w:r w:rsidR="00B25D0D">
        <w:t>distribution order</w:t>
      </w:r>
      <w:r>
        <w:t xml:space="preserve"> was routed individually it may be routed FedEx, but by grouping the </w:t>
      </w:r>
      <w:r w:rsidR="008C156B">
        <w:t>distribution orders</w:t>
      </w:r>
      <w:r>
        <w:t xml:space="preserve"> within a </w:t>
      </w:r>
      <w:r w:rsidR="00DA5983">
        <w:t>route lane</w:t>
      </w:r>
      <w:r>
        <w:t xml:space="preserve"> number these </w:t>
      </w:r>
      <w:r w:rsidR="008C156B">
        <w:t>distribution orders</w:t>
      </w:r>
      <w:r>
        <w:t xml:space="preserve"> may instead route as an LTL shipment.</w:t>
      </w:r>
    </w:p>
    <w:p w:rsidR="00A9320C" w:rsidRDefault="00A9320C">
      <w:pPr>
        <w:jc w:val="both"/>
      </w:pPr>
    </w:p>
    <w:p w:rsidR="00A9320C" w:rsidRDefault="00A9320C">
      <w:pPr>
        <w:ind w:left="900"/>
        <w:jc w:val="both"/>
      </w:pPr>
      <w:r>
        <w:t xml:space="preserve">The properties of the </w:t>
      </w:r>
      <w:r w:rsidR="00B25D0D">
        <w:t>distribution order</w:t>
      </w:r>
      <w:r>
        <w:t xml:space="preserve"> are then used to select the appropriate </w:t>
      </w:r>
      <w:r w:rsidR="00DA5983">
        <w:t>route lane</w:t>
      </w:r>
      <w:r>
        <w:t xml:space="preserve"> detail.  The following order attributes may be used to select a </w:t>
      </w:r>
      <w:r w:rsidR="00DA5983">
        <w:t>routing lane</w:t>
      </w:r>
      <w:r>
        <w:t xml:space="preserve"> detail:</w:t>
      </w:r>
    </w:p>
    <w:p w:rsidR="00A9320C" w:rsidRDefault="00A9320C">
      <w:pPr>
        <w:ind w:left="1440"/>
        <w:jc w:val="both"/>
      </w:pPr>
    </w:p>
    <w:p w:rsidR="00A9320C" w:rsidRDefault="00A9320C">
      <w:pPr>
        <w:numPr>
          <w:ilvl w:val="0"/>
          <w:numId w:val="4"/>
        </w:numPr>
        <w:tabs>
          <w:tab w:val="num" w:pos="1800"/>
        </w:tabs>
      </w:pPr>
      <w:r>
        <w:t>Range of destination zip codes</w:t>
      </w:r>
    </w:p>
    <w:p w:rsidR="00A9320C" w:rsidRDefault="00A9320C">
      <w:pPr>
        <w:numPr>
          <w:ilvl w:val="0"/>
          <w:numId w:val="4"/>
        </w:numPr>
        <w:tabs>
          <w:tab w:val="num" w:pos="1800"/>
        </w:tabs>
      </w:pPr>
      <w:r>
        <w:t>Maximum weight</w:t>
      </w:r>
    </w:p>
    <w:p w:rsidR="00A9320C" w:rsidRDefault="00A9320C">
      <w:pPr>
        <w:numPr>
          <w:ilvl w:val="0"/>
          <w:numId w:val="4"/>
        </w:numPr>
        <w:tabs>
          <w:tab w:val="num" w:pos="1800"/>
        </w:tabs>
      </w:pPr>
      <w:r>
        <w:t>Maximum volume</w:t>
      </w:r>
    </w:p>
    <w:p w:rsidR="00A9320C" w:rsidRDefault="00A9320C">
      <w:pPr>
        <w:numPr>
          <w:ilvl w:val="0"/>
          <w:numId w:val="4"/>
        </w:numPr>
        <w:tabs>
          <w:tab w:val="num" w:pos="1800"/>
        </w:tabs>
      </w:pPr>
      <w:r>
        <w:t xml:space="preserve">Maximum number of </w:t>
      </w:r>
      <w:proofErr w:type="spellStart"/>
      <w:r w:rsidR="00852027">
        <w:t>oLPN</w:t>
      </w:r>
      <w:r>
        <w:t>s</w:t>
      </w:r>
      <w:proofErr w:type="spellEnd"/>
    </w:p>
    <w:p w:rsidR="00A9320C" w:rsidRDefault="00A9320C">
      <w:pPr>
        <w:numPr>
          <w:ilvl w:val="0"/>
          <w:numId w:val="4"/>
        </w:numPr>
        <w:tabs>
          <w:tab w:val="num" w:pos="1800"/>
        </w:tabs>
      </w:pPr>
      <w:r>
        <w:t>Maximum value of the order</w:t>
      </w:r>
    </w:p>
    <w:p w:rsidR="007D306B" w:rsidRDefault="007D306B"/>
    <w:p w:rsidR="00A9320C" w:rsidRDefault="00A9320C">
      <w:pPr>
        <w:ind w:left="900"/>
      </w:pPr>
      <w:r>
        <w:t xml:space="preserve">The matching </w:t>
      </w:r>
      <w:r w:rsidR="00DA5983">
        <w:t>route lane</w:t>
      </w:r>
      <w:r>
        <w:t xml:space="preserve"> detail then identifies the appropriate carrier and service that should be used for the </w:t>
      </w:r>
      <w:r w:rsidR="00B25D0D">
        <w:t>distribution order</w:t>
      </w:r>
      <w:r>
        <w:t xml:space="preserve"> or group of </w:t>
      </w:r>
      <w:r w:rsidR="008C156B">
        <w:t>distribution orders</w:t>
      </w:r>
      <w:r>
        <w:t xml:space="preserve">.  </w:t>
      </w:r>
    </w:p>
    <w:p w:rsidR="00A9320C" w:rsidRDefault="00A9320C">
      <w:pPr>
        <w:ind w:left="2160"/>
        <w:jc w:val="both"/>
      </w:pPr>
    </w:p>
    <w:p w:rsidR="00A9320C" w:rsidRDefault="00A9320C" w:rsidP="00270669">
      <w:pPr>
        <w:ind w:left="900"/>
      </w:pPr>
      <w:bookmarkStart w:id="2346" w:name="_Toc101934036"/>
      <w:bookmarkStart w:id="2347" w:name="_Toc101934155"/>
      <w:bookmarkStart w:id="2348" w:name="_Toc307236249"/>
      <w:bookmarkStart w:id="2349" w:name="_Toc307243013"/>
      <w:bookmarkStart w:id="2350" w:name="_Toc307243177"/>
      <w:bookmarkStart w:id="2351" w:name="_Toc307243340"/>
      <w:bookmarkStart w:id="2352" w:name="_Toc307243488"/>
      <w:bookmarkStart w:id="2353" w:name="_Toc307243649"/>
      <w:bookmarkStart w:id="2354" w:name="_Toc307243809"/>
      <w:bookmarkStart w:id="2355" w:name="_Toc307243969"/>
      <w:bookmarkStart w:id="2356" w:name="_Toc307244130"/>
      <w:bookmarkStart w:id="2357" w:name="_Toc307244291"/>
      <w:bookmarkStart w:id="2358" w:name="_Toc307244452"/>
      <w:bookmarkStart w:id="2359" w:name="_Toc307244612"/>
      <w:bookmarkStart w:id="2360" w:name="_Toc307244771"/>
      <w:bookmarkStart w:id="2361" w:name="_Toc307244929"/>
      <w:bookmarkStart w:id="2362" w:name="_Toc307245088"/>
      <w:bookmarkStart w:id="2363" w:name="_Toc307245247"/>
      <w:bookmarkStart w:id="2364" w:name="_Toc307245404"/>
      <w:bookmarkStart w:id="2365" w:name="_Toc307245561"/>
      <w:bookmarkStart w:id="2366" w:name="_Toc307245715"/>
      <w:bookmarkStart w:id="2367" w:name="_Toc307245863"/>
      <w:r>
        <w:t>Dynamic Routing</w:t>
      </w:r>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p>
    <w:p w:rsidR="00A9320C" w:rsidRDefault="00A9320C">
      <w:pPr>
        <w:jc w:val="both"/>
      </w:pPr>
    </w:p>
    <w:p w:rsidR="00A9320C" w:rsidRDefault="00A9320C">
      <w:pPr>
        <w:ind w:left="900"/>
        <w:rPr>
          <w:rFonts w:cs="Arial"/>
        </w:rPr>
      </w:pPr>
      <w:r>
        <w:rPr>
          <w:rFonts w:cs="Arial"/>
        </w:rPr>
        <w:t xml:space="preserve">Several retailers, including JC Penney, determine their suppliers’ POs’ routing instructions dynamically, rather than allowing the supplier to assign the ship via using static </w:t>
      </w:r>
      <w:r w:rsidR="00DA5983">
        <w:rPr>
          <w:rFonts w:cs="Arial"/>
        </w:rPr>
        <w:t>routing lane</w:t>
      </w:r>
      <w:r>
        <w:rPr>
          <w:rFonts w:cs="Arial"/>
        </w:rPr>
        <w:t xml:space="preserve">s.  This requires that a supplier send </w:t>
      </w:r>
      <w:smartTag w:uri="urn:schemas-microsoft-com:office:smarttags" w:element="place">
        <w:r>
          <w:rPr>
            <w:rFonts w:cs="Arial"/>
          </w:rPr>
          <w:t>PO</w:t>
        </w:r>
      </w:smartTag>
      <w:r>
        <w:rPr>
          <w:rFonts w:cs="Arial"/>
        </w:rPr>
        <w:t xml:space="preserve"> level shipment information to the retailer where transportation optimization software determines the orders’ ship via(s) and sends the data back to Carter’s. </w:t>
      </w:r>
    </w:p>
    <w:p w:rsidR="00A9320C" w:rsidRDefault="00A9320C">
      <w:pPr>
        <w:ind w:left="360"/>
        <w:jc w:val="both"/>
        <w:rPr>
          <w:rFonts w:cs="Arial"/>
        </w:rPr>
      </w:pPr>
    </w:p>
    <w:p w:rsidR="00A9320C" w:rsidRDefault="00A9320C">
      <w:pPr>
        <w:ind w:left="900"/>
        <w:rPr>
          <w:rFonts w:cs="Arial"/>
        </w:rPr>
      </w:pPr>
      <w:r>
        <w:rPr>
          <w:rFonts w:cs="Arial"/>
        </w:rPr>
        <w:t xml:space="preserve">WM initiates dynamic routing based on a flag, defined on the matching </w:t>
      </w:r>
      <w:r w:rsidR="00DA5983">
        <w:rPr>
          <w:rFonts w:cs="Arial"/>
        </w:rPr>
        <w:t>route lane</w:t>
      </w:r>
      <w:r>
        <w:rPr>
          <w:rFonts w:cs="Arial"/>
        </w:rPr>
        <w:t xml:space="preserve"> detail determined, as discussed above.  Carter’s personnel use the dynamic routing flat file generated by WM to send an EDI 753 (Routing Request) transaction to JC Penney and other retailers.  These transactions consist of data fields including the total number of </w:t>
      </w:r>
      <w:proofErr w:type="spellStart"/>
      <w:r w:rsidR="00852027">
        <w:rPr>
          <w:rFonts w:cs="Arial"/>
        </w:rPr>
        <w:t>oLPN</w:t>
      </w:r>
      <w:r>
        <w:rPr>
          <w:rFonts w:cs="Arial"/>
        </w:rPr>
        <w:t>s</w:t>
      </w:r>
      <w:proofErr w:type="spellEnd"/>
      <w:r>
        <w:rPr>
          <w:rFonts w:cs="Arial"/>
        </w:rPr>
        <w:t>, weight, and volume on an expected shipment.  Retailers, in turn, provide the routing instructions back to Carter’s through an EDI 754 (Routing Response) transaction, which includes information about the ship to location and carrier/service level to use, as well as other information regarding the expected shipment.</w:t>
      </w:r>
    </w:p>
    <w:p w:rsidR="00A9320C" w:rsidRDefault="00A9320C">
      <w:pPr>
        <w:ind w:left="360"/>
        <w:jc w:val="both"/>
        <w:rPr>
          <w:rFonts w:cs="Arial"/>
        </w:rPr>
      </w:pPr>
    </w:p>
    <w:p w:rsidR="00A9320C" w:rsidRDefault="00A9320C">
      <w:pPr>
        <w:ind w:left="900"/>
        <w:rPr>
          <w:rFonts w:cs="Arial"/>
        </w:rPr>
      </w:pPr>
      <w:r>
        <w:rPr>
          <w:rFonts w:cs="Arial"/>
        </w:rPr>
        <w:t xml:space="preserve">When the retailer responds to the routing request, response data is received into an input file from the EDI 754 transaction via Carter’s EDI translator.  WM creates the dynamic routing response after validations are performed and generates a report that provides details on the routing response.  The validations performed in WM upon receiving the routing response include verifying that all appropriate routing response </w:t>
      </w:r>
      <w:r>
        <w:rPr>
          <w:rFonts w:cs="Arial"/>
        </w:rPr>
        <w:lastRenderedPageBreak/>
        <w:t xml:space="preserve">information is populated, cross-referencing the SCAC/service level from the routing response with the appropriate WM ship via, and verifying that the assigned ship to </w:t>
      </w:r>
      <w:proofErr w:type="gramStart"/>
      <w:r>
        <w:rPr>
          <w:rFonts w:cs="Arial"/>
        </w:rPr>
        <w:t>is</w:t>
      </w:r>
      <w:proofErr w:type="gramEnd"/>
      <w:r>
        <w:rPr>
          <w:rFonts w:cs="Arial"/>
        </w:rPr>
        <w:t xml:space="preserve"> set-up in WM with the appropriate ship to address.  If any routing responses do not pass the validation checks, then a maintenance option is used to manually correct the data.  Updates are then made to the </w:t>
      </w:r>
      <w:r w:rsidR="008C156B">
        <w:rPr>
          <w:rFonts w:cs="Arial"/>
        </w:rPr>
        <w:t>distribution orders</w:t>
      </w:r>
      <w:r>
        <w:rPr>
          <w:rFonts w:cs="Arial"/>
        </w:rPr>
        <w:t xml:space="preserve"> (and </w:t>
      </w:r>
      <w:proofErr w:type="spellStart"/>
      <w:r w:rsidR="00852027">
        <w:rPr>
          <w:rFonts w:cs="Arial"/>
        </w:rPr>
        <w:t>oLPN</w:t>
      </w:r>
      <w:r>
        <w:rPr>
          <w:rFonts w:cs="Arial"/>
        </w:rPr>
        <w:t>s</w:t>
      </w:r>
      <w:proofErr w:type="spellEnd"/>
      <w:r>
        <w:rPr>
          <w:rFonts w:cs="Arial"/>
        </w:rPr>
        <w:t>, if already created) with the returned routing instructions.</w:t>
      </w:r>
    </w:p>
    <w:p w:rsidR="00A9320C" w:rsidRPr="009720DB" w:rsidRDefault="00A9320C" w:rsidP="009720DB">
      <w:pPr>
        <w:ind w:left="720"/>
        <w:jc w:val="both"/>
        <w:rPr>
          <w:rFonts w:cs="Arial"/>
        </w:rPr>
      </w:pPr>
    </w:p>
    <w:p w:rsidR="009720DB" w:rsidRPr="009720DB" w:rsidRDefault="009720DB" w:rsidP="009720DB">
      <w:pPr>
        <w:ind w:left="720"/>
        <w:rPr>
          <w:rFonts w:cs="Arial"/>
        </w:rPr>
      </w:pPr>
      <w:r w:rsidRPr="009720DB">
        <w:rPr>
          <w:rFonts w:cs="Arial"/>
        </w:rPr>
        <w:t>TMS-lite</w:t>
      </w:r>
    </w:p>
    <w:p w:rsidR="00ED0B0E" w:rsidRDefault="009720DB" w:rsidP="009720DB">
      <w:pPr>
        <w:ind w:left="720"/>
        <w:rPr>
          <w:rFonts w:cs="Arial"/>
        </w:rPr>
      </w:pPr>
      <w:r>
        <w:rPr>
          <w:rFonts w:cs="Arial"/>
        </w:rPr>
        <w:t>At times</w:t>
      </w:r>
      <w:r w:rsidRPr="009720DB">
        <w:rPr>
          <w:rFonts w:cs="Arial"/>
        </w:rPr>
        <w:t xml:space="preserve">, </w:t>
      </w:r>
      <w:r w:rsidR="00ED0B0E">
        <w:rPr>
          <w:rFonts w:cs="Arial"/>
        </w:rPr>
        <w:t>Carter</w:t>
      </w:r>
      <w:r w:rsidR="00AE1D8A">
        <w:rPr>
          <w:rFonts w:cs="Arial"/>
        </w:rPr>
        <w:t>’</w:t>
      </w:r>
      <w:r w:rsidR="00ED0B0E">
        <w:rPr>
          <w:rFonts w:cs="Arial"/>
        </w:rPr>
        <w:t xml:space="preserve">s changes the routing information on the Distribution orders. An EDI 753 message is </w:t>
      </w:r>
      <w:r w:rsidR="00AE1D8A">
        <w:rPr>
          <w:rFonts w:cs="Arial"/>
        </w:rPr>
        <w:t xml:space="preserve">send </w:t>
      </w:r>
      <w:r w:rsidR="00ED0B0E">
        <w:rPr>
          <w:rFonts w:cs="Arial"/>
        </w:rPr>
        <w:t xml:space="preserve">to JC Penny to </w:t>
      </w:r>
      <w:r w:rsidR="004D685C">
        <w:rPr>
          <w:rFonts w:cs="Arial"/>
        </w:rPr>
        <w:t>communicate</w:t>
      </w:r>
      <w:r w:rsidR="00ED0B0E">
        <w:rPr>
          <w:rFonts w:cs="Arial"/>
        </w:rPr>
        <w:t xml:space="preserve"> routing </w:t>
      </w:r>
      <w:r w:rsidR="00636EC9">
        <w:rPr>
          <w:rFonts w:cs="Arial"/>
        </w:rPr>
        <w:t xml:space="preserve">changes. This is a one way call to JC Penny </w:t>
      </w:r>
      <w:r w:rsidR="00AE1D8A">
        <w:rPr>
          <w:rFonts w:cs="Arial"/>
        </w:rPr>
        <w:t xml:space="preserve">and </w:t>
      </w:r>
      <w:r w:rsidR="00ED0B0E">
        <w:rPr>
          <w:rFonts w:cs="Arial"/>
        </w:rPr>
        <w:t xml:space="preserve">Carters do not receive </w:t>
      </w:r>
      <w:r w:rsidR="00636EC9">
        <w:rPr>
          <w:rFonts w:cs="Arial"/>
        </w:rPr>
        <w:t xml:space="preserve">EDI </w:t>
      </w:r>
      <w:r w:rsidR="00ED0B0E">
        <w:rPr>
          <w:rFonts w:cs="Arial"/>
        </w:rPr>
        <w:t>754 back.</w:t>
      </w:r>
    </w:p>
    <w:p w:rsidR="009720DB" w:rsidRPr="009720DB" w:rsidRDefault="009720DB" w:rsidP="009720DB">
      <w:pPr>
        <w:ind w:left="720"/>
        <w:rPr>
          <w:rFonts w:cs="Arial"/>
        </w:rPr>
      </w:pPr>
    </w:p>
    <w:p w:rsidR="009720DB" w:rsidRPr="009720DB" w:rsidRDefault="00AE1D8A" w:rsidP="009720DB">
      <w:pPr>
        <w:ind w:left="720"/>
        <w:rPr>
          <w:rFonts w:cs="Arial"/>
        </w:rPr>
      </w:pPr>
      <w:r>
        <w:rPr>
          <w:rFonts w:cs="Arial"/>
        </w:rPr>
        <w:t xml:space="preserve"> </w:t>
      </w:r>
    </w:p>
    <w:p w:rsidR="009720DB" w:rsidRPr="009720DB" w:rsidRDefault="00636EC9" w:rsidP="009720DB">
      <w:pPr>
        <w:ind w:left="720"/>
        <w:rPr>
          <w:rFonts w:cs="Arial"/>
        </w:rPr>
      </w:pPr>
      <w:r>
        <w:rPr>
          <w:rFonts w:cs="Arial"/>
        </w:rPr>
        <w:t xml:space="preserve">User </w:t>
      </w:r>
      <w:r w:rsidR="009720DB" w:rsidRPr="009720DB">
        <w:rPr>
          <w:rFonts w:cs="Arial"/>
        </w:rPr>
        <w:t>assign</w:t>
      </w:r>
      <w:r>
        <w:rPr>
          <w:rFonts w:cs="Arial"/>
        </w:rPr>
        <w:t>s</w:t>
      </w:r>
      <w:r w:rsidR="009720DB" w:rsidRPr="009720DB">
        <w:rPr>
          <w:rFonts w:cs="Arial"/>
        </w:rPr>
        <w:t xml:space="preserve"> the </w:t>
      </w:r>
      <w:r w:rsidR="00DA7842">
        <w:t>distribution order</w:t>
      </w:r>
      <w:r w:rsidR="009720DB" w:rsidRPr="009720DB">
        <w:rPr>
          <w:rFonts w:cs="Arial"/>
        </w:rPr>
        <w:t xml:space="preserve">s to a single </w:t>
      </w:r>
      <w:r w:rsidR="009720DB">
        <w:rPr>
          <w:rFonts w:cs="Arial"/>
        </w:rPr>
        <w:t>shipment</w:t>
      </w:r>
      <w:r w:rsidR="009720DB" w:rsidRPr="009720DB">
        <w:rPr>
          <w:rFonts w:cs="Arial"/>
        </w:rPr>
        <w:t xml:space="preserve"> in WM</w:t>
      </w:r>
      <w:r w:rsidR="00FA5E09">
        <w:rPr>
          <w:rFonts w:cs="Arial"/>
        </w:rPr>
        <w:t xml:space="preserve"> using </w:t>
      </w:r>
      <w:r w:rsidR="00FA5E09" w:rsidRPr="00663366">
        <w:rPr>
          <w:rFonts w:cs="Arial"/>
          <w:b/>
          <w:i/>
        </w:rPr>
        <w:t>Manual Load Planning</w:t>
      </w:r>
      <w:r w:rsidR="00FA5E09">
        <w:rPr>
          <w:rFonts w:cs="Arial"/>
        </w:rPr>
        <w:t xml:space="preserve"> UI option</w:t>
      </w:r>
      <w:r w:rsidR="009720DB" w:rsidRPr="009720DB">
        <w:rPr>
          <w:rFonts w:cs="Arial"/>
        </w:rPr>
        <w:t xml:space="preserve">.  The </w:t>
      </w:r>
      <w:r w:rsidR="009720DB">
        <w:rPr>
          <w:rFonts w:cs="Arial"/>
        </w:rPr>
        <w:t>shipment</w:t>
      </w:r>
      <w:r w:rsidR="009720DB" w:rsidRPr="009720DB">
        <w:rPr>
          <w:rFonts w:cs="Arial"/>
        </w:rPr>
        <w:t xml:space="preserve"> is then updated with the ship via chosen by the warehouse personnel using the </w:t>
      </w:r>
      <w:r w:rsidR="002E7063">
        <w:rPr>
          <w:rFonts w:cs="Arial"/>
          <w:b/>
          <w:i/>
        </w:rPr>
        <w:t>Man</w:t>
      </w:r>
      <w:r w:rsidR="00F607F2">
        <w:rPr>
          <w:rFonts w:cs="Arial"/>
          <w:b/>
          <w:i/>
        </w:rPr>
        <w:t>u</w:t>
      </w:r>
      <w:r w:rsidR="002E7063">
        <w:rPr>
          <w:rFonts w:cs="Arial"/>
          <w:b/>
          <w:i/>
        </w:rPr>
        <w:t xml:space="preserve">al Load Planning </w:t>
      </w:r>
      <w:r w:rsidR="009720DB" w:rsidRPr="009720DB">
        <w:rPr>
          <w:rFonts w:cs="Arial"/>
          <w:b/>
          <w:i/>
        </w:rPr>
        <w:t>UI</w:t>
      </w:r>
      <w:r w:rsidR="009720DB" w:rsidRPr="009720DB">
        <w:rPr>
          <w:rFonts w:cs="Arial"/>
        </w:rPr>
        <w:t>.</w:t>
      </w:r>
    </w:p>
    <w:p w:rsidR="009720DB" w:rsidRPr="009720DB" w:rsidRDefault="009720DB" w:rsidP="009720DB">
      <w:pPr>
        <w:ind w:left="1440"/>
        <w:rPr>
          <w:rFonts w:cs="Arial"/>
        </w:rPr>
      </w:pPr>
    </w:p>
    <w:p w:rsidR="00A9320C" w:rsidRDefault="00A9320C">
      <w:pPr>
        <w:ind w:left="900"/>
        <w:rPr>
          <w:rFonts w:cs="Arial"/>
        </w:rPr>
      </w:pPr>
      <w:r>
        <w:rPr>
          <w:rFonts w:cs="Arial"/>
        </w:rPr>
        <w:t>The AR Account Master is configured to handle dynamic routing related requirements that may vary when dealing with particular retailers including:</w:t>
      </w:r>
    </w:p>
    <w:p w:rsidR="00A9320C" w:rsidRDefault="00A9320C">
      <w:pPr>
        <w:ind w:left="900"/>
        <w:rPr>
          <w:rFonts w:cs="Arial"/>
        </w:rPr>
      </w:pPr>
    </w:p>
    <w:p w:rsidR="00A9320C" w:rsidRDefault="00A9320C">
      <w:pPr>
        <w:numPr>
          <w:ilvl w:val="0"/>
          <w:numId w:val="15"/>
        </w:numPr>
        <w:rPr>
          <w:rFonts w:cs="Arial"/>
        </w:rPr>
      </w:pPr>
      <w:r>
        <w:rPr>
          <w:rFonts w:cs="Arial"/>
        </w:rPr>
        <w:t xml:space="preserve">Determine if </w:t>
      </w:r>
      <w:r w:rsidR="00EE427B">
        <w:rPr>
          <w:rFonts w:cs="Arial"/>
        </w:rPr>
        <w:t>dynamic</w:t>
      </w:r>
      <w:r>
        <w:rPr>
          <w:rFonts w:cs="Arial"/>
        </w:rPr>
        <w:t xml:space="preserve"> routing is allowed for the AR account.</w:t>
      </w:r>
    </w:p>
    <w:p w:rsidR="00A9320C" w:rsidRDefault="00A9320C">
      <w:pPr>
        <w:numPr>
          <w:ilvl w:val="0"/>
          <w:numId w:val="15"/>
        </w:numPr>
        <w:rPr>
          <w:rFonts w:cs="Arial"/>
        </w:rPr>
      </w:pPr>
      <w:r>
        <w:rPr>
          <w:rFonts w:cs="Arial"/>
        </w:rPr>
        <w:t xml:space="preserve">Assign adjustment percentages for expected number of </w:t>
      </w:r>
      <w:proofErr w:type="spellStart"/>
      <w:r w:rsidR="00852027">
        <w:rPr>
          <w:rFonts w:cs="Arial"/>
        </w:rPr>
        <w:t>oLPN</w:t>
      </w:r>
      <w:r>
        <w:rPr>
          <w:rFonts w:cs="Arial"/>
        </w:rPr>
        <w:t>s</w:t>
      </w:r>
      <w:proofErr w:type="spellEnd"/>
      <w:r>
        <w:rPr>
          <w:rFonts w:cs="Arial"/>
        </w:rPr>
        <w:t xml:space="preserve">, total weight, total volume, </w:t>
      </w:r>
      <w:r w:rsidR="00060728">
        <w:rPr>
          <w:rFonts w:cs="Arial"/>
        </w:rPr>
        <w:t>and total</w:t>
      </w:r>
      <w:r>
        <w:rPr>
          <w:rFonts w:cs="Arial"/>
        </w:rPr>
        <w:t xml:space="preserve"> units communicated in a routing request to account for variances from estimated capacities.</w:t>
      </w:r>
    </w:p>
    <w:p w:rsidR="00A9320C" w:rsidRDefault="00A9320C">
      <w:pPr>
        <w:numPr>
          <w:ilvl w:val="0"/>
          <w:numId w:val="15"/>
        </w:numPr>
        <w:rPr>
          <w:rFonts w:cs="Arial"/>
        </w:rPr>
      </w:pPr>
      <w:r>
        <w:rPr>
          <w:rFonts w:cs="Arial"/>
        </w:rPr>
        <w:t>Generate the routing request information to the retailer automatically or manually.</w:t>
      </w:r>
    </w:p>
    <w:p w:rsidR="00A9320C" w:rsidRDefault="00A9320C">
      <w:pPr>
        <w:numPr>
          <w:ilvl w:val="0"/>
          <w:numId w:val="15"/>
        </w:numPr>
        <w:rPr>
          <w:rFonts w:cs="Arial"/>
        </w:rPr>
      </w:pPr>
      <w:r>
        <w:rPr>
          <w:rFonts w:cs="Arial"/>
        </w:rPr>
        <w:t>Assign ready to ship dates and times for routing requests on a daily basis.</w:t>
      </w:r>
    </w:p>
    <w:p w:rsidR="00A9320C" w:rsidRDefault="00A9320C">
      <w:pPr>
        <w:ind w:left="360"/>
        <w:jc w:val="both"/>
      </w:pPr>
    </w:p>
    <w:p w:rsidR="00A9320C" w:rsidRDefault="00A9320C">
      <w:pPr>
        <w:pStyle w:val="Heading2"/>
      </w:pPr>
      <w:bookmarkStart w:id="2368" w:name="_Toc101934037"/>
      <w:bookmarkStart w:id="2369" w:name="_Toc101934156"/>
      <w:bookmarkStart w:id="2370" w:name="_Toc307236250"/>
      <w:bookmarkStart w:id="2371" w:name="_Toc307243014"/>
      <w:bookmarkStart w:id="2372" w:name="_Toc307243178"/>
      <w:bookmarkStart w:id="2373" w:name="_Toc307243341"/>
      <w:bookmarkStart w:id="2374" w:name="_Toc307243489"/>
      <w:bookmarkStart w:id="2375" w:name="_Toc307243650"/>
      <w:bookmarkStart w:id="2376" w:name="_Toc307243810"/>
      <w:bookmarkStart w:id="2377" w:name="_Toc307243970"/>
      <w:bookmarkStart w:id="2378" w:name="_Toc307244131"/>
      <w:bookmarkStart w:id="2379" w:name="_Toc307244292"/>
      <w:bookmarkStart w:id="2380" w:name="_Toc307244453"/>
      <w:bookmarkStart w:id="2381" w:name="_Toc307244613"/>
      <w:bookmarkStart w:id="2382" w:name="_Toc307244772"/>
      <w:bookmarkStart w:id="2383" w:name="_Toc307244930"/>
      <w:bookmarkStart w:id="2384" w:name="_Toc307245089"/>
      <w:bookmarkStart w:id="2385" w:name="_Toc307245248"/>
      <w:bookmarkStart w:id="2386" w:name="_Toc307245405"/>
      <w:bookmarkStart w:id="2387" w:name="_Toc307245562"/>
      <w:bookmarkStart w:id="2388" w:name="_Toc307245716"/>
      <w:bookmarkStart w:id="2389" w:name="_Toc307245864"/>
      <w:bookmarkStart w:id="2390" w:name="_Toc307246009"/>
      <w:bookmarkStart w:id="2391" w:name="_Toc307246154"/>
      <w:bookmarkStart w:id="2392" w:name="_Toc307246298"/>
      <w:bookmarkStart w:id="2393" w:name="_Toc307246441"/>
      <w:bookmarkStart w:id="2394" w:name="_Toc307246584"/>
      <w:bookmarkStart w:id="2395" w:name="_Toc307246726"/>
      <w:bookmarkStart w:id="2396" w:name="_Toc307532195"/>
      <w:bookmarkStart w:id="2397" w:name="_Toc307532496"/>
      <w:bookmarkStart w:id="2398" w:name="_Toc307532638"/>
      <w:bookmarkStart w:id="2399" w:name="_Toc307558620"/>
      <w:bookmarkStart w:id="2400" w:name="_Toc307558769"/>
      <w:bookmarkStart w:id="2401" w:name="_Toc307563360"/>
      <w:bookmarkStart w:id="2402" w:name="_Toc307590146"/>
      <w:bookmarkStart w:id="2403" w:name="_Toc307590403"/>
      <w:bookmarkStart w:id="2404" w:name="_Toc307756979"/>
      <w:bookmarkStart w:id="2405" w:name="_Toc307757320"/>
      <w:bookmarkStart w:id="2406" w:name="_Toc307757468"/>
      <w:bookmarkStart w:id="2407" w:name="_Toc307757616"/>
      <w:bookmarkStart w:id="2408" w:name="_Toc308553859"/>
      <w:bookmarkStart w:id="2409" w:name="_Toc314043657"/>
      <w:r>
        <w:t>Divert Messaging to MHE</w:t>
      </w:r>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r w:rsidR="00B16A71">
        <w:t xml:space="preserve"> - Stockbridge</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rsidR="00A9320C" w:rsidRDefault="00A9320C">
      <w:pPr>
        <w:jc w:val="both"/>
      </w:pPr>
    </w:p>
    <w:p w:rsidR="00B16A71" w:rsidRPr="00B17542" w:rsidRDefault="00A9320C">
      <w:pPr>
        <w:ind w:left="360"/>
        <w:rPr>
          <w:rFonts w:cs="Arial"/>
        </w:rPr>
      </w:pPr>
      <w:r>
        <w:rPr>
          <w:rFonts w:cs="Arial"/>
        </w:rPr>
        <w:t xml:space="preserve">After completion of the wave, WM downloads a record to the conveyor control system for each unique </w:t>
      </w:r>
      <w:proofErr w:type="spellStart"/>
      <w:r w:rsidR="00852027">
        <w:rPr>
          <w:rFonts w:cs="Arial"/>
        </w:rPr>
        <w:t>oLPN</w:t>
      </w:r>
      <w:proofErr w:type="spellEnd"/>
      <w:r>
        <w:rPr>
          <w:rFonts w:cs="Arial"/>
        </w:rPr>
        <w:t xml:space="preserve"> and required zone divert for Pick Modules 2</w:t>
      </w:r>
      <w:r w:rsidR="004216F8">
        <w:rPr>
          <w:rFonts w:cs="Arial"/>
        </w:rPr>
        <w:t>, 3</w:t>
      </w:r>
      <w:r>
        <w:rPr>
          <w:rFonts w:cs="Arial"/>
        </w:rPr>
        <w:t xml:space="preserve">.  Zone divert messages are not created for picks in Pick Module 1.  For each </w:t>
      </w:r>
      <w:proofErr w:type="spellStart"/>
      <w:r w:rsidR="00852027">
        <w:rPr>
          <w:rFonts w:cs="Arial"/>
        </w:rPr>
        <w:t>oLPN</w:t>
      </w:r>
      <w:proofErr w:type="spellEnd"/>
      <w:r>
        <w:rPr>
          <w:rFonts w:cs="Arial"/>
        </w:rPr>
        <w:t xml:space="preserve"> in status ‘10’ (Printed) at the end of the wave, WM also sends a ‘</w:t>
      </w:r>
      <w:r w:rsidR="00852027">
        <w:rPr>
          <w:rFonts w:cs="Arial"/>
        </w:rPr>
        <w:t>OLPN</w:t>
      </w:r>
      <w:r>
        <w:rPr>
          <w:rFonts w:cs="Arial"/>
        </w:rPr>
        <w:t xml:space="preserve"> In Packing’ divert message to send the </w:t>
      </w:r>
      <w:proofErr w:type="spellStart"/>
      <w:r w:rsidR="00852027">
        <w:rPr>
          <w:rFonts w:cs="Arial"/>
        </w:rPr>
        <w:t>oLPN</w:t>
      </w:r>
      <w:proofErr w:type="spellEnd"/>
      <w:r>
        <w:rPr>
          <w:rFonts w:cs="Arial"/>
        </w:rPr>
        <w:t xml:space="preserve"> to the VAS/Audit area in the event that the </w:t>
      </w:r>
      <w:proofErr w:type="spellStart"/>
      <w:r w:rsidR="00852027">
        <w:rPr>
          <w:rFonts w:cs="Arial"/>
        </w:rPr>
        <w:t>oLPN</w:t>
      </w:r>
      <w:proofErr w:type="spellEnd"/>
      <w:r>
        <w:rPr>
          <w:rFonts w:cs="Arial"/>
        </w:rPr>
        <w:t xml:space="preserve"> is not packed complete.  A cancellation of this message is then sent once each </w:t>
      </w:r>
      <w:proofErr w:type="spellStart"/>
      <w:r w:rsidR="00852027">
        <w:rPr>
          <w:rFonts w:cs="Arial"/>
        </w:rPr>
        <w:t>oLPN</w:t>
      </w:r>
      <w:proofErr w:type="spellEnd"/>
      <w:r>
        <w:rPr>
          <w:rFonts w:cs="Arial"/>
        </w:rPr>
        <w:t xml:space="preserve"> is packed complete within WM.  In addition, if the </w:t>
      </w:r>
      <w:proofErr w:type="spellStart"/>
      <w:r w:rsidR="00852027">
        <w:rPr>
          <w:rFonts w:cs="Arial"/>
        </w:rPr>
        <w:t>oLPN</w:t>
      </w:r>
      <w:proofErr w:type="spellEnd"/>
      <w:r>
        <w:rPr>
          <w:rFonts w:cs="Arial"/>
        </w:rPr>
        <w:t xml:space="preserve"> requires VAS, then WM generates a divert message to send the </w:t>
      </w:r>
      <w:proofErr w:type="spellStart"/>
      <w:r w:rsidR="00852027">
        <w:rPr>
          <w:rFonts w:cs="Arial"/>
        </w:rPr>
        <w:t>oLPN</w:t>
      </w:r>
      <w:proofErr w:type="spellEnd"/>
      <w:r>
        <w:rPr>
          <w:rFonts w:cs="Arial"/>
        </w:rPr>
        <w:t xml:space="preserve"> to the VAS processing area, after packing</w:t>
      </w:r>
      <w:r w:rsidRPr="00B17542">
        <w:rPr>
          <w:rFonts w:cs="Arial"/>
        </w:rPr>
        <w:t xml:space="preserve">. </w:t>
      </w:r>
      <w:r w:rsidR="00B16A71" w:rsidRPr="00B17542">
        <w:rPr>
          <w:rFonts w:cs="Arial"/>
        </w:rPr>
        <w:t>WM also generates a QA divert message for all cartons that require audit as soon as the carton goes to a pack complete status.</w:t>
      </w:r>
    </w:p>
    <w:p w:rsidR="00A9320C" w:rsidRDefault="00A9320C">
      <w:pPr>
        <w:ind w:left="360"/>
        <w:rPr>
          <w:rFonts w:cs="Arial"/>
        </w:rPr>
      </w:pPr>
      <w:r>
        <w:rPr>
          <w:rFonts w:cs="Arial"/>
        </w:rPr>
        <w:t xml:space="preserve">   </w:t>
      </w:r>
    </w:p>
    <w:p w:rsidR="00B16A71" w:rsidRDefault="00B16A71" w:rsidP="00B16A71">
      <w:pPr>
        <w:pStyle w:val="Heading2"/>
      </w:pPr>
      <w:bookmarkStart w:id="2410" w:name="_Toc307532196"/>
      <w:bookmarkStart w:id="2411" w:name="_Toc307532497"/>
      <w:bookmarkStart w:id="2412" w:name="_Toc307532639"/>
      <w:bookmarkStart w:id="2413" w:name="_Toc307558621"/>
      <w:bookmarkStart w:id="2414" w:name="_Toc307558770"/>
      <w:bookmarkStart w:id="2415" w:name="_Toc307563361"/>
      <w:bookmarkStart w:id="2416" w:name="_Toc307590147"/>
      <w:bookmarkStart w:id="2417" w:name="_Toc307590404"/>
      <w:bookmarkStart w:id="2418" w:name="_Toc307756980"/>
      <w:bookmarkStart w:id="2419" w:name="_Toc307757321"/>
      <w:bookmarkStart w:id="2420" w:name="_Toc307757469"/>
      <w:bookmarkStart w:id="2421" w:name="_Toc307757617"/>
      <w:bookmarkStart w:id="2422" w:name="_Toc308553860"/>
      <w:bookmarkStart w:id="2423" w:name="_Toc314043658"/>
      <w:r>
        <w:t>Divert Messaging to MHE – Hogansville</w:t>
      </w:r>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p>
    <w:p w:rsidR="00B16A71" w:rsidRDefault="00B16A71" w:rsidP="00B16A71">
      <w:pPr>
        <w:ind w:left="720"/>
        <w:rPr>
          <w:rFonts w:cs="Arial"/>
          <w:color w:val="800000"/>
        </w:rPr>
      </w:pPr>
    </w:p>
    <w:p w:rsidR="00B16A71" w:rsidRPr="00B16A71" w:rsidRDefault="00B16A71" w:rsidP="00B16A71">
      <w:pPr>
        <w:ind w:left="576"/>
        <w:rPr>
          <w:rFonts w:cs="Arial"/>
        </w:rPr>
      </w:pPr>
      <w:r w:rsidRPr="00B16A71">
        <w:rPr>
          <w:rFonts w:cs="Arial"/>
        </w:rPr>
        <w:t xml:space="preserve">After completion of the wave, WM downloads a record to the MHE system for each unique carton.  Since there is no MHE conveyor system to move the cartons within the different pick zones, no zone divert messages are generated.   WM does send information regarding the destination location for the cartons.  </w:t>
      </w:r>
    </w:p>
    <w:p w:rsidR="00B16A71" w:rsidRPr="00B16A71" w:rsidRDefault="00B16A71" w:rsidP="00B16A71">
      <w:pPr>
        <w:ind w:left="576"/>
        <w:rPr>
          <w:rFonts w:cs="Arial"/>
        </w:rPr>
      </w:pPr>
    </w:p>
    <w:p w:rsidR="00B16A71" w:rsidRPr="00B16A71" w:rsidRDefault="00B16A71" w:rsidP="00B16A71">
      <w:pPr>
        <w:ind w:left="576"/>
        <w:rPr>
          <w:rFonts w:cs="Arial"/>
        </w:rPr>
      </w:pPr>
      <w:r w:rsidRPr="00B16A71">
        <w:rPr>
          <w:rFonts w:cs="Arial"/>
        </w:rPr>
        <w:t>WM also sends a ‘QA’ divert message to the MHE system for all cartons that are flagged for audit.  Since QA needs are determined only after the cartons are packed, this message is generated only after the carton is packed complete.</w:t>
      </w:r>
    </w:p>
    <w:p w:rsidR="00B16A71" w:rsidRPr="00B16A71" w:rsidRDefault="00B16A71" w:rsidP="00B16A71"/>
    <w:p w:rsidR="00A9320C" w:rsidRDefault="00A9320C">
      <w:pPr>
        <w:ind w:left="360"/>
        <w:jc w:val="both"/>
        <w:rPr>
          <w:rFonts w:cs="Arial"/>
          <w:i/>
          <w:iCs/>
        </w:rPr>
      </w:pPr>
    </w:p>
    <w:p w:rsidR="00A9320C" w:rsidRDefault="00A9320C">
      <w:pPr>
        <w:pStyle w:val="Heading2"/>
      </w:pPr>
      <w:bookmarkStart w:id="2424" w:name="_Toc101934038"/>
      <w:bookmarkStart w:id="2425" w:name="_Toc101934157"/>
      <w:bookmarkStart w:id="2426" w:name="_Toc307236251"/>
      <w:bookmarkStart w:id="2427" w:name="_Toc307243015"/>
      <w:bookmarkStart w:id="2428" w:name="_Toc307243179"/>
      <w:bookmarkStart w:id="2429" w:name="_Toc307243342"/>
      <w:bookmarkStart w:id="2430" w:name="_Toc307243490"/>
      <w:bookmarkStart w:id="2431" w:name="_Toc307243651"/>
      <w:bookmarkStart w:id="2432" w:name="_Toc307243811"/>
      <w:bookmarkStart w:id="2433" w:name="_Toc307243971"/>
      <w:bookmarkStart w:id="2434" w:name="_Toc307244132"/>
      <w:bookmarkStart w:id="2435" w:name="_Toc307244293"/>
      <w:bookmarkStart w:id="2436" w:name="_Toc307244454"/>
      <w:bookmarkStart w:id="2437" w:name="_Toc307244614"/>
      <w:bookmarkStart w:id="2438" w:name="_Toc307244773"/>
      <w:bookmarkStart w:id="2439" w:name="_Toc307244931"/>
      <w:bookmarkStart w:id="2440" w:name="_Toc307245090"/>
      <w:bookmarkStart w:id="2441" w:name="_Toc307245249"/>
      <w:bookmarkStart w:id="2442" w:name="_Toc307245406"/>
      <w:bookmarkStart w:id="2443" w:name="_Toc307245563"/>
      <w:bookmarkStart w:id="2444" w:name="_Toc307245717"/>
      <w:bookmarkStart w:id="2445" w:name="_Toc307245865"/>
      <w:bookmarkStart w:id="2446" w:name="_Toc307246010"/>
      <w:bookmarkStart w:id="2447" w:name="_Toc307246155"/>
      <w:bookmarkStart w:id="2448" w:name="_Toc307246299"/>
      <w:bookmarkStart w:id="2449" w:name="_Toc307246442"/>
      <w:bookmarkStart w:id="2450" w:name="_Toc307246585"/>
      <w:bookmarkStart w:id="2451" w:name="_Toc307246727"/>
      <w:bookmarkStart w:id="2452" w:name="_Toc307532197"/>
      <w:bookmarkStart w:id="2453" w:name="_Toc307532498"/>
      <w:bookmarkStart w:id="2454" w:name="_Toc307532640"/>
      <w:bookmarkStart w:id="2455" w:name="_Toc307558622"/>
      <w:bookmarkStart w:id="2456" w:name="_Toc307558771"/>
      <w:bookmarkStart w:id="2457" w:name="_Toc307563362"/>
      <w:bookmarkStart w:id="2458" w:name="_Toc307590148"/>
      <w:bookmarkStart w:id="2459" w:name="_Toc307590405"/>
      <w:bookmarkStart w:id="2460" w:name="_Toc307756981"/>
      <w:bookmarkStart w:id="2461" w:name="_Toc307757322"/>
      <w:bookmarkStart w:id="2462" w:name="_Toc307757470"/>
      <w:bookmarkStart w:id="2463" w:name="_Toc307757618"/>
      <w:bookmarkStart w:id="2464" w:name="_Toc308553861"/>
      <w:bookmarkStart w:id="2465" w:name="_Toc314043659"/>
      <w:r>
        <w:t>Print Shipping Labels</w:t>
      </w:r>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p>
    <w:p w:rsidR="00A9320C" w:rsidRDefault="00A9320C">
      <w:pPr>
        <w:ind w:left="1440"/>
        <w:jc w:val="both"/>
      </w:pPr>
      <w:bookmarkStart w:id="2466" w:name="_Toc97530625"/>
      <w:bookmarkStart w:id="2467" w:name="_Toc97530728"/>
      <w:bookmarkStart w:id="2468" w:name="_Toc97544171"/>
      <w:bookmarkStart w:id="2469" w:name="_Toc97548164"/>
      <w:bookmarkStart w:id="2470" w:name="_Toc97548283"/>
      <w:bookmarkStart w:id="2471" w:name="_Toc97548399"/>
      <w:bookmarkStart w:id="2472" w:name="_Toc97548516"/>
      <w:bookmarkEnd w:id="2466"/>
      <w:bookmarkEnd w:id="2467"/>
      <w:bookmarkEnd w:id="2468"/>
      <w:bookmarkEnd w:id="2469"/>
      <w:bookmarkEnd w:id="2470"/>
      <w:bookmarkEnd w:id="2471"/>
      <w:bookmarkEnd w:id="2472"/>
    </w:p>
    <w:p w:rsidR="00A9320C" w:rsidRDefault="00A9320C">
      <w:pPr>
        <w:ind w:left="900"/>
      </w:pPr>
      <w:r>
        <w:t>For full case pulls from reserve and picks from active, WM generates both a shipping label (includes a bar-coded tracking number) as well as, a</w:t>
      </w:r>
      <w:r w:rsidR="002B1C3D">
        <w:t>n</w:t>
      </w:r>
      <w:r>
        <w:t xml:space="preserve"> </w:t>
      </w:r>
      <w:proofErr w:type="spellStart"/>
      <w:r w:rsidR="00852027">
        <w:t>oLPN</w:t>
      </w:r>
      <w:proofErr w:type="spellEnd"/>
      <w:r>
        <w:t xml:space="preserve"> label (includes bar-coded </w:t>
      </w:r>
      <w:proofErr w:type="spellStart"/>
      <w:r w:rsidR="00852027">
        <w:t>oLPN</w:t>
      </w:r>
      <w:proofErr w:type="spellEnd"/>
      <w:r>
        <w:t xml:space="preserve"> number) for each </w:t>
      </w:r>
      <w:proofErr w:type="spellStart"/>
      <w:r w:rsidR="00852027">
        <w:t>oLPN</w:t>
      </w:r>
      <w:proofErr w:type="spellEnd"/>
      <w:r>
        <w:t xml:space="preserve"> created during the cubing process.   </w:t>
      </w:r>
    </w:p>
    <w:p w:rsidR="000A0869" w:rsidRDefault="000A0869">
      <w:pPr>
        <w:ind w:left="900"/>
      </w:pPr>
    </w:p>
    <w:p w:rsidR="000A0869" w:rsidRDefault="000A0869">
      <w:pPr>
        <w:ind w:left="900"/>
        <w:rPr>
          <w:rFonts w:cs="Arial"/>
          <w:b/>
          <w:i/>
          <w:color w:val="000000"/>
          <w:szCs w:val="22"/>
        </w:rPr>
      </w:pPr>
      <w:r>
        <w:rPr>
          <w:rFonts w:cs="Arial"/>
          <w:color w:val="000000"/>
          <w:szCs w:val="22"/>
        </w:rPr>
        <w:t xml:space="preserve">Carter’s has a requirement to </w:t>
      </w:r>
      <w:r w:rsidR="00CC6B06">
        <w:rPr>
          <w:rFonts w:cs="Arial"/>
          <w:color w:val="000000"/>
          <w:szCs w:val="22"/>
        </w:rPr>
        <w:t xml:space="preserve">not display </w:t>
      </w:r>
      <w:r>
        <w:rPr>
          <w:rFonts w:cs="Arial"/>
          <w:color w:val="000000"/>
          <w:szCs w:val="22"/>
        </w:rPr>
        <w:t xml:space="preserve">recurring </w:t>
      </w:r>
      <w:r w:rsidR="00060728">
        <w:rPr>
          <w:rFonts w:cs="Arial"/>
          <w:color w:val="000000"/>
          <w:szCs w:val="22"/>
        </w:rPr>
        <w:t>quantities</w:t>
      </w:r>
      <w:r w:rsidR="00CC6B06">
        <w:rPr>
          <w:rFonts w:cs="Arial"/>
          <w:color w:val="000000"/>
          <w:szCs w:val="22"/>
        </w:rPr>
        <w:t xml:space="preserve"> for </w:t>
      </w:r>
      <w:r w:rsidR="00EE427B">
        <w:rPr>
          <w:rFonts w:cs="Arial"/>
          <w:color w:val="000000"/>
          <w:szCs w:val="22"/>
        </w:rPr>
        <w:t>p</w:t>
      </w:r>
      <w:r>
        <w:rPr>
          <w:rFonts w:cs="Arial"/>
          <w:color w:val="000000"/>
          <w:szCs w:val="22"/>
        </w:rPr>
        <w:t>re</w:t>
      </w:r>
      <w:r w:rsidR="00EE427B">
        <w:rPr>
          <w:rFonts w:cs="Arial"/>
          <w:color w:val="000000"/>
          <w:szCs w:val="22"/>
        </w:rPr>
        <w:t>-p</w:t>
      </w:r>
      <w:r>
        <w:rPr>
          <w:rFonts w:cs="Arial"/>
          <w:color w:val="000000"/>
          <w:szCs w:val="22"/>
        </w:rPr>
        <w:t xml:space="preserve">acks </w:t>
      </w:r>
      <w:r w:rsidR="00CC6B06">
        <w:rPr>
          <w:rFonts w:cs="Arial"/>
          <w:color w:val="000000"/>
          <w:szCs w:val="22"/>
        </w:rPr>
        <w:t>on</w:t>
      </w:r>
      <w:r>
        <w:rPr>
          <w:rFonts w:cs="Arial"/>
          <w:color w:val="000000"/>
          <w:szCs w:val="22"/>
        </w:rPr>
        <w:t xml:space="preserve"> the Carton Content Label </w:t>
      </w:r>
      <w:r w:rsidRPr="000A0869">
        <w:rPr>
          <w:rFonts w:cs="Arial"/>
          <w:b/>
          <w:i/>
          <w:color w:val="000000"/>
          <w:szCs w:val="22"/>
        </w:rPr>
        <w:t>(</w:t>
      </w:r>
      <w:r w:rsidR="00462F81">
        <w:rPr>
          <w:rFonts w:cs="Arial"/>
          <w:b/>
          <w:i/>
        </w:rPr>
        <w:t>WM12</w:t>
      </w:r>
      <w:r w:rsidRPr="000A0869">
        <w:rPr>
          <w:rFonts w:cs="Arial"/>
          <w:b/>
          <w:i/>
        </w:rPr>
        <w:t>: Carton Content Label</w:t>
      </w:r>
      <w:r w:rsidR="00B717B4">
        <w:rPr>
          <w:rFonts w:cs="Arial"/>
          <w:b/>
          <w:i/>
        </w:rPr>
        <w:t xml:space="preserve"> Extension</w:t>
      </w:r>
      <w:r w:rsidRPr="000A0869">
        <w:rPr>
          <w:rFonts w:cs="Arial"/>
          <w:b/>
          <w:i/>
          <w:color w:val="000000"/>
          <w:szCs w:val="22"/>
        </w:rPr>
        <w:t>)</w:t>
      </w:r>
    </w:p>
    <w:p w:rsidR="00DA759A" w:rsidRDefault="00DA759A" w:rsidP="00246267">
      <w:pPr>
        <w:ind w:left="900"/>
      </w:pPr>
    </w:p>
    <w:p w:rsidR="00A9320C" w:rsidRDefault="00246267" w:rsidP="00246267">
      <w:pPr>
        <w:ind w:left="900"/>
      </w:pPr>
      <w:r>
        <w:t>WM is modified to support label printing and to add additional data elements required for certain labels</w:t>
      </w:r>
      <w:r w:rsidR="00500D36">
        <w:t xml:space="preserve"> </w:t>
      </w:r>
      <w:r>
        <w:rPr>
          <w:rFonts w:cs="Arial"/>
          <w:szCs w:val="22"/>
        </w:rPr>
        <w:t>(</w:t>
      </w:r>
      <w:r w:rsidR="00E43A27">
        <w:rPr>
          <w:rFonts w:cs="Arial"/>
          <w:b/>
          <w:i/>
          <w:szCs w:val="22"/>
        </w:rPr>
        <w:t>WM05</w:t>
      </w:r>
      <w:r w:rsidRPr="001C3A4E">
        <w:rPr>
          <w:rFonts w:cs="Arial"/>
          <w:b/>
          <w:i/>
          <w:szCs w:val="22"/>
        </w:rPr>
        <w:t xml:space="preserve"> –</w:t>
      </w:r>
      <w:r w:rsidR="004E5F73">
        <w:rPr>
          <w:rFonts w:cs="Arial"/>
          <w:b/>
          <w:i/>
          <w:szCs w:val="22"/>
        </w:rPr>
        <w:t xml:space="preserve"> </w:t>
      </w:r>
      <w:r>
        <w:rPr>
          <w:rFonts w:cs="Arial"/>
          <w:b/>
          <w:i/>
          <w:szCs w:val="22"/>
        </w:rPr>
        <w:t>Label</w:t>
      </w:r>
      <w:r w:rsidR="004E5F73">
        <w:rPr>
          <w:rFonts w:cs="Arial"/>
          <w:b/>
          <w:i/>
          <w:szCs w:val="22"/>
        </w:rPr>
        <w:t xml:space="preserve"> Substitution</w:t>
      </w:r>
      <w:r>
        <w:rPr>
          <w:rFonts w:cs="Arial"/>
          <w:szCs w:val="22"/>
        </w:rPr>
        <w:t>)</w:t>
      </w:r>
    </w:p>
    <w:p w:rsidR="00E96BDE" w:rsidRDefault="00E96BDE" w:rsidP="00246267">
      <w:pPr>
        <w:ind w:left="900"/>
      </w:pPr>
    </w:p>
    <w:p w:rsidR="00745F6E" w:rsidRPr="00745F6E" w:rsidRDefault="00745F6E" w:rsidP="00745F6E">
      <w:bookmarkStart w:id="2473" w:name="_Toc307236252"/>
      <w:bookmarkStart w:id="2474" w:name="_Toc307243016"/>
      <w:bookmarkStart w:id="2475" w:name="_Toc307243180"/>
      <w:bookmarkStart w:id="2476" w:name="_Toc307243343"/>
      <w:bookmarkStart w:id="2477" w:name="_Toc307243491"/>
      <w:bookmarkStart w:id="2478" w:name="_Toc307243652"/>
      <w:bookmarkStart w:id="2479" w:name="_Toc307243812"/>
      <w:bookmarkStart w:id="2480" w:name="_Toc307243972"/>
      <w:bookmarkStart w:id="2481" w:name="_Toc307244133"/>
      <w:bookmarkStart w:id="2482" w:name="_Toc307244294"/>
      <w:bookmarkStart w:id="2483" w:name="_Toc307244455"/>
      <w:bookmarkStart w:id="2484" w:name="_Toc307244615"/>
      <w:bookmarkStart w:id="2485" w:name="_Toc307244774"/>
      <w:bookmarkStart w:id="2486" w:name="_Toc307244932"/>
      <w:bookmarkStart w:id="2487" w:name="_Toc307245091"/>
      <w:bookmarkStart w:id="2488" w:name="_Toc307245250"/>
      <w:bookmarkStart w:id="2489" w:name="_Toc307245407"/>
      <w:bookmarkStart w:id="2490" w:name="_Toc307245564"/>
      <w:bookmarkStart w:id="2491" w:name="_Toc307245718"/>
      <w:bookmarkStart w:id="2492" w:name="_Toc307245866"/>
      <w:bookmarkStart w:id="2493" w:name="_Toc307246011"/>
      <w:bookmarkStart w:id="2494" w:name="_Toc307246156"/>
      <w:bookmarkStart w:id="2495" w:name="_Toc307246300"/>
      <w:bookmarkStart w:id="2496" w:name="_Toc307246443"/>
      <w:bookmarkStart w:id="2497" w:name="_Toc307246586"/>
      <w:bookmarkStart w:id="2498" w:name="_Toc307246728"/>
    </w:p>
    <w:p w:rsidR="00F879FC" w:rsidRDefault="00F879FC" w:rsidP="00F879FC">
      <w:pPr>
        <w:pStyle w:val="Heading2"/>
      </w:pPr>
      <w:bookmarkStart w:id="2499" w:name="_Toc307532200"/>
      <w:bookmarkStart w:id="2500" w:name="_Toc307532500"/>
      <w:bookmarkStart w:id="2501" w:name="_Toc307532642"/>
      <w:bookmarkStart w:id="2502" w:name="_Toc307558624"/>
      <w:bookmarkStart w:id="2503" w:name="_Toc307558773"/>
      <w:bookmarkStart w:id="2504" w:name="_Toc307563364"/>
      <w:bookmarkStart w:id="2505" w:name="_Toc307590150"/>
      <w:bookmarkStart w:id="2506" w:name="_Toc307590407"/>
      <w:bookmarkStart w:id="2507" w:name="_Toc307756983"/>
      <w:bookmarkStart w:id="2508" w:name="_Toc307757324"/>
      <w:bookmarkStart w:id="2509" w:name="_Toc307757472"/>
      <w:bookmarkStart w:id="2510" w:name="_Toc307757620"/>
      <w:bookmarkStart w:id="2511" w:name="_Toc308553863"/>
      <w:bookmarkStart w:id="2512" w:name="_Toc314043661"/>
      <w:r>
        <w:t>Summary of wave updates:</w:t>
      </w:r>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p>
    <w:p w:rsidR="0060230D" w:rsidRPr="0060230D" w:rsidRDefault="0060230D" w:rsidP="0060230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1"/>
        <w:gridCol w:w="1528"/>
        <w:gridCol w:w="1787"/>
        <w:gridCol w:w="1691"/>
        <w:gridCol w:w="2369"/>
      </w:tblGrid>
      <w:tr w:rsidR="00F879FC" w:rsidRPr="00B65A88" w:rsidTr="00D23DE9">
        <w:tc>
          <w:tcPr>
            <w:tcW w:w="1149" w:type="pct"/>
            <w:shd w:val="clear" w:color="auto" w:fill="8DB3E2"/>
          </w:tcPr>
          <w:p w:rsidR="00F879FC" w:rsidRPr="00B65A88" w:rsidRDefault="00F879FC" w:rsidP="00003682">
            <w:pPr>
              <w:jc w:val="center"/>
              <w:rPr>
                <w:rFonts w:cs="Arial"/>
                <w:b/>
                <w:bCs/>
                <w:szCs w:val="22"/>
              </w:rPr>
            </w:pPr>
            <w:r>
              <w:rPr>
                <w:rFonts w:cs="Arial"/>
                <w:b/>
                <w:bCs/>
                <w:szCs w:val="22"/>
              </w:rPr>
              <w:t>Action</w:t>
            </w:r>
          </w:p>
        </w:tc>
        <w:tc>
          <w:tcPr>
            <w:tcW w:w="798" w:type="pct"/>
            <w:shd w:val="clear" w:color="auto" w:fill="8DB3E2"/>
          </w:tcPr>
          <w:p w:rsidR="00F879FC" w:rsidRPr="00B65A88" w:rsidRDefault="00F879FC" w:rsidP="00003682">
            <w:pPr>
              <w:ind w:left="-108" w:right="1"/>
              <w:jc w:val="center"/>
              <w:rPr>
                <w:rFonts w:cs="Arial"/>
                <w:b/>
                <w:bCs/>
                <w:szCs w:val="22"/>
              </w:rPr>
            </w:pPr>
            <w:r>
              <w:rPr>
                <w:rFonts w:cs="Arial"/>
                <w:b/>
                <w:bCs/>
                <w:szCs w:val="22"/>
              </w:rPr>
              <w:t>Type</w:t>
            </w:r>
          </w:p>
        </w:tc>
        <w:tc>
          <w:tcPr>
            <w:tcW w:w="933" w:type="pct"/>
            <w:shd w:val="clear" w:color="auto" w:fill="8DB3E2"/>
          </w:tcPr>
          <w:p w:rsidR="00F879FC" w:rsidRPr="00B65A88" w:rsidRDefault="00F879FC" w:rsidP="00003682">
            <w:pPr>
              <w:jc w:val="center"/>
              <w:rPr>
                <w:rFonts w:cs="Arial"/>
                <w:b/>
                <w:bCs/>
                <w:szCs w:val="22"/>
              </w:rPr>
            </w:pPr>
            <w:r>
              <w:rPr>
                <w:rFonts w:cs="Arial"/>
                <w:b/>
                <w:bCs/>
                <w:szCs w:val="22"/>
              </w:rPr>
              <w:t>From</w:t>
            </w:r>
          </w:p>
        </w:tc>
        <w:tc>
          <w:tcPr>
            <w:tcW w:w="883" w:type="pct"/>
            <w:shd w:val="clear" w:color="auto" w:fill="8DB3E2"/>
          </w:tcPr>
          <w:p w:rsidR="00F879FC" w:rsidRPr="00B65A88" w:rsidRDefault="00F879FC" w:rsidP="00003682">
            <w:pPr>
              <w:jc w:val="center"/>
              <w:rPr>
                <w:rFonts w:cs="Arial"/>
                <w:b/>
                <w:bCs/>
                <w:szCs w:val="22"/>
              </w:rPr>
            </w:pPr>
            <w:r>
              <w:rPr>
                <w:rFonts w:cs="Arial"/>
                <w:b/>
                <w:bCs/>
                <w:szCs w:val="22"/>
              </w:rPr>
              <w:t>To</w:t>
            </w:r>
          </w:p>
        </w:tc>
        <w:tc>
          <w:tcPr>
            <w:tcW w:w="1238" w:type="pct"/>
            <w:shd w:val="clear" w:color="auto" w:fill="8DB3E2"/>
          </w:tcPr>
          <w:p w:rsidR="00F879FC" w:rsidRPr="00B65A88" w:rsidRDefault="00F879FC" w:rsidP="00003682">
            <w:pPr>
              <w:jc w:val="center"/>
              <w:rPr>
                <w:rFonts w:cs="Arial"/>
                <w:b/>
                <w:bCs/>
                <w:szCs w:val="22"/>
              </w:rPr>
            </w:pPr>
            <w:r>
              <w:rPr>
                <w:rFonts w:cs="Arial"/>
                <w:b/>
                <w:bCs/>
                <w:szCs w:val="22"/>
              </w:rPr>
              <w:t>Details</w:t>
            </w:r>
          </w:p>
        </w:tc>
      </w:tr>
      <w:tr w:rsidR="00F879FC" w:rsidRPr="00B65A88" w:rsidTr="00003682">
        <w:tc>
          <w:tcPr>
            <w:tcW w:w="1149" w:type="pct"/>
          </w:tcPr>
          <w:p w:rsidR="00F879FC" w:rsidRPr="00B65A88" w:rsidRDefault="00F879FC" w:rsidP="00003682">
            <w:pPr>
              <w:pStyle w:val="CommentText"/>
              <w:rPr>
                <w:rFonts w:cs="Arial"/>
                <w:szCs w:val="22"/>
              </w:rPr>
            </w:pPr>
            <w:r>
              <w:rPr>
                <w:rFonts w:cs="Arial"/>
                <w:szCs w:val="22"/>
              </w:rPr>
              <w:t>Wave</w:t>
            </w:r>
          </w:p>
        </w:tc>
        <w:tc>
          <w:tcPr>
            <w:tcW w:w="798" w:type="pct"/>
          </w:tcPr>
          <w:p w:rsidR="00F879FC" w:rsidRPr="00B65A88" w:rsidRDefault="00F879FC" w:rsidP="00003682">
            <w:pPr>
              <w:ind w:right="91"/>
              <w:jc w:val="center"/>
              <w:rPr>
                <w:rFonts w:cs="Arial"/>
                <w:szCs w:val="22"/>
              </w:rPr>
            </w:pPr>
            <w:r>
              <w:rPr>
                <w:rFonts w:cs="Arial"/>
                <w:szCs w:val="22"/>
              </w:rPr>
              <w:t>DO</w:t>
            </w:r>
          </w:p>
        </w:tc>
        <w:tc>
          <w:tcPr>
            <w:tcW w:w="933" w:type="pct"/>
          </w:tcPr>
          <w:p w:rsidR="00F879FC" w:rsidRPr="00B65A88" w:rsidRDefault="00F879FC" w:rsidP="00003682">
            <w:pPr>
              <w:rPr>
                <w:rFonts w:cs="Arial"/>
                <w:szCs w:val="22"/>
              </w:rPr>
            </w:pPr>
            <w:r>
              <w:rPr>
                <w:rFonts w:cs="Arial"/>
                <w:szCs w:val="22"/>
              </w:rPr>
              <w:t>‘110’ Released</w:t>
            </w:r>
          </w:p>
        </w:tc>
        <w:tc>
          <w:tcPr>
            <w:tcW w:w="883" w:type="pct"/>
          </w:tcPr>
          <w:p w:rsidR="00F879FC" w:rsidRPr="00B65A88" w:rsidRDefault="00F879FC" w:rsidP="00003682">
            <w:pPr>
              <w:rPr>
                <w:rFonts w:cs="Arial"/>
                <w:szCs w:val="22"/>
              </w:rPr>
            </w:pPr>
            <w:r>
              <w:rPr>
                <w:rFonts w:cs="Arial"/>
                <w:szCs w:val="22"/>
              </w:rPr>
              <w:t>’120’ Partially DC Allocated</w:t>
            </w:r>
          </w:p>
          <w:p w:rsidR="00F879FC" w:rsidRPr="00B65A88" w:rsidRDefault="00F879FC" w:rsidP="00003682">
            <w:pPr>
              <w:rPr>
                <w:rFonts w:cs="Arial"/>
                <w:szCs w:val="22"/>
              </w:rPr>
            </w:pPr>
            <w:r>
              <w:rPr>
                <w:rFonts w:cs="Arial"/>
                <w:szCs w:val="22"/>
              </w:rPr>
              <w:t>OR</w:t>
            </w:r>
          </w:p>
          <w:p w:rsidR="00F879FC" w:rsidRPr="00B65A88" w:rsidRDefault="00F879FC" w:rsidP="00003682">
            <w:pPr>
              <w:rPr>
                <w:rFonts w:cs="Arial"/>
                <w:szCs w:val="22"/>
              </w:rPr>
            </w:pPr>
            <w:r>
              <w:rPr>
                <w:rFonts w:cs="Arial"/>
                <w:szCs w:val="22"/>
              </w:rPr>
              <w:t>‘130’ DC Allocated</w:t>
            </w:r>
          </w:p>
        </w:tc>
        <w:tc>
          <w:tcPr>
            <w:tcW w:w="1238" w:type="pct"/>
          </w:tcPr>
          <w:p w:rsidR="00F879FC" w:rsidRPr="00B65A88" w:rsidRDefault="00F879FC" w:rsidP="00003682">
            <w:pPr>
              <w:rPr>
                <w:rFonts w:cs="Arial"/>
                <w:szCs w:val="22"/>
              </w:rPr>
            </w:pPr>
          </w:p>
        </w:tc>
      </w:tr>
      <w:tr w:rsidR="00F879FC" w:rsidRPr="00B65A88" w:rsidTr="00003682">
        <w:tc>
          <w:tcPr>
            <w:tcW w:w="1149" w:type="pct"/>
          </w:tcPr>
          <w:p w:rsidR="00F879FC" w:rsidRPr="00B65A88" w:rsidRDefault="00F879FC" w:rsidP="00003682">
            <w:pPr>
              <w:pStyle w:val="CommentText"/>
              <w:rPr>
                <w:rFonts w:cs="Arial"/>
                <w:szCs w:val="22"/>
              </w:rPr>
            </w:pPr>
            <w:r>
              <w:rPr>
                <w:rFonts w:cs="Arial"/>
                <w:szCs w:val="22"/>
              </w:rPr>
              <w:t>Wave</w:t>
            </w:r>
          </w:p>
        </w:tc>
        <w:tc>
          <w:tcPr>
            <w:tcW w:w="798" w:type="pct"/>
          </w:tcPr>
          <w:p w:rsidR="00F879FC" w:rsidRPr="00B65A88" w:rsidRDefault="00F879FC" w:rsidP="00003682">
            <w:pPr>
              <w:ind w:right="91"/>
              <w:jc w:val="center"/>
              <w:rPr>
                <w:rFonts w:cs="Arial"/>
                <w:szCs w:val="22"/>
              </w:rPr>
            </w:pPr>
            <w:proofErr w:type="spellStart"/>
            <w:r>
              <w:rPr>
                <w:rFonts w:cs="Arial"/>
                <w:szCs w:val="22"/>
              </w:rPr>
              <w:t>oLPNs</w:t>
            </w:r>
            <w:proofErr w:type="spellEnd"/>
          </w:p>
        </w:tc>
        <w:tc>
          <w:tcPr>
            <w:tcW w:w="933" w:type="pct"/>
          </w:tcPr>
          <w:p w:rsidR="00F879FC" w:rsidRPr="00B65A88" w:rsidRDefault="00F879FC" w:rsidP="00003682">
            <w:pPr>
              <w:rPr>
                <w:rFonts w:cs="Arial"/>
                <w:szCs w:val="22"/>
              </w:rPr>
            </w:pPr>
            <w:r>
              <w:rPr>
                <w:rFonts w:cs="Arial"/>
                <w:szCs w:val="22"/>
              </w:rPr>
              <w:t>N/A</w:t>
            </w:r>
          </w:p>
        </w:tc>
        <w:tc>
          <w:tcPr>
            <w:tcW w:w="883" w:type="pct"/>
          </w:tcPr>
          <w:p w:rsidR="00F879FC" w:rsidRPr="00B65A88" w:rsidRDefault="00F879FC" w:rsidP="00003682">
            <w:pPr>
              <w:rPr>
                <w:rFonts w:cs="Arial"/>
                <w:szCs w:val="22"/>
              </w:rPr>
            </w:pPr>
            <w:r>
              <w:rPr>
                <w:rFonts w:cs="Arial"/>
                <w:szCs w:val="22"/>
              </w:rPr>
              <w:t>‘10’ Printed</w:t>
            </w:r>
          </w:p>
        </w:tc>
        <w:tc>
          <w:tcPr>
            <w:tcW w:w="1238" w:type="pct"/>
          </w:tcPr>
          <w:p w:rsidR="00F879FC" w:rsidRPr="00B65A88" w:rsidRDefault="00F879FC" w:rsidP="00003682">
            <w:pPr>
              <w:rPr>
                <w:rFonts w:cs="Arial"/>
                <w:szCs w:val="22"/>
              </w:rPr>
            </w:pPr>
          </w:p>
        </w:tc>
      </w:tr>
      <w:tr w:rsidR="00F879FC" w:rsidRPr="00B65A88" w:rsidTr="00003682">
        <w:tc>
          <w:tcPr>
            <w:tcW w:w="1149" w:type="pct"/>
          </w:tcPr>
          <w:p w:rsidR="00F879FC" w:rsidRPr="00B65A88" w:rsidRDefault="00F879FC" w:rsidP="00003682">
            <w:pPr>
              <w:pStyle w:val="CommentText"/>
              <w:rPr>
                <w:rFonts w:cs="Arial"/>
                <w:szCs w:val="22"/>
              </w:rPr>
            </w:pPr>
            <w:r>
              <w:rPr>
                <w:rFonts w:cs="Arial"/>
                <w:szCs w:val="22"/>
              </w:rPr>
              <w:t>Wave</w:t>
            </w:r>
          </w:p>
        </w:tc>
        <w:tc>
          <w:tcPr>
            <w:tcW w:w="798" w:type="pct"/>
          </w:tcPr>
          <w:p w:rsidR="00F879FC" w:rsidRPr="00B65A88" w:rsidRDefault="00F879FC" w:rsidP="00003682">
            <w:pPr>
              <w:ind w:right="91"/>
              <w:jc w:val="center"/>
              <w:rPr>
                <w:rFonts w:cs="Arial"/>
                <w:szCs w:val="22"/>
              </w:rPr>
            </w:pPr>
            <w:r>
              <w:rPr>
                <w:rFonts w:cs="Arial"/>
                <w:szCs w:val="22"/>
              </w:rPr>
              <w:t>Tasks</w:t>
            </w:r>
          </w:p>
        </w:tc>
        <w:tc>
          <w:tcPr>
            <w:tcW w:w="933" w:type="pct"/>
          </w:tcPr>
          <w:p w:rsidR="00F879FC" w:rsidRPr="00B65A88" w:rsidRDefault="00F879FC" w:rsidP="00003682">
            <w:pPr>
              <w:rPr>
                <w:rFonts w:cs="Arial"/>
                <w:szCs w:val="22"/>
              </w:rPr>
            </w:pPr>
            <w:r>
              <w:rPr>
                <w:rFonts w:cs="Arial"/>
                <w:szCs w:val="22"/>
              </w:rPr>
              <w:t>N/A</w:t>
            </w:r>
          </w:p>
        </w:tc>
        <w:tc>
          <w:tcPr>
            <w:tcW w:w="883" w:type="pct"/>
          </w:tcPr>
          <w:p w:rsidR="00F879FC" w:rsidRPr="00B65A88" w:rsidRDefault="00F879FC" w:rsidP="00003682">
            <w:pPr>
              <w:rPr>
                <w:rFonts w:cs="Arial"/>
                <w:szCs w:val="22"/>
              </w:rPr>
            </w:pPr>
            <w:r>
              <w:rPr>
                <w:rFonts w:cs="Arial"/>
                <w:szCs w:val="22"/>
              </w:rPr>
              <w:t>‘10’ Released</w:t>
            </w:r>
          </w:p>
        </w:tc>
        <w:tc>
          <w:tcPr>
            <w:tcW w:w="1238" w:type="pct"/>
          </w:tcPr>
          <w:p w:rsidR="00F879FC" w:rsidRPr="00B65A88" w:rsidRDefault="00F879FC" w:rsidP="00003682">
            <w:pPr>
              <w:rPr>
                <w:rFonts w:cs="Arial"/>
                <w:szCs w:val="22"/>
              </w:rPr>
            </w:pPr>
            <w:proofErr w:type="spellStart"/>
            <w:r>
              <w:rPr>
                <w:rFonts w:cs="Arial"/>
                <w:szCs w:val="22"/>
              </w:rPr>
              <w:t>iLPNs</w:t>
            </w:r>
            <w:proofErr w:type="spellEnd"/>
            <w:r>
              <w:rPr>
                <w:rFonts w:cs="Arial"/>
                <w:szCs w:val="22"/>
              </w:rPr>
              <w:t>/units are allocated</w:t>
            </w:r>
          </w:p>
        </w:tc>
      </w:tr>
      <w:tr w:rsidR="00F879FC" w:rsidRPr="00B65A88" w:rsidTr="00003682">
        <w:tc>
          <w:tcPr>
            <w:tcW w:w="1149" w:type="pct"/>
          </w:tcPr>
          <w:p w:rsidR="00F879FC" w:rsidRPr="00B65A88" w:rsidRDefault="00F879FC" w:rsidP="00003682">
            <w:pPr>
              <w:pStyle w:val="CommentText"/>
              <w:rPr>
                <w:rFonts w:cs="Arial"/>
                <w:szCs w:val="22"/>
              </w:rPr>
            </w:pPr>
            <w:r>
              <w:rPr>
                <w:rFonts w:cs="Arial"/>
                <w:szCs w:val="22"/>
              </w:rPr>
              <w:t>Wave</w:t>
            </w:r>
          </w:p>
        </w:tc>
        <w:tc>
          <w:tcPr>
            <w:tcW w:w="798" w:type="pct"/>
          </w:tcPr>
          <w:p w:rsidR="00F879FC" w:rsidRPr="00B65A88" w:rsidRDefault="00F879FC" w:rsidP="00003682">
            <w:pPr>
              <w:ind w:right="91"/>
              <w:jc w:val="center"/>
              <w:rPr>
                <w:rFonts w:cs="Arial"/>
                <w:szCs w:val="22"/>
              </w:rPr>
            </w:pPr>
            <w:r>
              <w:rPr>
                <w:rFonts w:cs="Arial"/>
                <w:szCs w:val="22"/>
              </w:rPr>
              <w:t>Wave</w:t>
            </w:r>
          </w:p>
        </w:tc>
        <w:tc>
          <w:tcPr>
            <w:tcW w:w="933" w:type="pct"/>
          </w:tcPr>
          <w:p w:rsidR="00F879FC" w:rsidRPr="00B65A88" w:rsidRDefault="00F879FC" w:rsidP="00003682">
            <w:pPr>
              <w:rPr>
                <w:rFonts w:cs="Arial"/>
                <w:szCs w:val="22"/>
              </w:rPr>
            </w:pPr>
            <w:r>
              <w:rPr>
                <w:rFonts w:cs="Arial"/>
                <w:szCs w:val="22"/>
              </w:rPr>
              <w:t>‘0’ Wave Scheduled</w:t>
            </w:r>
          </w:p>
        </w:tc>
        <w:tc>
          <w:tcPr>
            <w:tcW w:w="883" w:type="pct"/>
          </w:tcPr>
          <w:p w:rsidR="00F879FC" w:rsidRPr="00B65A88" w:rsidRDefault="00F879FC" w:rsidP="00003682">
            <w:pPr>
              <w:rPr>
                <w:rFonts w:cs="Arial"/>
                <w:szCs w:val="22"/>
              </w:rPr>
            </w:pPr>
            <w:r>
              <w:rPr>
                <w:rFonts w:cs="Arial"/>
                <w:szCs w:val="22"/>
              </w:rPr>
              <w:t>‘50’ Wave Process Completed</w:t>
            </w:r>
          </w:p>
        </w:tc>
        <w:tc>
          <w:tcPr>
            <w:tcW w:w="1238" w:type="pct"/>
          </w:tcPr>
          <w:p w:rsidR="00F879FC" w:rsidRPr="00B65A88" w:rsidRDefault="00F879FC" w:rsidP="00003682">
            <w:pPr>
              <w:rPr>
                <w:rFonts w:cs="Arial"/>
                <w:szCs w:val="22"/>
              </w:rPr>
            </w:pPr>
          </w:p>
        </w:tc>
      </w:tr>
      <w:tr w:rsidR="00F879FC" w:rsidRPr="00B65A88" w:rsidTr="00003682">
        <w:tc>
          <w:tcPr>
            <w:tcW w:w="1149" w:type="pct"/>
          </w:tcPr>
          <w:p w:rsidR="00F879FC" w:rsidRPr="00B65A88" w:rsidRDefault="00F879FC" w:rsidP="00003682">
            <w:pPr>
              <w:pStyle w:val="CommentText"/>
              <w:rPr>
                <w:rFonts w:cs="Arial"/>
                <w:szCs w:val="22"/>
              </w:rPr>
            </w:pPr>
            <w:r>
              <w:rPr>
                <w:rFonts w:cs="Arial"/>
                <w:szCs w:val="22"/>
              </w:rPr>
              <w:t xml:space="preserve">Wave </w:t>
            </w:r>
          </w:p>
        </w:tc>
        <w:tc>
          <w:tcPr>
            <w:tcW w:w="798" w:type="pct"/>
          </w:tcPr>
          <w:p w:rsidR="00F879FC" w:rsidRPr="00B65A88" w:rsidRDefault="00F879FC" w:rsidP="00003682">
            <w:pPr>
              <w:ind w:right="91"/>
              <w:jc w:val="center"/>
              <w:rPr>
                <w:rFonts w:cs="Arial"/>
                <w:szCs w:val="22"/>
                <w:highlight w:val="yellow"/>
              </w:rPr>
            </w:pPr>
            <w:r>
              <w:rPr>
                <w:rFonts w:cs="Arial"/>
                <w:szCs w:val="22"/>
              </w:rPr>
              <w:t>iLPN</w:t>
            </w:r>
          </w:p>
        </w:tc>
        <w:tc>
          <w:tcPr>
            <w:tcW w:w="933" w:type="pct"/>
          </w:tcPr>
          <w:p w:rsidR="00F879FC" w:rsidRPr="00B65A88" w:rsidRDefault="00F879FC" w:rsidP="00003682">
            <w:pPr>
              <w:rPr>
                <w:rFonts w:cs="Arial"/>
                <w:szCs w:val="22"/>
              </w:rPr>
            </w:pPr>
            <w:r>
              <w:rPr>
                <w:rFonts w:cs="Arial"/>
                <w:szCs w:val="22"/>
              </w:rPr>
              <w:t xml:space="preserve">‘30’ </w:t>
            </w:r>
            <w:proofErr w:type="spellStart"/>
            <w:r>
              <w:rPr>
                <w:rFonts w:cs="Arial"/>
                <w:szCs w:val="22"/>
              </w:rPr>
              <w:t>Putaway</w:t>
            </w:r>
            <w:proofErr w:type="spellEnd"/>
          </w:p>
        </w:tc>
        <w:tc>
          <w:tcPr>
            <w:tcW w:w="883" w:type="pct"/>
          </w:tcPr>
          <w:p w:rsidR="00F879FC" w:rsidRPr="00B65A88" w:rsidRDefault="00F879FC" w:rsidP="00003682">
            <w:pPr>
              <w:rPr>
                <w:rFonts w:cs="Arial"/>
                <w:szCs w:val="22"/>
              </w:rPr>
            </w:pPr>
            <w:r>
              <w:rPr>
                <w:rFonts w:cs="Arial"/>
                <w:szCs w:val="22"/>
              </w:rPr>
              <w:t>‘50’ Allocated</w:t>
            </w:r>
          </w:p>
        </w:tc>
        <w:tc>
          <w:tcPr>
            <w:tcW w:w="1238" w:type="pct"/>
          </w:tcPr>
          <w:p w:rsidR="00F879FC" w:rsidRPr="00B65A88" w:rsidRDefault="00F879FC" w:rsidP="00003682">
            <w:pPr>
              <w:rPr>
                <w:rFonts w:cs="Arial"/>
                <w:szCs w:val="22"/>
              </w:rPr>
            </w:pPr>
          </w:p>
        </w:tc>
      </w:tr>
      <w:tr w:rsidR="00F879FC" w:rsidRPr="00B65A88" w:rsidTr="00003682">
        <w:tc>
          <w:tcPr>
            <w:tcW w:w="1149" w:type="pct"/>
          </w:tcPr>
          <w:p w:rsidR="00F879FC" w:rsidRPr="00B65A88" w:rsidRDefault="00F879FC" w:rsidP="00003682">
            <w:pPr>
              <w:pStyle w:val="CommentText"/>
              <w:rPr>
                <w:rFonts w:cs="Arial"/>
                <w:szCs w:val="22"/>
              </w:rPr>
            </w:pPr>
            <w:r>
              <w:rPr>
                <w:rFonts w:cs="Arial"/>
                <w:szCs w:val="22"/>
              </w:rPr>
              <w:t>Wave</w:t>
            </w:r>
          </w:p>
        </w:tc>
        <w:tc>
          <w:tcPr>
            <w:tcW w:w="798" w:type="pct"/>
          </w:tcPr>
          <w:p w:rsidR="00F879FC" w:rsidRPr="00B65A88" w:rsidRDefault="00F879FC" w:rsidP="00003682">
            <w:pPr>
              <w:ind w:right="91"/>
              <w:jc w:val="center"/>
              <w:rPr>
                <w:rFonts w:cs="Arial"/>
                <w:szCs w:val="22"/>
              </w:rPr>
            </w:pPr>
            <w:r>
              <w:rPr>
                <w:rFonts w:cs="Arial"/>
                <w:szCs w:val="22"/>
              </w:rPr>
              <w:t>Shipment</w:t>
            </w:r>
          </w:p>
        </w:tc>
        <w:tc>
          <w:tcPr>
            <w:tcW w:w="933" w:type="pct"/>
          </w:tcPr>
          <w:p w:rsidR="00F879FC" w:rsidRPr="00B65A88" w:rsidRDefault="00F879FC" w:rsidP="00003682">
            <w:pPr>
              <w:rPr>
                <w:rFonts w:cs="Arial"/>
                <w:szCs w:val="22"/>
              </w:rPr>
            </w:pPr>
            <w:r>
              <w:rPr>
                <w:rFonts w:cs="Arial"/>
                <w:szCs w:val="22"/>
              </w:rPr>
              <w:t>N/A</w:t>
            </w:r>
          </w:p>
        </w:tc>
        <w:tc>
          <w:tcPr>
            <w:tcW w:w="883" w:type="pct"/>
          </w:tcPr>
          <w:p w:rsidR="00F879FC" w:rsidRPr="00B65A88" w:rsidRDefault="00F879FC" w:rsidP="00003682">
            <w:pPr>
              <w:rPr>
                <w:rFonts w:cs="Arial"/>
                <w:szCs w:val="22"/>
              </w:rPr>
            </w:pPr>
            <w:r>
              <w:rPr>
                <w:rFonts w:cs="Arial"/>
                <w:szCs w:val="22"/>
              </w:rPr>
              <w:t>Created</w:t>
            </w:r>
          </w:p>
        </w:tc>
        <w:tc>
          <w:tcPr>
            <w:tcW w:w="1238" w:type="pct"/>
          </w:tcPr>
          <w:p w:rsidR="00F879FC" w:rsidRPr="00B65A88" w:rsidRDefault="00F879FC" w:rsidP="00003682">
            <w:pPr>
              <w:rPr>
                <w:rFonts w:cs="Arial"/>
                <w:szCs w:val="22"/>
              </w:rPr>
            </w:pPr>
            <w:r>
              <w:rPr>
                <w:rFonts w:cs="Arial"/>
                <w:szCs w:val="22"/>
              </w:rPr>
              <w:t>Shipment created with wave per routing configuration</w:t>
            </w:r>
          </w:p>
        </w:tc>
      </w:tr>
    </w:tbl>
    <w:p w:rsidR="00F879FC" w:rsidRPr="00F879FC" w:rsidRDefault="00F879FC" w:rsidP="00F879FC"/>
    <w:p w:rsidR="00F879FC" w:rsidRDefault="00F879FC">
      <w:pPr>
        <w:jc w:val="both"/>
      </w:pPr>
    </w:p>
    <w:p w:rsidR="00745F6E" w:rsidRDefault="00745F6E">
      <w:pPr>
        <w:jc w:val="both"/>
      </w:pPr>
    </w:p>
    <w:p w:rsidR="00A9320C" w:rsidRDefault="00A9320C">
      <w:pPr>
        <w:pStyle w:val="Heading1"/>
        <w:rPr>
          <w:rFonts w:cs="Arial"/>
        </w:rPr>
      </w:pPr>
      <w:bookmarkStart w:id="2513" w:name="_Toc101934039"/>
      <w:bookmarkStart w:id="2514" w:name="_Toc101934158"/>
      <w:bookmarkStart w:id="2515" w:name="_Toc307236253"/>
      <w:bookmarkStart w:id="2516" w:name="_Toc307243017"/>
      <w:bookmarkStart w:id="2517" w:name="_Toc307243181"/>
      <w:bookmarkStart w:id="2518" w:name="_Toc307243344"/>
      <w:bookmarkStart w:id="2519" w:name="_Toc307243492"/>
      <w:bookmarkStart w:id="2520" w:name="_Toc307243653"/>
      <w:bookmarkStart w:id="2521" w:name="_Toc307243813"/>
      <w:bookmarkStart w:id="2522" w:name="_Toc307243973"/>
      <w:bookmarkStart w:id="2523" w:name="_Toc307244134"/>
      <w:bookmarkStart w:id="2524" w:name="_Toc307244295"/>
      <w:bookmarkStart w:id="2525" w:name="_Toc307244456"/>
      <w:bookmarkStart w:id="2526" w:name="_Toc307244616"/>
      <w:bookmarkStart w:id="2527" w:name="_Toc307244775"/>
      <w:bookmarkStart w:id="2528" w:name="_Toc307244933"/>
      <w:bookmarkStart w:id="2529" w:name="_Toc307245092"/>
      <w:bookmarkStart w:id="2530" w:name="_Toc307245251"/>
      <w:bookmarkStart w:id="2531" w:name="_Toc307245408"/>
      <w:bookmarkStart w:id="2532" w:name="_Toc307245565"/>
      <w:bookmarkStart w:id="2533" w:name="_Toc307245719"/>
      <w:bookmarkStart w:id="2534" w:name="_Toc307245867"/>
      <w:bookmarkStart w:id="2535" w:name="_Toc307246012"/>
      <w:bookmarkStart w:id="2536" w:name="_Toc307246157"/>
      <w:bookmarkStart w:id="2537" w:name="_Toc307246301"/>
      <w:bookmarkStart w:id="2538" w:name="_Toc307246444"/>
      <w:bookmarkStart w:id="2539" w:name="_Toc307246587"/>
      <w:bookmarkStart w:id="2540" w:name="_Toc307246729"/>
      <w:bookmarkStart w:id="2541" w:name="_Toc307532201"/>
      <w:bookmarkStart w:id="2542" w:name="_Toc307532501"/>
      <w:bookmarkStart w:id="2543" w:name="_Toc307532643"/>
      <w:bookmarkStart w:id="2544" w:name="_Toc307558625"/>
      <w:bookmarkStart w:id="2545" w:name="_Toc307558774"/>
      <w:bookmarkStart w:id="2546" w:name="_Toc307563365"/>
      <w:bookmarkStart w:id="2547" w:name="_Toc307590151"/>
      <w:bookmarkStart w:id="2548" w:name="_Toc307590408"/>
      <w:bookmarkStart w:id="2549" w:name="_Toc307756984"/>
      <w:bookmarkStart w:id="2550" w:name="_Toc307757325"/>
      <w:bookmarkStart w:id="2551" w:name="_Toc307757473"/>
      <w:bookmarkStart w:id="2552" w:name="_Toc307757621"/>
      <w:bookmarkStart w:id="2553" w:name="_Toc308553864"/>
      <w:bookmarkStart w:id="2554" w:name="_Toc314043662"/>
      <w:r>
        <w:rPr>
          <w:rFonts w:cs="Arial"/>
        </w:rPr>
        <w:t>TASK MANAGEMENT</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p>
    <w:p w:rsidR="00A9320C" w:rsidRDefault="00A9320C">
      <w:pPr>
        <w:rPr>
          <w:rFonts w:cs="Arial"/>
        </w:rPr>
      </w:pPr>
    </w:p>
    <w:p w:rsidR="00A9320C" w:rsidRDefault="00A9320C">
      <w:pPr>
        <w:autoSpaceDE w:val="0"/>
        <w:autoSpaceDN w:val="0"/>
        <w:adjustRightInd w:val="0"/>
        <w:ind w:left="360"/>
        <w:rPr>
          <w:rFonts w:cs="Arial"/>
        </w:rPr>
      </w:pPr>
      <w:r>
        <w:rPr>
          <w:rFonts w:cs="Arial"/>
        </w:rPr>
        <w:t xml:space="preserve">Tasking is a system directed process, which assigns tasks to operators, based on task group, priority, and current location.  Task groups are typically defined by job function and/or equipment type.  Task groups are defaulted in the user master or entered by the user when first logging in.  </w:t>
      </w:r>
    </w:p>
    <w:p w:rsidR="00A9320C" w:rsidRDefault="00A9320C">
      <w:pPr>
        <w:autoSpaceDE w:val="0"/>
        <w:autoSpaceDN w:val="0"/>
        <w:adjustRightInd w:val="0"/>
        <w:rPr>
          <w:rFonts w:cs="Arial"/>
        </w:rPr>
      </w:pPr>
    </w:p>
    <w:p w:rsidR="00B50AF9" w:rsidRDefault="00B50AF9" w:rsidP="00B50AF9">
      <w:pPr>
        <w:rPr>
          <w:rFonts w:cs="Arial"/>
          <w:szCs w:val="22"/>
        </w:rPr>
      </w:pPr>
      <w:r>
        <w:rPr>
          <w:rFonts w:cs="Arial"/>
          <w:szCs w:val="22"/>
        </w:rPr>
        <w:t xml:space="preserve">Examples of task groups that are used </w:t>
      </w:r>
      <w:r w:rsidR="00ED24EC">
        <w:rPr>
          <w:rFonts w:cs="Arial"/>
          <w:szCs w:val="22"/>
        </w:rPr>
        <w:t>at Stockbridge: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3060"/>
        <w:gridCol w:w="2880"/>
      </w:tblGrid>
      <w:tr w:rsidR="00B50AF9" w:rsidRPr="009A74BB" w:rsidTr="00B50AF9">
        <w:tc>
          <w:tcPr>
            <w:tcW w:w="2448" w:type="dxa"/>
            <w:shd w:val="clear" w:color="auto" w:fill="8DB3E2"/>
          </w:tcPr>
          <w:p w:rsidR="00B50AF9" w:rsidRPr="00C10C27" w:rsidRDefault="00B50AF9" w:rsidP="00003682">
            <w:pPr>
              <w:rPr>
                <w:rFonts w:cs="Arial"/>
                <w:b/>
              </w:rPr>
            </w:pPr>
            <w:r w:rsidRPr="00C10C27">
              <w:rPr>
                <w:rFonts w:cs="Arial"/>
                <w:b/>
              </w:rPr>
              <w:t>Task group</w:t>
            </w:r>
          </w:p>
        </w:tc>
        <w:tc>
          <w:tcPr>
            <w:tcW w:w="3060" w:type="dxa"/>
            <w:shd w:val="clear" w:color="auto" w:fill="8DB3E2"/>
          </w:tcPr>
          <w:p w:rsidR="00B50AF9" w:rsidRPr="00C10C27" w:rsidRDefault="00B50AF9" w:rsidP="00003682">
            <w:pPr>
              <w:rPr>
                <w:rFonts w:cs="Arial"/>
                <w:b/>
              </w:rPr>
            </w:pPr>
            <w:r w:rsidRPr="00C10C27">
              <w:rPr>
                <w:rFonts w:cs="Arial"/>
                <w:b/>
              </w:rPr>
              <w:t xml:space="preserve">Description </w:t>
            </w:r>
          </w:p>
        </w:tc>
        <w:tc>
          <w:tcPr>
            <w:tcW w:w="2880" w:type="dxa"/>
            <w:shd w:val="clear" w:color="auto" w:fill="8DB3E2"/>
          </w:tcPr>
          <w:p w:rsidR="00B50AF9" w:rsidRPr="00C10C27" w:rsidRDefault="00B50AF9" w:rsidP="00003682">
            <w:pPr>
              <w:rPr>
                <w:rFonts w:cs="Arial"/>
                <w:b/>
              </w:rPr>
            </w:pPr>
            <w:r w:rsidRPr="00C10C27">
              <w:rPr>
                <w:rFonts w:cs="Arial"/>
                <w:b/>
              </w:rPr>
              <w:t>INT</w:t>
            </w:r>
          </w:p>
        </w:tc>
      </w:tr>
      <w:tr w:rsidR="00B50AF9" w:rsidRPr="009A74BB" w:rsidTr="00B50AF9">
        <w:tc>
          <w:tcPr>
            <w:tcW w:w="2448" w:type="dxa"/>
            <w:vAlign w:val="bottom"/>
          </w:tcPr>
          <w:p w:rsidR="00B50AF9" w:rsidRPr="009A74BB" w:rsidRDefault="00B50AF9" w:rsidP="00003682">
            <w:pPr>
              <w:rPr>
                <w:rFonts w:cs="Arial"/>
              </w:rPr>
            </w:pPr>
            <w:r w:rsidRPr="009A74BB">
              <w:rPr>
                <w:rFonts w:cs="Arial"/>
                <w:sz w:val="20"/>
              </w:rPr>
              <w:t>A7C</w:t>
            </w:r>
          </w:p>
        </w:tc>
        <w:tc>
          <w:tcPr>
            <w:tcW w:w="3060" w:type="dxa"/>
            <w:vAlign w:val="bottom"/>
          </w:tcPr>
          <w:p w:rsidR="00B50AF9" w:rsidRPr="009A74BB" w:rsidRDefault="00B50AF9" w:rsidP="00003682">
            <w:pPr>
              <w:rPr>
                <w:rFonts w:cs="Arial"/>
              </w:rPr>
            </w:pPr>
            <w:r w:rsidRPr="009A74BB">
              <w:rPr>
                <w:rFonts w:cs="Arial"/>
                <w:sz w:val="20"/>
              </w:rPr>
              <w:t>Annex Case</w:t>
            </w:r>
          </w:p>
        </w:tc>
        <w:tc>
          <w:tcPr>
            <w:tcW w:w="2880" w:type="dxa"/>
            <w:vAlign w:val="bottom"/>
          </w:tcPr>
          <w:p w:rsidR="00B50AF9" w:rsidRPr="009A74BB" w:rsidRDefault="00B50AF9" w:rsidP="00003682">
            <w:pPr>
              <w:rPr>
                <w:rFonts w:cs="Arial"/>
              </w:rPr>
            </w:pPr>
            <w:r w:rsidRPr="009A74BB">
              <w:rPr>
                <w:rFonts w:cs="Arial"/>
                <w:sz w:val="20"/>
              </w:rPr>
              <w:t>INT1-Case/ INT53-C</w:t>
            </w:r>
          </w:p>
        </w:tc>
      </w:tr>
      <w:tr w:rsidR="00B50AF9" w:rsidRPr="009A74BB" w:rsidTr="00B50AF9">
        <w:tc>
          <w:tcPr>
            <w:tcW w:w="2448" w:type="dxa"/>
            <w:vAlign w:val="bottom"/>
          </w:tcPr>
          <w:p w:rsidR="00B50AF9" w:rsidRPr="009A74BB" w:rsidRDefault="00B50AF9" w:rsidP="00003682">
            <w:pPr>
              <w:rPr>
                <w:rFonts w:cs="Arial"/>
              </w:rPr>
            </w:pPr>
            <w:r w:rsidRPr="009A74BB">
              <w:rPr>
                <w:rFonts w:cs="Arial"/>
                <w:sz w:val="20"/>
              </w:rPr>
              <w:t>A7P</w:t>
            </w:r>
          </w:p>
        </w:tc>
        <w:tc>
          <w:tcPr>
            <w:tcW w:w="3060" w:type="dxa"/>
            <w:vAlign w:val="bottom"/>
          </w:tcPr>
          <w:p w:rsidR="00B50AF9" w:rsidRPr="009A74BB" w:rsidRDefault="00B50AF9" w:rsidP="00003682">
            <w:pPr>
              <w:rPr>
                <w:rFonts w:cs="Arial"/>
              </w:rPr>
            </w:pPr>
            <w:r w:rsidRPr="009A74BB">
              <w:rPr>
                <w:rFonts w:cs="Arial"/>
                <w:sz w:val="20"/>
              </w:rPr>
              <w:t>Annex Pallet</w:t>
            </w:r>
          </w:p>
        </w:tc>
        <w:tc>
          <w:tcPr>
            <w:tcW w:w="2880" w:type="dxa"/>
            <w:vAlign w:val="bottom"/>
          </w:tcPr>
          <w:p w:rsidR="00B50AF9" w:rsidRPr="009A74BB" w:rsidRDefault="00B50AF9" w:rsidP="00003682">
            <w:pPr>
              <w:rPr>
                <w:rFonts w:cs="Arial"/>
              </w:rPr>
            </w:pPr>
            <w:r w:rsidRPr="009A74BB">
              <w:rPr>
                <w:rFonts w:cs="Arial"/>
                <w:sz w:val="20"/>
              </w:rPr>
              <w:t>INT1-Pallet/ INT53-P</w:t>
            </w:r>
          </w:p>
        </w:tc>
      </w:tr>
      <w:tr w:rsidR="00B50AF9" w:rsidRPr="009A74BB" w:rsidTr="00B50AF9">
        <w:tc>
          <w:tcPr>
            <w:tcW w:w="2448" w:type="dxa"/>
            <w:vAlign w:val="bottom"/>
          </w:tcPr>
          <w:p w:rsidR="00B50AF9" w:rsidRPr="009A74BB" w:rsidRDefault="00B50AF9" w:rsidP="00003682">
            <w:pPr>
              <w:rPr>
                <w:rFonts w:cs="Arial"/>
              </w:rPr>
            </w:pPr>
            <w:r w:rsidRPr="009A74BB">
              <w:rPr>
                <w:rFonts w:cs="Arial"/>
                <w:sz w:val="20"/>
              </w:rPr>
              <w:t>A7U</w:t>
            </w:r>
          </w:p>
        </w:tc>
        <w:tc>
          <w:tcPr>
            <w:tcW w:w="3060" w:type="dxa"/>
            <w:vAlign w:val="bottom"/>
          </w:tcPr>
          <w:p w:rsidR="00B50AF9" w:rsidRPr="009A74BB" w:rsidRDefault="00B50AF9" w:rsidP="00003682">
            <w:pPr>
              <w:rPr>
                <w:rFonts w:cs="Arial"/>
              </w:rPr>
            </w:pPr>
            <w:r w:rsidRPr="009A74BB">
              <w:rPr>
                <w:rFonts w:cs="Arial"/>
                <w:sz w:val="20"/>
              </w:rPr>
              <w:t>Annex Unit</w:t>
            </w:r>
          </w:p>
        </w:tc>
        <w:tc>
          <w:tcPr>
            <w:tcW w:w="2880" w:type="dxa"/>
            <w:vAlign w:val="bottom"/>
          </w:tcPr>
          <w:p w:rsidR="00B50AF9" w:rsidRPr="009A74BB" w:rsidRDefault="00B50AF9" w:rsidP="00003682">
            <w:pPr>
              <w:rPr>
                <w:rFonts w:cs="Arial"/>
              </w:rPr>
            </w:pPr>
            <w:r w:rsidRPr="009A74BB">
              <w:rPr>
                <w:rFonts w:cs="Arial"/>
                <w:sz w:val="20"/>
              </w:rPr>
              <w:t>INT1-Unit/ INT54</w:t>
            </w:r>
          </w:p>
        </w:tc>
      </w:tr>
      <w:tr w:rsidR="00B50AF9" w:rsidRPr="009A74BB" w:rsidTr="00B50AF9">
        <w:tc>
          <w:tcPr>
            <w:tcW w:w="2448" w:type="dxa"/>
            <w:vAlign w:val="bottom"/>
          </w:tcPr>
          <w:p w:rsidR="00B50AF9" w:rsidRPr="009A74BB" w:rsidRDefault="00B50AF9" w:rsidP="00003682">
            <w:pPr>
              <w:rPr>
                <w:rFonts w:cs="Arial"/>
              </w:rPr>
            </w:pPr>
            <w:r w:rsidRPr="009A74BB">
              <w:rPr>
                <w:rFonts w:cs="Arial"/>
                <w:sz w:val="20"/>
              </w:rPr>
              <w:t>BLC</w:t>
            </w:r>
          </w:p>
        </w:tc>
        <w:tc>
          <w:tcPr>
            <w:tcW w:w="3060" w:type="dxa"/>
            <w:vAlign w:val="bottom"/>
          </w:tcPr>
          <w:p w:rsidR="00B50AF9" w:rsidRPr="009A74BB" w:rsidRDefault="00B50AF9" w:rsidP="00003682">
            <w:pPr>
              <w:rPr>
                <w:rFonts w:cs="Arial"/>
              </w:rPr>
            </w:pPr>
            <w:r w:rsidRPr="009A74BB">
              <w:rPr>
                <w:rFonts w:cs="Arial"/>
                <w:sz w:val="20"/>
              </w:rPr>
              <w:t>Bulk Case</w:t>
            </w:r>
          </w:p>
        </w:tc>
        <w:tc>
          <w:tcPr>
            <w:tcW w:w="2880" w:type="dxa"/>
            <w:vAlign w:val="bottom"/>
          </w:tcPr>
          <w:p w:rsidR="00B50AF9" w:rsidRPr="009A74BB" w:rsidRDefault="00B50AF9" w:rsidP="00003682">
            <w:pPr>
              <w:rPr>
                <w:rFonts w:cs="Arial"/>
              </w:rPr>
            </w:pPr>
            <w:r w:rsidRPr="009A74BB">
              <w:rPr>
                <w:rFonts w:cs="Arial"/>
                <w:sz w:val="20"/>
              </w:rPr>
              <w:t>INT1-Case</w:t>
            </w:r>
          </w:p>
        </w:tc>
      </w:tr>
      <w:tr w:rsidR="00B50AF9" w:rsidRPr="009A74BB" w:rsidTr="00B50AF9">
        <w:tc>
          <w:tcPr>
            <w:tcW w:w="2448" w:type="dxa"/>
            <w:vAlign w:val="bottom"/>
          </w:tcPr>
          <w:p w:rsidR="00B50AF9" w:rsidRPr="009A74BB" w:rsidRDefault="00B50AF9" w:rsidP="00003682">
            <w:pPr>
              <w:rPr>
                <w:rFonts w:cs="Arial"/>
              </w:rPr>
            </w:pPr>
            <w:r w:rsidRPr="009A74BB">
              <w:rPr>
                <w:rFonts w:cs="Arial"/>
                <w:sz w:val="20"/>
              </w:rPr>
              <w:t>BLP</w:t>
            </w:r>
          </w:p>
        </w:tc>
        <w:tc>
          <w:tcPr>
            <w:tcW w:w="3060" w:type="dxa"/>
            <w:vAlign w:val="bottom"/>
          </w:tcPr>
          <w:p w:rsidR="00B50AF9" w:rsidRPr="009A74BB" w:rsidRDefault="00B50AF9" w:rsidP="00003682">
            <w:pPr>
              <w:rPr>
                <w:rFonts w:cs="Arial"/>
              </w:rPr>
            </w:pPr>
            <w:r w:rsidRPr="009A74BB">
              <w:rPr>
                <w:rFonts w:cs="Arial"/>
                <w:sz w:val="20"/>
              </w:rPr>
              <w:t>Bulk Pallet</w:t>
            </w:r>
          </w:p>
        </w:tc>
        <w:tc>
          <w:tcPr>
            <w:tcW w:w="2880" w:type="dxa"/>
            <w:vAlign w:val="bottom"/>
          </w:tcPr>
          <w:p w:rsidR="00B50AF9" w:rsidRPr="009A74BB" w:rsidRDefault="00B50AF9" w:rsidP="00003682">
            <w:pPr>
              <w:rPr>
                <w:rFonts w:cs="Arial"/>
              </w:rPr>
            </w:pPr>
            <w:r w:rsidRPr="009A74BB">
              <w:rPr>
                <w:rFonts w:cs="Arial"/>
                <w:sz w:val="20"/>
              </w:rPr>
              <w:t>INT1-Pallet</w:t>
            </w:r>
          </w:p>
        </w:tc>
      </w:tr>
      <w:tr w:rsidR="00B50AF9" w:rsidRPr="009A74BB" w:rsidTr="00B50AF9">
        <w:tc>
          <w:tcPr>
            <w:tcW w:w="2448" w:type="dxa"/>
            <w:vAlign w:val="bottom"/>
          </w:tcPr>
          <w:p w:rsidR="00B50AF9" w:rsidRPr="009A74BB" w:rsidRDefault="00B50AF9" w:rsidP="00003682">
            <w:pPr>
              <w:rPr>
                <w:rFonts w:cs="Arial"/>
              </w:rPr>
            </w:pPr>
            <w:r w:rsidRPr="009A74BB">
              <w:rPr>
                <w:rFonts w:cs="Arial"/>
                <w:sz w:val="20"/>
              </w:rPr>
              <w:t>BLU</w:t>
            </w:r>
          </w:p>
        </w:tc>
        <w:tc>
          <w:tcPr>
            <w:tcW w:w="3060" w:type="dxa"/>
            <w:vAlign w:val="bottom"/>
          </w:tcPr>
          <w:p w:rsidR="00B50AF9" w:rsidRPr="009A74BB" w:rsidRDefault="00B50AF9" w:rsidP="00003682">
            <w:pPr>
              <w:rPr>
                <w:rFonts w:cs="Arial"/>
              </w:rPr>
            </w:pPr>
            <w:r w:rsidRPr="009A74BB">
              <w:rPr>
                <w:rFonts w:cs="Arial"/>
                <w:sz w:val="20"/>
              </w:rPr>
              <w:t>Bulk Unit</w:t>
            </w:r>
          </w:p>
        </w:tc>
        <w:tc>
          <w:tcPr>
            <w:tcW w:w="2880" w:type="dxa"/>
            <w:vAlign w:val="bottom"/>
          </w:tcPr>
          <w:p w:rsidR="00B50AF9" w:rsidRPr="009A74BB" w:rsidRDefault="00B50AF9" w:rsidP="00003682">
            <w:pPr>
              <w:rPr>
                <w:rFonts w:cs="Arial"/>
              </w:rPr>
            </w:pPr>
            <w:r w:rsidRPr="009A74BB">
              <w:rPr>
                <w:rFonts w:cs="Arial"/>
                <w:sz w:val="20"/>
              </w:rPr>
              <w:t xml:space="preserve">INT1-Unit </w:t>
            </w:r>
          </w:p>
        </w:tc>
      </w:tr>
      <w:tr w:rsidR="00B50AF9" w:rsidRPr="009A74BB" w:rsidTr="00B50AF9">
        <w:tc>
          <w:tcPr>
            <w:tcW w:w="2448" w:type="dxa"/>
            <w:vAlign w:val="bottom"/>
          </w:tcPr>
          <w:p w:rsidR="00B50AF9" w:rsidRPr="009A74BB" w:rsidRDefault="00B50AF9" w:rsidP="00003682">
            <w:pPr>
              <w:rPr>
                <w:rFonts w:cs="Arial"/>
              </w:rPr>
            </w:pPr>
            <w:r w:rsidRPr="009A74BB">
              <w:rPr>
                <w:rFonts w:cs="Arial"/>
                <w:sz w:val="20"/>
              </w:rPr>
              <w:t>CAS</w:t>
            </w:r>
          </w:p>
        </w:tc>
        <w:tc>
          <w:tcPr>
            <w:tcW w:w="3060" w:type="dxa"/>
            <w:vAlign w:val="bottom"/>
          </w:tcPr>
          <w:p w:rsidR="00B50AF9" w:rsidRPr="009A74BB" w:rsidRDefault="00B50AF9" w:rsidP="00003682">
            <w:pPr>
              <w:rPr>
                <w:rFonts w:cs="Arial"/>
              </w:rPr>
            </w:pPr>
            <w:r w:rsidRPr="009A74BB">
              <w:rPr>
                <w:rFonts w:cs="Arial"/>
                <w:sz w:val="20"/>
              </w:rPr>
              <w:t>Case</w:t>
            </w:r>
          </w:p>
        </w:tc>
        <w:tc>
          <w:tcPr>
            <w:tcW w:w="2880" w:type="dxa"/>
            <w:vAlign w:val="bottom"/>
          </w:tcPr>
          <w:p w:rsidR="00B50AF9" w:rsidRPr="009A74BB" w:rsidRDefault="00B50AF9" w:rsidP="00003682">
            <w:pPr>
              <w:rPr>
                <w:rFonts w:cs="Arial"/>
              </w:rPr>
            </w:pPr>
            <w:r w:rsidRPr="009A74BB">
              <w:rPr>
                <w:rFonts w:cs="Arial"/>
                <w:sz w:val="20"/>
              </w:rPr>
              <w:t>1, 11, 53, 300, 303</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CC</w:t>
            </w:r>
          </w:p>
        </w:tc>
        <w:tc>
          <w:tcPr>
            <w:tcW w:w="3060" w:type="dxa"/>
            <w:vAlign w:val="bottom"/>
          </w:tcPr>
          <w:p w:rsidR="00B50AF9" w:rsidRPr="009A74BB" w:rsidRDefault="00B50AF9" w:rsidP="00003682">
            <w:pPr>
              <w:rPr>
                <w:rFonts w:cs="Arial"/>
                <w:sz w:val="20"/>
              </w:rPr>
            </w:pPr>
            <w:r>
              <w:rPr>
                <w:rFonts w:cs="Arial"/>
                <w:sz w:val="20"/>
              </w:rPr>
              <w:t>Cycle Count</w:t>
            </w:r>
          </w:p>
        </w:tc>
        <w:tc>
          <w:tcPr>
            <w:tcW w:w="2880" w:type="dxa"/>
            <w:vAlign w:val="bottom"/>
          </w:tcPr>
          <w:p w:rsidR="00B50AF9" w:rsidRPr="009A74BB" w:rsidRDefault="00B50AF9" w:rsidP="00003682">
            <w:pPr>
              <w:rPr>
                <w:rFonts w:cs="Arial"/>
                <w:sz w:val="20"/>
              </w:rPr>
            </w:pPr>
            <w:r>
              <w:rPr>
                <w:rFonts w:cs="Arial"/>
                <w:sz w:val="20"/>
              </w:rPr>
              <w:t>100, 101</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FCS</w:t>
            </w:r>
          </w:p>
        </w:tc>
        <w:tc>
          <w:tcPr>
            <w:tcW w:w="3060" w:type="dxa"/>
            <w:vAlign w:val="bottom"/>
          </w:tcPr>
          <w:p w:rsidR="00B50AF9" w:rsidRPr="009A74BB" w:rsidRDefault="00B50AF9" w:rsidP="00003682">
            <w:pPr>
              <w:rPr>
                <w:rFonts w:cs="Arial"/>
                <w:sz w:val="20"/>
              </w:rPr>
            </w:pPr>
            <w:r>
              <w:rPr>
                <w:rFonts w:cs="Arial"/>
                <w:sz w:val="20"/>
              </w:rPr>
              <w:t>Full Cases</w:t>
            </w:r>
          </w:p>
        </w:tc>
        <w:tc>
          <w:tcPr>
            <w:tcW w:w="2880" w:type="dxa"/>
            <w:vAlign w:val="bottom"/>
          </w:tcPr>
          <w:p w:rsidR="00B50AF9" w:rsidRPr="009A74BB" w:rsidRDefault="00B50AF9" w:rsidP="00003682">
            <w:pPr>
              <w:rPr>
                <w:rFonts w:cs="Arial"/>
                <w:sz w:val="20"/>
              </w:rPr>
            </w:pPr>
            <w:r>
              <w:rPr>
                <w:rFonts w:cs="Arial"/>
                <w:sz w:val="20"/>
              </w:rPr>
              <w:t>INT2, INT502, INT503</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P1C</w:t>
            </w:r>
          </w:p>
        </w:tc>
        <w:tc>
          <w:tcPr>
            <w:tcW w:w="3060" w:type="dxa"/>
            <w:vAlign w:val="bottom"/>
          </w:tcPr>
          <w:p w:rsidR="00B50AF9" w:rsidRPr="009A74BB" w:rsidRDefault="00B50AF9" w:rsidP="00003682">
            <w:pPr>
              <w:rPr>
                <w:rFonts w:cs="Arial"/>
                <w:sz w:val="20"/>
              </w:rPr>
            </w:pPr>
            <w:r>
              <w:rPr>
                <w:rFonts w:cs="Arial"/>
                <w:sz w:val="20"/>
              </w:rPr>
              <w:t>Pick Mod 1 Case</w:t>
            </w:r>
          </w:p>
        </w:tc>
        <w:tc>
          <w:tcPr>
            <w:tcW w:w="2880" w:type="dxa"/>
            <w:vAlign w:val="bottom"/>
          </w:tcPr>
          <w:p w:rsidR="00B50AF9" w:rsidRPr="009A74BB" w:rsidRDefault="00B50AF9" w:rsidP="00003682">
            <w:pPr>
              <w:rPr>
                <w:rFonts w:cs="Arial"/>
                <w:sz w:val="20"/>
              </w:rPr>
            </w:pPr>
            <w:r>
              <w:rPr>
                <w:rFonts w:cs="Arial"/>
                <w:sz w:val="20"/>
              </w:rPr>
              <w:t>INT1-Case</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P1P</w:t>
            </w:r>
          </w:p>
        </w:tc>
        <w:tc>
          <w:tcPr>
            <w:tcW w:w="3060" w:type="dxa"/>
            <w:vAlign w:val="bottom"/>
          </w:tcPr>
          <w:p w:rsidR="00B50AF9" w:rsidRPr="009A74BB" w:rsidRDefault="00B50AF9" w:rsidP="00003682">
            <w:pPr>
              <w:rPr>
                <w:rFonts w:cs="Arial"/>
                <w:sz w:val="20"/>
              </w:rPr>
            </w:pPr>
            <w:r>
              <w:rPr>
                <w:rFonts w:cs="Arial"/>
                <w:sz w:val="20"/>
              </w:rPr>
              <w:t>Pick Mod 1 Pallet</w:t>
            </w:r>
          </w:p>
        </w:tc>
        <w:tc>
          <w:tcPr>
            <w:tcW w:w="2880" w:type="dxa"/>
            <w:vAlign w:val="bottom"/>
          </w:tcPr>
          <w:p w:rsidR="00B50AF9" w:rsidRPr="009A74BB" w:rsidRDefault="00B50AF9" w:rsidP="00003682">
            <w:pPr>
              <w:rPr>
                <w:rFonts w:cs="Arial"/>
                <w:sz w:val="20"/>
              </w:rPr>
            </w:pPr>
            <w:r>
              <w:rPr>
                <w:rFonts w:cs="Arial"/>
                <w:sz w:val="20"/>
              </w:rPr>
              <w:t>INT1-Pallet</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P1U</w:t>
            </w:r>
          </w:p>
        </w:tc>
        <w:tc>
          <w:tcPr>
            <w:tcW w:w="3060" w:type="dxa"/>
            <w:vAlign w:val="bottom"/>
          </w:tcPr>
          <w:p w:rsidR="00B50AF9" w:rsidRPr="009A74BB" w:rsidRDefault="00B50AF9" w:rsidP="00003682">
            <w:pPr>
              <w:rPr>
                <w:rFonts w:cs="Arial"/>
                <w:sz w:val="20"/>
              </w:rPr>
            </w:pPr>
            <w:r>
              <w:rPr>
                <w:rFonts w:cs="Arial"/>
                <w:sz w:val="20"/>
              </w:rPr>
              <w:t>Pick Mod 1 Unit</w:t>
            </w:r>
          </w:p>
        </w:tc>
        <w:tc>
          <w:tcPr>
            <w:tcW w:w="2880" w:type="dxa"/>
            <w:vAlign w:val="bottom"/>
          </w:tcPr>
          <w:p w:rsidR="00B50AF9" w:rsidRPr="009A74BB" w:rsidRDefault="00B50AF9" w:rsidP="00003682">
            <w:pPr>
              <w:rPr>
                <w:rFonts w:cs="Arial"/>
                <w:sz w:val="20"/>
              </w:rPr>
            </w:pPr>
            <w:r>
              <w:rPr>
                <w:rFonts w:cs="Arial"/>
                <w:sz w:val="20"/>
              </w:rPr>
              <w:t>INT1-Unit</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P2C</w:t>
            </w:r>
          </w:p>
        </w:tc>
        <w:tc>
          <w:tcPr>
            <w:tcW w:w="3060" w:type="dxa"/>
            <w:vAlign w:val="bottom"/>
          </w:tcPr>
          <w:p w:rsidR="00B50AF9" w:rsidRPr="009A74BB" w:rsidRDefault="00B50AF9" w:rsidP="00003682">
            <w:pPr>
              <w:rPr>
                <w:rFonts w:cs="Arial"/>
                <w:sz w:val="20"/>
              </w:rPr>
            </w:pPr>
            <w:r>
              <w:rPr>
                <w:rFonts w:cs="Arial"/>
                <w:sz w:val="20"/>
              </w:rPr>
              <w:t>Pick Mod 2 Case</w:t>
            </w:r>
          </w:p>
        </w:tc>
        <w:tc>
          <w:tcPr>
            <w:tcW w:w="2880" w:type="dxa"/>
            <w:vAlign w:val="bottom"/>
          </w:tcPr>
          <w:p w:rsidR="00B50AF9" w:rsidRPr="009A74BB" w:rsidRDefault="00B50AF9" w:rsidP="00003682">
            <w:pPr>
              <w:rPr>
                <w:rFonts w:cs="Arial"/>
                <w:sz w:val="20"/>
              </w:rPr>
            </w:pPr>
            <w:r>
              <w:rPr>
                <w:rFonts w:cs="Arial"/>
                <w:sz w:val="20"/>
              </w:rPr>
              <w:t>INT1-Case</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P2P</w:t>
            </w:r>
          </w:p>
        </w:tc>
        <w:tc>
          <w:tcPr>
            <w:tcW w:w="3060" w:type="dxa"/>
            <w:vAlign w:val="bottom"/>
          </w:tcPr>
          <w:p w:rsidR="00B50AF9" w:rsidRPr="009A74BB" w:rsidRDefault="00B50AF9" w:rsidP="00003682">
            <w:pPr>
              <w:rPr>
                <w:rFonts w:cs="Arial"/>
                <w:sz w:val="20"/>
              </w:rPr>
            </w:pPr>
            <w:r>
              <w:rPr>
                <w:rFonts w:cs="Arial"/>
                <w:sz w:val="20"/>
              </w:rPr>
              <w:t>Pick Mod 2 Pallet</w:t>
            </w:r>
          </w:p>
        </w:tc>
        <w:tc>
          <w:tcPr>
            <w:tcW w:w="2880" w:type="dxa"/>
            <w:vAlign w:val="bottom"/>
          </w:tcPr>
          <w:p w:rsidR="00B50AF9" w:rsidRPr="009A74BB" w:rsidRDefault="00B50AF9" w:rsidP="00003682">
            <w:pPr>
              <w:rPr>
                <w:rFonts w:cs="Arial"/>
                <w:sz w:val="20"/>
              </w:rPr>
            </w:pPr>
            <w:r>
              <w:rPr>
                <w:rFonts w:cs="Arial"/>
                <w:sz w:val="20"/>
              </w:rPr>
              <w:t>INT1-Pallet</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P3C</w:t>
            </w:r>
          </w:p>
        </w:tc>
        <w:tc>
          <w:tcPr>
            <w:tcW w:w="3060" w:type="dxa"/>
            <w:vAlign w:val="bottom"/>
          </w:tcPr>
          <w:p w:rsidR="00B50AF9" w:rsidRPr="009A74BB" w:rsidRDefault="00B50AF9" w:rsidP="00003682">
            <w:pPr>
              <w:rPr>
                <w:rFonts w:cs="Arial"/>
                <w:sz w:val="20"/>
              </w:rPr>
            </w:pPr>
            <w:r>
              <w:rPr>
                <w:rFonts w:cs="Arial"/>
                <w:sz w:val="20"/>
              </w:rPr>
              <w:t>Pick Mod 3 Case</w:t>
            </w:r>
          </w:p>
        </w:tc>
        <w:tc>
          <w:tcPr>
            <w:tcW w:w="2880" w:type="dxa"/>
            <w:vAlign w:val="bottom"/>
          </w:tcPr>
          <w:p w:rsidR="00B50AF9" w:rsidRPr="009A74BB" w:rsidRDefault="00B50AF9" w:rsidP="00003682">
            <w:pPr>
              <w:rPr>
                <w:rFonts w:cs="Arial"/>
                <w:sz w:val="20"/>
              </w:rPr>
            </w:pPr>
            <w:r>
              <w:rPr>
                <w:rFonts w:cs="Arial"/>
                <w:sz w:val="20"/>
              </w:rPr>
              <w:t>INT1-Case</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P3P</w:t>
            </w:r>
          </w:p>
        </w:tc>
        <w:tc>
          <w:tcPr>
            <w:tcW w:w="3060" w:type="dxa"/>
            <w:vAlign w:val="bottom"/>
          </w:tcPr>
          <w:p w:rsidR="00B50AF9" w:rsidRPr="009A74BB" w:rsidRDefault="00B50AF9" w:rsidP="00003682">
            <w:pPr>
              <w:rPr>
                <w:rFonts w:cs="Arial"/>
                <w:sz w:val="20"/>
              </w:rPr>
            </w:pPr>
            <w:r>
              <w:rPr>
                <w:rFonts w:cs="Arial"/>
                <w:sz w:val="20"/>
              </w:rPr>
              <w:t>Pick Mod 3 Pallet</w:t>
            </w:r>
          </w:p>
        </w:tc>
        <w:tc>
          <w:tcPr>
            <w:tcW w:w="2880" w:type="dxa"/>
            <w:vAlign w:val="bottom"/>
          </w:tcPr>
          <w:p w:rsidR="00B50AF9" w:rsidRPr="009A74BB" w:rsidRDefault="00B50AF9" w:rsidP="00003682">
            <w:pPr>
              <w:rPr>
                <w:rFonts w:cs="Arial"/>
                <w:sz w:val="20"/>
              </w:rPr>
            </w:pPr>
            <w:r>
              <w:rPr>
                <w:rFonts w:cs="Arial"/>
                <w:sz w:val="20"/>
              </w:rPr>
              <w:t>INT1-Pallet</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P4C</w:t>
            </w:r>
          </w:p>
        </w:tc>
        <w:tc>
          <w:tcPr>
            <w:tcW w:w="3060" w:type="dxa"/>
            <w:vAlign w:val="bottom"/>
          </w:tcPr>
          <w:p w:rsidR="00B50AF9" w:rsidRPr="009A74BB" w:rsidRDefault="00B50AF9" w:rsidP="00003682">
            <w:pPr>
              <w:rPr>
                <w:rFonts w:cs="Arial"/>
                <w:sz w:val="20"/>
              </w:rPr>
            </w:pPr>
            <w:r>
              <w:rPr>
                <w:rFonts w:cs="Arial"/>
                <w:sz w:val="20"/>
              </w:rPr>
              <w:t>Pick Mod 4 Case</w:t>
            </w:r>
          </w:p>
        </w:tc>
        <w:tc>
          <w:tcPr>
            <w:tcW w:w="2880" w:type="dxa"/>
            <w:vAlign w:val="bottom"/>
          </w:tcPr>
          <w:p w:rsidR="00B50AF9" w:rsidRPr="009A74BB" w:rsidRDefault="00B50AF9" w:rsidP="00003682">
            <w:pPr>
              <w:rPr>
                <w:rFonts w:cs="Arial"/>
                <w:sz w:val="20"/>
              </w:rPr>
            </w:pPr>
            <w:r>
              <w:rPr>
                <w:rFonts w:cs="Arial"/>
                <w:sz w:val="20"/>
              </w:rPr>
              <w:t>INT1-Case</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PA3</w:t>
            </w:r>
          </w:p>
        </w:tc>
        <w:tc>
          <w:tcPr>
            <w:tcW w:w="3060" w:type="dxa"/>
            <w:vAlign w:val="bottom"/>
          </w:tcPr>
          <w:p w:rsidR="00B50AF9" w:rsidRPr="009A74BB" w:rsidRDefault="00B50AF9" w:rsidP="00003682">
            <w:pPr>
              <w:rPr>
                <w:rFonts w:cs="Arial"/>
                <w:sz w:val="20"/>
              </w:rPr>
            </w:pPr>
            <w:r>
              <w:rPr>
                <w:rFonts w:cs="Arial"/>
                <w:sz w:val="20"/>
              </w:rPr>
              <w:t>Pack from Active PM3</w:t>
            </w:r>
          </w:p>
        </w:tc>
        <w:tc>
          <w:tcPr>
            <w:tcW w:w="2880" w:type="dxa"/>
            <w:vAlign w:val="bottom"/>
          </w:tcPr>
          <w:p w:rsidR="00B50AF9" w:rsidRPr="009A74BB" w:rsidRDefault="00B50AF9" w:rsidP="00003682">
            <w:pPr>
              <w:rPr>
                <w:rFonts w:cs="Arial"/>
                <w:sz w:val="20"/>
              </w:rPr>
            </w:pPr>
            <w:r>
              <w:rPr>
                <w:rFonts w:cs="Arial"/>
                <w:sz w:val="20"/>
              </w:rPr>
              <w:t>INT40/42</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PA4</w:t>
            </w:r>
          </w:p>
        </w:tc>
        <w:tc>
          <w:tcPr>
            <w:tcW w:w="3060" w:type="dxa"/>
            <w:vAlign w:val="bottom"/>
          </w:tcPr>
          <w:p w:rsidR="00B50AF9" w:rsidRPr="009A74BB" w:rsidRDefault="00B50AF9" w:rsidP="00003682">
            <w:pPr>
              <w:rPr>
                <w:rFonts w:cs="Arial"/>
                <w:sz w:val="20"/>
              </w:rPr>
            </w:pPr>
            <w:r>
              <w:rPr>
                <w:rFonts w:cs="Arial"/>
                <w:sz w:val="20"/>
              </w:rPr>
              <w:t>Pack from Active PM4</w:t>
            </w:r>
          </w:p>
        </w:tc>
        <w:tc>
          <w:tcPr>
            <w:tcW w:w="2880" w:type="dxa"/>
            <w:vAlign w:val="bottom"/>
          </w:tcPr>
          <w:p w:rsidR="00B50AF9" w:rsidRPr="009A74BB" w:rsidRDefault="00B50AF9" w:rsidP="00003682">
            <w:pPr>
              <w:rPr>
                <w:rFonts w:cs="Arial"/>
                <w:sz w:val="20"/>
              </w:rPr>
            </w:pPr>
            <w:r>
              <w:rPr>
                <w:rFonts w:cs="Arial"/>
                <w:sz w:val="20"/>
              </w:rPr>
              <w:t>INT40/42</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PCK</w:t>
            </w:r>
          </w:p>
        </w:tc>
        <w:tc>
          <w:tcPr>
            <w:tcW w:w="3060" w:type="dxa"/>
            <w:vAlign w:val="bottom"/>
          </w:tcPr>
          <w:p w:rsidR="00B50AF9" w:rsidRPr="009A74BB" w:rsidRDefault="00B50AF9" w:rsidP="00003682">
            <w:pPr>
              <w:rPr>
                <w:rFonts w:cs="Arial"/>
                <w:sz w:val="20"/>
              </w:rPr>
            </w:pPr>
            <w:r>
              <w:rPr>
                <w:rFonts w:cs="Arial"/>
                <w:sz w:val="20"/>
              </w:rPr>
              <w:t>Packing Mod 4 &amp; Wall</w:t>
            </w:r>
          </w:p>
        </w:tc>
        <w:tc>
          <w:tcPr>
            <w:tcW w:w="2880" w:type="dxa"/>
            <w:vAlign w:val="bottom"/>
          </w:tcPr>
          <w:p w:rsidR="00B50AF9" w:rsidRPr="009A74BB" w:rsidRDefault="00B50AF9" w:rsidP="00003682">
            <w:pPr>
              <w:rPr>
                <w:rFonts w:cs="Arial"/>
                <w:sz w:val="20"/>
              </w:rPr>
            </w:pPr>
            <w:r>
              <w:rPr>
                <w:rFonts w:cs="Arial"/>
                <w:sz w:val="20"/>
              </w:rPr>
              <w:t>INT50</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PLT</w:t>
            </w:r>
          </w:p>
        </w:tc>
        <w:tc>
          <w:tcPr>
            <w:tcW w:w="3060" w:type="dxa"/>
            <w:vAlign w:val="bottom"/>
          </w:tcPr>
          <w:p w:rsidR="00B50AF9" w:rsidRPr="009A74BB" w:rsidRDefault="00B50AF9" w:rsidP="00003682">
            <w:pPr>
              <w:rPr>
                <w:rFonts w:cs="Arial"/>
                <w:sz w:val="20"/>
              </w:rPr>
            </w:pPr>
            <w:r>
              <w:rPr>
                <w:rFonts w:cs="Arial"/>
                <w:sz w:val="20"/>
              </w:rPr>
              <w:t>Pallet Pull</w:t>
            </w:r>
          </w:p>
        </w:tc>
        <w:tc>
          <w:tcPr>
            <w:tcW w:w="2880" w:type="dxa"/>
            <w:vAlign w:val="bottom"/>
          </w:tcPr>
          <w:p w:rsidR="00B50AF9" w:rsidRPr="009A74BB" w:rsidRDefault="00B50AF9" w:rsidP="00003682">
            <w:pPr>
              <w:rPr>
                <w:rFonts w:cs="Arial"/>
                <w:sz w:val="20"/>
              </w:rPr>
            </w:pPr>
            <w:r>
              <w:rPr>
                <w:rFonts w:cs="Arial"/>
                <w:sz w:val="20"/>
              </w:rPr>
              <w:t>1, 11, 53, 300, 303</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PPL</w:t>
            </w:r>
          </w:p>
        </w:tc>
        <w:tc>
          <w:tcPr>
            <w:tcW w:w="3060" w:type="dxa"/>
            <w:vAlign w:val="bottom"/>
          </w:tcPr>
          <w:p w:rsidR="00B50AF9" w:rsidRPr="009A74BB" w:rsidRDefault="00B50AF9" w:rsidP="00003682">
            <w:pPr>
              <w:rPr>
                <w:rFonts w:cs="Arial"/>
                <w:sz w:val="20"/>
              </w:rPr>
            </w:pPr>
            <w:r>
              <w:rPr>
                <w:rFonts w:cs="Arial"/>
                <w:sz w:val="20"/>
              </w:rPr>
              <w:t>Partial Pull</w:t>
            </w:r>
          </w:p>
        </w:tc>
        <w:tc>
          <w:tcPr>
            <w:tcW w:w="2880" w:type="dxa"/>
            <w:vAlign w:val="bottom"/>
          </w:tcPr>
          <w:p w:rsidR="00B50AF9" w:rsidRPr="009A74BB" w:rsidRDefault="00B50AF9" w:rsidP="00003682">
            <w:pPr>
              <w:rPr>
                <w:rFonts w:cs="Arial"/>
                <w:sz w:val="20"/>
              </w:rPr>
            </w:pPr>
            <w:r>
              <w:rPr>
                <w:rFonts w:cs="Arial"/>
                <w:sz w:val="20"/>
              </w:rPr>
              <w:t>INT1</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PWP</w:t>
            </w:r>
          </w:p>
        </w:tc>
        <w:tc>
          <w:tcPr>
            <w:tcW w:w="3060" w:type="dxa"/>
            <w:vAlign w:val="bottom"/>
          </w:tcPr>
          <w:p w:rsidR="00B50AF9" w:rsidRPr="009A74BB" w:rsidRDefault="00B50AF9" w:rsidP="00003682">
            <w:pPr>
              <w:rPr>
                <w:rFonts w:cs="Arial"/>
                <w:sz w:val="20"/>
              </w:rPr>
            </w:pPr>
            <w:r>
              <w:rPr>
                <w:rFonts w:cs="Arial"/>
                <w:sz w:val="20"/>
              </w:rPr>
              <w:t>Active to Pick Wall</w:t>
            </w:r>
          </w:p>
        </w:tc>
        <w:tc>
          <w:tcPr>
            <w:tcW w:w="2880" w:type="dxa"/>
            <w:vAlign w:val="bottom"/>
          </w:tcPr>
          <w:p w:rsidR="00B50AF9" w:rsidRPr="009A74BB" w:rsidRDefault="00B50AF9" w:rsidP="00003682">
            <w:pPr>
              <w:rPr>
                <w:rFonts w:cs="Arial"/>
                <w:sz w:val="20"/>
              </w:rPr>
            </w:pPr>
            <w:r>
              <w:rPr>
                <w:rFonts w:cs="Arial"/>
                <w:sz w:val="20"/>
              </w:rPr>
              <w:t>INT40/42</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PWR</w:t>
            </w:r>
          </w:p>
        </w:tc>
        <w:tc>
          <w:tcPr>
            <w:tcW w:w="3060" w:type="dxa"/>
            <w:vAlign w:val="bottom"/>
          </w:tcPr>
          <w:p w:rsidR="00B50AF9" w:rsidRPr="009A74BB" w:rsidRDefault="00B50AF9" w:rsidP="00003682">
            <w:pPr>
              <w:rPr>
                <w:rFonts w:cs="Arial"/>
                <w:sz w:val="20"/>
              </w:rPr>
            </w:pPr>
            <w:r>
              <w:rPr>
                <w:rFonts w:cs="Arial"/>
                <w:sz w:val="20"/>
              </w:rPr>
              <w:t>Reserve to Pick Wall</w:t>
            </w:r>
          </w:p>
        </w:tc>
        <w:tc>
          <w:tcPr>
            <w:tcW w:w="2880" w:type="dxa"/>
            <w:vAlign w:val="bottom"/>
          </w:tcPr>
          <w:p w:rsidR="00B50AF9" w:rsidRPr="009A74BB" w:rsidRDefault="00B50AF9" w:rsidP="00003682">
            <w:pPr>
              <w:rPr>
                <w:rFonts w:cs="Arial"/>
                <w:sz w:val="20"/>
              </w:rPr>
            </w:pPr>
            <w:r>
              <w:rPr>
                <w:rFonts w:cs="Arial"/>
                <w:sz w:val="20"/>
              </w:rPr>
              <w:t>INT1</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ROC</w:t>
            </w:r>
          </w:p>
        </w:tc>
        <w:tc>
          <w:tcPr>
            <w:tcW w:w="3060" w:type="dxa"/>
            <w:vAlign w:val="bottom"/>
          </w:tcPr>
          <w:p w:rsidR="00B50AF9" w:rsidRPr="009A74BB" w:rsidRDefault="00B50AF9" w:rsidP="00003682">
            <w:pPr>
              <w:rPr>
                <w:rFonts w:cs="Arial"/>
                <w:sz w:val="20"/>
              </w:rPr>
            </w:pPr>
            <w:r>
              <w:rPr>
                <w:rFonts w:cs="Arial"/>
                <w:sz w:val="20"/>
              </w:rPr>
              <w:t>OBG Retail Case</w:t>
            </w:r>
          </w:p>
        </w:tc>
        <w:tc>
          <w:tcPr>
            <w:tcW w:w="2880" w:type="dxa"/>
            <w:vAlign w:val="bottom"/>
          </w:tcPr>
          <w:p w:rsidR="00B50AF9" w:rsidRPr="009A74BB" w:rsidRDefault="00B50AF9" w:rsidP="00003682">
            <w:pPr>
              <w:rPr>
                <w:rFonts w:cs="Arial"/>
                <w:sz w:val="20"/>
              </w:rPr>
            </w:pPr>
            <w:r>
              <w:rPr>
                <w:rFonts w:cs="Arial"/>
                <w:sz w:val="20"/>
              </w:rPr>
              <w:t>INT53-C</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ROL</w:t>
            </w:r>
          </w:p>
        </w:tc>
        <w:tc>
          <w:tcPr>
            <w:tcW w:w="3060" w:type="dxa"/>
            <w:vAlign w:val="bottom"/>
          </w:tcPr>
          <w:p w:rsidR="00B50AF9" w:rsidRPr="009A74BB" w:rsidRDefault="00B50AF9" w:rsidP="00003682">
            <w:pPr>
              <w:rPr>
                <w:rFonts w:cs="Arial"/>
                <w:sz w:val="20"/>
              </w:rPr>
            </w:pPr>
            <w:r>
              <w:rPr>
                <w:rFonts w:cs="Arial"/>
                <w:sz w:val="20"/>
              </w:rPr>
              <w:t>OBG Retail INT54</w:t>
            </w:r>
          </w:p>
        </w:tc>
        <w:tc>
          <w:tcPr>
            <w:tcW w:w="2880" w:type="dxa"/>
            <w:vAlign w:val="bottom"/>
          </w:tcPr>
          <w:p w:rsidR="00B50AF9" w:rsidRPr="009A74BB" w:rsidRDefault="00B50AF9" w:rsidP="00003682">
            <w:pPr>
              <w:rPr>
                <w:rFonts w:cs="Arial"/>
                <w:sz w:val="20"/>
              </w:rPr>
            </w:pPr>
            <w:r>
              <w:rPr>
                <w:rFonts w:cs="Arial"/>
                <w:sz w:val="20"/>
              </w:rPr>
              <w:t>INT54</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ROP</w:t>
            </w:r>
          </w:p>
        </w:tc>
        <w:tc>
          <w:tcPr>
            <w:tcW w:w="3060" w:type="dxa"/>
            <w:vAlign w:val="bottom"/>
          </w:tcPr>
          <w:p w:rsidR="00B50AF9" w:rsidRPr="009A74BB" w:rsidRDefault="00B50AF9" w:rsidP="00003682">
            <w:pPr>
              <w:rPr>
                <w:rFonts w:cs="Arial"/>
                <w:sz w:val="20"/>
              </w:rPr>
            </w:pPr>
            <w:r>
              <w:rPr>
                <w:rFonts w:cs="Arial"/>
                <w:sz w:val="20"/>
              </w:rPr>
              <w:t>OBG Retail Pallet</w:t>
            </w:r>
          </w:p>
        </w:tc>
        <w:tc>
          <w:tcPr>
            <w:tcW w:w="2880" w:type="dxa"/>
            <w:vAlign w:val="bottom"/>
          </w:tcPr>
          <w:p w:rsidR="00B50AF9" w:rsidRPr="009A74BB" w:rsidRDefault="00B50AF9" w:rsidP="00003682">
            <w:pPr>
              <w:rPr>
                <w:rFonts w:cs="Arial"/>
                <w:sz w:val="20"/>
              </w:rPr>
            </w:pPr>
            <w:r>
              <w:rPr>
                <w:rFonts w:cs="Arial"/>
                <w:sz w:val="20"/>
              </w:rPr>
              <w:t>INT53-P</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RPL</w:t>
            </w:r>
          </w:p>
        </w:tc>
        <w:tc>
          <w:tcPr>
            <w:tcW w:w="3060" w:type="dxa"/>
            <w:vAlign w:val="bottom"/>
          </w:tcPr>
          <w:p w:rsidR="00B50AF9" w:rsidRPr="009A74BB" w:rsidRDefault="00B50AF9" w:rsidP="00003682">
            <w:pPr>
              <w:rPr>
                <w:rFonts w:cs="Arial"/>
                <w:sz w:val="20"/>
              </w:rPr>
            </w:pPr>
            <w:r>
              <w:rPr>
                <w:rFonts w:cs="Arial"/>
                <w:sz w:val="20"/>
              </w:rPr>
              <w:t>Replenish to Active</w:t>
            </w:r>
          </w:p>
        </w:tc>
        <w:tc>
          <w:tcPr>
            <w:tcW w:w="2880" w:type="dxa"/>
            <w:vAlign w:val="bottom"/>
          </w:tcPr>
          <w:p w:rsidR="00B50AF9" w:rsidRPr="009A74BB" w:rsidRDefault="00B50AF9" w:rsidP="00003682">
            <w:pPr>
              <w:rPr>
                <w:rFonts w:cs="Arial"/>
                <w:sz w:val="20"/>
              </w:rPr>
            </w:pPr>
            <w:r>
              <w:rPr>
                <w:rFonts w:cs="Arial"/>
                <w:sz w:val="20"/>
              </w:rPr>
              <w:t>INT1, 53, 54</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RTC</w:t>
            </w:r>
          </w:p>
        </w:tc>
        <w:tc>
          <w:tcPr>
            <w:tcW w:w="3060" w:type="dxa"/>
            <w:vAlign w:val="bottom"/>
          </w:tcPr>
          <w:p w:rsidR="00B50AF9" w:rsidRPr="009A74BB" w:rsidRDefault="00B50AF9" w:rsidP="00003682">
            <w:pPr>
              <w:rPr>
                <w:rFonts w:cs="Arial"/>
                <w:sz w:val="20"/>
              </w:rPr>
            </w:pPr>
            <w:r>
              <w:rPr>
                <w:rFonts w:cs="Arial"/>
                <w:sz w:val="20"/>
              </w:rPr>
              <w:t>Carters Retail Case</w:t>
            </w:r>
          </w:p>
        </w:tc>
        <w:tc>
          <w:tcPr>
            <w:tcW w:w="2880" w:type="dxa"/>
            <w:vAlign w:val="bottom"/>
          </w:tcPr>
          <w:p w:rsidR="00B50AF9" w:rsidRPr="009A74BB" w:rsidRDefault="00B50AF9" w:rsidP="00003682">
            <w:pPr>
              <w:rPr>
                <w:rFonts w:cs="Arial"/>
                <w:sz w:val="20"/>
              </w:rPr>
            </w:pPr>
            <w:r>
              <w:rPr>
                <w:rFonts w:cs="Arial"/>
                <w:sz w:val="20"/>
              </w:rPr>
              <w:t>INT53-C</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RTL</w:t>
            </w:r>
          </w:p>
        </w:tc>
        <w:tc>
          <w:tcPr>
            <w:tcW w:w="3060" w:type="dxa"/>
            <w:vAlign w:val="bottom"/>
          </w:tcPr>
          <w:p w:rsidR="00B50AF9" w:rsidRPr="009A74BB" w:rsidRDefault="00B50AF9" w:rsidP="00003682">
            <w:pPr>
              <w:rPr>
                <w:rFonts w:cs="Arial"/>
                <w:sz w:val="20"/>
              </w:rPr>
            </w:pPr>
            <w:r>
              <w:rPr>
                <w:rFonts w:cs="Arial"/>
                <w:sz w:val="20"/>
              </w:rPr>
              <w:t>Carters Retail INT54</w:t>
            </w:r>
          </w:p>
        </w:tc>
        <w:tc>
          <w:tcPr>
            <w:tcW w:w="2880" w:type="dxa"/>
            <w:vAlign w:val="bottom"/>
          </w:tcPr>
          <w:p w:rsidR="00B50AF9" w:rsidRPr="009A74BB" w:rsidRDefault="00B50AF9" w:rsidP="00003682">
            <w:pPr>
              <w:rPr>
                <w:rFonts w:cs="Arial"/>
                <w:sz w:val="20"/>
              </w:rPr>
            </w:pPr>
            <w:r>
              <w:rPr>
                <w:rFonts w:cs="Arial"/>
                <w:sz w:val="20"/>
              </w:rPr>
              <w:t>INT54</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RTP</w:t>
            </w:r>
          </w:p>
        </w:tc>
        <w:tc>
          <w:tcPr>
            <w:tcW w:w="3060" w:type="dxa"/>
            <w:vAlign w:val="bottom"/>
          </w:tcPr>
          <w:p w:rsidR="00B50AF9" w:rsidRPr="009A74BB" w:rsidRDefault="00B50AF9" w:rsidP="00003682">
            <w:pPr>
              <w:rPr>
                <w:rFonts w:cs="Arial"/>
                <w:sz w:val="20"/>
              </w:rPr>
            </w:pPr>
            <w:r>
              <w:rPr>
                <w:rFonts w:cs="Arial"/>
                <w:sz w:val="20"/>
              </w:rPr>
              <w:t>Carters Retail Pallet</w:t>
            </w:r>
          </w:p>
        </w:tc>
        <w:tc>
          <w:tcPr>
            <w:tcW w:w="2880" w:type="dxa"/>
            <w:vAlign w:val="bottom"/>
          </w:tcPr>
          <w:p w:rsidR="00B50AF9" w:rsidRPr="009A74BB" w:rsidRDefault="00B50AF9" w:rsidP="00003682">
            <w:pPr>
              <w:rPr>
                <w:rFonts w:cs="Arial"/>
                <w:sz w:val="20"/>
              </w:rPr>
            </w:pPr>
            <w:r>
              <w:rPr>
                <w:rFonts w:cs="Arial"/>
                <w:sz w:val="20"/>
              </w:rPr>
              <w:t>INT53-P</w:t>
            </w:r>
          </w:p>
        </w:tc>
      </w:tr>
      <w:tr w:rsidR="00B50AF9" w:rsidRPr="009A74BB" w:rsidTr="00B50AF9">
        <w:tc>
          <w:tcPr>
            <w:tcW w:w="2448" w:type="dxa"/>
            <w:vAlign w:val="bottom"/>
          </w:tcPr>
          <w:p w:rsidR="00B50AF9" w:rsidRPr="009A74BB" w:rsidRDefault="00B50AF9" w:rsidP="00003682">
            <w:pPr>
              <w:rPr>
                <w:rFonts w:cs="Arial"/>
                <w:sz w:val="20"/>
              </w:rPr>
            </w:pPr>
            <w:r>
              <w:rPr>
                <w:rFonts w:cs="Arial"/>
                <w:sz w:val="20"/>
              </w:rPr>
              <w:t>SHP</w:t>
            </w:r>
          </w:p>
        </w:tc>
        <w:tc>
          <w:tcPr>
            <w:tcW w:w="3060" w:type="dxa"/>
            <w:vAlign w:val="bottom"/>
          </w:tcPr>
          <w:p w:rsidR="00B50AF9" w:rsidRPr="009A74BB" w:rsidRDefault="00B50AF9" w:rsidP="00003682">
            <w:pPr>
              <w:rPr>
                <w:rFonts w:cs="Arial"/>
                <w:sz w:val="20"/>
              </w:rPr>
            </w:pPr>
            <w:r>
              <w:rPr>
                <w:rFonts w:cs="Arial"/>
                <w:sz w:val="20"/>
              </w:rPr>
              <w:t>Shipping</w:t>
            </w:r>
          </w:p>
        </w:tc>
        <w:tc>
          <w:tcPr>
            <w:tcW w:w="2880" w:type="dxa"/>
            <w:vAlign w:val="bottom"/>
          </w:tcPr>
          <w:p w:rsidR="00B50AF9" w:rsidRPr="009A74BB" w:rsidRDefault="00B50AF9" w:rsidP="00003682">
            <w:pPr>
              <w:rPr>
                <w:rFonts w:cs="Arial"/>
                <w:sz w:val="20"/>
              </w:rPr>
            </w:pPr>
            <w:r>
              <w:rPr>
                <w:rFonts w:cs="Arial"/>
                <w:sz w:val="20"/>
              </w:rPr>
              <w:t>INT81/82</w:t>
            </w:r>
          </w:p>
        </w:tc>
      </w:tr>
      <w:tr w:rsidR="00B50AF9" w:rsidRPr="009A74BB" w:rsidTr="00B50AF9">
        <w:tc>
          <w:tcPr>
            <w:tcW w:w="2448" w:type="dxa"/>
            <w:vAlign w:val="bottom"/>
          </w:tcPr>
          <w:p w:rsidR="00B50AF9" w:rsidRDefault="00B50AF9" w:rsidP="00003682">
            <w:pPr>
              <w:rPr>
                <w:rFonts w:cs="Arial"/>
                <w:sz w:val="20"/>
              </w:rPr>
            </w:pPr>
            <w:r>
              <w:rPr>
                <w:rFonts w:cs="Arial"/>
                <w:sz w:val="20"/>
              </w:rPr>
              <w:t>WGL</w:t>
            </w:r>
          </w:p>
        </w:tc>
        <w:tc>
          <w:tcPr>
            <w:tcW w:w="3060" w:type="dxa"/>
            <w:vAlign w:val="bottom"/>
          </w:tcPr>
          <w:p w:rsidR="00B50AF9" w:rsidRDefault="00B50AF9" w:rsidP="00003682">
            <w:pPr>
              <w:rPr>
                <w:rFonts w:cs="Arial"/>
                <w:sz w:val="20"/>
              </w:rPr>
            </w:pPr>
            <w:r>
              <w:rPr>
                <w:rFonts w:cs="Arial"/>
                <w:sz w:val="20"/>
              </w:rPr>
              <w:t>Wire Guided Lift</w:t>
            </w:r>
          </w:p>
        </w:tc>
        <w:tc>
          <w:tcPr>
            <w:tcW w:w="2880" w:type="dxa"/>
            <w:vAlign w:val="bottom"/>
          </w:tcPr>
          <w:p w:rsidR="00B50AF9" w:rsidRDefault="00B50AF9" w:rsidP="00003682">
            <w:pPr>
              <w:rPr>
                <w:rFonts w:cs="Arial"/>
                <w:sz w:val="20"/>
              </w:rPr>
            </w:pPr>
            <w:r>
              <w:rPr>
                <w:rFonts w:cs="Arial"/>
                <w:sz w:val="20"/>
              </w:rPr>
              <w:t>1, 2, 11, 53, 300, 303, 503</w:t>
            </w:r>
          </w:p>
        </w:tc>
      </w:tr>
      <w:tr w:rsidR="00B50AF9" w:rsidRPr="009A74BB" w:rsidTr="00B50AF9">
        <w:tc>
          <w:tcPr>
            <w:tcW w:w="2448" w:type="dxa"/>
            <w:vAlign w:val="bottom"/>
          </w:tcPr>
          <w:p w:rsidR="00B50AF9" w:rsidRDefault="00B50AF9" w:rsidP="00003682">
            <w:pPr>
              <w:rPr>
                <w:rFonts w:cs="Arial"/>
                <w:sz w:val="20"/>
              </w:rPr>
            </w:pPr>
            <w:r>
              <w:rPr>
                <w:rFonts w:cs="Arial"/>
                <w:sz w:val="20"/>
              </w:rPr>
              <w:t>WGT</w:t>
            </w:r>
          </w:p>
        </w:tc>
        <w:tc>
          <w:tcPr>
            <w:tcW w:w="3060" w:type="dxa"/>
            <w:vAlign w:val="bottom"/>
          </w:tcPr>
          <w:p w:rsidR="00B50AF9" w:rsidRDefault="00B50AF9" w:rsidP="00003682">
            <w:pPr>
              <w:rPr>
                <w:rFonts w:cs="Arial"/>
                <w:sz w:val="20"/>
              </w:rPr>
            </w:pPr>
            <w:r>
              <w:rPr>
                <w:rFonts w:cs="Arial"/>
                <w:sz w:val="20"/>
              </w:rPr>
              <w:t>Wire Guided Turret</w:t>
            </w:r>
          </w:p>
        </w:tc>
        <w:tc>
          <w:tcPr>
            <w:tcW w:w="2880" w:type="dxa"/>
            <w:vAlign w:val="bottom"/>
          </w:tcPr>
          <w:p w:rsidR="00B50AF9" w:rsidRDefault="00B50AF9" w:rsidP="00003682">
            <w:pPr>
              <w:rPr>
                <w:rFonts w:cs="Arial"/>
                <w:sz w:val="20"/>
              </w:rPr>
            </w:pPr>
            <w:r>
              <w:rPr>
                <w:rFonts w:cs="Arial"/>
                <w:sz w:val="20"/>
              </w:rPr>
              <w:t>1, 11, 53, 300, 303</w:t>
            </w:r>
          </w:p>
        </w:tc>
      </w:tr>
    </w:tbl>
    <w:p w:rsidR="00B50AF9" w:rsidRDefault="00B50AF9">
      <w:pPr>
        <w:autoSpaceDE w:val="0"/>
        <w:autoSpaceDN w:val="0"/>
        <w:adjustRightInd w:val="0"/>
        <w:rPr>
          <w:rFonts w:cs="Arial"/>
        </w:rPr>
      </w:pPr>
    </w:p>
    <w:p w:rsidR="0070695B" w:rsidRDefault="0070695B" w:rsidP="0070695B">
      <w:pPr>
        <w:rPr>
          <w:rFonts w:cs="Arial"/>
          <w:szCs w:val="22"/>
        </w:rPr>
      </w:pPr>
      <w:r>
        <w:rPr>
          <w:rFonts w:cs="Arial"/>
          <w:szCs w:val="22"/>
        </w:rPr>
        <w:t>Examples of task groups that are used at Hogansville: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3060"/>
      </w:tblGrid>
      <w:tr w:rsidR="0070695B" w:rsidRPr="00C10C27" w:rsidTr="0029713B">
        <w:tc>
          <w:tcPr>
            <w:tcW w:w="2448" w:type="dxa"/>
            <w:shd w:val="clear" w:color="auto" w:fill="8DB3E2"/>
          </w:tcPr>
          <w:p w:rsidR="0070695B" w:rsidRPr="00C10C27" w:rsidRDefault="0070695B" w:rsidP="0029713B">
            <w:pPr>
              <w:rPr>
                <w:rFonts w:cs="Arial"/>
                <w:b/>
              </w:rPr>
            </w:pPr>
            <w:r w:rsidRPr="00C10C27">
              <w:rPr>
                <w:rFonts w:cs="Arial"/>
                <w:b/>
              </w:rPr>
              <w:t>Task group</w:t>
            </w:r>
          </w:p>
        </w:tc>
        <w:tc>
          <w:tcPr>
            <w:tcW w:w="3060" w:type="dxa"/>
            <w:shd w:val="clear" w:color="auto" w:fill="8DB3E2"/>
          </w:tcPr>
          <w:p w:rsidR="0070695B" w:rsidRPr="00C10C27" w:rsidRDefault="0070695B" w:rsidP="0029713B">
            <w:pPr>
              <w:rPr>
                <w:rFonts w:cs="Arial"/>
                <w:b/>
              </w:rPr>
            </w:pPr>
            <w:r w:rsidRPr="00C10C27">
              <w:rPr>
                <w:rFonts w:cs="Arial"/>
                <w:b/>
              </w:rPr>
              <w:t xml:space="preserve">Description </w:t>
            </w:r>
          </w:p>
        </w:tc>
      </w:tr>
      <w:tr w:rsidR="0070695B" w:rsidRPr="009A74BB" w:rsidTr="0029713B">
        <w:tc>
          <w:tcPr>
            <w:tcW w:w="2448" w:type="dxa"/>
            <w:vAlign w:val="bottom"/>
          </w:tcPr>
          <w:p w:rsidR="0070695B" w:rsidRPr="009A74BB" w:rsidRDefault="0070695B" w:rsidP="0029713B">
            <w:pPr>
              <w:rPr>
                <w:rFonts w:cs="Arial"/>
              </w:rPr>
            </w:pPr>
            <w:r>
              <w:rPr>
                <w:rFonts w:cs="Arial"/>
                <w:sz w:val="20"/>
              </w:rPr>
              <w:t>AN</w:t>
            </w:r>
            <w:r w:rsidRPr="009A74BB">
              <w:rPr>
                <w:rFonts w:cs="Arial"/>
                <w:sz w:val="20"/>
              </w:rPr>
              <w:t>C</w:t>
            </w:r>
          </w:p>
        </w:tc>
        <w:tc>
          <w:tcPr>
            <w:tcW w:w="3060" w:type="dxa"/>
            <w:vAlign w:val="bottom"/>
          </w:tcPr>
          <w:p w:rsidR="0070695B" w:rsidRPr="009A74BB" w:rsidRDefault="0070695B" w:rsidP="0029713B">
            <w:pPr>
              <w:rPr>
                <w:rFonts w:cs="Arial"/>
              </w:rPr>
            </w:pPr>
            <w:r w:rsidRPr="009A74BB">
              <w:rPr>
                <w:rFonts w:cs="Arial"/>
                <w:sz w:val="20"/>
              </w:rPr>
              <w:t>Annex Case</w:t>
            </w:r>
          </w:p>
        </w:tc>
      </w:tr>
      <w:tr w:rsidR="0070695B" w:rsidRPr="009A74BB" w:rsidTr="0029713B">
        <w:tc>
          <w:tcPr>
            <w:tcW w:w="2448" w:type="dxa"/>
            <w:vAlign w:val="bottom"/>
          </w:tcPr>
          <w:p w:rsidR="0070695B" w:rsidRPr="009A74BB" w:rsidRDefault="0070695B" w:rsidP="0029713B">
            <w:pPr>
              <w:rPr>
                <w:rFonts w:cs="Arial"/>
              </w:rPr>
            </w:pPr>
            <w:r w:rsidRPr="0070695B">
              <w:rPr>
                <w:rFonts w:cs="Arial"/>
              </w:rPr>
              <w:t>AN</w:t>
            </w:r>
            <w:r>
              <w:rPr>
                <w:rFonts w:cs="Arial"/>
              </w:rPr>
              <w:t>P</w:t>
            </w:r>
          </w:p>
        </w:tc>
        <w:tc>
          <w:tcPr>
            <w:tcW w:w="3060" w:type="dxa"/>
            <w:vAlign w:val="bottom"/>
          </w:tcPr>
          <w:p w:rsidR="0070695B" w:rsidRPr="009A74BB" w:rsidRDefault="0070695B" w:rsidP="0029713B">
            <w:pPr>
              <w:rPr>
                <w:rFonts w:cs="Arial"/>
              </w:rPr>
            </w:pPr>
            <w:r w:rsidRPr="009A74BB">
              <w:rPr>
                <w:rFonts w:cs="Arial"/>
                <w:sz w:val="20"/>
              </w:rPr>
              <w:t>Annex Pallet</w:t>
            </w:r>
          </w:p>
        </w:tc>
      </w:tr>
      <w:tr w:rsidR="0070695B" w:rsidRPr="009A74BB" w:rsidTr="0029713B">
        <w:tc>
          <w:tcPr>
            <w:tcW w:w="2448" w:type="dxa"/>
            <w:vAlign w:val="bottom"/>
          </w:tcPr>
          <w:p w:rsidR="0070695B" w:rsidRPr="009A74BB" w:rsidRDefault="0070695B" w:rsidP="0029713B">
            <w:pPr>
              <w:rPr>
                <w:rFonts w:cs="Arial"/>
              </w:rPr>
            </w:pPr>
            <w:r w:rsidRPr="009A74BB">
              <w:rPr>
                <w:rFonts w:cs="Arial"/>
                <w:sz w:val="20"/>
              </w:rPr>
              <w:t>CA</w:t>
            </w:r>
            <w:r>
              <w:rPr>
                <w:rFonts w:cs="Arial"/>
                <w:sz w:val="20"/>
              </w:rPr>
              <w:t>B</w:t>
            </w:r>
          </w:p>
        </w:tc>
        <w:tc>
          <w:tcPr>
            <w:tcW w:w="3060" w:type="dxa"/>
            <w:vAlign w:val="bottom"/>
          </w:tcPr>
          <w:p w:rsidR="0070695B" w:rsidRPr="009A74BB" w:rsidRDefault="0070695B" w:rsidP="0029713B">
            <w:pPr>
              <w:rPr>
                <w:rFonts w:cs="Arial"/>
              </w:rPr>
            </w:pPr>
            <w:r w:rsidRPr="009A74BB">
              <w:rPr>
                <w:rFonts w:cs="Arial"/>
                <w:sz w:val="20"/>
              </w:rPr>
              <w:t>Case</w:t>
            </w:r>
            <w:r>
              <w:rPr>
                <w:rFonts w:cs="Arial"/>
                <w:sz w:val="20"/>
              </w:rPr>
              <w:t xml:space="preserve"> Bulk</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CAD</w:t>
            </w:r>
          </w:p>
        </w:tc>
        <w:tc>
          <w:tcPr>
            <w:tcW w:w="3060" w:type="dxa"/>
            <w:vAlign w:val="bottom"/>
          </w:tcPr>
          <w:p w:rsidR="0070695B" w:rsidRPr="009A74BB" w:rsidRDefault="0070695B" w:rsidP="0029713B">
            <w:pPr>
              <w:rPr>
                <w:rFonts w:cs="Arial"/>
                <w:sz w:val="20"/>
              </w:rPr>
            </w:pPr>
            <w:r>
              <w:rPr>
                <w:rFonts w:cs="Arial"/>
                <w:sz w:val="20"/>
              </w:rPr>
              <w:t>Case Dynamic</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CAP</w:t>
            </w:r>
          </w:p>
        </w:tc>
        <w:tc>
          <w:tcPr>
            <w:tcW w:w="3060" w:type="dxa"/>
            <w:vAlign w:val="bottom"/>
          </w:tcPr>
          <w:p w:rsidR="0070695B" w:rsidRPr="009A74BB" w:rsidRDefault="0070695B" w:rsidP="0029713B">
            <w:pPr>
              <w:rPr>
                <w:rFonts w:cs="Arial"/>
                <w:sz w:val="20"/>
              </w:rPr>
            </w:pPr>
            <w:r>
              <w:rPr>
                <w:rFonts w:cs="Arial"/>
                <w:sz w:val="20"/>
              </w:rPr>
              <w:t>Case</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CAR</w:t>
            </w:r>
          </w:p>
        </w:tc>
        <w:tc>
          <w:tcPr>
            <w:tcW w:w="3060" w:type="dxa"/>
            <w:vAlign w:val="bottom"/>
          </w:tcPr>
          <w:p w:rsidR="0070695B" w:rsidRPr="009A74BB" w:rsidRDefault="0070695B" w:rsidP="0029713B">
            <w:pPr>
              <w:rPr>
                <w:rFonts w:cs="Arial"/>
                <w:sz w:val="20"/>
              </w:rPr>
            </w:pPr>
            <w:r>
              <w:rPr>
                <w:rFonts w:cs="Arial"/>
                <w:sz w:val="20"/>
              </w:rPr>
              <w:t>Case  Retail</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CAS</w:t>
            </w:r>
          </w:p>
        </w:tc>
        <w:tc>
          <w:tcPr>
            <w:tcW w:w="3060" w:type="dxa"/>
            <w:vAlign w:val="bottom"/>
          </w:tcPr>
          <w:p w:rsidR="0070695B" w:rsidRPr="009A74BB" w:rsidRDefault="0070695B" w:rsidP="0029713B">
            <w:pPr>
              <w:rPr>
                <w:rFonts w:cs="Arial"/>
                <w:sz w:val="20"/>
              </w:rPr>
            </w:pPr>
            <w:r>
              <w:rPr>
                <w:rFonts w:cs="Arial"/>
                <w:sz w:val="20"/>
              </w:rPr>
              <w:t>Case</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CC</w:t>
            </w:r>
          </w:p>
        </w:tc>
        <w:tc>
          <w:tcPr>
            <w:tcW w:w="3060" w:type="dxa"/>
            <w:vAlign w:val="bottom"/>
          </w:tcPr>
          <w:p w:rsidR="0070695B" w:rsidRPr="009A74BB" w:rsidRDefault="0070695B" w:rsidP="0029713B">
            <w:pPr>
              <w:rPr>
                <w:rFonts w:cs="Arial"/>
                <w:sz w:val="20"/>
              </w:rPr>
            </w:pPr>
            <w:r>
              <w:rPr>
                <w:rFonts w:cs="Arial"/>
                <w:sz w:val="20"/>
              </w:rPr>
              <w:t>Cycle Count</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lastRenderedPageBreak/>
              <w:t>FCS</w:t>
            </w:r>
          </w:p>
        </w:tc>
        <w:tc>
          <w:tcPr>
            <w:tcW w:w="3060" w:type="dxa"/>
            <w:vAlign w:val="bottom"/>
          </w:tcPr>
          <w:p w:rsidR="0070695B" w:rsidRPr="009A74BB" w:rsidRDefault="0070695B" w:rsidP="0029713B">
            <w:pPr>
              <w:rPr>
                <w:rFonts w:cs="Arial"/>
                <w:sz w:val="20"/>
              </w:rPr>
            </w:pPr>
            <w:r>
              <w:rPr>
                <w:rFonts w:cs="Arial"/>
                <w:sz w:val="20"/>
              </w:rPr>
              <w:t>Full Case Pulls</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FLR</w:t>
            </w:r>
          </w:p>
        </w:tc>
        <w:tc>
          <w:tcPr>
            <w:tcW w:w="3060" w:type="dxa"/>
            <w:vAlign w:val="bottom"/>
          </w:tcPr>
          <w:p w:rsidR="0070695B" w:rsidRPr="009A74BB" w:rsidRDefault="0070695B" w:rsidP="0029713B">
            <w:pPr>
              <w:rPr>
                <w:rFonts w:cs="Arial"/>
                <w:sz w:val="20"/>
              </w:rPr>
            </w:pPr>
            <w:r w:rsidRPr="0070695B">
              <w:rPr>
                <w:rFonts w:cs="Arial"/>
                <w:sz w:val="20"/>
              </w:rPr>
              <w:t>Mezzanine Floor</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MMH</w:t>
            </w:r>
          </w:p>
        </w:tc>
        <w:tc>
          <w:tcPr>
            <w:tcW w:w="3060" w:type="dxa"/>
            <w:vAlign w:val="bottom"/>
          </w:tcPr>
          <w:p w:rsidR="0070695B" w:rsidRPr="009A74BB" w:rsidRDefault="0070695B" w:rsidP="0029713B">
            <w:pPr>
              <w:rPr>
                <w:rFonts w:cs="Arial"/>
                <w:sz w:val="20"/>
              </w:rPr>
            </w:pPr>
            <w:r w:rsidRPr="0070695B">
              <w:rPr>
                <w:rFonts w:cs="Arial"/>
                <w:sz w:val="20"/>
              </w:rPr>
              <w:t>Mezzanine Material Handler</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PCK</w:t>
            </w:r>
          </w:p>
        </w:tc>
        <w:tc>
          <w:tcPr>
            <w:tcW w:w="3060" w:type="dxa"/>
            <w:vAlign w:val="bottom"/>
          </w:tcPr>
          <w:p w:rsidR="0070695B" w:rsidRPr="009A74BB" w:rsidRDefault="0070695B" w:rsidP="0029713B">
            <w:pPr>
              <w:rPr>
                <w:rFonts w:cs="Arial"/>
                <w:sz w:val="20"/>
              </w:rPr>
            </w:pPr>
            <w:r>
              <w:rPr>
                <w:rFonts w:cs="Arial"/>
                <w:sz w:val="20"/>
              </w:rPr>
              <w:t>Picking</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PFA</w:t>
            </w:r>
          </w:p>
        </w:tc>
        <w:tc>
          <w:tcPr>
            <w:tcW w:w="3060" w:type="dxa"/>
            <w:vAlign w:val="bottom"/>
          </w:tcPr>
          <w:p w:rsidR="0070695B" w:rsidRPr="009A74BB" w:rsidRDefault="0070695B" w:rsidP="0029713B">
            <w:pPr>
              <w:rPr>
                <w:rFonts w:cs="Arial"/>
                <w:sz w:val="20"/>
              </w:rPr>
            </w:pPr>
            <w:r>
              <w:rPr>
                <w:rFonts w:cs="Arial"/>
                <w:sz w:val="20"/>
              </w:rPr>
              <w:t>Pack From Active</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PLT</w:t>
            </w:r>
          </w:p>
        </w:tc>
        <w:tc>
          <w:tcPr>
            <w:tcW w:w="3060" w:type="dxa"/>
            <w:vAlign w:val="bottom"/>
          </w:tcPr>
          <w:p w:rsidR="0070695B" w:rsidRPr="009A74BB" w:rsidRDefault="0070695B" w:rsidP="0029713B">
            <w:pPr>
              <w:rPr>
                <w:rFonts w:cs="Arial"/>
                <w:sz w:val="20"/>
              </w:rPr>
            </w:pPr>
            <w:r>
              <w:rPr>
                <w:rFonts w:cs="Arial"/>
                <w:sz w:val="20"/>
              </w:rPr>
              <w:t>Pallet</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PPL</w:t>
            </w:r>
          </w:p>
        </w:tc>
        <w:tc>
          <w:tcPr>
            <w:tcW w:w="3060" w:type="dxa"/>
            <w:vAlign w:val="bottom"/>
          </w:tcPr>
          <w:p w:rsidR="0070695B" w:rsidRPr="009A74BB" w:rsidRDefault="0070695B" w:rsidP="0029713B">
            <w:pPr>
              <w:rPr>
                <w:rFonts w:cs="Arial"/>
                <w:sz w:val="20"/>
              </w:rPr>
            </w:pPr>
            <w:r>
              <w:rPr>
                <w:rFonts w:cs="Arial"/>
                <w:sz w:val="20"/>
              </w:rPr>
              <w:t>Partial Pull</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RPL</w:t>
            </w:r>
          </w:p>
        </w:tc>
        <w:tc>
          <w:tcPr>
            <w:tcW w:w="3060" w:type="dxa"/>
            <w:vAlign w:val="bottom"/>
          </w:tcPr>
          <w:p w:rsidR="0070695B" w:rsidRPr="009A74BB" w:rsidRDefault="0070695B" w:rsidP="0029713B">
            <w:pPr>
              <w:rPr>
                <w:rFonts w:cs="Arial"/>
                <w:sz w:val="20"/>
              </w:rPr>
            </w:pPr>
            <w:r w:rsidRPr="0070695B">
              <w:rPr>
                <w:rFonts w:cs="Arial"/>
                <w:sz w:val="20"/>
              </w:rPr>
              <w:t>Replenishment</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RTL</w:t>
            </w:r>
          </w:p>
        </w:tc>
        <w:tc>
          <w:tcPr>
            <w:tcW w:w="3060" w:type="dxa"/>
            <w:vAlign w:val="bottom"/>
          </w:tcPr>
          <w:p w:rsidR="0070695B" w:rsidRPr="009A74BB" w:rsidRDefault="0070695B" w:rsidP="0029713B">
            <w:pPr>
              <w:rPr>
                <w:rFonts w:cs="Arial"/>
                <w:sz w:val="20"/>
              </w:rPr>
            </w:pPr>
            <w:r w:rsidRPr="0070695B">
              <w:rPr>
                <w:rFonts w:cs="Arial"/>
                <w:sz w:val="20"/>
              </w:rPr>
              <w:t>Retail Picker</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SHM</w:t>
            </w:r>
          </w:p>
        </w:tc>
        <w:tc>
          <w:tcPr>
            <w:tcW w:w="3060" w:type="dxa"/>
            <w:vAlign w:val="bottom"/>
          </w:tcPr>
          <w:p w:rsidR="0070695B" w:rsidRPr="009A74BB" w:rsidRDefault="0070695B" w:rsidP="0029713B">
            <w:pPr>
              <w:rPr>
                <w:rFonts w:cs="Arial"/>
                <w:sz w:val="20"/>
              </w:rPr>
            </w:pPr>
            <w:r w:rsidRPr="0070695B">
              <w:rPr>
                <w:rFonts w:cs="Arial"/>
                <w:sz w:val="20"/>
              </w:rPr>
              <w:t>Shipping Mezzanine</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SHP</w:t>
            </w:r>
          </w:p>
        </w:tc>
        <w:tc>
          <w:tcPr>
            <w:tcW w:w="3060" w:type="dxa"/>
            <w:vAlign w:val="bottom"/>
          </w:tcPr>
          <w:p w:rsidR="0070695B" w:rsidRPr="009A74BB" w:rsidRDefault="0070695B" w:rsidP="0029713B">
            <w:pPr>
              <w:rPr>
                <w:rFonts w:cs="Arial"/>
                <w:sz w:val="20"/>
              </w:rPr>
            </w:pPr>
            <w:r>
              <w:rPr>
                <w:rFonts w:cs="Arial"/>
                <w:sz w:val="20"/>
              </w:rPr>
              <w:t>Shipper</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WLC</w:t>
            </w:r>
          </w:p>
        </w:tc>
        <w:tc>
          <w:tcPr>
            <w:tcW w:w="3060" w:type="dxa"/>
            <w:vAlign w:val="bottom"/>
          </w:tcPr>
          <w:p w:rsidR="0070695B" w:rsidRPr="009A74BB" w:rsidRDefault="0070695B" w:rsidP="0029713B">
            <w:pPr>
              <w:rPr>
                <w:rFonts w:cs="Arial"/>
                <w:sz w:val="20"/>
              </w:rPr>
            </w:pPr>
            <w:r w:rsidRPr="0070695B">
              <w:rPr>
                <w:rFonts w:cs="Arial"/>
                <w:sz w:val="20"/>
              </w:rPr>
              <w:t xml:space="preserve">West </w:t>
            </w:r>
            <w:proofErr w:type="spellStart"/>
            <w:r w:rsidRPr="0070695B">
              <w:rPr>
                <w:rFonts w:cs="Arial"/>
                <w:sz w:val="20"/>
              </w:rPr>
              <w:t>Lukin</w:t>
            </w:r>
            <w:proofErr w:type="spellEnd"/>
            <w:r w:rsidRPr="0070695B">
              <w:rPr>
                <w:rFonts w:cs="Arial"/>
                <w:sz w:val="20"/>
              </w:rPr>
              <w:t xml:space="preserve"> Case</w:t>
            </w:r>
          </w:p>
        </w:tc>
      </w:tr>
      <w:tr w:rsidR="0070695B" w:rsidRPr="009A74BB" w:rsidTr="0029713B">
        <w:tc>
          <w:tcPr>
            <w:tcW w:w="2448" w:type="dxa"/>
            <w:vAlign w:val="bottom"/>
          </w:tcPr>
          <w:p w:rsidR="0070695B" w:rsidRPr="009A74BB" w:rsidRDefault="0070695B" w:rsidP="0029713B">
            <w:pPr>
              <w:rPr>
                <w:rFonts w:cs="Arial"/>
                <w:sz w:val="20"/>
              </w:rPr>
            </w:pPr>
            <w:r>
              <w:rPr>
                <w:rFonts w:cs="Arial"/>
                <w:sz w:val="20"/>
              </w:rPr>
              <w:t>WLP</w:t>
            </w:r>
          </w:p>
        </w:tc>
        <w:tc>
          <w:tcPr>
            <w:tcW w:w="3060" w:type="dxa"/>
            <w:vAlign w:val="bottom"/>
          </w:tcPr>
          <w:p w:rsidR="0070695B" w:rsidRPr="009A74BB" w:rsidRDefault="0070695B" w:rsidP="0029713B">
            <w:pPr>
              <w:rPr>
                <w:rFonts w:cs="Arial"/>
                <w:sz w:val="20"/>
              </w:rPr>
            </w:pPr>
            <w:r w:rsidRPr="0070695B">
              <w:rPr>
                <w:rFonts w:cs="Arial"/>
                <w:sz w:val="20"/>
              </w:rPr>
              <w:t xml:space="preserve">West </w:t>
            </w:r>
            <w:proofErr w:type="spellStart"/>
            <w:r w:rsidRPr="0070695B">
              <w:rPr>
                <w:rFonts w:cs="Arial"/>
                <w:sz w:val="20"/>
              </w:rPr>
              <w:t>Lukin</w:t>
            </w:r>
            <w:proofErr w:type="spellEnd"/>
            <w:r w:rsidRPr="0070695B">
              <w:rPr>
                <w:rFonts w:cs="Arial"/>
                <w:sz w:val="20"/>
              </w:rPr>
              <w:t xml:space="preserve"> </w:t>
            </w:r>
            <w:r>
              <w:rPr>
                <w:rFonts w:cs="Arial"/>
                <w:sz w:val="20"/>
              </w:rPr>
              <w:t>Pallet</w:t>
            </w:r>
          </w:p>
        </w:tc>
      </w:tr>
    </w:tbl>
    <w:p w:rsidR="0070695B" w:rsidRDefault="0070695B" w:rsidP="0070695B">
      <w:pPr>
        <w:rPr>
          <w:rFonts w:cs="Arial"/>
          <w:szCs w:val="22"/>
        </w:rPr>
      </w:pPr>
    </w:p>
    <w:p w:rsidR="0070695B" w:rsidRDefault="0070695B">
      <w:pPr>
        <w:autoSpaceDE w:val="0"/>
        <w:autoSpaceDN w:val="0"/>
        <w:adjustRightInd w:val="0"/>
        <w:rPr>
          <w:rFonts w:cs="Arial"/>
        </w:rPr>
      </w:pPr>
    </w:p>
    <w:p w:rsidR="00A9320C" w:rsidRDefault="00A9320C">
      <w:pPr>
        <w:ind w:left="360"/>
        <w:rPr>
          <w:rFonts w:cs="Arial"/>
        </w:rPr>
      </w:pPr>
      <w:r>
        <w:rPr>
          <w:rFonts w:cs="Arial"/>
        </w:rPr>
        <w:t xml:space="preserve">The warehouse locations are divided into work groups and work areas, where work area is a sub-set of work group.  Using </w:t>
      </w:r>
      <w:r>
        <w:rPr>
          <w:rFonts w:cs="Arial"/>
          <w:iCs/>
        </w:rPr>
        <w:t>RF -</w:t>
      </w:r>
      <w:r>
        <w:rPr>
          <w:rFonts w:cs="Arial"/>
          <w:i/>
        </w:rPr>
        <w:t xml:space="preserve"> </w:t>
      </w:r>
      <w:r>
        <w:rPr>
          <w:rFonts w:cs="Arial"/>
          <w:b/>
          <w:bCs/>
          <w:i/>
        </w:rPr>
        <w:t>Select Task</w:t>
      </w:r>
      <w:r>
        <w:rPr>
          <w:rFonts w:cs="Arial"/>
        </w:rPr>
        <w:t xml:space="preserve">, WM references the tasks eligible to the operator based on his/her assigned task group.  The system assigns tasks based on the following sequence: hot task, task in current work group/work area, task in current work group, and lastly, any eligible task.  Hot tasks have the highest priority over all tasks, regardless of an operator's location in the warehouse.  </w:t>
      </w:r>
    </w:p>
    <w:p w:rsidR="00A9320C" w:rsidRDefault="00A9320C">
      <w:pPr>
        <w:ind w:left="360"/>
        <w:rPr>
          <w:rFonts w:cs="Arial"/>
        </w:rPr>
      </w:pPr>
    </w:p>
    <w:p w:rsidR="00A9320C" w:rsidRDefault="00A9320C">
      <w:pPr>
        <w:ind w:left="360"/>
        <w:rPr>
          <w:rFonts w:cs="Arial"/>
        </w:rPr>
      </w:pPr>
      <w:r>
        <w:rPr>
          <w:rFonts w:cs="Arial"/>
        </w:rPr>
        <w:t xml:space="preserve">Once the operator completes the assigned task, the next priority task appears on the screen for the operator to perform.  Tasking is used to assign </w:t>
      </w:r>
      <w:proofErr w:type="spellStart"/>
      <w:r>
        <w:rPr>
          <w:rFonts w:cs="Arial"/>
        </w:rPr>
        <w:t>putaway</w:t>
      </w:r>
      <w:proofErr w:type="spellEnd"/>
      <w:r>
        <w:rPr>
          <w:rFonts w:cs="Arial"/>
        </w:rPr>
        <w:t xml:space="preserve"> tasks, replenishment tasks, and full pallets for shipping tasks to the Carter’s operators. </w:t>
      </w:r>
    </w:p>
    <w:p w:rsidR="00F30F24" w:rsidRDefault="00F30F24">
      <w:pPr>
        <w:ind w:left="360"/>
        <w:rPr>
          <w:rFonts w:cs="Arial"/>
        </w:rPr>
      </w:pPr>
    </w:p>
    <w:p w:rsidR="00F30F24" w:rsidRPr="00F30F24" w:rsidRDefault="00F30F24">
      <w:pPr>
        <w:ind w:left="360"/>
        <w:rPr>
          <w:rFonts w:cs="Arial"/>
        </w:rPr>
      </w:pPr>
      <w:r w:rsidRPr="00F30F24">
        <w:rPr>
          <w:rFonts w:cs="Arial"/>
        </w:rPr>
        <w:t xml:space="preserve">Carter’s also utilizes the task group jumping functionality to mitigate instances where users are ‘out of work’.  Task group jumping allows WM to automatically move users from their default task groups to other task groups to perform other high priority tasks.  Warehouse personnel use the ‘Task Groups’ link from the </w:t>
      </w:r>
      <w:r w:rsidRPr="00F30F24">
        <w:rPr>
          <w:rFonts w:cs="Arial"/>
          <w:b/>
          <w:i/>
        </w:rPr>
        <w:t xml:space="preserve">‘User </w:t>
      </w:r>
      <w:r w:rsidR="009F51BF">
        <w:rPr>
          <w:rFonts w:cs="Arial"/>
          <w:b/>
          <w:i/>
        </w:rPr>
        <w:t>Profile Configuration</w:t>
      </w:r>
      <w:r w:rsidRPr="00F30F24">
        <w:rPr>
          <w:rFonts w:cs="Arial"/>
          <w:b/>
          <w:i/>
        </w:rPr>
        <w:t xml:space="preserve"> UI’</w:t>
      </w:r>
      <w:r w:rsidRPr="00F30F24">
        <w:rPr>
          <w:rFonts w:cs="Arial"/>
        </w:rPr>
        <w:t xml:space="preserve"> to configure this functionality.  Here, they specify both the default task group as well as the other task groups that the user can ‘jump to’.</w:t>
      </w:r>
    </w:p>
    <w:p w:rsidR="00A9320C" w:rsidRDefault="00A9320C">
      <w:pPr>
        <w:ind w:left="360"/>
        <w:rPr>
          <w:rFonts w:cs="Arial"/>
        </w:rPr>
      </w:pPr>
    </w:p>
    <w:p w:rsidR="009A74BB" w:rsidRDefault="009A74BB">
      <w:pPr>
        <w:ind w:left="360"/>
        <w:rPr>
          <w:rFonts w:cs="Arial"/>
        </w:rPr>
      </w:pPr>
    </w:p>
    <w:p w:rsidR="00A9320C" w:rsidRDefault="00A9320C">
      <w:pPr>
        <w:pStyle w:val="Heading2"/>
      </w:pPr>
      <w:bookmarkStart w:id="2555" w:name="_Task_Release_Maintenance"/>
      <w:bookmarkStart w:id="2556" w:name="_Toc101934040"/>
      <w:bookmarkStart w:id="2557" w:name="_Toc101934159"/>
      <w:bookmarkStart w:id="2558" w:name="_Toc307236254"/>
      <w:bookmarkStart w:id="2559" w:name="_Toc307243018"/>
      <w:bookmarkStart w:id="2560" w:name="_Toc307243182"/>
      <w:bookmarkStart w:id="2561" w:name="_Toc307243345"/>
      <w:bookmarkStart w:id="2562" w:name="_Toc307243493"/>
      <w:bookmarkStart w:id="2563" w:name="_Toc307243654"/>
      <w:bookmarkStart w:id="2564" w:name="_Toc307243814"/>
      <w:bookmarkStart w:id="2565" w:name="_Toc307243974"/>
      <w:bookmarkStart w:id="2566" w:name="_Toc307244135"/>
      <w:bookmarkStart w:id="2567" w:name="_Toc307244296"/>
      <w:bookmarkStart w:id="2568" w:name="_Toc307244457"/>
      <w:bookmarkStart w:id="2569" w:name="_Toc307244617"/>
      <w:bookmarkStart w:id="2570" w:name="_Toc307244776"/>
      <w:bookmarkStart w:id="2571" w:name="_Toc307244934"/>
      <w:bookmarkStart w:id="2572" w:name="_Toc307245093"/>
      <w:bookmarkStart w:id="2573" w:name="_Toc307245252"/>
      <w:bookmarkStart w:id="2574" w:name="_Toc307245409"/>
      <w:bookmarkStart w:id="2575" w:name="_Toc307245566"/>
      <w:bookmarkStart w:id="2576" w:name="_Toc307245720"/>
      <w:bookmarkStart w:id="2577" w:name="_Toc307245868"/>
      <w:bookmarkStart w:id="2578" w:name="_Toc307246013"/>
      <w:bookmarkStart w:id="2579" w:name="_Toc307246158"/>
      <w:bookmarkStart w:id="2580" w:name="_Toc307246302"/>
      <w:bookmarkStart w:id="2581" w:name="_Toc307246445"/>
      <w:bookmarkStart w:id="2582" w:name="_Toc307246588"/>
      <w:bookmarkStart w:id="2583" w:name="_Toc307246730"/>
      <w:bookmarkStart w:id="2584" w:name="_Toc307532202"/>
      <w:bookmarkStart w:id="2585" w:name="_Toc307532502"/>
      <w:bookmarkStart w:id="2586" w:name="_Toc307532644"/>
      <w:bookmarkStart w:id="2587" w:name="_Toc307558626"/>
      <w:bookmarkStart w:id="2588" w:name="_Toc307558775"/>
      <w:bookmarkStart w:id="2589" w:name="_Toc307563366"/>
      <w:bookmarkStart w:id="2590" w:name="_Toc307590152"/>
      <w:bookmarkStart w:id="2591" w:name="_Toc307590409"/>
      <w:bookmarkStart w:id="2592" w:name="_Toc307756985"/>
      <w:bookmarkStart w:id="2593" w:name="_Toc307757326"/>
      <w:bookmarkStart w:id="2594" w:name="_Toc307757474"/>
      <w:bookmarkStart w:id="2595" w:name="_Toc307757622"/>
      <w:bookmarkStart w:id="2596" w:name="_Toc308553865"/>
      <w:bookmarkStart w:id="2597" w:name="_Toc314043663"/>
      <w:bookmarkEnd w:id="2555"/>
      <w:r>
        <w:t>Task Release Maintenance</w:t>
      </w:r>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p>
    <w:p w:rsidR="00A9320C" w:rsidRDefault="00A9320C">
      <w:pPr>
        <w:ind w:left="360"/>
        <w:jc w:val="both"/>
      </w:pPr>
    </w:p>
    <w:p w:rsidR="00A9320C" w:rsidRDefault="00A9320C">
      <w:pPr>
        <w:ind w:left="360"/>
      </w:pPr>
      <w:r>
        <w:t xml:space="preserve">The option UI – </w:t>
      </w:r>
      <w:r>
        <w:rPr>
          <w:b/>
          <w:bCs/>
          <w:i/>
          <w:iCs/>
        </w:rPr>
        <w:t>Task Release Determination</w:t>
      </w:r>
      <w:r>
        <w:t xml:space="preserve"> allows the user to configure the release of different types of tasks (replenishments, pulls, etc) based on certain events (i.e., pick from location, etc.)</w:t>
      </w:r>
    </w:p>
    <w:p w:rsidR="00A9320C" w:rsidRDefault="00A9320C">
      <w:pPr>
        <w:ind w:left="360"/>
      </w:pPr>
    </w:p>
    <w:p w:rsidR="00A9320C" w:rsidRDefault="00A9320C">
      <w:pPr>
        <w:ind w:left="360"/>
      </w:pPr>
      <w:r>
        <w:t xml:space="preserve">For active replenishments that do not fit in the active location at the time of waving, WM generates tasks in held status during the wave.  WM is configured to release the tasks automatically when a picker causes the actual inventory in the location to fall below the ‘minimum to release held replenishment’ value on the location.  In this manner, Carter’s controls, the replenishment tasks to avoid the operators bringing more inventory to the location than can fit in the location. </w:t>
      </w:r>
    </w:p>
    <w:p w:rsidR="00A9320C" w:rsidRDefault="00A9320C">
      <w:pPr>
        <w:rPr>
          <w:rFonts w:cs="Arial"/>
        </w:rPr>
      </w:pPr>
    </w:p>
    <w:p w:rsidR="009A74BB" w:rsidRDefault="009A74BB">
      <w:pPr>
        <w:rPr>
          <w:rFonts w:cs="Arial"/>
        </w:rPr>
      </w:pPr>
    </w:p>
    <w:p w:rsidR="00A9320C" w:rsidRDefault="002631EF">
      <w:pPr>
        <w:pStyle w:val="Heading1"/>
        <w:rPr>
          <w:rFonts w:cs="Arial"/>
        </w:rPr>
      </w:pPr>
      <w:bookmarkStart w:id="2598" w:name="_Toc143935675"/>
      <w:bookmarkStart w:id="2599" w:name="_Toc307558627"/>
      <w:bookmarkStart w:id="2600" w:name="_Toc307558776"/>
      <w:bookmarkStart w:id="2601" w:name="_Toc307563367"/>
      <w:bookmarkStart w:id="2602" w:name="_Toc307590153"/>
      <w:bookmarkStart w:id="2603" w:name="_Toc307590410"/>
      <w:bookmarkStart w:id="2604" w:name="_Toc307756986"/>
      <w:bookmarkStart w:id="2605" w:name="_Toc307757327"/>
      <w:bookmarkStart w:id="2606" w:name="_Toc307757475"/>
      <w:bookmarkStart w:id="2607" w:name="_Toc307757623"/>
      <w:bookmarkStart w:id="2608" w:name="_Toc308553866"/>
      <w:bookmarkStart w:id="2609" w:name="_Toc314043664"/>
      <w:bookmarkStart w:id="2610" w:name="_Toc101934041"/>
      <w:bookmarkStart w:id="2611" w:name="_Toc101934160"/>
      <w:bookmarkStart w:id="2612" w:name="_Toc307236255"/>
      <w:bookmarkStart w:id="2613" w:name="_Toc307243019"/>
      <w:bookmarkStart w:id="2614" w:name="_Toc307243183"/>
      <w:bookmarkStart w:id="2615" w:name="_Toc307243346"/>
      <w:bookmarkStart w:id="2616" w:name="_Toc307243494"/>
      <w:bookmarkStart w:id="2617" w:name="_Toc307243655"/>
      <w:bookmarkStart w:id="2618" w:name="_Toc307243815"/>
      <w:bookmarkStart w:id="2619" w:name="_Toc307243975"/>
      <w:bookmarkStart w:id="2620" w:name="_Toc307244136"/>
      <w:bookmarkStart w:id="2621" w:name="_Toc307244297"/>
      <w:bookmarkStart w:id="2622" w:name="_Toc307244458"/>
      <w:bookmarkStart w:id="2623" w:name="_Toc307244618"/>
      <w:bookmarkStart w:id="2624" w:name="_Toc307244777"/>
      <w:bookmarkStart w:id="2625" w:name="_Toc307244935"/>
      <w:bookmarkStart w:id="2626" w:name="_Toc307245094"/>
      <w:bookmarkStart w:id="2627" w:name="_Toc307245253"/>
      <w:bookmarkStart w:id="2628" w:name="_Toc307245410"/>
      <w:bookmarkStart w:id="2629" w:name="_Toc307245567"/>
      <w:bookmarkStart w:id="2630" w:name="_Toc307245721"/>
      <w:bookmarkStart w:id="2631" w:name="_Toc307245869"/>
      <w:bookmarkStart w:id="2632" w:name="_Toc307246014"/>
      <w:bookmarkStart w:id="2633" w:name="_Toc307246159"/>
      <w:bookmarkStart w:id="2634" w:name="_Toc307246303"/>
      <w:bookmarkStart w:id="2635" w:name="_Toc307246446"/>
      <w:bookmarkStart w:id="2636" w:name="_Toc307246589"/>
      <w:bookmarkStart w:id="2637" w:name="_Toc307246731"/>
      <w:bookmarkStart w:id="2638" w:name="_Toc307532203"/>
      <w:bookmarkStart w:id="2639" w:name="_Toc307532503"/>
      <w:bookmarkStart w:id="2640" w:name="_Toc307532645"/>
      <w:r>
        <w:t>ALLOCATIONS - STOCKBRIDGE</w:t>
      </w:r>
      <w:bookmarkEnd w:id="2598"/>
      <w:bookmarkEnd w:id="2599"/>
      <w:bookmarkEnd w:id="2600"/>
      <w:bookmarkEnd w:id="2601"/>
      <w:bookmarkEnd w:id="2602"/>
      <w:bookmarkEnd w:id="2603"/>
      <w:bookmarkEnd w:id="2604"/>
      <w:bookmarkEnd w:id="2605"/>
      <w:bookmarkEnd w:id="2606"/>
      <w:bookmarkEnd w:id="2607"/>
      <w:bookmarkEnd w:id="2608"/>
      <w:bookmarkEnd w:id="2609"/>
      <w:r>
        <w:rPr>
          <w:rFonts w:cs="Arial"/>
        </w:rPr>
        <w:t xml:space="preserve"> </w:t>
      </w:r>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p>
    <w:p w:rsidR="00A9320C" w:rsidRDefault="00A9320C">
      <w:pPr>
        <w:rPr>
          <w:rFonts w:cs="Arial"/>
        </w:rPr>
      </w:pPr>
    </w:p>
    <w:p w:rsidR="00A9320C" w:rsidRDefault="00A9320C">
      <w:pPr>
        <w:pStyle w:val="Heading2"/>
      </w:pPr>
      <w:bookmarkStart w:id="2641" w:name="_Full_LPNs_from"/>
      <w:bookmarkStart w:id="2642" w:name="_Toc101934042"/>
      <w:bookmarkStart w:id="2643" w:name="_Toc101934161"/>
      <w:bookmarkStart w:id="2644" w:name="_Toc307236256"/>
      <w:bookmarkStart w:id="2645" w:name="_Toc307243020"/>
      <w:bookmarkStart w:id="2646" w:name="_Toc307243184"/>
      <w:bookmarkStart w:id="2647" w:name="_Toc307243347"/>
      <w:bookmarkStart w:id="2648" w:name="_Toc307243495"/>
      <w:bookmarkStart w:id="2649" w:name="_Toc307243656"/>
      <w:bookmarkStart w:id="2650" w:name="_Toc307243816"/>
      <w:bookmarkStart w:id="2651" w:name="_Toc307243976"/>
      <w:bookmarkStart w:id="2652" w:name="_Toc307244137"/>
      <w:bookmarkStart w:id="2653" w:name="_Toc307244298"/>
      <w:bookmarkStart w:id="2654" w:name="_Toc307244459"/>
      <w:bookmarkStart w:id="2655" w:name="_Toc307244619"/>
      <w:bookmarkStart w:id="2656" w:name="_Toc307244778"/>
      <w:bookmarkStart w:id="2657" w:name="_Toc307244936"/>
      <w:bookmarkStart w:id="2658" w:name="_Toc307245095"/>
      <w:bookmarkStart w:id="2659" w:name="_Toc307245254"/>
      <w:bookmarkStart w:id="2660" w:name="_Toc307245411"/>
      <w:bookmarkStart w:id="2661" w:name="_Toc307245568"/>
      <w:bookmarkStart w:id="2662" w:name="_Toc307245722"/>
      <w:bookmarkStart w:id="2663" w:name="_Toc307245870"/>
      <w:bookmarkStart w:id="2664" w:name="_Toc307246015"/>
      <w:bookmarkStart w:id="2665" w:name="_Toc307246160"/>
      <w:bookmarkStart w:id="2666" w:name="_Toc307246304"/>
      <w:bookmarkStart w:id="2667" w:name="_Toc307246447"/>
      <w:bookmarkStart w:id="2668" w:name="_Toc307246590"/>
      <w:bookmarkStart w:id="2669" w:name="_Toc307246732"/>
      <w:bookmarkStart w:id="2670" w:name="_Toc307532204"/>
      <w:bookmarkStart w:id="2671" w:name="_Toc307532504"/>
      <w:bookmarkStart w:id="2672" w:name="_Toc307532646"/>
      <w:bookmarkStart w:id="2673" w:name="_Toc307558628"/>
      <w:bookmarkStart w:id="2674" w:name="_Toc307558777"/>
      <w:bookmarkStart w:id="2675" w:name="_Toc307563368"/>
      <w:bookmarkStart w:id="2676" w:name="_Toc307590154"/>
      <w:bookmarkStart w:id="2677" w:name="_Toc307590411"/>
      <w:bookmarkStart w:id="2678" w:name="_Toc307756987"/>
      <w:bookmarkStart w:id="2679" w:name="_Toc307757328"/>
      <w:bookmarkStart w:id="2680" w:name="_Toc307757476"/>
      <w:bookmarkStart w:id="2681" w:name="_Toc307757624"/>
      <w:bookmarkStart w:id="2682" w:name="_Toc308553867"/>
      <w:bookmarkStart w:id="2683" w:name="_Toc314043665"/>
      <w:bookmarkEnd w:id="2641"/>
      <w:r>
        <w:t>Full LPNs from Reserve</w:t>
      </w:r>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rsidR="00A9320C" w:rsidRDefault="00A9320C">
      <w:pPr>
        <w:pStyle w:val="BodyTextIndent3"/>
        <w:ind w:left="360"/>
      </w:pPr>
    </w:p>
    <w:p w:rsidR="00A9320C" w:rsidRDefault="00A9320C">
      <w:pPr>
        <w:pStyle w:val="BodyTextIndent3"/>
        <w:ind w:left="360"/>
      </w:pPr>
      <w:r>
        <w:t xml:space="preserve">If full cases are allocated for an order, then WM prints the shipping labels during the wave in best pick sequence.  The operator takes a stack of labels and scans a pallet through the RF – </w:t>
      </w:r>
      <w:r>
        <w:rPr>
          <w:b/>
          <w:bCs/>
          <w:i/>
          <w:iCs/>
        </w:rPr>
        <w:t>Pull Case List</w:t>
      </w:r>
      <w:r>
        <w:t xml:space="preserve"> to begin the packing process.  The operator then scans the first </w:t>
      </w:r>
      <w:proofErr w:type="spellStart"/>
      <w:r w:rsidR="00852027">
        <w:t>oLPN</w:t>
      </w:r>
      <w:proofErr w:type="spellEnd"/>
      <w:r>
        <w:t xml:space="preserve"> label and WM directs the operator to the location of the case allocated for the </w:t>
      </w:r>
      <w:proofErr w:type="spellStart"/>
      <w:r w:rsidR="00852027">
        <w:t>oLPN</w:t>
      </w:r>
      <w:proofErr w:type="spellEnd"/>
      <w:r>
        <w:t xml:space="preserve">.  If the particular case is not readily available, the operator may substitute a similar case with the same </w:t>
      </w:r>
      <w:r w:rsidR="002B1C3D">
        <w:t>item</w:t>
      </w:r>
      <w:r>
        <w:t xml:space="preserve"> and quantity to complete the pick to label process.  The operator repeats these steps until the pallet is full and takes the pallet to a drop zone next to the conveyor so that the case may be loaded onto the conveyor.   </w:t>
      </w:r>
    </w:p>
    <w:p w:rsidR="00A9320C" w:rsidRDefault="00A9320C">
      <w:pPr>
        <w:pStyle w:val="BodyTextIndent3"/>
        <w:ind w:left="360"/>
      </w:pPr>
    </w:p>
    <w:p w:rsidR="00A9320C" w:rsidRDefault="00A9320C">
      <w:pPr>
        <w:pStyle w:val="BodyTextIndent3"/>
        <w:ind w:left="360"/>
      </w:pPr>
      <w:r>
        <w:t xml:space="preserve">While pulling the case, operators can skip and/or de-allocate tasks using pre-defined function keys.  </w:t>
      </w:r>
    </w:p>
    <w:p w:rsidR="00A9320C" w:rsidRDefault="00A9320C">
      <w:pPr>
        <w:pStyle w:val="BodyTextIndent3"/>
        <w:ind w:left="360"/>
      </w:pPr>
      <w:r>
        <w:t xml:space="preserve">As each LPN is pulled, the </w:t>
      </w:r>
      <w:proofErr w:type="spellStart"/>
      <w:r w:rsidR="00852027">
        <w:t>oLPN</w:t>
      </w:r>
      <w:proofErr w:type="spellEnd"/>
      <w:r>
        <w:t xml:space="preserve"> is packed complete and the status is updated to ‘20’ (Packed).  WM then initiates </w:t>
      </w:r>
      <w:r w:rsidR="00EE427B">
        <w:t>an</w:t>
      </w:r>
      <w:r>
        <w:t xml:space="preserve"> ‘</w:t>
      </w:r>
      <w:r w:rsidR="00852027">
        <w:t>OLPN</w:t>
      </w:r>
      <w:r>
        <w:t xml:space="preserve"> </w:t>
      </w:r>
      <w:r w:rsidR="00EE427B">
        <w:t>in</w:t>
      </w:r>
      <w:r>
        <w:t xml:space="preserve"> Packing’ divert cancellation message to cancel the divert message sent in the wave process.  This is to ensure that the </w:t>
      </w:r>
      <w:proofErr w:type="spellStart"/>
      <w:r w:rsidR="00852027">
        <w:t>oLPN</w:t>
      </w:r>
      <w:proofErr w:type="spellEnd"/>
      <w:r>
        <w:t xml:space="preserve"> is not diverted to the VAS/Audit area for packing discrepancies, but rather continues to travel to the shipping dock.  </w:t>
      </w:r>
    </w:p>
    <w:p w:rsidR="00A9320C" w:rsidRDefault="00A9320C">
      <w:pPr>
        <w:ind w:left="360"/>
        <w:jc w:val="both"/>
      </w:pPr>
    </w:p>
    <w:p w:rsidR="00A9320C" w:rsidRDefault="00A9320C">
      <w:pPr>
        <w:pStyle w:val="Heading2"/>
      </w:pPr>
      <w:bookmarkStart w:id="2684" w:name="_Toc101934043"/>
      <w:bookmarkStart w:id="2685" w:name="_Toc101934162"/>
      <w:bookmarkStart w:id="2686" w:name="_Toc307236257"/>
      <w:bookmarkStart w:id="2687" w:name="_Toc307243021"/>
      <w:bookmarkStart w:id="2688" w:name="_Toc307243185"/>
      <w:bookmarkStart w:id="2689" w:name="_Toc307243348"/>
      <w:bookmarkStart w:id="2690" w:name="_Toc307243496"/>
      <w:bookmarkStart w:id="2691" w:name="_Toc307243657"/>
      <w:bookmarkStart w:id="2692" w:name="_Toc307243817"/>
      <w:bookmarkStart w:id="2693" w:name="_Toc307243977"/>
      <w:bookmarkStart w:id="2694" w:name="_Toc307244138"/>
      <w:bookmarkStart w:id="2695" w:name="_Toc307244299"/>
      <w:bookmarkStart w:id="2696" w:name="_Toc307244460"/>
      <w:bookmarkStart w:id="2697" w:name="_Toc307244620"/>
      <w:bookmarkStart w:id="2698" w:name="_Toc307244779"/>
      <w:bookmarkStart w:id="2699" w:name="_Toc307244937"/>
      <w:bookmarkStart w:id="2700" w:name="_Toc307245096"/>
      <w:bookmarkStart w:id="2701" w:name="_Toc307245255"/>
      <w:bookmarkStart w:id="2702" w:name="_Toc307245412"/>
      <w:bookmarkStart w:id="2703" w:name="_Toc307245569"/>
      <w:bookmarkStart w:id="2704" w:name="_Toc307245723"/>
      <w:bookmarkStart w:id="2705" w:name="_Toc307245871"/>
      <w:bookmarkStart w:id="2706" w:name="_Toc307246016"/>
      <w:bookmarkStart w:id="2707" w:name="_Toc307246161"/>
      <w:bookmarkStart w:id="2708" w:name="_Toc307246305"/>
      <w:bookmarkStart w:id="2709" w:name="_Toc307246448"/>
      <w:bookmarkStart w:id="2710" w:name="_Toc307246591"/>
      <w:bookmarkStart w:id="2711" w:name="_Toc307246733"/>
      <w:bookmarkStart w:id="2712" w:name="_Toc307532205"/>
      <w:bookmarkStart w:id="2713" w:name="_Toc307532505"/>
      <w:bookmarkStart w:id="2714" w:name="_Toc307532647"/>
      <w:bookmarkStart w:id="2715" w:name="_Toc307558629"/>
      <w:bookmarkStart w:id="2716" w:name="_Toc307558778"/>
      <w:bookmarkStart w:id="2717" w:name="_Toc307563369"/>
      <w:bookmarkStart w:id="2718" w:name="_Toc307590155"/>
      <w:bookmarkStart w:id="2719" w:name="_Toc307590412"/>
      <w:bookmarkStart w:id="2720" w:name="_Toc307756988"/>
      <w:bookmarkStart w:id="2721" w:name="_Toc307757329"/>
      <w:bookmarkStart w:id="2722" w:name="_Toc307757477"/>
      <w:bookmarkStart w:id="2723" w:name="_Toc307757625"/>
      <w:bookmarkStart w:id="2724" w:name="_Toc308553868"/>
      <w:bookmarkStart w:id="2725" w:name="_Toc314043666"/>
      <w:r>
        <w:t>Replenishment Pulls</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p>
    <w:p w:rsidR="00A9320C" w:rsidRDefault="00A9320C"/>
    <w:p w:rsidR="00A9320C" w:rsidRDefault="00A9320C">
      <w:pPr>
        <w:ind w:left="360"/>
        <w:rPr>
          <w:rFonts w:cs="Arial"/>
        </w:rPr>
      </w:pPr>
      <w:r>
        <w:rPr>
          <w:rFonts w:cs="Arial"/>
        </w:rPr>
        <w:t xml:space="preserve">Replenishment tasks are performed through the tasking process.  The option RF - </w:t>
      </w:r>
      <w:r>
        <w:rPr>
          <w:rFonts w:cs="Arial"/>
          <w:b/>
          <w:bCs/>
          <w:i/>
          <w:iCs/>
        </w:rPr>
        <w:t>Select Task</w:t>
      </w:r>
      <w:r>
        <w:rPr>
          <w:rFonts w:cs="Arial"/>
        </w:rPr>
        <w:t xml:space="preserve"> displays the next replenishment task for the operator to perform.  There are two types of replenishment tasks generated, full pallets and cases.  For full pallet tasks the operator is directed to the location, and scans the pallet to pull all cases on the pallet.  The operator is then directed to either a drop zone or directly to the active location for the entire pallet.  If the operator is directed to a drop zone, then a second operator is tasked to move the pallet from the drop zone to the active location.</w:t>
      </w:r>
    </w:p>
    <w:p w:rsidR="00A9320C" w:rsidRDefault="00A9320C">
      <w:pPr>
        <w:ind w:left="360"/>
        <w:rPr>
          <w:rFonts w:cs="Arial"/>
        </w:rPr>
      </w:pPr>
    </w:p>
    <w:p w:rsidR="00A9320C" w:rsidRDefault="00A9320C">
      <w:pPr>
        <w:ind w:left="360"/>
        <w:rPr>
          <w:rFonts w:cs="Arial"/>
        </w:rPr>
      </w:pPr>
      <w:r>
        <w:rPr>
          <w:rFonts w:cs="Arial"/>
        </w:rPr>
        <w:t xml:space="preserve">For replenishment case pulls, WM is configured to assign multiple replenishment pulls to a single task.  WM first displays the reserve location and the LPN number for the first allocated case.  The operator scans the specified LPN to indicate pulling the case from the reserve location, and then scans the pallet id that the case is pulled to.  If necessary, a substitute function key can be used to pull a different LPN from the same reserve location, as long as the </w:t>
      </w:r>
      <w:r w:rsidR="00F4450E">
        <w:rPr>
          <w:rFonts w:cs="Arial"/>
        </w:rPr>
        <w:t>item</w:t>
      </w:r>
      <w:r>
        <w:rPr>
          <w:rFonts w:cs="Arial"/>
        </w:rPr>
        <w:t xml:space="preserve"> and quantity match the originally specified LPN.  </w:t>
      </w:r>
    </w:p>
    <w:p w:rsidR="00A9320C" w:rsidRDefault="00A9320C">
      <w:pPr>
        <w:ind w:left="360"/>
        <w:rPr>
          <w:rFonts w:cs="Arial"/>
        </w:rPr>
      </w:pPr>
    </w:p>
    <w:p w:rsidR="00A9320C" w:rsidRDefault="00A9320C">
      <w:pPr>
        <w:ind w:left="360"/>
        <w:rPr>
          <w:rFonts w:cs="Arial"/>
          <w:bCs/>
          <w:iCs/>
        </w:rPr>
      </w:pPr>
      <w:r>
        <w:rPr>
          <w:rFonts w:cs="Arial"/>
        </w:rPr>
        <w:t xml:space="preserve">If a substitute LPN cannot be found within the location, then the operator may enter CTRL B to request an alternate from WM.  Once an LPN is pulled, WM then displays the next location and case on the task in location sequence.  The operator continues until all of the LPNs on the task are pulled from their reserve location on to the pallet.  When all LPNs are grouped together on the task have been pulled, WM displays the drop location or active location for the pallet.  </w:t>
      </w:r>
    </w:p>
    <w:p w:rsidR="00A9320C" w:rsidRDefault="00A9320C">
      <w:pPr>
        <w:ind w:left="360"/>
        <w:rPr>
          <w:rFonts w:cs="Arial"/>
        </w:rPr>
      </w:pPr>
    </w:p>
    <w:p w:rsidR="00A9320C" w:rsidRDefault="00A9320C">
      <w:pPr>
        <w:ind w:left="360"/>
        <w:rPr>
          <w:rFonts w:cs="Arial"/>
        </w:rPr>
      </w:pPr>
      <w:r>
        <w:rPr>
          <w:rFonts w:cs="Arial"/>
        </w:rPr>
        <w:lastRenderedPageBreak/>
        <w:t xml:space="preserve">If the inventory is tasked to a drop location, then a second operator picks up the pallet and scans the LPN.  The system displays the next location (either an active location or a secondary drop location based on configuration), and then prompts the operator to scan the location barcode.  This process is repeated until the active location is displayed on screen for the LPN.  </w:t>
      </w:r>
    </w:p>
    <w:p w:rsidR="00A9320C" w:rsidRDefault="00A9320C">
      <w:pPr>
        <w:ind w:left="360"/>
        <w:rPr>
          <w:rFonts w:cs="Arial"/>
        </w:rPr>
      </w:pPr>
    </w:p>
    <w:p w:rsidR="00A9320C" w:rsidRDefault="00A9320C">
      <w:pPr>
        <w:ind w:left="360"/>
        <w:rPr>
          <w:rFonts w:cs="Arial"/>
        </w:rPr>
      </w:pPr>
      <w:r>
        <w:rPr>
          <w:rFonts w:cs="Arial"/>
        </w:rPr>
        <w:t xml:space="preserve">When the LPN is ready for the active location, the operator uses the RF – </w:t>
      </w:r>
      <w:r>
        <w:rPr>
          <w:rFonts w:cs="Arial"/>
          <w:b/>
          <w:bCs/>
          <w:i/>
          <w:iCs/>
        </w:rPr>
        <w:t>Fill Active Directed</w:t>
      </w:r>
      <w:r>
        <w:rPr>
          <w:rFonts w:cs="Arial"/>
        </w:rPr>
        <w:t xml:space="preserve"> option called from the tasking function.  The operator takes the LPN to the active location displayed on the RF screen and scans the LPN to the location.  WM completes the case, active location, and task updates for the case and proceeds to the next active location assigned to the pallet in best location sequence.  WM updates the LPN to status ‘96’ (Consumed into Active), and updates the active location’s ‘actual’ and ‘to be filled’ quantities.</w:t>
      </w:r>
    </w:p>
    <w:p w:rsidR="00A9320C" w:rsidRDefault="00A9320C">
      <w:pPr>
        <w:ind w:left="360"/>
        <w:rPr>
          <w:rFonts w:cs="Arial"/>
        </w:rPr>
      </w:pPr>
    </w:p>
    <w:p w:rsidR="00A9320C" w:rsidRDefault="00A9320C">
      <w:pPr>
        <w:ind w:left="360"/>
        <w:rPr>
          <w:rFonts w:cs="Arial"/>
        </w:rPr>
      </w:pPr>
      <w:r>
        <w:rPr>
          <w:rFonts w:cs="Arial"/>
        </w:rPr>
        <w:t>If the operator wishes to skip a pull during the task, the operator enters CTRL K.  WM continues to the next pull on the task and once all other pulls on the task are complete, directs the operator to the skipped pulls.  If inventory to fulfill a pull cannot be found, then the operator can cancel the pull by entering CTRL G.</w:t>
      </w:r>
    </w:p>
    <w:p w:rsidR="008822A8" w:rsidRPr="008822A8" w:rsidRDefault="008822A8" w:rsidP="008822A8"/>
    <w:p w:rsidR="00A9320C" w:rsidRDefault="00A9320C"/>
    <w:p w:rsidR="00A9320C" w:rsidRDefault="00A9320C">
      <w:pPr>
        <w:pStyle w:val="Heading2"/>
      </w:pPr>
      <w:bookmarkStart w:id="2726" w:name="_Toc101934045"/>
      <w:bookmarkStart w:id="2727" w:name="_Toc101934164"/>
      <w:bookmarkStart w:id="2728" w:name="_Toc307236260"/>
      <w:bookmarkStart w:id="2729" w:name="_Toc307243024"/>
      <w:bookmarkStart w:id="2730" w:name="_Toc307243188"/>
      <w:bookmarkStart w:id="2731" w:name="_Toc307243351"/>
      <w:bookmarkStart w:id="2732" w:name="_Toc307243498"/>
      <w:bookmarkStart w:id="2733" w:name="_Toc307243659"/>
      <w:bookmarkStart w:id="2734" w:name="_Toc307243819"/>
      <w:bookmarkStart w:id="2735" w:name="_Toc307243979"/>
      <w:bookmarkStart w:id="2736" w:name="_Toc307244140"/>
      <w:bookmarkStart w:id="2737" w:name="_Toc307244301"/>
      <w:bookmarkStart w:id="2738" w:name="_Toc307244462"/>
      <w:bookmarkStart w:id="2739" w:name="_Toc307244622"/>
      <w:bookmarkStart w:id="2740" w:name="_Toc307244781"/>
      <w:bookmarkStart w:id="2741" w:name="_Toc307244939"/>
      <w:bookmarkStart w:id="2742" w:name="_Toc307245098"/>
      <w:bookmarkStart w:id="2743" w:name="_Toc307245257"/>
      <w:bookmarkStart w:id="2744" w:name="_Toc307245414"/>
      <w:bookmarkStart w:id="2745" w:name="_Toc307245571"/>
      <w:bookmarkStart w:id="2746" w:name="_Toc307245725"/>
      <w:bookmarkStart w:id="2747" w:name="_Toc307245873"/>
      <w:bookmarkStart w:id="2748" w:name="_Toc307246018"/>
      <w:bookmarkStart w:id="2749" w:name="_Toc307246163"/>
      <w:bookmarkStart w:id="2750" w:name="_Toc307246307"/>
      <w:bookmarkStart w:id="2751" w:name="_Toc307246450"/>
      <w:bookmarkStart w:id="2752" w:name="_Toc307246593"/>
      <w:bookmarkStart w:id="2753" w:name="_Toc307246735"/>
      <w:bookmarkStart w:id="2754" w:name="_Toc307532207"/>
      <w:bookmarkStart w:id="2755" w:name="_Toc307532507"/>
      <w:bookmarkStart w:id="2756" w:name="_Toc307532649"/>
      <w:bookmarkStart w:id="2757" w:name="_Toc307558630"/>
      <w:bookmarkStart w:id="2758" w:name="_Toc307558779"/>
      <w:bookmarkStart w:id="2759" w:name="_Toc307563370"/>
      <w:bookmarkStart w:id="2760" w:name="_Toc307590156"/>
      <w:bookmarkStart w:id="2761" w:name="_Toc307590413"/>
      <w:bookmarkStart w:id="2762" w:name="_Toc307756989"/>
      <w:bookmarkStart w:id="2763" w:name="_Toc307757330"/>
      <w:bookmarkStart w:id="2764" w:name="_Toc307757478"/>
      <w:bookmarkStart w:id="2765" w:name="_Toc307757626"/>
      <w:bookmarkStart w:id="2766" w:name="_Toc308553869"/>
      <w:bookmarkStart w:id="2767" w:name="_Toc314043667"/>
      <w:r>
        <w:t>Pick Module 1</w:t>
      </w:r>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r>
        <w:t xml:space="preserve"> </w:t>
      </w:r>
    </w:p>
    <w:p w:rsidR="00A9320C" w:rsidRDefault="00A9320C">
      <w:pPr>
        <w:rPr>
          <w:rFonts w:cs="Arial"/>
        </w:rPr>
      </w:pPr>
    </w:p>
    <w:p w:rsidR="00A9320C" w:rsidRDefault="00A9320C">
      <w:pPr>
        <w:ind w:left="360"/>
        <w:rPr>
          <w:rFonts w:cs="Arial"/>
        </w:rPr>
      </w:pPr>
      <w:r>
        <w:rPr>
          <w:rFonts w:cs="Arial"/>
        </w:rPr>
        <w:t xml:space="preserve">Within Pick Module 1 packing is performed based on the printed </w:t>
      </w:r>
      <w:proofErr w:type="spellStart"/>
      <w:r w:rsidR="00852027">
        <w:rPr>
          <w:rFonts w:cs="Arial"/>
        </w:rPr>
        <w:t>oLPN</w:t>
      </w:r>
      <w:proofErr w:type="spellEnd"/>
      <w:r>
        <w:rPr>
          <w:rFonts w:cs="Arial"/>
        </w:rPr>
        <w:t xml:space="preserve"> shipping and corresponding content label.  Operators perform unit picking based on the pick location and </w:t>
      </w:r>
      <w:r w:rsidR="007024A3">
        <w:rPr>
          <w:rFonts w:cs="Arial"/>
        </w:rPr>
        <w:t>item</w:t>
      </w:r>
      <w:r>
        <w:rPr>
          <w:rFonts w:cs="Arial"/>
        </w:rPr>
        <w:t xml:space="preserve">/unit quantity details provided on the content label.  </w:t>
      </w:r>
    </w:p>
    <w:p w:rsidR="00A9320C" w:rsidRDefault="00A9320C">
      <w:pPr>
        <w:ind w:left="360"/>
        <w:rPr>
          <w:rFonts w:cs="Arial"/>
        </w:rPr>
      </w:pPr>
    </w:p>
    <w:p w:rsidR="00A9320C" w:rsidRDefault="00A9320C">
      <w:pPr>
        <w:ind w:left="360"/>
        <w:rPr>
          <w:rFonts w:cs="Arial"/>
        </w:rPr>
      </w:pPr>
      <w:r>
        <w:rPr>
          <w:rFonts w:cs="Arial"/>
        </w:rPr>
        <w:t xml:space="preserve">Some Pick Module 1 waves are generated with </w:t>
      </w:r>
      <w:proofErr w:type="spellStart"/>
      <w:r w:rsidR="00852027">
        <w:rPr>
          <w:rFonts w:cs="Arial"/>
        </w:rPr>
        <w:t>oLPN</w:t>
      </w:r>
      <w:r>
        <w:rPr>
          <w:rFonts w:cs="Arial"/>
        </w:rPr>
        <w:t>s</w:t>
      </w:r>
      <w:proofErr w:type="spellEnd"/>
      <w:r>
        <w:rPr>
          <w:rFonts w:cs="Arial"/>
        </w:rPr>
        <w:t xml:space="preserve"> packed complete, meaning at the end of the wave process the </w:t>
      </w:r>
      <w:proofErr w:type="spellStart"/>
      <w:r w:rsidR="00852027">
        <w:rPr>
          <w:rFonts w:cs="Arial"/>
        </w:rPr>
        <w:t>oLPN</w:t>
      </w:r>
      <w:proofErr w:type="spellEnd"/>
      <w:r>
        <w:rPr>
          <w:rFonts w:cs="Arial"/>
        </w:rPr>
        <w:t xml:space="preserve"> contents have automatically been transferred from the pick location to the </w:t>
      </w:r>
      <w:proofErr w:type="spellStart"/>
      <w:r w:rsidR="00852027">
        <w:rPr>
          <w:rFonts w:cs="Arial"/>
        </w:rPr>
        <w:t>oLPN</w:t>
      </w:r>
      <w:r>
        <w:rPr>
          <w:rFonts w:cs="Arial"/>
        </w:rPr>
        <w:t>s</w:t>
      </w:r>
      <w:proofErr w:type="spellEnd"/>
      <w:r>
        <w:rPr>
          <w:rFonts w:cs="Arial"/>
        </w:rPr>
        <w:t xml:space="preserve">.  For other waves the </w:t>
      </w:r>
      <w:proofErr w:type="spellStart"/>
      <w:r w:rsidR="00852027">
        <w:rPr>
          <w:rFonts w:cs="Arial"/>
        </w:rPr>
        <w:t>oLPN</w:t>
      </w:r>
      <w:r>
        <w:rPr>
          <w:rFonts w:cs="Arial"/>
        </w:rPr>
        <w:t>s</w:t>
      </w:r>
      <w:proofErr w:type="spellEnd"/>
      <w:r>
        <w:rPr>
          <w:rFonts w:cs="Arial"/>
        </w:rPr>
        <w:t xml:space="preserve"> are created in status ‘10’ (Printed).  Once </w:t>
      </w:r>
      <w:proofErr w:type="spellStart"/>
      <w:r w:rsidR="00852027">
        <w:rPr>
          <w:rFonts w:cs="Arial"/>
        </w:rPr>
        <w:t>oLPN</w:t>
      </w:r>
      <w:r>
        <w:rPr>
          <w:rFonts w:cs="Arial"/>
        </w:rPr>
        <w:t>s</w:t>
      </w:r>
      <w:proofErr w:type="spellEnd"/>
      <w:r>
        <w:rPr>
          <w:rFonts w:cs="Arial"/>
        </w:rPr>
        <w:t xml:space="preserve"> are packed complete manually, </w:t>
      </w:r>
      <w:r w:rsidR="00B722EC">
        <w:rPr>
          <w:rFonts w:cs="Arial"/>
        </w:rPr>
        <w:t xml:space="preserve">use the option RF - </w:t>
      </w:r>
      <w:r w:rsidR="00B722EC">
        <w:rPr>
          <w:rFonts w:cs="Arial"/>
          <w:b/>
          <w:bCs/>
          <w:i/>
          <w:iCs/>
        </w:rPr>
        <w:t xml:space="preserve">Cubed Packing (Directed), </w:t>
      </w:r>
      <w:r>
        <w:rPr>
          <w:rFonts w:cs="Arial"/>
        </w:rPr>
        <w:t xml:space="preserve">then the </w:t>
      </w:r>
      <w:proofErr w:type="spellStart"/>
      <w:r w:rsidR="00852027">
        <w:rPr>
          <w:rFonts w:cs="Arial"/>
        </w:rPr>
        <w:t>oLPN</w:t>
      </w:r>
      <w:r>
        <w:rPr>
          <w:rFonts w:cs="Arial"/>
        </w:rPr>
        <w:t>s</w:t>
      </w:r>
      <w:proofErr w:type="spellEnd"/>
      <w:r>
        <w:rPr>
          <w:rFonts w:cs="Arial"/>
        </w:rPr>
        <w:t xml:space="preserve"> are placed on the conveyor for transport.  The </w:t>
      </w:r>
      <w:proofErr w:type="spellStart"/>
      <w:r w:rsidR="00852027">
        <w:rPr>
          <w:rFonts w:cs="Arial"/>
        </w:rPr>
        <w:t>oLPN</w:t>
      </w:r>
      <w:r>
        <w:rPr>
          <w:rFonts w:cs="Arial"/>
        </w:rPr>
        <w:t>s</w:t>
      </w:r>
      <w:proofErr w:type="spellEnd"/>
      <w:r>
        <w:rPr>
          <w:rFonts w:cs="Arial"/>
        </w:rPr>
        <w:t xml:space="preserve"> for a ‘Pack Complete’ wave divert to the VAS/Audit area only if the </w:t>
      </w:r>
      <w:proofErr w:type="spellStart"/>
      <w:r w:rsidR="00852027">
        <w:rPr>
          <w:rFonts w:cs="Arial"/>
        </w:rPr>
        <w:t>oLPN</w:t>
      </w:r>
      <w:proofErr w:type="spellEnd"/>
      <w:r>
        <w:rPr>
          <w:rFonts w:cs="Arial"/>
        </w:rPr>
        <w:t xml:space="preserve"> requires VAS or auditing.  </w:t>
      </w:r>
      <w:r w:rsidR="00852027">
        <w:rPr>
          <w:rFonts w:cs="Arial"/>
        </w:rPr>
        <w:t>OLPN</w:t>
      </w:r>
      <w:r>
        <w:rPr>
          <w:rFonts w:cs="Arial"/>
        </w:rPr>
        <w:t xml:space="preserve">s for ‘Non-pack complete’ waves always divert to the VAS/audit area as the </w:t>
      </w:r>
      <w:proofErr w:type="spellStart"/>
      <w:r w:rsidR="00852027">
        <w:rPr>
          <w:rFonts w:cs="Arial"/>
        </w:rPr>
        <w:t>oLPN</w:t>
      </w:r>
      <w:r>
        <w:rPr>
          <w:rFonts w:cs="Arial"/>
        </w:rPr>
        <w:t>s</w:t>
      </w:r>
      <w:proofErr w:type="spellEnd"/>
      <w:r>
        <w:rPr>
          <w:rFonts w:cs="Arial"/>
        </w:rPr>
        <w:t xml:space="preserve"> remain in a status less than packed, as packing is not complete on WM.  </w:t>
      </w:r>
    </w:p>
    <w:p w:rsidR="00A9320C" w:rsidRDefault="00A9320C">
      <w:pPr>
        <w:ind w:left="360"/>
        <w:rPr>
          <w:rFonts w:cs="Arial"/>
        </w:rPr>
      </w:pPr>
    </w:p>
    <w:p w:rsidR="00A9320C" w:rsidRDefault="00A9320C">
      <w:pPr>
        <w:ind w:left="360"/>
        <w:rPr>
          <w:rFonts w:cs="Arial"/>
        </w:rPr>
      </w:pPr>
      <w:r>
        <w:rPr>
          <w:rFonts w:cs="Arial"/>
        </w:rPr>
        <w:t xml:space="preserve">Carter’s may also use RF packing in Pick Module 1.  This operates the same as described for Pick Modules 2 &amp; 3, below, except Pick Module 1 is only a single divert zone.  </w:t>
      </w:r>
    </w:p>
    <w:p w:rsidR="00A9320C" w:rsidRDefault="00A9320C">
      <w:pPr>
        <w:ind w:left="360"/>
        <w:rPr>
          <w:rFonts w:cs="Arial"/>
        </w:rPr>
      </w:pPr>
    </w:p>
    <w:p w:rsidR="00A9320C" w:rsidRDefault="00A9320C">
      <w:pPr>
        <w:pStyle w:val="Heading2"/>
      </w:pPr>
      <w:bookmarkStart w:id="2768" w:name="_Toc101934046"/>
      <w:bookmarkStart w:id="2769" w:name="_Toc101934165"/>
      <w:bookmarkStart w:id="2770" w:name="_Toc307236261"/>
      <w:bookmarkStart w:id="2771" w:name="_Toc307243025"/>
      <w:bookmarkStart w:id="2772" w:name="_Toc307243189"/>
      <w:bookmarkStart w:id="2773" w:name="_Toc307243352"/>
      <w:bookmarkStart w:id="2774" w:name="_Toc307243499"/>
      <w:bookmarkStart w:id="2775" w:name="_Toc307243660"/>
      <w:bookmarkStart w:id="2776" w:name="_Toc307243820"/>
      <w:bookmarkStart w:id="2777" w:name="_Toc307243980"/>
      <w:bookmarkStart w:id="2778" w:name="_Toc307244141"/>
      <w:bookmarkStart w:id="2779" w:name="_Toc307244302"/>
      <w:bookmarkStart w:id="2780" w:name="_Toc307244463"/>
      <w:bookmarkStart w:id="2781" w:name="_Toc307244623"/>
      <w:bookmarkStart w:id="2782" w:name="_Toc307244782"/>
      <w:bookmarkStart w:id="2783" w:name="_Toc307244940"/>
      <w:bookmarkStart w:id="2784" w:name="_Toc307245099"/>
      <w:bookmarkStart w:id="2785" w:name="_Toc307245258"/>
      <w:bookmarkStart w:id="2786" w:name="_Toc307245415"/>
      <w:bookmarkStart w:id="2787" w:name="_Toc307245572"/>
      <w:bookmarkStart w:id="2788" w:name="_Toc307245726"/>
      <w:bookmarkStart w:id="2789" w:name="_Toc307245874"/>
      <w:bookmarkStart w:id="2790" w:name="_Toc307246019"/>
      <w:bookmarkStart w:id="2791" w:name="_Toc307246164"/>
      <w:bookmarkStart w:id="2792" w:name="_Toc307246308"/>
      <w:bookmarkStart w:id="2793" w:name="_Toc307246451"/>
      <w:bookmarkStart w:id="2794" w:name="_Toc307246594"/>
      <w:bookmarkStart w:id="2795" w:name="_Toc307246736"/>
      <w:bookmarkStart w:id="2796" w:name="_Toc307532208"/>
      <w:bookmarkStart w:id="2797" w:name="_Toc307532508"/>
      <w:bookmarkStart w:id="2798" w:name="_Toc307532650"/>
      <w:bookmarkStart w:id="2799" w:name="_Toc307558631"/>
      <w:bookmarkStart w:id="2800" w:name="_Toc307558780"/>
      <w:bookmarkStart w:id="2801" w:name="_Toc307563371"/>
      <w:bookmarkStart w:id="2802" w:name="_Toc307590157"/>
      <w:bookmarkStart w:id="2803" w:name="_Toc307590414"/>
      <w:bookmarkStart w:id="2804" w:name="_Toc307756990"/>
      <w:bookmarkStart w:id="2805" w:name="_Toc307757331"/>
      <w:bookmarkStart w:id="2806" w:name="_Toc307757479"/>
      <w:bookmarkStart w:id="2807" w:name="_Toc307757627"/>
      <w:bookmarkStart w:id="2808" w:name="_Toc308553870"/>
      <w:bookmarkStart w:id="2809" w:name="_Toc314043668"/>
      <w:r>
        <w:t>Pick Modules 2 &amp; 3</w:t>
      </w:r>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p>
    <w:p w:rsidR="00A9320C" w:rsidRDefault="00A9320C">
      <w:pPr>
        <w:jc w:val="both"/>
      </w:pPr>
    </w:p>
    <w:p w:rsidR="00A9320C" w:rsidRDefault="00852027">
      <w:pPr>
        <w:ind w:left="360"/>
        <w:rPr>
          <w:rFonts w:cs="Arial"/>
        </w:rPr>
      </w:pPr>
      <w:r>
        <w:rPr>
          <w:rFonts w:cs="Arial"/>
        </w:rPr>
        <w:t>OLPN</w:t>
      </w:r>
      <w:r w:rsidR="00A9320C">
        <w:rPr>
          <w:rFonts w:cs="Arial"/>
        </w:rPr>
        <w:t xml:space="preserve">s to be packed in Pick Modules 2 &amp; 3 are erected and inducted on the conveyor.  The conveyor control system diverts the </w:t>
      </w:r>
      <w:proofErr w:type="spellStart"/>
      <w:r>
        <w:rPr>
          <w:rFonts w:cs="Arial"/>
        </w:rPr>
        <w:t>oLPN</w:t>
      </w:r>
      <w:r w:rsidR="00A9320C">
        <w:rPr>
          <w:rFonts w:cs="Arial"/>
        </w:rPr>
        <w:t>s</w:t>
      </w:r>
      <w:proofErr w:type="spellEnd"/>
      <w:r w:rsidR="00A9320C">
        <w:rPr>
          <w:rFonts w:cs="Arial"/>
        </w:rPr>
        <w:t xml:space="preserve"> to the appropriate zones, based on the wave zone download provided previously.  Operators within the zone, </w:t>
      </w:r>
      <w:r w:rsidR="00B722EC">
        <w:rPr>
          <w:rFonts w:cs="Arial"/>
        </w:rPr>
        <w:t xml:space="preserve">use the </w:t>
      </w:r>
      <w:proofErr w:type="spellStart"/>
      <w:r w:rsidR="00B722EC">
        <w:rPr>
          <w:i/>
          <w:iCs/>
        </w:rPr>
        <w:t>Voxware</w:t>
      </w:r>
      <w:proofErr w:type="spellEnd"/>
      <w:r w:rsidR="00B722EC">
        <w:rPr>
          <w:i/>
          <w:iCs/>
        </w:rPr>
        <w:t>-based voice pick</w:t>
      </w:r>
      <w:r w:rsidR="007158B2">
        <w:rPr>
          <w:i/>
          <w:iCs/>
        </w:rPr>
        <w:t>s to perform picking</w:t>
      </w:r>
      <w:r w:rsidR="00B722EC">
        <w:rPr>
          <w:i/>
          <w:iCs/>
        </w:rPr>
        <w:t xml:space="preserve">. As a back-up alternative to </w:t>
      </w:r>
      <w:proofErr w:type="spellStart"/>
      <w:r w:rsidR="00B722EC">
        <w:rPr>
          <w:i/>
          <w:iCs/>
        </w:rPr>
        <w:t>Voxware</w:t>
      </w:r>
      <w:proofErr w:type="spellEnd"/>
      <w:r w:rsidR="00B722EC">
        <w:rPr>
          <w:i/>
          <w:iCs/>
        </w:rPr>
        <w:t xml:space="preserve"> based voice picking, </w:t>
      </w:r>
      <w:r w:rsidR="00245F1B">
        <w:rPr>
          <w:i/>
          <w:iCs/>
        </w:rPr>
        <w:t>U</w:t>
      </w:r>
      <w:r w:rsidR="00B722EC">
        <w:rPr>
          <w:i/>
          <w:iCs/>
        </w:rPr>
        <w:t xml:space="preserve">sers may </w:t>
      </w:r>
      <w:r w:rsidR="00A9320C">
        <w:rPr>
          <w:rFonts w:cs="Arial"/>
        </w:rPr>
        <w:t xml:space="preserve">use the option RF - </w:t>
      </w:r>
      <w:r w:rsidR="00A9320C">
        <w:rPr>
          <w:rFonts w:cs="Arial"/>
          <w:b/>
          <w:bCs/>
          <w:i/>
          <w:iCs/>
        </w:rPr>
        <w:t>Cubed Packing (Directed)</w:t>
      </w:r>
      <w:r w:rsidR="00A9320C">
        <w:rPr>
          <w:rFonts w:cs="Arial"/>
        </w:rPr>
        <w:t xml:space="preserve"> configured for zone picking.  The operator first </w:t>
      </w:r>
      <w:r w:rsidR="006C1E05">
        <w:rPr>
          <w:rFonts w:cs="Arial"/>
        </w:rPr>
        <w:t>signs onto a specific picking zone within the active pick modules and then scan</w:t>
      </w:r>
      <w:r w:rsidR="00A9320C">
        <w:rPr>
          <w:rFonts w:cs="Arial"/>
        </w:rPr>
        <w:t xml:space="preserve"> </w:t>
      </w:r>
      <w:r w:rsidR="00A9320C">
        <w:rPr>
          <w:rFonts w:cs="Arial"/>
        </w:rPr>
        <w:lastRenderedPageBreak/>
        <w:t xml:space="preserve">the </w:t>
      </w:r>
      <w:proofErr w:type="spellStart"/>
      <w:r>
        <w:rPr>
          <w:rFonts w:cs="Arial"/>
        </w:rPr>
        <w:t>oLPN</w:t>
      </w:r>
      <w:proofErr w:type="spellEnd"/>
      <w:r w:rsidR="00A9320C">
        <w:rPr>
          <w:rFonts w:cs="Arial"/>
        </w:rPr>
        <w:t xml:space="preserve"> label.  WM displays only the picks for the </w:t>
      </w:r>
      <w:proofErr w:type="spellStart"/>
      <w:r>
        <w:rPr>
          <w:rFonts w:cs="Arial"/>
        </w:rPr>
        <w:t>oLPN</w:t>
      </w:r>
      <w:proofErr w:type="spellEnd"/>
      <w:r w:rsidR="00A9320C">
        <w:rPr>
          <w:rFonts w:cs="Arial"/>
        </w:rPr>
        <w:t xml:space="preserve"> within the zone.  WM directs the operator to the pick location and prompts the operator to scan the </w:t>
      </w:r>
      <w:r w:rsidR="006C1E05">
        <w:rPr>
          <w:rFonts w:cs="Arial"/>
        </w:rPr>
        <w:t>item</w:t>
      </w:r>
      <w:r w:rsidR="00A9320C">
        <w:rPr>
          <w:rFonts w:cs="Arial"/>
        </w:rPr>
        <w:t xml:space="preserve"> and enter the number of packs picked.  This option may also be configured to require the operator to scan the </w:t>
      </w:r>
      <w:r w:rsidR="006C1E05">
        <w:rPr>
          <w:rFonts w:cs="Arial"/>
        </w:rPr>
        <w:t>item</w:t>
      </w:r>
      <w:r w:rsidR="00A9320C">
        <w:rPr>
          <w:rFonts w:cs="Arial"/>
        </w:rPr>
        <w:t xml:space="preserve"> barcode of each bundle quantity packed.  </w:t>
      </w:r>
    </w:p>
    <w:p w:rsidR="00A9320C" w:rsidRDefault="00A9320C">
      <w:pPr>
        <w:ind w:left="360"/>
        <w:rPr>
          <w:rFonts w:cs="Arial"/>
        </w:rPr>
      </w:pPr>
    </w:p>
    <w:p w:rsidR="00A9320C" w:rsidRDefault="00A9320C">
      <w:pPr>
        <w:ind w:left="360"/>
        <w:rPr>
          <w:rFonts w:cs="Arial"/>
        </w:rPr>
      </w:pPr>
      <w:r>
        <w:rPr>
          <w:rFonts w:cs="Arial"/>
        </w:rPr>
        <w:t xml:space="preserve">If the pick empties the location, then WM prompts the operator if the location is empty.  If the operator confirms that the location is empty, then this is tracked as a complete cycle count task.  If the operator does not confirm that the location is empty, then a cycle count task is automatically created to direct another operator to cycle count the location.  Once all of the picks in the zone are completed, WM displays an end of zone message to the operator.  The operator places the </w:t>
      </w:r>
      <w:proofErr w:type="spellStart"/>
      <w:r w:rsidR="00852027">
        <w:rPr>
          <w:rFonts w:cs="Arial"/>
        </w:rPr>
        <w:t>oLPN</w:t>
      </w:r>
      <w:proofErr w:type="spellEnd"/>
      <w:r>
        <w:rPr>
          <w:rFonts w:cs="Arial"/>
        </w:rPr>
        <w:t xml:space="preserve"> back on the conveyor where it is transported to the next pick zone.  If the </w:t>
      </w:r>
      <w:proofErr w:type="spellStart"/>
      <w:r w:rsidR="00852027">
        <w:rPr>
          <w:rFonts w:cs="Arial"/>
        </w:rPr>
        <w:t>oLPN</w:t>
      </w:r>
      <w:proofErr w:type="spellEnd"/>
      <w:r>
        <w:rPr>
          <w:rFonts w:cs="Arial"/>
        </w:rPr>
        <w:t xml:space="preserve"> is packed complete (based on </w:t>
      </w:r>
      <w:r w:rsidR="00EE427B">
        <w:rPr>
          <w:rFonts w:cs="Arial"/>
        </w:rPr>
        <w:t>an</w:t>
      </w:r>
      <w:r>
        <w:rPr>
          <w:rFonts w:cs="Arial"/>
        </w:rPr>
        <w:t xml:space="preserve"> ‘End of </w:t>
      </w:r>
      <w:r w:rsidR="00852027">
        <w:rPr>
          <w:rFonts w:cs="Arial"/>
        </w:rPr>
        <w:t>OLPN</w:t>
      </w:r>
      <w:r>
        <w:rPr>
          <w:rFonts w:cs="Arial"/>
        </w:rPr>
        <w:t xml:space="preserve">’ message from WM) and the customer typically does not require VAS, then the operator also seals the box.  </w:t>
      </w:r>
    </w:p>
    <w:p w:rsidR="00A9320C" w:rsidRDefault="00A9320C">
      <w:pPr>
        <w:ind w:left="360"/>
        <w:rPr>
          <w:rFonts w:cs="Arial"/>
        </w:rPr>
      </w:pPr>
      <w:r>
        <w:rPr>
          <w:rFonts w:cs="Arial"/>
        </w:rPr>
        <w:t xml:space="preserve">If </w:t>
      </w:r>
      <w:r w:rsidR="00EE427B">
        <w:rPr>
          <w:rFonts w:cs="Arial"/>
        </w:rPr>
        <w:t>an</w:t>
      </w:r>
      <w:r>
        <w:rPr>
          <w:rFonts w:cs="Arial"/>
        </w:rPr>
        <w:t xml:space="preserve"> </w:t>
      </w:r>
      <w:proofErr w:type="spellStart"/>
      <w:r w:rsidR="00852027">
        <w:rPr>
          <w:rFonts w:cs="Arial"/>
        </w:rPr>
        <w:t>oLPN</w:t>
      </w:r>
      <w:proofErr w:type="spellEnd"/>
      <w:r>
        <w:rPr>
          <w:rFonts w:cs="Arial"/>
        </w:rPr>
        <w:t xml:space="preserve"> requires picks in both Pick Modules 2 and 3, then once the picks are complete in Pick Module 2 the conveyor control system diverts the </w:t>
      </w:r>
      <w:proofErr w:type="spellStart"/>
      <w:r w:rsidR="00852027">
        <w:rPr>
          <w:rFonts w:cs="Arial"/>
        </w:rPr>
        <w:t>oLPN</w:t>
      </w:r>
      <w:proofErr w:type="spellEnd"/>
      <w:r>
        <w:rPr>
          <w:rFonts w:cs="Arial"/>
        </w:rPr>
        <w:t xml:space="preserve"> to the Audit/VAS/In-packing Area.  The operator recognizes the remaining picks are required from Pick Module 3 and the </w:t>
      </w:r>
      <w:proofErr w:type="spellStart"/>
      <w:r w:rsidR="00852027">
        <w:rPr>
          <w:rFonts w:cs="Arial"/>
        </w:rPr>
        <w:t>oLPN</w:t>
      </w:r>
      <w:proofErr w:type="spellEnd"/>
      <w:r>
        <w:rPr>
          <w:rFonts w:cs="Arial"/>
        </w:rPr>
        <w:t xml:space="preserve"> is re-inducted onto the conveyor in Pick Module 3.  Alternatively, </w:t>
      </w:r>
      <w:proofErr w:type="spellStart"/>
      <w:r w:rsidR="00852027">
        <w:rPr>
          <w:rFonts w:cs="Arial"/>
        </w:rPr>
        <w:t>oLPN</w:t>
      </w:r>
      <w:r>
        <w:rPr>
          <w:rFonts w:cs="Arial"/>
        </w:rPr>
        <w:t>s</w:t>
      </w:r>
      <w:proofErr w:type="spellEnd"/>
      <w:r>
        <w:rPr>
          <w:rFonts w:cs="Arial"/>
        </w:rPr>
        <w:t xml:space="preserve"> may be broken by pick module, so that </w:t>
      </w:r>
      <w:r w:rsidR="00F4450E">
        <w:rPr>
          <w:rFonts w:cs="Arial"/>
        </w:rPr>
        <w:t>item</w:t>
      </w:r>
      <w:r>
        <w:rPr>
          <w:rFonts w:cs="Arial"/>
        </w:rPr>
        <w:t xml:space="preserve">s </w:t>
      </w:r>
      <w:proofErr w:type="gramStart"/>
      <w:r>
        <w:rPr>
          <w:rFonts w:cs="Arial"/>
        </w:rPr>
        <w:t>from both Pick Modules 2 &amp; 3</w:t>
      </w:r>
      <w:proofErr w:type="gramEnd"/>
      <w:r>
        <w:rPr>
          <w:rFonts w:cs="Arial"/>
        </w:rPr>
        <w:t xml:space="preserve"> are not in the same </w:t>
      </w:r>
      <w:proofErr w:type="spellStart"/>
      <w:r w:rsidR="00852027">
        <w:rPr>
          <w:rFonts w:cs="Arial"/>
        </w:rPr>
        <w:t>oLPN</w:t>
      </w:r>
      <w:proofErr w:type="spellEnd"/>
      <w:r>
        <w:rPr>
          <w:rFonts w:cs="Arial"/>
        </w:rPr>
        <w:t xml:space="preserve">.  </w:t>
      </w:r>
    </w:p>
    <w:p w:rsidR="00A9320C" w:rsidRDefault="00A9320C">
      <w:pPr>
        <w:ind w:left="360"/>
        <w:rPr>
          <w:rFonts w:cs="Arial"/>
        </w:rPr>
      </w:pPr>
    </w:p>
    <w:p w:rsidR="00A9320C" w:rsidRDefault="00A9320C">
      <w:pPr>
        <w:ind w:left="360"/>
        <w:rPr>
          <w:rFonts w:cs="Arial"/>
        </w:rPr>
      </w:pPr>
      <w:r>
        <w:rPr>
          <w:rFonts w:cs="Arial"/>
        </w:rPr>
        <w:t xml:space="preserve">During the packing process, the operator may skip a pick in their zone by entering, CTRL K.  WM continues to the next pick for the operator’s zone and once all other picks are complete for the zone, directs the operator back through the skipped picks.  The operator does not perform shorts at this time.  If only </w:t>
      </w:r>
      <w:r w:rsidR="006C1E05">
        <w:rPr>
          <w:rFonts w:cs="Arial"/>
        </w:rPr>
        <w:t>short exists</w:t>
      </w:r>
      <w:r>
        <w:rPr>
          <w:rFonts w:cs="Arial"/>
        </w:rPr>
        <w:t xml:space="preserve"> for the </w:t>
      </w:r>
      <w:proofErr w:type="spellStart"/>
      <w:r w:rsidR="00852027">
        <w:rPr>
          <w:rFonts w:cs="Arial"/>
        </w:rPr>
        <w:t>oLPN</w:t>
      </w:r>
      <w:proofErr w:type="spellEnd"/>
      <w:r>
        <w:rPr>
          <w:rFonts w:cs="Arial"/>
        </w:rPr>
        <w:t xml:space="preserve">, then the operator enters either CTRL W to back-up to scan another </w:t>
      </w:r>
      <w:proofErr w:type="spellStart"/>
      <w:r w:rsidR="00852027">
        <w:rPr>
          <w:rFonts w:cs="Arial"/>
        </w:rPr>
        <w:t>oLPN</w:t>
      </w:r>
      <w:proofErr w:type="spellEnd"/>
      <w:r>
        <w:rPr>
          <w:rFonts w:cs="Arial"/>
        </w:rPr>
        <w:t xml:space="preserve"> or CTRL X to exit the option.</w:t>
      </w:r>
      <w:r>
        <w:rPr>
          <w:rFonts w:cs="Arial"/>
          <w:bCs/>
          <w:iCs/>
        </w:rPr>
        <w:t xml:space="preserve">  </w:t>
      </w:r>
      <w:r>
        <w:rPr>
          <w:rFonts w:cs="Arial"/>
        </w:rPr>
        <w:t xml:space="preserve">The </w:t>
      </w:r>
      <w:proofErr w:type="spellStart"/>
      <w:r w:rsidR="00852027">
        <w:rPr>
          <w:rFonts w:cs="Arial"/>
        </w:rPr>
        <w:t>oLPN</w:t>
      </w:r>
      <w:proofErr w:type="spellEnd"/>
      <w:r>
        <w:rPr>
          <w:rFonts w:cs="Arial"/>
        </w:rPr>
        <w:t xml:space="preserve"> status is updated to ‘15’ (In Packing) status when the first pick is completed.  Once the remaining </w:t>
      </w:r>
      <w:r w:rsidR="00F4450E">
        <w:rPr>
          <w:rFonts w:cs="Arial"/>
        </w:rPr>
        <w:t>item</w:t>
      </w:r>
      <w:r>
        <w:rPr>
          <w:rFonts w:cs="Arial"/>
        </w:rPr>
        <w:t xml:space="preserve">s are picked, the </w:t>
      </w:r>
      <w:proofErr w:type="spellStart"/>
      <w:r w:rsidR="00852027">
        <w:rPr>
          <w:rFonts w:cs="Arial"/>
        </w:rPr>
        <w:t>oLPN</w:t>
      </w:r>
      <w:proofErr w:type="spellEnd"/>
      <w:r>
        <w:rPr>
          <w:rFonts w:cs="Arial"/>
        </w:rPr>
        <w:t xml:space="preserve"> is then updated to ‘20’ (Packed) status.  </w:t>
      </w:r>
    </w:p>
    <w:p w:rsidR="00A9320C" w:rsidRDefault="00A9320C">
      <w:pPr>
        <w:ind w:left="360"/>
        <w:rPr>
          <w:rFonts w:cs="Arial"/>
        </w:rPr>
      </w:pPr>
    </w:p>
    <w:p w:rsidR="00A9320C" w:rsidRDefault="00A9320C">
      <w:pPr>
        <w:ind w:left="360"/>
        <w:rPr>
          <w:b/>
          <w:bCs/>
          <w:i/>
          <w:iCs/>
        </w:rPr>
      </w:pPr>
      <w:r>
        <w:rPr>
          <w:rFonts w:cs="Arial"/>
        </w:rPr>
        <w:t xml:space="preserve">WM updates the active location based on the inventory that is picked into the </w:t>
      </w:r>
      <w:proofErr w:type="spellStart"/>
      <w:r w:rsidR="00852027">
        <w:rPr>
          <w:rFonts w:cs="Arial"/>
        </w:rPr>
        <w:t>oLPN</w:t>
      </w:r>
      <w:proofErr w:type="spellEnd"/>
      <w:r>
        <w:rPr>
          <w:rFonts w:cs="Arial"/>
        </w:rPr>
        <w:t xml:space="preserve"> (i.e., both the ‘to be picked’ and actual inventory quantity are decremented on the location).  </w:t>
      </w:r>
      <w:r>
        <w:t xml:space="preserve">WM then initiates </w:t>
      </w:r>
      <w:r w:rsidR="00EE427B">
        <w:t>an</w:t>
      </w:r>
      <w:r>
        <w:t xml:space="preserve"> ‘</w:t>
      </w:r>
      <w:r w:rsidR="00852027">
        <w:t>OLPN</w:t>
      </w:r>
      <w:r>
        <w:t xml:space="preserve"> </w:t>
      </w:r>
      <w:r w:rsidR="00EE427B">
        <w:t>in</w:t>
      </w:r>
      <w:r>
        <w:t xml:space="preserve"> Packing’ divert cancellation message to cancel the divert message sent in the wave process.  This is to ensure that the </w:t>
      </w:r>
      <w:proofErr w:type="spellStart"/>
      <w:r w:rsidR="00852027">
        <w:t>oLPN</w:t>
      </w:r>
      <w:proofErr w:type="spellEnd"/>
      <w:r>
        <w:t xml:space="preserve"> is not diverted to the VAS/Audit area for packing discrepancies, but rather continues to travel to the shipping dock.  In addition, a</w:t>
      </w:r>
      <w:r>
        <w:rPr>
          <w:rFonts w:cs="Arial"/>
        </w:rPr>
        <w:t xml:space="preserve">ny parcel </w:t>
      </w:r>
      <w:proofErr w:type="spellStart"/>
      <w:r w:rsidR="00852027">
        <w:rPr>
          <w:rFonts w:cs="Arial"/>
        </w:rPr>
        <w:t>oLPN</w:t>
      </w:r>
      <w:proofErr w:type="spellEnd"/>
      <w:r>
        <w:rPr>
          <w:rFonts w:cs="Arial"/>
        </w:rPr>
        <w:t xml:space="preserve">, as well as, </w:t>
      </w:r>
      <w:proofErr w:type="spellStart"/>
      <w:r w:rsidR="00852027">
        <w:rPr>
          <w:rFonts w:cs="Arial"/>
        </w:rPr>
        <w:t>oLPN</w:t>
      </w:r>
      <w:r>
        <w:rPr>
          <w:rFonts w:cs="Arial"/>
        </w:rPr>
        <w:t>s</w:t>
      </w:r>
      <w:proofErr w:type="spellEnd"/>
      <w:r>
        <w:rPr>
          <w:rFonts w:cs="Arial"/>
        </w:rPr>
        <w:t xml:space="preserve"> for specific customers must have the actual weight on the </w:t>
      </w:r>
      <w:proofErr w:type="spellStart"/>
      <w:r w:rsidR="00852027">
        <w:rPr>
          <w:rFonts w:cs="Arial"/>
        </w:rPr>
        <w:t>oLPN</w:t>
      </w:r>
      <w:proofErr w:type="spellEnd"/>
      <w:r>
        <w:rPr>
          <w:rFonts w:cs="Arial"/>
        </w:rPr>
        <w:t xml:space="preserve">.  WM sends a MHE divert message to send these </w:t>
      </w:r>
      <w:proofErr w:type="spellStart"/>
      <w:r w:rsidR="00852027">
        <w:rPr>
          <w:rFonts w:cs="Arial"/>
        </w:rPr>
        <w:t>oLPN</w:t>
      </w:r>
      <w:r>
        <w:rPr>
          <w:rFonts w:cs="Arial"/>
        </w:rPr>
        <w:t>s</w:t>
      </w:r>
      <w:proofErr w:type="spellEnd"/>
      <w:r>
        <w:rPr>
          <w:rFonts w:cs="Arial"/>
        </w:rPr>
        <w:t xml:space="preserve"> over the weigh scale.  The shipping lane divert message is also sent for every </w:t>
      </w:r>
      <w:proofErr w:type="spellStart"/>
      <w:r w:rsidR="00852027">
        <w:rPr>
          <w:rFonts w:cs="Arial"/>
        </w:rPr>
        <w:t>oLPN</w:t>
      </w:r>
      <w:proofErr w:type="spellEnd"/>
      <w:r>
        <w:rPr>
          <w:rFonts w:cs="Arial"/>
        </w:rPr>
        <w:t xml:space="preserve"> at the end of the wave process.</w:t>
      </w:r>
      <w:r>
        <w:t xml:space="preserve">  </w:t>
      </w:r>
    </w:p>
    <w:p w:rsidR="00A9320C" w:rsidRDefault="00A9320C">
      <w:pPr>
        <w:ind w:left="360"/>
        <w:rPr>
          <w:rFonts w:cs="Arial"/>
        </w:rPr>
      </w:pPr>
    </w:p>
    <w:p w:rsidR="00A9320C" w:rsidRDefault="00A9320C">
      <w:pPr>
        <w:ind w:left="360"/>
        <w:rPr>
          <w:rFonts w:cs="Arial"/>
        </w:rPr>
      </w:pPr>
      <w:r>
        <w:rPr>
          <w:rFonts w:cs="Arial"/>
        </w:rPr>
        <w:t xml:space="preserve">There may also be times when RF packing is not used in Pick Modules 2 &amp; 3, although this is an exception process.  Operators complete picking within each zone based on the </w:t>
      </w:r>
      <w:proofErr w:type="spellStart"/>
      <w:r w:rsidR="00852027">
        <w:rPr>
          <w:rFonts w:cs="Arial"/>
        </w:rPr>
        <w:t>oLPN</w:t>
      </w:r>
      <w:proofErr w:type="spellEnd"/>
      <w:r>
        <w:rPr>
          <w:rFonts w:cs="Arial"/>
        </w:rPr>
        <w:t xml:space="preserve"> content label printed with the wave.  Once all picks are complete, then the operator packs the </w:t>
      </w:r>
      <w:proofErr w:type="spellStart"/>
      <w:r w:rsidR="00852027">
        <w:rPr>
          <w:rFonts w:cs="Arial"/>
        </w:rPr>
        <w:t>oLPN</w:t>
      </w:r>
      <w:proofErr w:type="spellEnd"/>
      <w:r>
        <w:rPr>
          <w:rFonts w:cs="Arial"/>
        </w:rPr>
        <w:t xml:space="preserve"> using the option </w:t>
      </w:r>
      <w:r>
        <w:rPr>
          <w:rFonts w:cs="Arial"/>
          <w:i/>
          <w:iCs/>
        </w:rPr>
        <w:t xml:space="preserve">RF </w:t>
      </w:r>
      <w:r>
        <w:rPr>
          <w:rFonts w:cs="Arial"/>
          <w:b/>
          <w:bCs/>
          <w:i/>
          <w:iCs/>
        </w:rPr>
        <w:t xml:space="preserve">Confirm Packed </w:t>
      </w:r>
      <w:r w:rsidR="00852027">
        <w:rPr>
          <w:rFonts w:cs="Arial"/>
          <w:b/>
          <w:bCs/>
          <w:i/>
          <w:iCs/>
        </w:rPr>
        <w:t>OLPN</w:t>
      </w:r>
      <w:r>
        <w:rPr>
          <w:rFonts w:cs="Arial"/>
          <w:i/>
          <w:iCs/>
        </w:rPr>
        <w:t xml:space="preserve"> </w:t>
      </w:r>
      <w:r>
        <w:rPr>
          <w:rFonts w:cs="Arial"/>
        </w:rPr>
        <w:t xml:space="preserve">and scans the </w:t>
      </w:r>
      <w:proofErr w:type="spellStart"/>
      <w:r w:rsidR="00852027">
        <w:rPr>
          <w:rFonts w:cs="Arial"/>
        </w:rPr>
        <w:t>oLPN</w:t>
      </w:r>
      <w:proofErr w:type="spellEnd"/>
      <w:r>
        <w:rPr>
          <w:rFonts w:cs="Arial"/>
        </w:rPr>
        <w:t xml:space="preserve">.  The </w:t>
      </w:r>
      <w:proofErr w:type="spellStart"/>
      <w:r w:rsidR="00852027">
        <w:rPr>
          <w:rFonts w:cs="Arial"/>
        </w:rPr>
        <w:t>oLPN</w:t>
      </w:r>
      <w:proofErr w:type="spellEnd"/>
      <w:r>
        <w:rPr>
          <w:rFonts w:cs="Arial"/>
        </w:rPr>
        <w:t xml:space="preserve"> is then packed complete and placed on the conveyor for transport to the VAS/Audit area or the shipping dock.  </w:t>
      </w:r>
    </w:p>
    <w:p w:rsidR="005F6DCC" w:rsidRDefault="005F6DCC">
      <w:pPr>
        <w:ind w:left="360"/>
        <w:rPr>
          <w:rFonts w:cs="Arial"/>
        </w:rPr>
      </w:pPr>
    </w:p>
    <w:p w:rsidR="00C523D6" w:rsidRDefault="005F6DCC" w:rsidP="00320B78">
      <w:pPr>
        <w:ind w:left="360"/>
        <w:rPr>
          <w:rFonts w:cs="Arial"/>
        </w:rPr>
      </w:pPr>
      <w:bookmarkStart w:id="2810" w:name="_Toc307236262"/>
      <w:bookmarkStart w:id="2811" w:name="_Toc307243026"/>
      <w:bookmarkStart w:id="2812" w:name="_Toc307243190"/>
      <w:bookmarkStart w:id="2813" w:name="_Toc307243353"/>
      <w:bookmarkStart w:id="2814" w:name="_Toc307243500"/>
      <w:bookmarkStart w:id="2815" w:name="_Toc307243661"/>
      <w:bookmarkStart w:id="2816" w:name="_Toc307243821"/>
      <w:bookmarkStart w:id="2817" w:name="_Toc307243981"/>
      <w:bookmarkStart w:id="2818" w:name="_Toc307244142"/>
      <w:bookmarkStart w:id="2819" w:name="_Toc307244303"/>
      <w:bookmarkStart w:id="2820" w:name="_Toc307244464"/>
      <w:bookmarkStart w:id="2821" w:name="_Toc307244624"/>
      <w:bookmarkStart w:id="2822" w:name="_Toc307244783"/>
      <w:bookmarkStart w:id="2823" w:name="_Toc307244941"/>
      <w:bookmarkStart w:id="2824" w:name="_Toc307245100"/>
      <w:bookmarkStart w:id="2825" w:name="_Toc307245259"/>
      <w:bookmarkStart w:id="2826" w:name="_Toc307245416"/>
      <w:bookmarkStart w:id="2827" w:name="_Toc307245573"/>
      <w:bookmarkStart w:id="2828" w:name="_Toc307245727"/>
      <w:r w:rsidRPr="00320B78">
        <w:rPr>
          <w:rFonts w:cs="Arial"/>
        </w:rPr>
        <w:t>Labor Management interface with RF picking</w:t>
      </w:r>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p>
    <w:p w:rsidR="00320B78" w:rsidRPr="00320B78" w:rsidRDefault="00320B78" w:rsidP="00320B78">
      <w:pPr>
        <w:ind w:left="360"/>
        <w:rPr>
          <w:rFonts w:cs="Arial"/>
        </w:rPr>
      </w:pPr>
    </w:p>
    <w:p w:rsidR="00664F0D" w:rsidRDefault="00664F0D" w:rsidP="00664F0D">
      <w:pPr>
        <w:autoSpaceDE w:val="0"/>
        <w:autoSpaceDN w:val="0"/>
        <w:adjustRightInd w:val="0"/>
        <w:jc w:val="both"/>
        <w:rPr>
          <w:rFonts w:cs="Arial"/>
          <w:color w:val="000000"/>
        </w:rPr>
      </w:pPr>
      <w:r w:rsidRPr="003E2ADE">
        <w:rPr>
          <w:rFonts w:cs="Arial"/>
          <w:color w:val="000000"/>
        </w:rPr>
        <w:t xml:space="preserve">Integrated with </w:t>
      </w:r>
      <w:r>
        <w:rPr>
          <w:rFonts w:cs="Arial"/>
          <w:color w:val="000000"/>
        </w:rPr>
        <w:t>RF Pack Cube Directed / or non-</w:t>
      </w:r>
      <w:r w:rsidRPr="0086441C">
        <w:rPr>
          <w:rFonts w:cs="Arial"/>
          <w:color w:val="000000"/>
        </w:rPr>
        <w:t>directed</w:t>
      </w:r>
      <w:r w:rsidRPr="00D43D33">
        <w:rPr>
          <w:rFonts w:cs="Arial"/>
          <w:color w:val="000000"/>
        </w:rPr>
        <w:t>, Labor Management serves as a means of tracking throughput (</w:t>
      </w:r>
      <w:proofErr w:type="spellStart"/>
      <w:r>
        <w:rPr>
          <w:rFonts w:cs="Arial"/>
          <w:color w:val="000000"/>
        </w:rPr>
        <w:t>oLPN</w:t>
      </w:r>
      <w:proofErr w:type="spellEnd"/>
      <w:r w:rsidRPr="00D43D33">
        <w:rPr>
          <w:rFonts w:cs="Arial"/>
          <w:color w:val="000000"/>
        </w:rPr>
        <w:t xml:space="preserve">/hour) </w:t>
      </w:r>
      <w:r>
        <w:rPr>
          <w:rFonts w:cs="Arial"/>
          <w:color w:val="000000"/>
        </w:rPr>
        <w:t xml:space="preserve">and standard time </w:t>
      </w:r>
      <w:r w:rsidRPr="00D43D33">
        <w:rPr>
          <w:rFonts w:cs="Arial"/>
          <w:color w:val="000000"/>
        </w:rPr>
        <w:t xml:space="preserve">of a user in performing </w:t>
      </w:r>
      <w:r>
        <w:rPr>
          <w:rFonts w:cs="Arial"/>
          <w:color w:val="000000"/>
        </w:rPr>
        <w:t xml:space="preserve">RF picking functions.  </w:t>
      </w:r>
      <w:r w:rsidRPr="00D43D33">
        <w:rPr>
          <w:rFonts w:cs="Arial"/>
          <w:color w:val="000000"/>
        </w:rPr>
        <w:t xml:space="preserve">The user(s) involved in the </w:t>
      </w:r>
      <w:r>
        <w:rPr>
          <w:rFonts w:cs="Arial"/>
          <w:color w:val="000000"/>
        </w:rPr>
        <w:t>RF picking</w:t>
      </w:r>
      <w:r w:rsidRPr="00D43D33">
        <w:rPr>
          <w:rFonts w:cs="Arial"/>
          <w:color w:val="000000"/>
        </w:rPr>
        <w:t xml:space="preserve"> process is timed from his/her first </w:t>
      </w:r>
      <w:r>
        <w:rPr>
          <w:rFonts w:cs="Arial"/>
          <w:color w:val="000000"/>
        </w:rPr>
        <w:t>task</w:t>
      </w:r>
      <w:r w:rsidRPr="00D43D33">
        <w:rPr>
          <w:rFonts w:cs="Arial"/>
          <w:color w:val="000000"/>
        </w:rPr>
        <w:t xml:space="preserve">, until the user </w:t>
      </w:r>
      <w:r>
        <w:rPr>
          <w:rFonts w:cs="Arial"/>
          <w:color w:val="000000"/>
        </w:rPr>
        <w:t>ends the assigned task (using RF</w:t>
      </w:r>
      <w:r w:rsidRPr="00D43D33">
        <w:rPr>
          <w:rFonts w:cs="Arial"/>
          <w:color w:val="000000"/>
        </w:rPr>
        <w:t>) or exits the option.</w:t>
      </w:r>
      <w:r>
        <w:rPr>
          <w:rFonts w:cs="Arial"/>
          <w:color w:val="000000"/>
        </w:rPr>
        <w:t xml:space="preserve">  </w:t>
      </w:r>
      <w:r w:rsidRPr="00D43D33">
        <w:rPr>
          <w:rFonts w:cs="Arial"/>
          <w:color w:val="000000"/>
        </w:rPr>
        <w:t>Data from events are captured within LM</w:t>
      </w:r>
      <w:r>
        <w:rPr>
          <w:rFonts w:cs="Arial"/>
          <w:color w:val="000000"/>
        </w:rPr>
        <w:t>,</w:t>
      </w:r>
      <w:r w:rsidRPr="00D43D33">
        <w:rPr>
          <w:rFonts w:cs="Arial"/>
          <w:color w:val="000000"/>
        </w:rPr>
        <w:t xml:space="preserve"> and </w:t>
      </w:r>
      <w:r>
        <w:rPr>
          <w:rFonts w:cs="Arial"/>
          <w:color w:val="000000"/>
        </w:rPr>
        <w:t xml:space="preserve">it </w:t>
      </w:r>
      <w:r w:rsidRPr="00D43D33">
        <w:rPr>
          <w:rFonts w:cs="Arial"/>
          <w:color w:val="000000"/>
        </w:rPr>
        <w:t xml:space="preserve">is available to generate throughput </w:t>
      </w:r>
      <w:r>
        <w:rPr>
          <w:rFonts w:cs="Arial"/>
          <w:color w:val="000000"/>
        </w:rPr>
        <w:t xml:space="preserve">and performance </w:t>
      </w:r>
      <w:r w:rsidRPr="00D43D33">
        <w:rPr>
          <w:rFonts w:cs="Arial"/>
          <w:color w:val="000000"/>
        </w:rPr>
        <w:t>reports</w:t>
      </w:r>
      <w:r>
        <w:rPr>
          <w:rFonts w:cs="Arial"/>
          <w:color w:val="000000"/>
        </w:rPr>
        <w:t>.</w:t>
      </w:r>
    </w:p>
    <w:p w:rsidR="00664F0D" w:rsidRPr="00A420C3" w:rsidRDefault="00664F0D" w:rsidP="00664F0D">
      <w:pPr>
        <w:autoSpaceDE w:val="0"/>
        <w:autoSpaceDN w:val="0"/>
        <w:adjustRightInd w:val="0"/>
        <w:jc w:val="both"/>
        <w:rPr>
          <w:rFonts w:cs="Arial"/>
          <w:color w:val="000000"/>
        </w:rPr>
      </w:pPr>
      <w:r w:rsidRPr="00A420C3">
        <w:rPr>
          <w:rFonts w:cs="Arial"/>
          <w:color w:val="000000"/>
        </w:rPr>
        <w:t xml:space="preserve">During the </w:t>
      </w:r>
      <w:r>
        <w:rPr>
          <w:rFonts w:cs="Arial"/>
          <w:color w:val="000000"/>
        </w:rPr>
        <w:t>picking</w:t>
      </w:r>
      <w:r w:rsidRPr="00A420C3">
        <w:rPr>
          <w:rFonts w:cs="Arial"/>
          <w:color w:val="000000"/>
        </w:rPr>
        <w:t xml:space="preserve"> process the </w:t>
      </w:r>
      <w:r>
        <w:rPr>
          <w:rFonts w:cs="Arial"/>
          <w:color w:val="000000"/>
        </w:rPr>
        <w:t>RF Picking</w:t>
      </w:r>
      <w:r w:rsidRPr="00A420C3">
        <w:rPr>
          <w:rFonts w:cs="Arial"/>
          <w:color w:val="000000"/>
        </w:rPr>
        <w:t xml:space="preserve"> option touch point program stores and sends the following type of information to Labor Management:</w:t>
      </w:r>
    </w:p>
    <w:p w:rsidR="00664F0D" w:rsidRPr="00E84EC1" w:rsidRDefault="00664F0D" w:rsidP="00664F0D">
      <w:pPr>
        <w:pStyle w:val="ListParagraph"/>
        <w:numPr>
          <w:ilvl w:val="0"/>
          <w:numId w:val="48"/>
        </w:numPr>
        <w:autoSpaceDE w:val="0"/>
        <w:autoSpaceDN w:val="0"/>
        <w:adjustRightInd w:val="0"/>
        <w:contextualSpacing w:val="0"/>
        <w:rPr>
          <w:rFonts w:cs="Arial"/>
        </w:rPr>
      </w:pPr>
      <w:r w:rsidRPr="00E84EC1">
        <w:rPr>
          <w:rFonts w:cs="Arial"/>
        </w:rPr>
        <w:t>Start date and time, User ID, Vehicle, and Activity name.</w:t>
      </w:r>
    </w:p>
    <w:p w:rsidR="00664F0D" w:rsidRPr="00E84EC1" w:rsidRDefault="00664F0D" w:rsidP="00664F0D">
      <w:pPr>
        <w:pStyle w:val="ListParagraph"/>
        <w:numPr>
          <w:ilvl w:val="0"/>
          <w:numId w:val="48"/>
        </w:numPr>
        <w:autoSpaceDE w:val="0"/>
        <w:autoSpaceDN w:val="0"/>
        <w:adjustRightInd w:val="0"/>
        <w:contextualSpacing w:val="0"/>
        <w:rPr>
          <w:rFonts w:cs="Arial"/>
        </w:rPr>
      </w:pPr>
      <w:proofErr w:type="spellStart"/>
      <w:proofErr w:type="gramStart"/>
      <w:r w:rsidRPr="00E84EC1">
        <w:rPr>
          <w:rFonts w:cs="Arial"/>
        </w:rPr>
        <w:t>oLPN</w:t>
      </w:r>
      <w:proofErr w:type="spellEnd"/>
      <w:r w:rsidRPr="00E84EC1">
        <w:rPr>
          <w:rFonts w:cs="Arial"/>
        </w:rPr>
        <w:t>(s)</w:t>
      </w:r>
      <w:proofErr w:type="gramEnd"/>
      <w:r w:rsidRPr="00E84EC1">
        <w:rPr>
          <w:rFonts w:cs="Arial"/>
        </w:rPr>
        <w:t xml:space="preserve">, </w:t>
      </w:r>
      <w:r w:rsidR="006C1E05">
        <w:rPr>
          <w:rFonts w:cs="Arial"/>
        </w:rPr>
        <w:t>item</w:t>
      </w:r>
      <w:r w:rsidRPr="00E84EC1">
        <w:rPr>
          <w:rFonts w:cs="Arial"/>
        </w:rPr>
        <w:t xml:space="preserve"> information, quantity, and location information.</w:t>
      </w:r>
    </w:p>
    <w:p w:rsidR="00664F0D" w:rsidRPr="00E84EC1" w:rsidRDefault="00664F0D" w:rsidP="00664F0D">
      <w:pPr>
        <w:pStyle w:val="ListParagraph"/>
        <w:numPr>
          <w:ilvl w:val="0"/>
          <w:numId w:val="48"/>
        </w:numPr>
        <w:autoSpaceDE w:val="0"/>
        <w:autoSpaceDN w:val="0"/>
        <w:adjustRightInd w:val="0"/>
        <w:contextualSpacing w:val="0"/>
        <w:rPr>
          <w:rFonts w:cs="Arial"/>
        </w:rPr>
      </w:pPr>
      <w:r w:rsidRPr="00E84EC1">
        <w:rPr>
          <w:rFonts w:cs="Arial"/>
        </w:rPr>
        <w:t xml:space="preserve">Through the use of application criteria the following information is configured: </w:t>
      </w:r>
    </w:p>
    <w:p w:rsidR="00664F0D" w:rsidRPr="00E84EC1" w:rsidRDefault="00664F0D" w:rsidP="00664F0D">
      <w:pPr>
        <w:pStyle w:val="ListParagraph"/>
        <w:numPr>
          <w:ilvl w:val="1"/>
          <w:numId w:val="48"/>
        </w:numPr>
        <w:autoSpaceDE w:val="0"/>
        <w:autoSpaceDN w:val="0"/>
        <w:adjustRightInd w:val="0"/>
        <w:contextualSpacing w:val="0"/>
        <w:rPr>
          <w:rFonts w:cs="Arial"/>
        </w:rPr>
      </w:pPr>
      <w:r w:rsidRPr="00E84EC1">
        <w:rPr>
          <w:rFonts w:cs="Arial"/>
        </w:rPr>
        <w:t>Location attributes</w:t>
      </w:r>
    </w:p>
    <w:p w:rsidR="00664F0D" w:rsidRPr="00E84EC1" w:rsidRDefault="006C1E05" w:rsidP="00664F0D">
      <w:pPr>
        <w:pStyle w:val="ListParagraph"/>
        <w:numPr>
          <w:ilvl w:val="1"/>
          <w:numId w:val="48"/>
        </w:numPr>
        <w:autoSpaceDE w:val="0"/>
        <w:autoSpaceDN w:val="0"/>
        <w:adjustRightInd w:val="0"/>
        <w:contextualSpacing w:val="0"/>
        <w:rPr>
          <w:rFonts w:cs="Arial"/>
        </w:rPr>
      </w:pPr>
      <w:r>
        <w:rPr>
          <w:rFonts w:cs="Arial"/>
        </w:rPr>
        <w:t>Item</w:t>
      </w:r>
      <w:r w:rsidR="00664F0D" w:rsidRPr="00E84EC1">
        <w:rPr>
          <w:rFonts w:cs="Arial"/>
        </w:rPr>
        <w:t>/</w:t>
      </w:r>
      <w:r w:rsidR="00F4450E">
        <w:rPr>
          <w:rFonts w:cs="Arial"/>
        </w:rPr>
        <w:t>Item</w:t>
      </w:r>
      <w:r w:rsidR="00664F0D" w:rsidRPr="00E84EC1">
        <w:rPr>
          <w:rFonts w:cs="Arial"/>
        </w:rPr>
        <w:t xml:space="preserve"> attributes </w:t>
      </w:r>
    </w:p>
    <w:p w:rsidR="00664F0D" w:rsidRPr="00E84EC1" w:rsidRDefault="00664F0D" w:rsidP="00664F0D">
      <w:pPr>
        <w:pStyle w:val="ListParagraph"/>
        <w:numPr>
          <w:ilvl w:val="0"/>
          <w:numId w:val="48"/>
        </w:numPr>
        <w:autoSpaceDE w:val="0"/>
        <w:autoSpaceDN w:val="0"/>
        <w:adjustRightInd w:val="0"/>
        <w:contextualSpacing w:val="0"/>
        <w:rPr>
          <w:rFonts w:cs="Arial"/>
        </w:rPr>
      </w:pPr>
      <w:r w:rsidRPr="00E84EC1">
        <w:rPr>
          <w:rFonts w:cs="Arial"/>
        </w:rPr>
        <w:t xml:space="preserve">End date / time for packing the </w:t>
      </w:r>
      <w:proofErr w:type="spellStart"/>
      <w:r w:rsidRPr="00E84EC1">
        <w:rPr>
          <w:rFonts w:cs="Arial"/>
        </w:rPr>
        <w:t>oLPN</w:t>
      </w:r>
      <w:proofErr w:type="spellEnd"/>
      <w:r w:rsidRPr="00E84EC1">
        <w:rPr>
          <w:rFonts w:cs="Arial"/>
        </w:rPr>
        <w:t xml:space="preserve"> in Retail.</w:t>
      </w:r>
    </w:p>
    <w:p w:rsidR="00664F0D" w:rsidRPr="00E84EC1" w:rsidRDefault="00664F0D" w:rsidP="00664F0D">
      <w:pPr>
        <w:pStyle w:val="ListParagraph"/>
        <w:numPr>
          <w:ilvl w:val="0"/>
          <w:numId w:val="48"/>
        </w:numPr>
        <w:contextualSpacing w:val="0"/>
      </w:pPr>
      <w:r>
        <w:t>The first LM detail message will be created to send the previous known location of the user to enable travel calculations.</w:t>
      </w:r>
    </w:p>
    <w:p w:rsidR="00664F0D" w:rsidRPr="00642E25" w:rsidRDefault="00664F0D" w:rsidP="00664F0D">
      <w:pPr>
        <w:numPr>
          <w:ilvl w:val="0"/>
          <w:numId w:val="48"/>
        </w:numPr>
      </w:pPr>
      <w:r>
        <w:rPr>
          <w:rFonts w:cs="Arial"/>
          <w:color w:val="000000"/>
        </w:rPr>
        <w:t xml:space="preserve">A detail message record is written for every location visited by the user in travel sequence, even if no </w:t>
      </w:r>
      <w:r w:rsidR="006C1E05">
        <w:rPr>
          <w:rFonts w:cs="Arial"/>
          <w:color w:val="000000"/>
        </w:rPr>
        <w:t>item</w:t>
      </w:r>
      <w:r>
        <w:rPr>
          <w:rFonts w:cs="Arial"/>
          <w:color w:val="000000"/>
        </w:rPr>
        <w:t xml:space="preserve">/qty was actually pulled </w:t>
      </w:r>
    </w:p>
    <w:p w:rsidR="00664F0D" w:rsidRPr="00642E25" w:rsidRDefault="00664F0D" w:rsidP="00664F0D">
      <w:pPr>
        <w:numPr>
          <w:ilvl w:val="0"/>
          <w:numId w:val="48"/>
        </w:numPr>
      </w:pPr>
      <w:r>
        <w:rPr>
          <w:rFonts w:cs="Arial"/>
          <w:color w:val="000000"/>
        </w:rPr>
        <w:t xml:space="preserve">If a location is visited more than once by a user (i.e. skipped and revisited), then a 010 record is created for each visit indicating the </w:t>
      </w:r>
      <w:r w:rsidR="006C1E05">
        <w:rPr>
          <w:rFonts w:cs="Arial"/>
          <w:color w:val="000000"/>
        </w:rPr>
        <w:t>item</w:t>
      </w:r>
      <w:r>
        <w:rPr>
          <w:rFonts w:cs="Arial"/>
          <w:color w:val="000000"/>
        </w:rPr>
        <w:t xml:space="preserve"> and qty packed at each visit.</w:t>
      </w:r>
    </w:p>
    <w:p w:rsidR="00664F0D" w:rsidRDefault="00664F0D" w:rsidP="00664F0D">
      <w:pPr>
        <w:autoSpaceDE w:val="0"/>
        <w:autoSpaceDN w:val="0"/>
        <w:adjustRightInd w:val="0"/>
        <w:rPr>
          <w:rFonts w:cs="Arial"/>
        </w:rPr>
      </w:pPr>
    </w:p>
    <w:p w:rsidR="00664F0D" w:rsidRDefault="00664F0D" w:rsidP="00664F0D">
      <w:pPr>
        <w:autoSpaceDE w:val="0"/>
        <w:autoSpaceDN w:val="0"/>
        <w:adjustRightInd w:val="0"/>
        <w:rPr>
          <w:rFonts w:cs="Arial"/>
        </w:rPr>
      </w:pPr>
      <w:r>
        <w:rPr>
          <w:rFonts w:cs="Arial"/>
        </w:rPr>
        <w:t>As part of the configuration, the following Elements will need to be configured to give the proper throughput and standard time credit:</w:t>
      </w:r>
    </w:p>
    <w:p w:rsidR="00664F0D" w:rsidRDefault="00664F0D" w:rsidP="00664F0D">
      <w:pPr>
        <w:pStyle w:val="ListParagraph"/>
        <w:numPr>
          <w:ilvl w:val="0"/>
          <w:numId w:val="49"/>
        </w:numPr>
        <w:autoSpaceDE w:val="0"/>
        <w:autoSpaceDN w:val="0"/>
        <w:adjustRightInd w:val="0"/>
        <w:contextualSpacing w:val="0"/>
        <w:rPr>
          <w:rFonts w:cs="Arial"/>
        </w:rPr>
      </w:pPr>
      <w:r>
        <w:rPr>
          <w:rFonts w:cs="Arial"/>
        </w:rPr>
        <w:t>Travel</w:t>
      </w:r>
    </w:p>
    <w:p w:rsidR="00664F0D" w:rsidRDefault="00664F0D" w:rsidP="00664F0D">
      <w:pPr>
        <w:pStyle w:val="ListParagraph"/>
        <w:numPr>
          <w:ilvl w:val="0"/>
          <w:numId w:val="49"/>
        </w:numPr>
        <w:autoSpaceDE w:val="0"/>
        <w:autoSpaceDN w:val="0"/>
        <w:adjustRightInd w:val="0"/>
        <w:contextualSpacing w:val="0"/>
        <w:rPr>
          <w:rFonts w:cs="Arial"/>
        </w:rPr>
      </w:pPr>
      <w:proofErr w:type="spellStart"/>
      <w:r>
        <w:rPr>
          <w:rFonts w:cs="Arial"/>
        </w:rPr>
        <w:t>oLPN</w:t>
      </w:r>
      <w:proofErr w:type="spellEnd"/>
    </w:p>
    <w:p w:rsidR="00664F0D" w:rsidRDefault="00664F0D" w:rsidP="00664F0D">
      <w:pPr>
        <w:pStyle w:val="ListParagraph"/>
        <w:numPr>
          <w:ilvl w:val="0"/>
          <w:numId w:val="49"/>
        </w:numPr>
        <w:autoSpaceDE w:val="0"/>
        <w:autoSpaceDN w:val="0"/>
        <w:adjustRightInd w:val="0"/>
        <w:contextualSpacing w:val="0"/>
        <w:rPr>
          <w:rFonts w:cs="Arial"/>
        </w:rPr>
      </w:pPr>
      <w:r>
        <w:rPr>
          <w:rFonts w:cs="Arial"/>
        </w:rPr>
        <w:t>Units</w:t>
      </w:r>
    </w:p>
    <w:p w:rsidR="00664F0D" w:rsidRDefault="00664F0D" w:rsidP="00664F0D">
      <w:pPr>
        <w:pStyle w:val="ListParagraph"/>
        <w:numPr>
          <w:ilvl w:val="0"/>
          <w:numId w:val="49"/>
        </w:numPr>
        <w:autoSpaceDE w:val="0"/>
        <w:autoSpaceDN w:val="0"/>
        <w:adjustRightInd w:val="0"/>
        <w:contextualSpacing w:val="0"/>
        <w:rPr>
          <w:rFonts w:cs="Arial"/>
        </w:rPr>
      </w:pPr>
      <w:r>
        <w:rPr>
          <w:rFonts w:cs="Arial"/>
        </w:rPr>
        <w:t>Dozens</w:t>
      </w:r>
    </w:p>
    <w:p w:rsidR="00664F0D" w:rsidRDefault="00664F0D" w:rsidP="00664F0D">
      <w:pPr>
        <w:pStyle w:val="ListParagraph"/>
        <w:numPr>
          <w:ilvl w:val="0"/>
          <w:numId w:val="49"/>
        </w:numPr>
        <w:autoSpaceDE w:val="0"/>
        <w:autoSpaceDN w:val="0"/>
        <w:adjustRightInd w:val="0"/>
        <w:contextualSpacing w:val="0"/>
        <w:rPr>
          <w:rFonts w:cs="Arial"/>
        </w:rPr>
      </w:pPr>
      <w:r>
        <w:rPr>
          <w:rFonts w:cs="Arial"/>
        </w:rPr>
        <w:t>Task ID</w:t>
      </w:r>
    </w:p>
    <w:p w:rsidR="00664F0D" w:rsidRDefault="00F4450E" w:rsidP="00664F0D">
      <w:pPr>
        <w:pStyle w:val="ListParagraph"/>
        <w:numPr>
          <w:ilvl w:val="0"/>
          <w:numId w:val="49"/>
        </w:numPr>
        <w:autoSpaceDE w:val="0"/>
        <w:autoSpaceDN w:val="0"/>
        <w:adjustRightInd w:val="0"/>
        <w:contextualSpacing w:val="0"/>
        <w:rPr>
          <w:rFonts w:cs="Arial"/>
        </w:rPr>
      </w:pPr>
      <w:r>
        <w:rPr>
          <w:rFonts w:cs="Arial"/>
        </w:rPr>
        <w:t>Item</w:t>
      </w:r>
      <w:r w:rsidR="00664F0D">
        <w:rPr>
          <w:rFonts w:cs="Arial"/>
        </w:rPr>
        <w:t xml:space="preserve"> Type</w:t>
      </w:r>
    </w:p>
    <w:p w:rsidR="00664F0D" w:rsidRDefault="00664F0D" w:rsidP="00664F0D">
      <w:pPr>
        <w:pStyle w:val="ListParagraph"/>
        <w:numPr>
          <w:ilvl w:val="1"/>
          <w:numId w:val="49"/>
        </w:numPr>
        <w:autoSpaceDE w:val="0"/>
        <w:autoSpaceDN w:val="0"/>
        <w:adjustRightInd w:val="0"/>
        <w:contextualSpacing w:val="0"/>
        <w:rPr>
          <w:rFonts w:cs="Arial"/>
        </w:rPr>
      </w:pPr>
      <w:r>
        <w:rPr>
          <w:rFonts w:cs="Arial"/>
        </w:rPr>
        <w:t>Flat</w:t>
      </w:r>
    </w:p>
    <w:p w:rsidR="00664F0D" w:rsidRDefault="00664F0D" w:rsidP="00664F0D">
      <w:pPr>
        <w:pStyle w:val="ListParagraph"/>
        <w:numPr>
          <w:ilvl w:val="1"/>
          <w:numId w:val="49"/>
        </w:numPr>
        <w:autoSpaceDE w:val="0"/>
        <w:autoSpaceDN w:val="0"/>
        <w:adjustRightInd w:val="0"/>
        <w:contextualSpacing w:val="0"/>
        <w:rPr>
          <w:rFonts w:cs="Arial"/>
        </w:rPr>
      </w:pPr>
      <w:r>
        <w:rPr>
          <w:rFonts w:cs="Arial"/>
        </w:rPr>
        <w:t>GOH</w:t>
      </w:r>
    </w:p>
    <w:p w:rsidR="00664F0D" w:rsidRDefault="00664F0D" w:rsidP="00664F0D">
      <w:pPr>
        <w:pStyle w:val="ListParagraph"/>
        <w:numPr>
          <w:ilvl w:val="1"/>
          <w:numId w:val="49"/>
        </w:numPr>
        <w:autoSpaceDE w:val="0"/>
        <w:autoSpaceDN w:val="0"/>
        <w:adjustRightInd w:val="0"/>
        <w:contextualSpacing w:val="0"/>
        <w:rPr>
          <w:rFonts w:cs="Arial"/>
        </w:rPr>
      </w:pPr>
      <w:r>
        <w:rPr>
          <w:rFonts w:cs="Arial"/>
        </w:rPr>
        <w:t>Multi</w:t>
      </w:r>
    </w:p>
    <w:p w:rsidR="00664F0D" w:rsidRPr="004D4766" w:rsidRDefault="00664F0D" w:rsidP="00664F0D">
      <w:pPr>
        <w:pStyle w:val="ListParagraph"/>
        <w:autoSpaceDE w:val="0"/>
        <w:autoSpaceDN w:val="0"/>
        <w:adjustRightInd w:val="0"/>
        <w:ind w:left="1440"/>
        <w:rPr>
          <w:rFonts w:cs="Arial"/>
        </w:rPr>
      </w:pPr>
    </w:p>
    <w:p w:rsidR="00664F0D" w:rsidRPr="00261859" w:rsidRDefault="00664F0D" w:rsidP="00664F0D">
      <w:pPr>
        <w:autoSpaceDE w:val="0"/>
        <w:autoSpaceDN w:val="0"/>
        <w:adjustRightInd w:val="0"/>
        <w:rPr>
          <w:rFonts w:cs="Arial"/>
          <w:b/>
        </w:rPr>
      </w:pPr>
      <w:r w:rsidRPr="00261859">
        <w:rPr>
          <w:rFonts w:cs="Arial"/>
          <w:b/>
        </w:rPr>
        <w:t xml:space="preserve">Potential </w:t>
      </w:r>
      <w:r w:rsidR="00E96BDE">
        <w:rPr>
          <w:rFonts w:cs="Arial"/>
          <w:b/>
        </w:rPr>
        <w:t>Extension</w:t>
      </w:r>
      <w:r w:rsidRPr="00261859">
        <w:rPr>
          <w:rFonts w:cs="Arial"/>
          <w:b/>
        </w:rPr>
        <w:t>:</w:t>
      </w:r>
    </w:p>
    <w:p w:rsidR="00003682" w:rsidRDefault="00664F0D" w:rsidP="006C1E05">
      <w:pPr>
        <w:autoSpaceDE w:val="0"/>
        <w:autoSpaceDN w:val="0"/>
        <w:adjustRightInd w:val="0"/>
        <w:rPr>
          <w:rFonts w:cs="Arial"/>
        </w:rPr>
      </w:pPr>
      <w:r>
        <w:rPr>
          <w:rFonts w:cs="Arial"/>
        </w:rPr>
        <w:t xml:space="preserve">If the ability to discern Carter’s versus </w:t>
      </w:r>
      <w:proofErr w:type="spellStart"/>
      <w:r>
        <w:rPr>
          <w:rFonts w:cs="Arial"/>
        </w:rPr>
        <w:t>OshKosh</w:t>
      </w:r>
      <w:proofErr w:type="spellEnd"/>
      <w:r>
        <w:rPr>
          <w:rFonts w:cs="Arial"/>
        </w:rPr>
        <w:t xml:space="preserve"> RF Picking is a requirement, then either a </w:t>
      </w:r>
      <w:r w:rsidR="00B717B4">
        <w:rPr>
          <w:rFonts w:cs="Arial"/>
        </w:rPr>
        <w:t>extension</w:t>
      </w:r>
      <w:r>
        <w:rPr>
          <w:rFonts w:cs="Arial"/>
        </w:rPr>
        <w:t xml:space="preserve"> will be required to handle changing the activity name (Dynamic Activity), or a separate WM transaction is required, one for Carter’s and one for </w:t>
      </w:r>
      <w:proofErr w:type="spellStart"/>
      <w:r>
        <w:rPr>
          <w:rFonts w:cs="Arial"/>
        </w:rPr>
        <w:t>OshKosh</w:t>
      </w:r>
      <w:proofErr w:type="spellEnd"/>
      <w:r>
        <w:rPr>
          <w:rFonts w:cs="Arial"/>
        </w:rPr>
        <w:t xml:space="preserve"> that the user must decide to sign into the proper transaction.  Each WM transaction will then be configured with a separate Labor Activity.</w:t>
      </w:r>
      <w:r w:rsidR="006C1E05">
        <w:rPr>
          <w:rFonts w:cs="Arial"/>
        </w:rPr>
        <w:t xml:space="preserve"> </w:t>
      </w:r>
      <w:r>
        <w:rPr>
          <w:rFonts w:cs="Arial"/>
        </w:rPr>
        <w:t xml:space="preserve">The capability to track voice over </w:t>
      </w:r>
      <w:proofErr w:type="spellStart"/>
      <w:r>
        <w:rPr>
          <w:rFonts w:cs="Arial"/>
        </w:rPr>
        <w:t>Voxware</w:t>
      </w:r>
      <w:proofErr w:type="spellEnd"/>
      <w:r>
        <w:rPr>
          <w:rFonts w:cs="Arial"/>
        </w:rPr>
        <w:t xml:space="preserve"> may not be a base Labor Message hook, and will require a</w:t>
      </w:r>
      <w:r w:rsidR="006C1E05">
        <w:rPr>
          <w:rFonts w:cs="Arial"/>
        </w:rPr>
        <w:t>n</w:t>
      </w:r>
      <w:r>
        <w:rPr>
          <w:rFonts w:cs="Arial"/>
        </w:rPr>
        <w:t xml:space="preserve"> </w:t>
      </w:r>
      <w:r w:rsidR="00B717B4">
        <w:rPr>
          <w:rFonts w:cs="Arial"/>
        </w:rPr>
        <w:t>extension</w:t>
      </w:r>
      <w:r>
        <w:rPr>
          <w:rFonts w:cs="Arial"/>
        </w:rPr>
        <w:t xml:space="preserve"> on the WM transaction to send over the proper data for </w:t>
      </w:r>
      <w:r w:rsidR="00F4450E">
        <w:rPr>
          <w:rFonts w:cs="Arial"/>
        </w:rPr>
        <w:t>item</w:t>
      </w:r>
      <w:r>
        <w:rPr>
          <w:rFonts w:cs="Arial"/>
        </w:rPr>
        <w:t>s, locations, and cartons.</w:t>
      </w:r>
    </w:p>
    <w:p w:rsidR="00664F0D" w:rsidRDefault="00664F0D" w:rsidP="00664F0D">
      <w:pPr>
        <w:ind w:left="360"/>
        <w:rPr>
          <w:rFonts w:cs="Arial"/>
        </w:rPr>
      </w:pPr>
    </w:p>
    <w:p w:rsidR="00C523D6" w:rsidRDefault="00C523D6" w:rsidP="00C523D6">
      <w:pPr>
        <w:pStyle w:val="Heading2"/>
      </w:pPr>
      <w:bookmarkStart w:id="2829" w:name="_Toc307236263"/>
      <w:bookmarkStart w:id="2830" w:name="_Toc307243027"/>
      <w:bookmarkStart w:id="2831" w:name="_Toc307243191"/>
      <w:bookmarkStart w:id="2832" w:name="_Toc307243354"/>
      <w:bookmarkStart w:id="2833" w:name="_Toc307243501"/>
      <w:bookmarkStart w:id="2834" w:name="_Toc307243662"/>
      <w:bookmarkStart w:id="2835" w:name="_Toc307243822"/>
      <w:bookmarkStart w:id="2836" w:name="_Toc307243982"/>
      <w:bookmarkStart w:id="2837" w:name="_Toc307244143"/>
      <w:bookmarkStart w:id="2838" w:name="_Toc307244304"/>
      <w:bookmarkStart w:id="2839" w:name="_Toc307244465"/>
      <w:bookmarkStart w:id="2840" w:name="_Toc307244625"/>
      <w:bookmarkStart w:id="2841" w:name="_Toc307244784"/>
      <w:bookmarkStart w:id="2842" w:name="_Toc307244942"/>
      <w:bookmarkStart w:id="2843" w:name="_Toc307245101"/>
      <w:bookmarkStart w:id="2844" w:name="_Toc307245260"/>
      <w:bookmarkStart w:id="2845" w:name="_Toc307245417"/>
      <w:bookmarkStart w:id="2846" w:name="_Toc307245574"/>
      <w:bookmarkStart w:id="2847" w:name="_Toc307245728"/>
      <w:bookmarkStart w:id="2848" w:name="_Toc307245875"/>
      <w:bookmarkStart w:id="2849" w:name="_Toc307246020"/>
      <w:bookmarkStart w:id="2850" w:name="_Toc307246165"/>
      <w:bookmarkStart w:id="2851" w:name="_Toc307246309"/>
      <w:bookmarkStart w:id="2852" w:name="_Toc307246452"/>
      <w:bookmarkStart w:id="2853" w:name="_Toc307246595"/>
      <w:bookmarkStart w:id="2854" w:name="_Toc307246737"/>
      <w:bookmarkStart w:id="2855" w:name="_Toc307532209"/>
      <w:bookmarkStart w:id="2856" w:name="_Toc307532509"/>
      <w:bookmarkStart w:id="2857" w:name="_Toc307532651"/>
      <w:bookmarkStart w:id="2858" w:name="_Toc307558632"/>
      <w:bookmarkStart w:id="2859" w:name="_Toc307558781"/>
      <w:bookmarkStart w:id="2860" w:name="_Toc307563372"/>
      <w:bookmarkStart w:id="2861" w:name="_Toc307590158"/>
      <w:bookmarkStart w:id="2862" w:name="_Toc307590415"/>
      <w:bookmarkStart w:id="2863" w:name="_Toc307756991"/>
      <w:bookmarkStart w:id="2864" w:name="_Toc307757332"/>
      <w:bookmarkStart w:id="2865" w:name="_Toc307757480"/>
      <w:bookmarkStart w:id="2866" w:name="_Toc307757628"/>
      <w:bookmarkStart w:id="2867" w:name="_Toc308553871"/>
      <w:bookmarkStart w:id="2868" w:name="_Toc314043669"/>
      <w:r>
        <w:t>Pick Module 4</w:t>
      </w:r>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p>
    <w:p w:rsidR="00003682" w:rsidRDefault="00003682" w:rsidP="0075734F"/>
    <w:p w:rsidR="0075734F" w:rsidRPr="00B1547D" w:rsidRDefault="0075734F" w:rsidP="0075734F">
      <w:r>
        <w:t>Carter’s</w:t>
      </w:r>
      <w:r w:rsidRPr="00B1547D">
        <w:t xml:space="preserve"> uses </w:t>
      </w:r>
      <w:proofErr w:type="spellStart"/>
      <w:r w:rsidRPr="00B1547D">
        <w:t>Vo</w:t>
      </w:r>
      <w:r>
        <w:t>xware</w:t>
      </w:r>
      <w:proofErr w:type="spellEnd"/>
      <w:r w:rsidRPr="00B1547D">
        <w:t xml:space="preserve"> terminals to execute some picks from active locations.</w:t>
      </w:r>
      <w:r w:rsidR="00631540">
        <w:t xml:space="preserve"> </w:t>
      </w:r>
    </w:p>
    <w:p w:rsidR="008D108A" w:rsidRPr="0072165D" w:rsidRDefault="0075734F" w:rsidP="0075734F">
      <w:r w:rsidRPr="00B1547D">
        <w:t>The picking</w:t>
      </w:r>
      <w:r w:rsidRPr="0072165D">
        <w:t xml:space="preserve"> transaction is executed via the </w:t>
      </w:r>
      <w:proofErr w:type="spellStart"/>
      <w:r>
        <w:t>Voxware</w:t>
      </w:r>
      <w:proofErr w:type="spellEnd"/>
      <w:r w:rsidRPr="0072165D">
        <w:t xml:space="preserve"> terminal.  Voice picking consists of messages initiated by the </w:t>
      </w:r>
      <w:proofErr w:type="spellStart"/>
      <w:r>
        <w:t>Voxware</w:t>
      </w:r>
      <w:proofErr w:type="spellEnd"/>
      <w:r w:rsidRPr="0072165D">
        <w:t xml:space="preserve"> terminal and corresponding responses from WM (with </w:t>
      </w:r>
      <w:r w:rsidRPr="0072165D">
        <w:lastRenderedPageBreak/>
        <w:t>potential WM updates and/or a response message).</w:t>
      </w:r>
      <w:r w:rsidR="007158B2">
        <w:t xml:space="preserve"> </w:t>
      </w:r>
      <w:r w:rsidR="007158B2">
        <w:rPr>
          <w:i/>
          <w:iCs/>
        </w:rPr>
        <w:t xml:space="preserve">As a back-up alternative to </w:t>
      </w:r>
      <w:proofErr w:type="spellStart"/>
      <w:r w:rsidR="007158B2">
        <w:rPr>
          <w:i/>
          <w:iCs/>
        </w:rPr>
        <w:t>Voxware</w:t>
      </w:r>
      <w:proofErr w:type="spellEnd"/>
      <w:r w:rsidR="007158B2">
        <w:rPr>
          <w:i/>
          <w:iCs/>
        </w:rPr>
        <w:t xml:space="preserve"> based voice picking, users may </w:t>
      </w:r>
      <w:r w:rsidR="007158B2">
        <w:rPr>
          <w:rFonts w:cs="Arial"/>
        </w:rPr>
        <w:t xml:space="preserve">use the option RF - </w:t>
      </w:r>
      <w:r w:rsidR="007158B2">
        <w:rPr>
          <w:rFonts w:cs="Arial"/>
          <w:b/>
          <w:bCs/>
          <w:i/>
          <w:iCs/>
        </w:rPr>
        <w:t>Cubed Packing (Directed)</w:t>
      </w:r>
      <w:r w:rsidR="007158B2">
        <w:rPr>
          <w:rFonts w:cs="Arial"/>
        </w:rPr>
        <w:t xml:space="preserve"> configured for zone picking.</w:t>
      </w:r>
    </w:p>
    <w:p w:rsidR="00DD6F8F" w:rsidRDefault="00DD6F8F" w:rsidP="00526246">
      <w:bookmarkStart w:id="2869" w:name="_Toc307236264"/>
      <w:bookmarkStart w:id="2870" w:name="_Toc307243028"/>
      <w:bookmarkStart w:id="2871" w:name="_Toc307243192"/>
      <w:bookmarkStart w:id="2872" w:name="_Toc307243355"/>
      <w:bookmarkStart w:id="2873" w:name="_Toc307243502"/>
      <w:bookmarkStart w:id="2874" w:name="_Toc307243663"/>
      <w:bookmarkStart w:id="2875" w:name="_Toc307243823"/>
      <w:bookmarkStart w:id="2876" w:name="_Toc307243983"/>
      <w:bookmarkStart w:id="2877" w:name="_Toc307244144"/>
      <w:bookmarkStart w:id="2878" w:name="_Toc307244305"/>
      <w:bookmarkStart w:id="2879" w:name="_Toc307244466"/>
      <w:bookmarkStart w:id="2880" w:name="_Toc307244626"/>
      <w:bookmarkStart w:id="2881" w:name="_Toc307244785"/>
      <w:bookmarkStart w:id="2882" w:name="_Toc307244943"/>
      <w:bookmarkStart w:id="2883" w:name="_Toc307245102"/>
      <w:bookmarkStart w:id="2884" w:name="_Toc307245261"/>
      <w:bookmarkStart w:id="2885" w:name="_Toc307245418"/>
      <w:bookmarkStart w:id="2886" w:name="_Toc307245575"/>
    </w:p>
    <w:p w:rsidR="007554C8" w:rsidRDefault="004E5AC7" w:rsidP="00526246">
      <w:proofErr w:type="spellStart"/>
      <w:r w:rsidRPr="004428DF">
        <w:t>Voxware</w:t>
      </w:r>
      <w:proofErr w:type="spellEnd"/>
      <w:r w:rsidRPr="004428DF">
        <w:t xml:space="preserve"> sign on</w:t>
      </w:r>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r w:rsidR="00526246">
        <w:t>:</w:t>
      </w:r>
    </w:p>
    <w:p w:rsidR="00526246" w:rsidRPr="004428DF" w:rsidRDefault="00526246" w:rsidP="00526246"/>
    <w:p w:rsidR="005C6DD6" w:rsidRPr="0072165D" w:rsidRDefault="004E5AC7" w:rsidP="005C6DD6">
      <w:r w:rsidRPr="0072165D">
        <w:t xml:space="preserve">When the user turns on a </w:t>
      </w:r>
      <w:proofErr w:type="spellStart"/>
      <w:r>
        <w:t>Voxware</w:t>
      </w:r>
      <w:proofErr w:type="spellEnd"/>
      <w:r w:rsidRPr="0072165D">
        <w:t xml:space="preserve"> terminal, the message sequence begins with a request configuration message sent from the </w:t>
      </w:r>
      <w:proofErr w:type="spellStart"/>
      <w:r>
        <w:t>Voxware</w:t>
      </w:r>
      <w:proofErr w:type="spellEnd"/>
      <w:r w:rsidRPr="0072165D">
        <w:t xml:space="preserve"> terminal to WM.  This transaction returns all system-level configuration parameters to the terminal in a single record and modifies terminal behavior based on these settings.  The user selects his/her User ID and speaks the password which is validated on the system.  (The password must be numeric).  Once the </w:t>
      </w:r>
      <w:r>
        <w:t xml:space="preserve">password is confirmed, </w:t>
      </w:r>
      <w:proofErr w:type="spellStart"/>
      <w:r>
        <w:t>Voxware</w:t>
      </w:r>
      <w:proofErr w:type="spellEnd"/>
      <w:r w:rsidRPr="0072165D">
        <w:t xml:space="preserve"> gets the available regions for the user.  The region corresponds to WM task groups.  The user selects the region to begin working in and WM validates the user’s desired region against the eligible task groups for the user.  The user is now ready to ask for assignments.</w:t>
      </w:r>
      <w:r w:rsidR="005C6DD6">
        <w:t xml:space="preserve"> </w:t>
      </w:r>
      <w:r w:rsidR="005C6DD6" w:rsidRPr="0072165D">
        <w:t xml:space="preserve">WM is configured to assign tasks/assignments to users based on work group, work area, task priority and task release date/time.  WM responds to the </w:t>
      </w:r>
      <w:proofErr w:type="spellStart"/>
      <w:r w:rsidR="005C6DD6">
        <w:t>Voxware</w:t>
      </w:r>
      <w:proofErr w:type="spellEnd"/>
      <w:r w:rsidR="005C6DD6" w:rsidRPr="0072165D">
        <w:t xml:space="preserve"> request for assignment with a summary of the assigned task.  </w:t>
      </w:r>
    </w:p>
    <w:p w:rsidR="00526246" w:rsidRDefault="00526246" w:rsidP="00526246">
      <w:pPr>
        <w:ind w:firstLine="720"/>
      </w:pPr>
    </w:p>
    <w:p w:rsidR="005C6DD6" w:rsidRDefault="005C6DD6" w:rsidP="00526246">
      <w:pPr>
        <w:ind w:firstLine="720"/>
      </w:pPr>
      <w:r>
        <w:t xml:space="preserve">Picking on </w:t>
      </w:r>
      <w:proofErr w:type="spellStart"/>
      <w:r>
        <w:t>Voxware</w:t>
      </w:r>
      <w:proofErr w:type="spellEnd"/>
    </w:p>
    <w:p w:rsidR="005C6DD6" w:rsidRDefault="005C6DD6" w:rsidP="005C6DD6">
      <w:pPr>
        <w:numPr>
          <w:ilvl w:val="0"/>
          <w:numId w:val="47"/>
        </w:numPr>
        <w:tabs>
          <w:tab w:val="num" w:pos="2159"/>
        </w:tabs>
        <w:ind w:leftChars="819" w:left="2162"/>
        <w:jc w:val="both"/>
      </w:pPr>
      <w:r w:rsidRPr="0072165D">
        <w:t xml:space="preserve">User signs onto </w:t>
      </w:r>
      <w:proofErr w:type="spellStart"/>
      <w:r>
        <w:t>Voxware</w:t>
      </w:r>
      <w:proofErr w:type="spellEnd"/>
      <w:r w:rsidR="00360BB6">
        <w:t xml:space="preserve"> unit</w:t>
      </w:r>
    </w:p>
    <w:p w:rsidR="00360BB6" w:rsidRDefault="00360BB6" w:rsidP="00360BB6">
      <w:pPr>
        <w:numPr>
          <w:ilvl w:val="1"/>
          <w:numId w:val="47"/>
        </w:numPr>
        <w:jc w:val="both"/>
      </w:pPr>
      <w:r>
        <w:t>confirms the user</w:t>
      </w:r>
    </w:p>
    <w:p w:rsidR="00360BB6" w:rsidRDefault="00360BB6" w:rsidP="00360BB6">
      <w:pPr>
        <w:numPr>
          <w:ilvl w:val="1"/>
          <w:numId w:val="47"/>
        </w:numPr>
        <w:jc w:val="both"/>
      </w:pPr>
      <w:r>
        <w:t>confirms the equipment by voicing the name of the device</w:t>
      </w:r>
    </w:p>
    <w:p w:rsidR="00360BB6" w:rsidRDefault="00360BB6" w:rsidP="00360BB6">
      <w:pPr>
        <w:numPr>
          <w:ilvl w:val="1"/>
          <w:numId w:val="47"/>
        </w:numPr>
        <w:jc w:val="both"/>
      </w:pPr>
      <w:r>
        <w:t xml:space="preserve">confirms the assignment by </w:t>
      </w:r>
      <w:r w:rsidR="00004003">
        <w:t>voicing</w:t>
      </w:r>
      <w:r>
        <w:t xml:space="preserve"> the 9 digit Task ID or by scanning / voicing the Carton Number</w:t>
      </w:r>
    </w:p>
    <w:p w:rsidR="00360BB6" w:rsidRPr="0072165D" w:rsidRDefault="00360BB6" w:rsidP="00360BB6">
      <w:pPr>
        <w:numPr>
          <w:ilvl w:val="2"/>
          <w:numId w:val="47"/>
        </w:numPr>
        <w:jc w:val="both"/>
      </w:pPr>
      <w:r>
        <w:t>System directs the user to the location and gives the units on the task</w:t>
      </w:r>
    </w:p>
    <w:p w:rsidR="005C6DD6" w:rsidRPr="005C6DD6" w:rsidRDefault="00360BB6" w:rsidP="005C6DD6">
      <w:pPr>
        <w:numPr>
          <w:ilvl w:val="0"/>
          <w:numId w:val="47"/>
        </w:numPr>
        <w:tabs>
          <w:tab w:val="num" w:pos="2159"/>
        </w:tabs>
        <w:ind w:leftChars="819" w:left="2162"/>
        <w:jc w:val="both"/>
        <w:rPr>
          <w:rFonts w:cs="Arial"/>
        </w:rPr>
      </w:pPr>
      <w:r>
        <w:t>User confirms the aisle</w:t>
      </w:r>
    </w:p>
    <w:p w:rsidR="005C6DD6" w:rsidRDefault="005C6DD6" w:rsidP="005C6DD6">
      <w:pPr>
        <w:numPr>
          <w:ilvl w:val="0"/>
          <w:numId w:val="47"/>
        </w:numPr>
        <w:tabs>
          <w:tab w:val="num" w:pos="2159"/>
        </w:tabs>
        <w:ind w:leftChars="819" w:left="2162"/>
        <w:jc w:val="both"/>
      </w:pPr>
      <w:r w:rsidRPr="0072165D">
        <w:t>System directs to location.</w:t>
      </w:r>
    </w:p>
    <w:p w:rsidR="005C6DD6" w:rsidRPr="0072165D" w:rsidRDefault="005C6DD6" w:rsidP="005C6DD6">
      <w:pPr>
        <w:numPr>
          <w:ilvl w:val="0"/>
          <w:numId w:val="47"/>
        </w:numPr>
        <w:tabs>
          <w:tab w:val="num" w:pos="2159"/>
        </w:tabs>
        <w:ind w:leftChars="819" w:left="2162"/>
        <w:jc w:val="both"/>
      </w:pPr>
      <w:r w:rsidRPr="0072165D">
        <w:t xml:space="preserve">User confirms arrival at location with </w:t>
      </w:r>
      <w:r>
        <w:t xml:space="preserve">3 digit </w:t>
      </w:r>
      <w:r w:rsidRPr="0072165D">
        <w:t>check digit.</w:t>
      </w:r>
    </w:p>
    <w:p w:rsidR="005C6DD6" w:rsidRPr="0072165D" w:rsidRDefault="005C6DD6" w:rsidP="005C6DD6">
      <w:pPr>
        <w:numPr>
          <w:ilvl w:val="0"/>
          <w:numId w:val="47"/>
        </w:numPr>
        <w:tabs>
          <w:tab w:val="num" w:pos="2159"/>
        </w:tabs>
        <w:ind w:leftChars="819" w:left="2162"/>
        <w:jc w:val="both"/>
      </w:pPr>
      <w:r w:rsidRPr="0072165D">
        <w:t xml:space="preserve">System directs </w:t>
      </w:r>
      <w:r>
        <w:t>Size / UPC</w:t>
      </w:r>
      <w:r w:rsidRPr="0072165D">
        <w:t xml:space="preserve"> to pick.  </w:t>
      </w:r>
    </w:p>
    <w:p w:rsidR="005C6DD6" w:rsidRDefault="005C6DD6" w:rsidP="005C6DD6">
      <w:pPr>
        <w:numPr>
          <w:ilvl w:val="0"/>
          <w:numId w:val="47"/>
        </w:numPr>
        <w:tabs>
          <w:tab w:val="num" w:pos="2159"/>
        </w:tabs>
        <w:ind w:leftChars="819" w:left="2162"/>
        <w:jc w:val="both"/>
      </w:pPr>
      <w:r w:rsidRPr="0072165D">
        <w:t xml:space="preserve">User confirms </w:t>
      </w:r>
      <w:r>
        <w:t>Size / UPC</w:t>
      </w:r>
      <w:r w:rsidRPr="0072165D">
        <w:t>.</w:t>
      </w:r>
    </w:p>
    <w:p w:rsidR="00360BB6" w:rsidRDefault="00360BB6" w:rsidP="005C6DD6">
      <w:pPr>
        <w:numPr>
          <w:ilvl w:val="0"/>
          <w:numId w:val="47"/>
        </w:numPr>
        <w:tabs>
          <w:tab w:val="num" w:pos="2159"/>
        </w:tabs>
        <w:ind w:leftChars="819" w:left="2162"/>
        <w:jc w:val="both"/>
      </w:pPr>
      <w:r>
        <w:t>System directs units to pick for the Size / UPC</w:t>
      </w:r>
    </w:p>
    <w:p w:rsidR="00360BB6" w:rsidRPr="0072165D" w:rsidRDefault="00360BB6" w:rsidP="005C6DD6">
      <w:pPr>
        <w:numPr>
          <w:ilvl w:val="0"/>
          <w:numId w:val="47"/>
        </w:numPr>
        <w:tabs>
          <w:tab w:val="num" w:pos="2159"/>
        </w:tabs>
        <w:ind w:leftChars="819" w:left="2162"/>
        <w:jc w:val="both"/>
      </w:pPr>
      <w:r>
        <w:t>User confirms the units picked of the Size / UPC</w:t>
      </w:r>
      <w:r w:rsidR="00DE530A">
        <w:t>.</w:t>
      </w:r>
    </w:p>
    <w:p w:rsidR="005C6DD6" w:rsidRPr="0072165D" w:rsidRDefault="005C6DD6" w:rsidP="005C6DD6">
      <w:pPr>
        <w:numPr>
          <w:ilvl w:val="0"/>
          <w:numId w:val="47"/>
        </w:numPr>
        <w:tabs>
          <w:tab w:val="num" w:pos="2159"/>
        </w:tabs>
        <w:ind w:leftChars="819" w:left="2162"/>
        <w:jc w:val="both"/>
      </w:pPr>
      <w:r w:rsidRPr="0072165D">
        <w:t xml:space="preserve">System directs the user to put the </w:t>
      </w:r>
      <w:r w:rsidR="00F4450E">
        <w:t>item</w:t>
      </w:r>
      <w:r w:rsidRPr="0072165D">
        <w:t xml:space="preserve"> in the </w:t>
      </w:r>
      <w:r w:rsidR="006D5E30">
        <w:t>Slot #</w:t>
      </w:r>
      <w:r w:rsidRPr="0072165D">
        <w:t>.</w:t>
      </w:r>
    </w:p>
    <w:p w:rsidR="006D5E30" w:rsidRPr="0072165D" w:rsidRDefault="006D5E30" w:rsidP="006D5E30">
      <w:pPr>
        <w:numPr>
          <w:ilvl w:val="0"/>
          <w:numId w:val="47"/>
        </w:numPr>
        <w:tabs>
          <w:tab w:val="num" w:pos="2159"/>
        </w:tabs>
        <w:ind w:leftChars="819" w:left="2162"/>
        <w:jc w:val="both"/>
      </w:pPr>
      <w:r w:rsidRPr="0072165D">
        <w:t xml:space="preserve">User confirms </w:t>
      </w:r>
      <w:r>
        <w:t>Slot #</w:t>
      </w:r>
      <w:r w:rsidRPr="0072165D">
        <w:t>.</w:t>
      </w:r>
    </w:p>
    <w:p w:rsidR="006D5E30" w:rsidRPr="0072165D" w:rsidRDefault="006D5E30" w:rsidP="006D5E30">
      <w:pPr>
        <w:numPr>
          <w:ilvl w:val="0"/>
          <w:numId w:val="47"/>
        </w:numPr>
        <w:tabs>
          <w:tab w:val="num" w:pos="2159"/>
        </w:tabs>
        <w:ind w:leftChars="819" w:left="2162"/>
        <w:jc w:val="both"/>
        <w:rPr>
          <w:rFonts w:cs="Arial"/>
          <w:szCs w:val="22"/>
        </w:rPr>
      </w:pPr>
      <w:r w:rsidRPr="0072165D">
        <w:rPr>
          <w:rFonts w:cs="Arial"/>
          <w:szCs w:val="22"/>
        </w:rPr>
        <w:t>System rejects overages and asks for re-confirmation of shortages</w:t>
      </w:r>
    </w:p>
    <w:p w:rsidR="00526246" w:rsidRDefault="006D5E30" w:rsidP="00526246">
      <w:pPr>
        <w:numPr>
          <w:ilvl w:val="0"/>
          <w:numId w:val="47"/>
        </w:numPr>
        <w:tabs>
          <w:tab w:val="num" w:pos="2159"/>
        </w:tabs>
        <w:ind w:leftChars="819" w:left="2162"/>
        <w:jc w:val="both"/>
      </w:pPr>
      <w:r w:rsidRPr="0072165D">
        <w:rPr>
          <w:rFonts w:cs="Arial"/>
          <w:szCs w:val="22"/>
        </w:rPr>
        <w:t>System directs user to next location</w:t>
      </w:r>
      <w:bookmarkStart w:id="2887" w:name="_Toc307236265"/>
      <w:bookmarkStart w:id="2888" w:name="_Toc307243029"/>
      <w:bookmarkStart w:id="2889" w:name="_Toc307243193"/>
      <w:bookmarkStart w:id="2890" w:name="_Toc307243356"/>
      <w:bookmarkStart w:id="2891" w:name="_Toc307243503"/>
      <w:bookmarkStart w:id="2892" w:name="_Toc307243664"/>
      <w:bookmarkStart w:id="2893" w:name="_Toc307243824"/>
      <w:bookmarkStart w:id="2894" w:name="_Toc307243984"/>
      <w:bookmarkStart w:id="2895" w:name="_Toc307244145"/>
      <w:bookmarkStart w:id="2896" w:name="_Toc307244306"/>
      <w:bookmarkStart w:id="2897" w:name="_Toc307244467"/>
      <w:bookmarkStart w:id="2898" w:name="_Toc307244627"/>
      <w:bookmarkStart w:id="2899" w:name="_Toc307244786"/>
      <w:bookmarkStart w:id="2900" w:name="_Toc307244944"/>
      <w:bookmarkStart w:id="2901" w:name="_Toc307245103"/>
      <w:bookmarkStart w:id="2902" w:name="_Toc307245262"/>
      <w:bookmarkStart w:id="2903" w:name="_Toc307245419"/>
      <w:bookmarkStart w:id="2904" w:name="_Toc307245576"/>
    </w:p>
    <w:p w:rsidR="00526246" w:rsidRDefault="00526246" w:rsidP="00526246">
      <w:pPr>
        <w:ind w:left="2160"/>
        <w:jc w:val="both"/>
      </w:pPr>
    </w:p>
    <w:p w:rsidR="00FE58C7" w:rsidRDefault="00FE58C7" w:rsidP="00526246">
      <w:pPr>
        <w:jc w:val="both"/>
      </w:pPr>
      <w:r>
        <w:t>Labor Management (LM) Interface with Voice Picking</w:t>
      </w:r>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p>
    <w:p w:rsidR="00FE58C7" w:rsidRDefault="00FE58C7" w:rsidP="00FE58C7">
      <w:pPr>
        <w:autoSpaceDE w:val="0"/>
        <w:autoSpaceDN w:val="0"/>
        <w:adjustRightInd w:val="0"/>
        <w:jc w:val="both"/>
        <w:rPr>
          <w:rFonts w:cs="Arial"/>
          <w:color w:val="000000"/>
        </w:rPr>
      </w:pPr>
    </w:p>
    <w:p w:rsidR="00441061" w:rsidRDefault="00441061" w:rsidP="00441061">
      <w:pPr>
        <w:autoSpaceDE w:val="0"/>
        <w:autoSpaceDN w:val="0"/>
        <w:adjustRightInd w:val="0"/>
        <w:jc w:val="both"/>
      </w:pPr>
      <w:r>
        <w:t xml:space="preserve">No integration exists in Base to handle LM messages being created off of the WM </w:t>
      </w:r>
      <w:r w:rsidR="00B717B4">
        <w:t>extension</w:t>
      </w:r>
      <w:r>
        <w:t xml:space="preserve"> to handle </w:t>
      </w:r>
      <w:proofErr w:type="spellStart"/>
      <w:r>
        <w:t>Voxware</w:t>
      </w:r>
      <w:proofErr w:type="spellEnd"/>
      <w:r>
        <w:t>.  Options that exist are listed below:</w:t>
      </w:r>
    </w:p>
    <w:p w:rsidR="00441061" w:rsidRDefault="00441061" w:rsidP="00441061">
      <w:pPr>
        <w:pStyle w:val="ListParagraph"/>
        <w:numPr>
          <w:ilvl w:val="0"/>
          <w:numId w:val="72"/>
        </w:numPr>
        <w:autoSpaceDE w:val="0"/>
        <w:autoSpaceDN w:val="0"/>
        <w:adjustRightInd w:val="0"/>
        <w:contextualSpacing w:val="0"/>
        <w:jc w:val="both"/>
      </w:pPr>
      <w:r>
        <w:t xml:space="preserve">As part of the WM </w:t>
      </w:r>
      <w:r w:rsidR="00B717B4">
        <w:t>extension</w:t>
      </w:r>
      <w:r>
        <w:t xml:space="preserve"> for </w:t>
      </w:r>
      <w:proofErr w:type="spellStart"/>
      <w:r>
        <w:t>Voxware</w:t>
      </w:r>
      <w:proofErr w:type="spellEnd"/>
      <w:r>
        <w:t>, include LM hook updates to send the appropriate data to LM.</w:t>
      </w:r>
    </w:p>
    <w:p w:rsidR="00441061" w:rsidRDefault="00441061" w:rsidP="00441061">
      <w:pPr>
        <w:pStyle w:val="ListParagraph"/>
        <w:numPr>
          <w:ilvl w:val="0"/>
          <w:numId w:val="72"/>
        </w:numPr>
        <w:autoSpaceDE w:val="0"/>
        <w:autoSpaceDN w:val="0"/>
        <w:adjustRightInd w:val="0"/>
        <w:contextualSpacing w:val="0"/>
        <w:jc w:val="both"/>
      </w:pPr>
      <w:r>
        <w:t>Carter’s creates a similar integration layer to populate LM with the appropriate LM messages.</w:t>
      </w:r>
    </w:p>
    <w:p w:rsidR="00441061" w:rsidRDefault="00441061" w:rsidP="00441061">
      <w:pPr>
        <w:pStyle w:val="ListParagraph"/>
        <w:numPr>
          <w:ilvl w:val="0"/>
          <w:numId w:val="72"/>
        </w:numPr>
        <w:autoSpaceDE w:val="0"/>
        <w:autoSpaceDN w:val="0"/>
        <w:adjustRightInd w:val="0"/>
        <w:contextualSpacing w:val="0"/>
        <w:jc w:val="both"/>
      </w:pPr>
      <w:r>
        <w:t>Voice Picking becomes off-standard or reflective.</w:t>
      </w:r>
    </w:p>
    <w:p w:rsidR="00441061" w:rsidRDefault="00441061" w:rsidP="00441061">
      <w:pPr>
        <w:pStyle w:val="ListParagraph"/>
        <w:autoSpaceDE w:val="0"/>
        <w:autoSpaceDN w:val="0"/>
        <w:adjustRightInd w:val="0"/>
        <w:jc w:val="both"/>
      </w:pPr>
    </w:p>
    <w:p w:rsidR="00441061" w:rsidRDefault="00441061" w:rsidP="00441061">
      <w:pPr>
        <w:autoSpaceDE w:val="0"/>
        <w:autoSpaceDN w:val="0"/>
        <w:adjustRightInd w:val="0"/>
        <w:jc w:val="both"/>
        <w:rPr>
          <w:rFonts w:cs="Arial"/>
          <w:color w:val="000000"/>
        </w:rPr>
      </w:pPr>
      <w:r w:rsidRPr="00D43D33">
        <w:rPr>
          <w:rFonts w:cs="Arial"/>
          <w:color w:val="000000"/>
        </w:rPr>
        <w:t>Labor Management serves as a means of tracking throughput (</w:t>
      </w:r>
      <w:proofErr w:type="spellStart"/>
      <w:r>
        <w:rPr>
          <w:rFonts w:cs="Arial"/>
          <w:color w:val="000000"/>
        </w:rPr>
        <w:t>oLPN</w:t>
      </w:r>
      <w:proofErr w:type="spellEnd"/>
      <w:r w:rsidRPr="00D43D33">
        <w:rPr>
          <w:rFonts w:cs="Arial"/>
          <w:color w:val="000000"/>
        </w:rPr>
        <w:t xml:space="preserve">/hour) </w:t>
      </w:r>
      <w:r>
        <w:rPr>
          <w:rFonts w:cs="Arial"/>
          <w:color w:val="000000"/>
        </w:rPr>
        <w:t xml:space="preserve">and standard time </w:t>
      </w:r>
      <w:r w:rsidRPr="00D43D33">
        <w:rPr>
          <w:rFonts w:cs="Arial"/>
          <w:color w:val="000000"/>
        </w:rPr>
        <w:t xml:space="preserve">of a user in performing </w:t>
      </w:r>
      <w:r>
        <w:rPr>
          <w:rFonts w:cs="Arial"/>
          <w:color w:val="000000"/>
        </w:rPr>
        <w:t xml:space="preserve">voice picking functions.  </w:t>
      </w:r>
      <w:r w:rsidRPr="00D43D33">
        <w:rPr>
          <w:rFonts w:cs="Arial"/>
          <w:color w:val="000000"/>
        </w:rPr>
        <w:t xml:space="preserve">The user(s) involved in the </w:t>
      </w:r>
      <w:r>
        <w:rPr>
          <w:rFonts w:cs="Arial"/>
          <w:color w:val="000000"/>
        </w:rPr>
        <w:t>voice picking</w:t>
      </w:r>
      <w:r w:rsidRPr="00D43D33">
        <w:rPr>
          <w:rFonts w:cs="Arial"/>
          <w:color w:val="000000"/>
        </w:rPr>
        <w:t xml:space="preserve"> process is timed from his/her first </w:t>
      </w:r>
      <w:r>
        <w:rPr>
          <w:rFonts w:cs="Arial"/>
          <w:color w:val="000000"/>
        </w:rPr>
        <w:t>sign on</w:t>
      </w:r>
      <w:r w:rsidRPr="00D43D33">
        <w:rPr>
          <w:rFonts w:cs="Arial"/>
          <w:color w:val="000000"/>
        </w:rPr>
        <w:t xml:space="preserve">, until the user </w:t>
      </w:r>
      <w:r>
        <w:rPr>
          <w:rFonts w:cs="Arial"/>
          <w:color w:val="000000"/>
        </w:rPr>
        <w:t xml:space="preserve">ends the assigned task (using </w:t>
      </w:r>
      <w:proofErr w:type="spellStart"/>
      <w:r>
        <w:rPr>
          <w:rFonts w:cs="Arial"/>
          <w:color w:val="000000"/>
        </w:rPr>
        <w:t>Voxware</w:t>
      </w:r>
      <w:proofErr w:type="spellEnd"/>
      <w:r w:rsidRPr="00D43D33">
        <w:rPr>
          <w:rFonts w:cs="Arial"/>
          <w:color w:val="000000"/>
        </w:rPr>
        <w:t>) or exits the option.</w:t>
      </w:r>
      <w:r>
        <w:rPr>
          <w:rFonts w:cs="Arial"/>
          <w:color w:val="000000"/>
        </w:rPr>
        <w:t xml:space="preserve">  </w:t>
      </w:r>
      <w:r w:rsidRPr="00D43D33">
        <w:rPr>
          <w:rFonts w:cs="Arial"/>
          <w:color w:val="000000"/>
        </w:rPr>
        <w:t>Data from events are captured within LM</w:t>
      </w:r>
      <w:r>
        <w:rPr>
          <w:rFonts w:cs="Arial"/>
          <w:color w:val="000000"/>
        </w:rPr>
        <w:t>,</w:t>
      </w:r>
      <w:r w:rsidRPr="00D43D33">
        <w:rPr>
          <w:rFonts w:cs="Arial"/>
          <w:color w:val="000000"/>
        </w:rPr>
        <w:t xml:space="preserve"> and </w:t>
      </w:r>
      <w:r>
        <w:rPr>
          <w:rFonts w:cs="Arial"/>
          <w:color w:val="000000"/>
        </w:rPr>
        <w:t xml:space="preserve">it </w:t>
      </w:r>
      <w:r w:rsidRPr="00D43D33">
        <w:rPr>
          <w:rFonts w:cs="Arial"/>
          <w:color w:val="000000"/>
        </w:rPr>
        <w:t xml:space="preserve">is available to generate throughput </w:t>
      </w:r>
      <w:r>
        <w:rPr>
          <w:rFonts w:cs="Arial"/>
          <w:color w:val="000000"/>
        </w:rPr>
        <w:t xml:space="preserve">and performance </w:t>
      </w:r>
      <w:r w:rsidRPr="00D43D33">
        <w:rPr>
          <w:rFonts w:cs="Arial"/>
          <w:color w:val="000000"/>
        </w:rPr>
        <w:t>reports</w:t>
      </w:r>
      <w:r>
        <w:rPr>
          <w:rFonts w:cs="Arial"/>
          <w:color w:val="000000"/>
        </w:rPr>
        <w:t>.</w:t>
      </w:r>
    </w:p>
    <w:p w:rsidR="00441061" w:rsidRPr="00A420C3" w:rsidRDefault="00441061" w:rsidP="00441061">
      <w:pPr>
        <w:autoSpaceDE w:val="0"/>
        <w:autoSpaceDN w:val="0"/>
        <w:adjustRightInd w:val="0"/>
        <w:jc w:val="both"/>
        <w:rPr>
          <w:rFonts w:cs="Arial"/>
          <w:color w:val="000000"/>
        </w:rPr>
      </w:pPr>
      <w:r w:rsidRPr="00A420C3">
        <w:rPr>
          <w:rFonts w:cs="Arial"/>
          <w:color w:val="000000"/>
        </w:rPr>
        <w:t xml:space="preserve">During the </w:t>
      </w:r>
      <w:r>
        <w:rPr>
          <w:rFonts w:cs="Arial"/>
          <w:color w:val="000000"/>
        </w:rPr>
        <w:t xml:space="preserve">picking process the </w:t>
      </w:r>
      <w:r w:rsidRPr="00A420C3">
        <w:rPr>
          <w:rFonts w:cs="Arial"/>
          <w:color w:val="000000"/>
        </w:rPr>
        <w:t xml:space="preserve">option </w:t>
      </w:r>
      <w:r>
        <w:rPr>
          <w:rFonts w:cs="Arial"/>
          <w:color w:val="000000"/>
        </w:rPr>
        <w:t>chosen should store</w:t>
      </w:r>
      <w:r w:rsidRPr="00A420C3">
        <w:rPr>
          <w:rFonts w:cs="Arial"/>
          <w:color w:val="000000"/>
        </w:rPr>
        <w:t xml:space="preserve"> and send the following type of information to Labor Management:</w:t>
      </w:r>
    </w:p>
    <w:p w:rsidR="00441061" w:rsidRPr="00E84EC1" w:rsidRDefault="00441061" w:rsidP="00441061">
      <w:pPr>
        <w:pStyle w:val="ListParagraph"/>
        <w:numPr>
          <w:ilvl w:val="0"/>
          <w:numId w:val="48"/>
        </w:numPr>
        <w:autoSpaceDE w:val="0"/>
        <w:autoSpaceDN w:val="0"/>
        <w:adjustRightInd w:val="0"/>
        <w:contextualSpacing w:val="0"/>
        <w:rPr>
          <w:rFonts w:cs="Arial"/>
        </w:rPr>
      </w:pPr>
      <w:r w:rsidRPr="00E84EC1">
        <w:rPr>
          <w:rFonts w:cs="Arial"/>
        </w:rPr>
        <w:t>Start date and time, User ID, Vehicle, and Activity name.</w:t>
      </w:r>
    </w:p>
    <w:p w:rsidR="00441061" w:rsidRPr="00E84EC1" w:rsidRDefault="00441061" w:rsidP="00441061">
      <w:pPr>
        <w:pStyle w:val="ListParagraph"/>
        <w:numPr>
          <w:ilvl w:val="0"/>
          <w:numId w:val="48"/>
        </w:numPr>
        <w:autoSpaceDE w:val="0"/>
        <w:autoSpaceDN w:val="0"/>
        <w:adjustRightInd w:val="0"/>
        <w:contextualSpacing w:val="0"/>
        <w:rPr>
          <w:rFonts w:cs="Arial"/>
        </w:rPr>
      </w:pPr>
      <w:proofErr w:type="spellStart"/>
      <w:proofErr w:type="gramStart"/>
      <w:r w:rsidRPr="00E84EC1">
        <w:rPr>
          <w:rFonts w:cs="Arial"/>
        </w:rPr>
        <w:t>oLPN</w:t>
      </w:r>
      <w:proofErr w:type="spellEnd"/>
      <w:r w:rsidRPr="00E84EC1">
        <w:rPr>
          <w:rFonts w:cs="Arial"/>
        </w:rPr>
        <w:t>(s)</w:t>
      </w:r>
      <w:proofErr w:type="gramEnd"/>
      <w:r w:rsidRPr="00E84EC1">
        <w:rPr>
          <w:rFonts w:cs="Arial"/>
        </w:rPr>
        <w:t xml:space="preserve">, </w:t>
      </w:r>
      <w:r w:rsidR="006C1E05">
        <w:rPr>
          <w:rFonts w:cs="Arial"/>
        </w:rPr>
        <w:t>item</w:t>
      </w:r>
      <w:r w:rsidRPr="00E84EC1">
        <w:rPr>
          <w:rFonts w:cs="Arial"/>
        </w:rPr>
        <w:t xml:space="preserve"> information, quantity, and location information.</w:t>
      </w:r>
    </w:p>
    <w:p w:rsidR="00441061" w:rsidRPr="00E84EC1" w:rsidRDefault="00441061" w:rsidP="00441061">
      <w:pPr>
        <w:pStyle w:val="ListParagraph"/>
        <w:numPr>
          <w:ilvl w:val="0"/>
          <w:numId w:val="48"/>
        </w:numPr>
        <w:autoSpaceDE w:val="0"/>
        <w:autoSpaceDN w:val="0"/>
        <w:adjustRightInd w:val="0"/>
        <w:contextualSpacing w:val="0"/>
        <w:rPr>
          <w:rFonts w:cs="Arial"/>
        </w:rPr>
      </w:pPr>
      <w:r w:rsidRPr="00E84EC1">
        <w:rPr>
          <w:rFonts w:cs="Arial"/>
        </w:rPr>
        <w:t xml:space="preserve">Through the use of application criteria the following information is configured: </w:t>
      </w:r>
    </w:p>
    <w:p w:rsidR="00441061" w:rsidRPr="00E84EC1" w:rsidRDefault="00441061" w:rsidP="00441061">
      <w:pPr>
        <w:pStyle w:val="ListParagraph"/>
        <w:numPr>
          <w:ilvl w:val="1"/>
          <w:numId w:val="48"/>
        </w:numPr>
        <w:autoSpaceDE w:val="0"/>
        <w:autoSpaceDN w:val="0"/>
        <w:adjustRightInd w:val="0"/>
        <w:contextualSpacing w:val="0"/>
        <w:rPr>
          <w:rFonts w:cs="Arial"/>
        </w:rPr>
      </w:pPr>
      <w:r w:rsidRPr="00E84EC1">
        <w:rPr>
          <w:rFonts w:cs="Arial"/>
        </w:rPr>
        <w:t>Location attributes</w:t>
      </w:r>
    </w:p>
    <w:p w:rsidR="00441061" w:rsidRPr="00E84EC1" w:rsidRDefault="00F4450E" w:rsidP="00441061">
      <w:pPr>
        <w:pStyle w:val="ListParagraph"/>
        <w:numPr>
          <w:ilvl w:val="1"/>
          <w:numId w:val="48"/>
        </w:numPr>
        <w:autoSpaceDE w:val="0"/>
        <w:autoSpaceDN w:val="0"/>
        <w:adjustRightInd w:val="0"/>
        <w:contextualSpacing w:val="0"/>
        <w:rPr>
          <w:rFonts w:cs="Arial"/>
        </w:rPr>
      </w:pPr>
      <w:r>
        <w:rPr>
          <w:rFonts w:cs="Arial"/>
        </w:rPr>
        <w:t>I</w:t>
      </w:r>
      <w:r w:rsidR="006C1E05">
        <w:rPr>
          <w:rFonts w:cs="Arial"/>
        </w:rPr>
        <w:t>tem</w:t>
      </w:r>
      <w:r w:rsidR="00441061" w:rsidRPr="00E84EC1">
        <w:rPr>
          <w:rFonts w:cs="Arial"/>
        </w:rPr>
        <w:t>/</w:t>
      </w:r>
      <w:r>
        <w:rPr>
          <w:rFonts w:cs="Arial"/>
        </w:rPr>
        <w:t>Item</w:t>
      </w:r>
      <w:r w:rsidR="00441061" w:rsidRPr="00E84EC1">
        <w:rPr>
          <w:rFonts w:cs="Arial"/>
        </w:rPr>
        <w:t xml:space="preserve"> attributes </w:t>
      </w:r>
    </w:p>
    <w:p w:rsidR="00441061" w:rsidRPr="00E84EC1" w:rsidRDefault="00441061" w:rsidP="00441061">
      <w:pPr>
        <w:pStyle w:val="ListParagraph"/>
        <w:numPr>
          <w:ilvl w:val="0"/>
          <w:numId w:val="48"/>
        </w:numPr>
        <w:autoSpaceDE w:val="0"/>
        <w:autoSpaceDN w:val="0"/>
        <w:adjustRightInd w:val="0"/>
        <w:contextualSpacing w:val="0"/>
        <w:rPr>
          <w:rFonts w:cs="Arial"/>
        </w:rPr>
      </w:pPr>
      <w:r w:rsidRPr="00E84EC1">
        <w:rPr>
          <w:rFonts w:cs="Arial"/>
        </w:rPr>
        <w:t xml:space="preserve">End date / time for packing the </w:t>
      </w:r>
      <w:proofErr w:type="spellStart"/>
      <w:r w:rsidRPr="00E84EC1">
        <w:rPr>
          <w:rFonts w:cs="Arial"/>
        </w:rPr>
        <w:t>oLPN</w:t>
      </w:r>
      <w:proofErr w:type="spellEnd"/>
      <w:r w:rsidRPr="00E84EC1">
        <w:rPr>
          <w:rFonts w:cs="Arial"/>
        </w:rPr>
        <w:t xml:space="preserve"> in Retail.</w:t>
      </w:r>
    </w:p>
    <w:p w:rsidR="00441061" w:rsidRPr="00E84EC1" w:rsidRDefault="00441061" w:rsidP="00441061">
      <w:pPr>
        <w:pStyle w:val="ListParagraph"/>
        <w:numPr>
          <w:ilvl w:val="0"/>
          <w:numId w:val="48"/>
        </w:numPr>
        <w:contextualSpacing w:val="0"/>
      </w:pPr>
      <w:r>
        <w:t>The first LM detail message will be created to send the previous known location of the user to enable travel calculations.</w:t>
      </w:r>
    </w:p>
    <w:p w:rsidR="00441061" w:rsidRPr="00642E25" w:rsidRDefault="00441061" w:rsidP="00441061">
      <w:pPr>
        <w:numPr>
          <w:ilvl w:val="0"/>
          <w:numId w:val="48"/>
        </w:numPr>
      </w:pPr>
      <w:r>
        <w:rPr>
          <w:rFonts w:cs="Arial"/>
          <w:color w:val="000000"/>
        </w:rPr>
        <w:t xml:space="preserve">A detail message record is written for every location visited by the user in travel sequence, even if no </w:t>
      </w:r>
      <w:r w:rsidR="006C1E05">
        <w:rPr>
          <w:rFonts w:cs="Arial"/>
          <w:color w:val="000000"/>
        </w:rPr>
        <w:t>item</w:t>
      </w:r>
      <w:r>
        <w:rPr>
          <w:rFonts w:cs="Arial"/>
          <w:color w:val="000000"/>
        </w:rPr>
        <w:t xml:space="preserve">/qty was actually pulled </w:t>
      </w:r>
    </w:p>
    <w:p w:rsidR="00441061" w:rsidRPr="00642E25" w:rsidRDefault="00441061" w:rsidP="00441061">
      <w:pPr>
        <w:numPr>
          <w:ilvl w:val="0"/>
          <w:numId w:val="48"/>
        </w:numPr>
      </w:pPr>
      <w:r>
        <w:rPr>
          <w:rFonts w:cs="Arial"/>
          <w:color w:val="000000"/>
        </w:rPr>
        <w:t xml:space="preserve">If a location is visited more than once by a user (i.e. skipped and revisited), then a 010 record is created for each visit indicating the </w:t>
      </w:r>
      <w:r w:rsidR="006C1E05">
        <w:rPr>
          <w:rFonts w:cs="Arial"/>
          <w:color w:val="000000"/>
        </w:rPr>
        <w:t>item</w:t>
      </w:r>
      <w:r>
        <w:rPr>
          <w:rFonts w:cs="Arial"/>
          <w:color w:val="000000"/>
        </w:rPr>
        <w:t xml:space="preserve"> and qty packed at each visit.</w:t>
      </w:r>
    </w:p>
    <w:p w:rsidR="00441061" w:rsidRDefault="00441061" w:rsidP="00441061">
      <w:pPr>
        <w:autoSpaceDE w:val="0"/>
        <w:autoSpaceDN w:val="0"/>
        <w:adjustRightInd w:val="0"/>
        <w:rPr>
          <w:rFonts w:cs="Arial"/>
        </w:rPr>
      </w:pPr>
    </w:p>
    <w:p w:rsidR="00441061" w:rsidRDefault="00441061" w:rsidP="00441061">
      <w:pPr>
        <w:autoSpaceDE w:val="0"/>
        <w:autoSpaceDN w:val="0"/>
        <w:adjustRightInd w:val="0"/>
        <w:rPr>
          <w:rFonts w:cs="Arial"/>
        </w:rPr>
      </w:pPr>
      <w:r>
        <w:rPr>
          <w:rFonts w:cs="Arial"/>
        </w:rPr>
        <w:t>As part of the configuration, the following Elements will need to be configured to give the proper throughput and standard time credit:</w:t>
      </w:r>
    </w:p>
    <w:p w:rsidR="00441061" w:rsidRDefault="00441061" w:rsidP="00441061">
      <w:pPr>
        <w:pStyle w:val="ListParagraph"/>
        <w:numPr>
          <w:ilvl w:val="0"/>
          <w:numId w:val="49"/>
        </w:numPr>
        <w:autoSpaceDE w:val="0"/>
        <w:autoSpaceDN w:val="0"/>
        <w:adjustRightInd w:val="0"/>
        <w:ind w:left="720"/>
        <w:contextualSpacing w:val="0"/>
        <w:rPr>
          <w:rFonts w:cs="Arial"/>
        </w:rPr>
      </w:pPr>
      <w:r>
        <w:rPr>
          <w:rFonts w:cs="Arial"/>
        </w:rPr>
        <w:t>Travel</w:t>
      </w:r>
    </w:p>
    <w:p w:rsidR="00441061" w:rsidRDefault="00441061" w:rsidP="00441061">
      <w:pPr>
        <w:pStyle w:val="ListParagraph"/>
        <w:numPr>
          <w:ilvl w:val="0"/>
          <w:numId w:val="49"/>
        </w:numPr>
        <w:autoSpaceDE w:val="0"/>
        <w:autoSpaceDN w:val="0"/>
        <w:adjustRightInd w:val="0"/>
        <w:ind w:left="720"/>
        <w:contextualSpacing w:val="0"/>
        <w:rPr>
          <w:rFonts w:cs="Arial"/>
        </w:rPr>
      </w:pPr>
      <w:proofErr w:type="spellStart"/>
      <w:r>
        <w:rPr>
          <w:rFonts w:cs="Arial"/>
        </w:rPr>
        <w:t>oLPN</w:t>
      </w:r>
      <w:proofErr w:type="spellEnd"/>
    </w:p>
    <w:p w:rsidR="00441061" w:rsidRDefault="00441061" w:rsidP="00441061">
      <w:pPr>
        <w:pStyle w:val="ListParagraph"/>
        <w:numPr>
          <w:ilvl w:val="0"/>
          <w:numId w:val="49"/>
        </w:numPr>
        <w:autoSpaceDE w:val="0"/>
        <w:autoSpaceDN w:val="0"/>
        <w:adjustRightInd w:val="0"/>
        <w:ind w:left="720"/>
        <w:contextualSpacing w:val="0"/>
        <w:rPr>
          <w:rFonts w:cs="Arial"/>
        </w:rPr>
      </w:pPr>
      <w:r>
        <w:rPr>
          <w:rFonts w:cs="Arial"/>
        </w:rPr>
        <w:t>Units</w:t>
      </w:r>
    </w:p>
    <w:p w:rsidR="00441061" w:rsidRDefault="00441061" w:rsidP="00441061">
      <w:pPr>
        <w:pStyle w:val="ListParagraph"/>
        <w:numPr>
          <w:ilvl w:val="0"/>
          <w:numId w:val="49"/>
        </w:numPr>
        <w:autoSpaceDE w:val="0"/>
        <w:autoSpaceDN w:val="0"/>
        <w:adjustRightInd w:val="0"/>
        <w:ind w:left="720"/>
        <w:contextualSpacing w:val="0"/>
        <w:rPr>
          <w:rFonts w:cs="Arial"/>
        </w:rPr>
      </w:pPr>
      <w:r>
        <w:rPr>
          <w:rFonts w:cs="Arial"/>
        </w:rPr>
        <w:t>Dozens</w:t>
      </w:r>
    </w:p>
    <w:p w:rsidR="00441061" w:rsidRDefault="00441061" w:rsidP="00441061">
      <w:pPr>
        <w:pStyle w:val="ListParagraph"/>
        <w:numPr>
          <w:ilvl w:val="0"/>
          <w:numId w:val="49"/>
        </w:numPr>
        <w:autoSpaceDE w:val="0"/>
        <w:autoSpaceDN w:val="0"/>
        <w:adjustRightInd w:val="0"/>
        <w:ind w:left="720"/>
        <w:contextualSpacing w:val="0"/>
        <w:rPr>
          <w:rFonts w:cs="Arial"/>
        </w:rPr>
      </w:pPr>
      <w:r>
        <w:rPr>
          <w:rFonts w:cs="Arial"/>
        </w:rPr>
        <w:t>Task ID</w:t>
      </w:r>
    </w:p>
    <w:p w:rsidR="00441061" w:rsidRDefault="00F4450E" w:rsidP="00441061">
      <w:pPr>
        <w:pStyle w:val="ListParagraph"/>
        <w:numPr>
          <w:ilvl w:val="0"/>
          <w:numId w:val="49"/>
        </w:numPr>
        <w:autoSpaceDE w:val="0"/>
        <w:autoSpaceDN w:val="0"/>
        <w:adjustRightInd w:val="0"/>
        <w:ind w:left="720"/>
        <w:contextualSpacing w:val="0"/>
        <w:rPr>
          <w:rFonts w:cs="Arial"/>
        </w:rPr>
      </w:pPr>
      <w:r>
        <w:rPr>
          <w:rFonts w:cs="Arial"/>
        </w:rPr>
        <w:t>Item</w:t>
      </w:r>
      <w:r w:rsidR="00441061">
        <w:rPr>
          <w:rFonts w:cs="Arial"/>
        </w:rPr>
        <w:t xml:space="preserve"> Type</w:t>
      </w:r>
    </w:p>
    <w:p w:rsidR="00441061" w:rsidRDefault="00441061" w:rsidP="00441061">
      <w:pPr>
        <w:pStyle w:val="ListParagraph"/>
        <w:numPr>
          <w:ilvl w:val="1"/>
          <w:numId w:val="49"/>
        </w:numPr>
        <w:autoSpaceDE w:val="0"/>
        <w:autoSpaceDN w:val="0"/>
        <w:adjustRightInd w:val="0"/>
        <w:ind w:left="1440"/>
        <w:contextualSpacing w:val="0"/>
        <w:rPr>
          <w:rFonts w:cs="Arial"/>
        </w:rPr>
      </w:pPr>
      <w:r>
        <w:rPr>
          <w:rFonts w:cs="Arial"/>
        </w:rPr>
        <w:t>Flat</w:t>
      </w:r>
    </w:p>
    <w:p w:rsidR="00441061" w:rsidRDefault="00441061" w:rsidP="00441061">
      <w:pPr>
        <w:pStyle w:val="ListParagraph"/>
        <w:numPr>
          <w:ilvl w:val="1"/>
          <w:numId w:val="49"/>
        </w:numPr>
        <w:autoSpaceDE w:val="0"/>
        <w:autoSpaceDN w:val="0"/>
        <w:adjustRightInd w:val="0"/>
        <w:ind w:left="1440"/>
        <w:contextualSpacing w:val="0"/>
        <w:rPr>
          <w:rFonts w:cs="Arial"/>
        </w:rPr>
      </w:pPr>
      <w:r>
        <w:rPr>
          <w:rFonts w:cs="Arial"/>
        </w:rPr>
        <w:t>GOH</w:t>
      </w:r>
    </w:p>
    <w:p w:rsidR="00441061" w:rsidRDefault="00441061" w:rsidP="00441061">
      <w:pPr>
        <w:pStyle w:val="ListParagraph"/>
        <w:numPr>
          <w:ilvl w:val="1"/>
          <w:numId w:val="49"/>
        </w:numPr>
        <w:autoSpaceDE w:val="0"/>
        <w:autoSpaceDN w:val="0"/>
        <w:adjustRightInd w:val="0"/>
        <w:ind w:left="1440"/>
        <w:contextualSpacing w:val="0"/>
        <w:rPr>
          <w:rFonts w:cs="Arial"/>
        </w:rPr>
      </w:pPr>
      <w:r>
        <w:rPr>
          <w:rFonts w:cs="Arial"/>
        </w:rPr>
        <w:t>Multi</w:t>
      </w:r>
    </w:p>
    <w:p w:rsidR="00441061" w:rsidRPr="004D4766" w:rsidRDefault="00441061" w:rsidP="00441061">
      <w:pPr>
        <w:pStyle w:val="ListParagraph"/>
        <w:autoSpaceDE w:val="0"/>
        <w:autoSpaceDN w:val="0"/>
        <w:adjustRightInd w:val="0"/>
        <w:ind w:left="1440"/>
        <w:rPr>
          <w:rFonts w:cs="Arial"/>
        </w:rPr>
      </w:pPr>
    </w:p>
    <w:p w:rsidR="00441061" w:rsidRDefault="00441061" w:rsidP="00441061">
      <w:pPr>
        <w:autoSpaceDE w:val="0"/>
        <w:autoSpaceDN w:val="0"/>
        <w:adjustRightInd w:val="0"/>
        <w:rPr>
          <w:rFonts w:cs="Arial"/>
          <w:b/>
        </w:rPr>
      </w:pPr>
      <w:r>
        <w:rPr>
          <w:rFonts w:cs="Arial"/>
          <w:b/>
        </w:rPr>
        <w:t xml:space="preserve"> </w:t>
      </w:r>
    </w:p>
    <w:p w:rsidR="00441061" w:rsidRDefault="00441061" w:rsidP="00441061">
      <w:pPr>
        <w:autoSpaceDE w:val="0"/>
        <w:autoSpaceDN w:val="0"/>
        <w:adjustRightInd w:val="0"/>
        <w:rPr>
          <w:rFonts w:cs="Arial"/>
          <w:b/>
        </w:rPr>
      </w:pPr>
    </w:p>
    <w:p w:rsidR="00441061" w:rsidRPr="00261859" w:rsidRDefault="00441061" w:rsidP="00441061">
      <w:pPr>
        <w:autoSpaceDE w:val="0"/>
        <w:autoSpaceDN w:val="0"/>
        <w:adjustRightInd w:val="0"/>
        <w:rPr>
          <w:rFonts w:cs="Arial"/>
          <w:b/>
        </w:rPr>
      </w:pPr>
      <w:r>
        <w:rPr>
          <w:rFonts w:cs="Arial"/>
          <w:b/>
        </w:rPr>
        <w:t xml:space="preserve">Other </w:t>
      </w:r>
      <w:r w:rsidRPr="00261859">
        <w:rPr>
          <w:rFonts w:cs="Arial"/>
          <w:b/>
        </w:rPr>
        <w:t xml:space="preserve">Potential </w:t>
      </w:r>
      <w:r w:rsidR="00E96BDE">
        <w:rPr>
          <w:rFonts w:cs="Arial"/>
          <w:b/>
        </w:rPr>
        <w:t>Extension</w:t>
      </w:r>
      <w:r w:rsidRPr="00261859">
        <w:rPr>
          <w:rFonts w:cs="Arial"/>
          <w:b/>
        </w:rPr>
        <w:t>:</w:t>
      </w:r>
    </w:p>
    <w:p w:rsidR="002631EF" w:rsidRDefault="00441061" w:rsidP="00441061">
      <w:pPr>
        <w:rPr>
          <w:rFonts w:cs="Arial"/>
        </w:rPr>
      </w:pPr>
      <w:r>
        <w:rPr>
          <w:rFonts w:cs="Arial"/>
        </w:rPr>
        <w:t xml:space="preserve">If the ability to discern Carter’s versus </w:t>
      </w:r>
      <w:proofErr w:type="spellStart"/>
      <w:r>
        <w:rPr>
          <w:rFonts w:cs="Arial"/>
        </w:rPr>
        <w:t>OshKosh</w:t>
      </w:r>
      <w:proofErr w:type="spellEnd"/>
      <w:r>
        <w:rPr>
          <w:rFonts w:cs="Arial"/>
        </w:rPr>
        <w:t xml:space="preserve"> Voice Picking is a requirement, then either a </w:t>
      </w:r>
      <w:r w:rsidR="00B717B4">
        <w:rPr>
          <w:rFonts w:cs="Arial"/>
        </w:rPr>
        <w:t>Extension</w:t>
      </w:r>
      <w:r>
        <w:rPr>
          <w:rFonts w:cs="Arial"/>
        </w:rPr>
        <w:t xml:space="preserve"> will be required to handle changing the activity name (Dynamic Activity), or a separate WM transaction is required, one for Carter’s and one for </w:t>
      </w:r>
      <w:proofErr w:type="spellStart"/>
      <w:r>
        <w:rPr>
          <w:rFonts w:cs="Arial"/>
        </w:rPr>
        <w:t>OshKosh</w:t>
      </w:r>
      <w:proofErr w:type="spellEnd"/>
      <w:r>
        <w:rPr>
          <w:rFonts w:cs="Arial"/>
        </w:rPr>
        <w:t xml:space="preserve"> that the user must decide to sign into the proper transaction.  Each WM transaction will then be configured with a separate Labor Activity.</w:t>
      </w:r>
    </w:p>
    <w:p w:rsidR="002631EF" w:rsidRDefault="002631EF" w:rsidP="00441061">
      <w:pPr>
        <w:rPr>
          <w:rFonts w:cs="Arial"/>
        </w:rPr>
      </w:pPr>
    </w:p>
    <w:p w:rsidR="002631EF" w:rsidRDefault="002631EF" w:rsidP="002631EF">
      <w:pPr>
        <w:rPr>
          <w:rFonts w:cs="Arial"/>
        </w:rPr>
      </w:pPr>
      <w:bookmarkStart w:id="2905" w:name="_Toc307236259"/>
      <w:bookmarkStart w:id="2906" w:name="_Toc307243023"/>
      <w:bookmarkStart w:id="2907" w:name="_Toc307243187"/>
      <w:bookmarkStart w:id="2908" w:name="_Toc307243350"/>
      <w:r w:rsidRPr="008822A8">
        <w:rPr>
          <w:rFonts w:cs="Arial"/>
        </w:rPr>
        <w:t>The picking process used varies based on the pick module in the warehouse. The table below summariz</w:t>
      </w:r>
      <w:r>
        <w:rPr>
          <w:rFonts w:cs="Arial"/>
        </w:rPr>
        <w:t>es the picking strategy used</w:t>
      </w:r>
      <w:r w:rsidRPr="008822A8">
        <w:rPr>
          <w:rFonts w:cs="Arial"/>
        </w:rPr>
        <w:t>.</w:t>
      </w:r>
      <w:bookmarkEnd w:id="2905"/>
      <w:bookmarkEnd w:id="2906"/>
      <w:bookmarkEnd w:id="2907"/>
      <w:bookmarkEnd w:id="2908"/>
    </w:p>
    <w:p w:rsidR="00F14719" w:rsidRDefault="00F14719" w:rsidP="002631EF">
      <w:pPr>
        <w:rPr>
          <w:rFonts w:cs="Arial"/>
        </w:rPr>
      </w:pPr>
    </w:p>
    <w:p w:rsidR="00F14719" w:rsidRPr="00B34787" w:rsidRDefault="00F14719" w:rsidP="002631EF">
      <w:pPr>
        <w:rPr>
          <w:rFonts w:cs="Arial"/>
        </w:rPr>
      </w:pPr>
    </w:p>
    <w:p w:rsidR="002631EF" w:rsidRDefault="002631EF" w:rsidP="002631EF">
      <w:pPr>
        <w:pStyle w:val="Heading1"/>
        <w:numPr>
          <w:ilvl w:val="0"/>
          <w:numId w:val="0"/>
        </w:numPr>
        <w:rPr>
          <w:rFonts w:cs="Arial"/>
          <w:b w:val="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2631EF" w:rsidTr="002631EF">
        <w:tc>
          <w:tcPr>
            <w:tcW w:w="1915" w:type="dxa"/>
            <w:shd w:val="clear" w:color="auto" w:fill="C6D9F1"/>
          </w:tcPr>
          <w:p w:rsidR="002631EF" w:rsidRDefault="002631EF" w:rsidP="00822F4D">
            <w:r>
              <w:t>Pick Module</w:t>
            </w:r>
          </w:p>
        </w:tc>
        <w:tc>
          <w:tcPr>
            <w:tcW w:w="1915" w:type="dxa"/>
            <w:shd w:val="clear" w:color="auto" w:fill="C6D9F1"/>
          </w:tcPr>
          <w:p w:rsidR="002631EF" w:rsidRDefault="002631EF" w:rsidP="00822F4D">
            <w:r>
              <w:t>Pick Module Type</w:t>
            </w:r>
          </w:p>
        </w:tc>
        <w:tc>
          <w:tcPr>
            <w:tcW w:w="1915" w:type="dxa"/>
            <w:shd w:val="clear" w:color="auto" w:fill="C6D9F1"/>
          </w:tcPr>
          <w:p w:rsidR="002631EF" w:rsidRDefault="002631EF" w:rsidP="00822F4D">
            <w:r>
              <w:t>Picking process</w:t>
            </w:r>
          </w:p>
        </w:tc>
        <w:tc>
          <w:tcPr>
            <w:tcW w:w="1915" w:type="dxa"/>
            <w:shd w:val="clear" w:color="auto" w:fill="C6D9F1"/>
          </w:tcPr>
          <w:p w:rsidR="002631EF" w:rsidRDefault="002631EF" w:rsidP="00822F4D">
            <w:r>
              <w:t>Comments</w:t>
            </w:r>
          </w:p>
        </w:tc>
        <w:tc>
          <w:tcPr>
            <w:tcW w:w="1916" w:type="dxa"/>
            <w:shd w:val="clear" w:color="auto" w:fill="C6D9F1"/>
          </w:tcPr>
          <w:p w:rsidR="002631EF" w:rsidRDefault="002631EF" w:rsidP="00822F4D">
            <w:r>
              <w:t>Steps done by user</w:t>
            </w:r>
          </w:p>
        </w:tc>
      </w:tr>
      <w:tr w:rsidR="002631EF" w:rsidTr="002631EF">
        <w:tc>
          <w:tcPr>
            <w:tcW w:w="1915" w:type="dxa"/>
          </w:tcPr>
          <w:p w:rsidR="002631EF" w:rsidRDefault="002631EF" w:rsidP="00822F4D">
            <w:r>
              <w:t>Pick Module 1</w:t>
            </w:r>
          </w:p>
        </w:tc>
        <w:tc>
          <w:tcPr>
            <w:tcW w:w="1915" w:type="dxa"/>
          </w:tcPr>
          <w:p w:rsidR="002631EF" w:rsidRDefault="002631EF" w:rsidP="00822F4D">
            <w:r>
              <w:t>Dynamic</w:t>
            </w:r>
          </w:p>
        </w:tc>
        <w:tc>
          <w:tcPr>
            <w:tcW w:w="1915" w:type="dxa"/>
          </w:tcPr>
          <w:p w:rsidR="002631EF" w:rsidRDefault="002631EF" w:rsidP="00822F4D">
            <w:r>
              <w:t>Pick by RF/ Virtual Zone Pick. 1 Carton at a time</w:t>
            </w:r>
          </w:p>
        </w:tc>
        <w:tc>
          <w:tcPr>
            <w:tcW w:w="1915" w:type="dxa"/>
          </w:tcPr>
          <w:p w:rsidR="002631EF" w:rsidRDefault="002631EF" w:rsidP="00822F4D">
            <w:r>
              <w:t>Shortage – approved by supervisor</w:t>
            </w:r>
          </w:p>
          <w:p w:rsidR="002631EF" w:rsidRDefault="002631EF" w:rsidP="00822F4D">
            <w:proofErr w:type="spellStart"/>
            <w:r>
              <w:t>Ctrl+D</w:t>
            </w:r>
            <w:proofErr w:type="spellEnd"/>
            <w:r>
              <w:t xml:space="preserve"> or wait for inventory to drawn at location. Missed scans, In-packing cartons on conveyor</w:t>
            </w:r>
          </w:p>
        </w:tc>
        <w:tc>
          <w:tcPr>
            <w:tcW w:w="1916" w:type="dxa"/>
          </w:tcPr>
          <w:p w:rsidR="002631EF" w:rsidRDefault="002631EF" w:rsidP="00822F4D">
            <w:r>
              <w:t>Display location:</w:t>
            </w:r>
          </w:p>
          <w:p w:rsidR="002631EF" w:rsidRDefault="002631EF" w:rsidP="006C1E05">
            <w:r>
              <w:t xml:space="preserve">Carton # / Scan </w:t>
            </w:r>
            <w:r w:rsidR="006C1E05">
              <w:t>item</w:t>
            </w:r>
            <w:r>
              <w:t xml:space="preserve"> / Qty </w:t>
            </w:r>
          </w:p>
        </w:tc>
      </w:tr>
      <w:tr w:rsidR="002631EF" w:rsidTr="002631EF">
        <w:tc>
          <w:tcPr>
            <w:tcW w:w="1915" w:type="dxa"/>
          </w:tcPr>
          <w:p w:rsidR="002631EF" w:rsidRDefault="002631EF" w:rsidP="00822F4D">
            <w:r>
              <w:t>Pick Module 2</w:t>
            </w:r>
          </w:p>
        </w:tc>
        <w:tc>
          <w:tcPr>
            <w:tcW w:w="1915" w:type="dxa"/>
          </w:tcPr>
          <w:p w:rsidR="002631EF" w:rsidRDefault="002631EF" w:rsidP="00822F4D">
            <w:r>
              <w:t>Dynamic + Permanent</w:t>
            </w:r>
          </w:p>
        </w:tc>
        <w:tc>
          <w:tcPr>
            <w:tcW w:w="1915" w:type="dxa"/>
          </w:tcPr>
          <w:p w:rsidR="002631EF" w:rsidRDefault="002631EF" w:rsidP="00B722EC">
            <w:r>
              <w:t xml:space="preserve">Current </w:t>
            </w:r>
            <w:r w:rsidR="00B722EC">
              <w:t xml:space="preserve">voice pick ‘zone’. Back up </w:t>
            </w:r>
            <w:r w:rsidR="0031189F">
              <w:t>–</w:t>
            </w:r>
            <w:r w:rsidR="00B722EC">
              <w:t xml:space="preserve"> </w:t>
            </w:r>
            <w:r>
              <w:t xml:space="preserve">Zone Pick RF. </w:t>
            </w:r>
          </w:p>
        </w:tc>
        <w:tc>
          <w:tcPr>
            <w:tcW w:w="1915" w:type="dxa"/>
          </w:tcPr>
          <w:p w:rsidR="002631EF" w:rsidRDefault="002631EF" w:rsidP="00822F4D"/>
        </w:tc>
        <w:tc>
          <w:tcPr>
            <w:tcW w:w="1916" w:type="dxa"/>
          </w:tcPr>
          <w:p w:rsidR="002631EF" w:rsidRDefault="002631EF" w:rsidP="00822F4D">
            <w:r>
              <w:t>Same as pick module4</w:t>
            </w:r>
          </w:p>
        </w:tc>
      </w:tr>
      <w:tr w:rsidR="002631EF" w:rsidTr="002631EF">
        <w:tc>
          <w:tcPr>
            <w:tcW w:w="1915" w:type="dxa"/>
          </w:tcPr>
          <w:p w:rsidR="002631EF" w:rsidRDefault="002631EF" w:rsidP="00822F4D">
            <w:r>
              <w:t>Pick Module 3</w:t>
            </w:r>
          </w:p>
        </w:tc>
        <w:tc>
          <w:tcPr>
            <w:tcW w:w="1915" w:type="dxa"/>
          </w:tcPr>
          <w:p w:rsidR="002631EF" w:rsidRDefault="002631EF" w:rsidP="00822F4D">
            <w:r>
              <w:t>Dynamic + Permanent</w:t>
            </w:r>
          </w:p>
        </w:tc>
        <w:tc>
          <w:tcPr>
            <w:tcW w:w="1915" w:type="dxa"/>
          </w:tcPr>
          <w:p w:rsidR="002631EF" w:rsidRDefault="002631EF" w:rsidP="00822F4D">
            <w:r>
              <w:t>Same as pick module 2</w:t>
            </w:r>
          </w:p>
        </w:tc>
        <w:tc>
          <w:tcPr>
            <w:tcW w:w="1915" w:type="dxa"/>
          </w:tcPr>
          <w:p w:rsidR="002631EF" w:rsidRDefault="002631EF" w:rsidP="00822F4D"/>
        </w:tc>
        <w:tc>
          <w:tcPr>
            <w:tcW w:w="1916" w:type="dxa"/>
          </w:tcPr>
          <w:p w:rsidR="002631EF" w:rsidRDefault="002631EF" w:rsidP="00822F4D">
            <w:r>
              <w:t>Same as pick module4</w:t>
            </w:r>
          </w:p>
        </w:tc>
      </w:tr>
      <w:tr w:rsidR="002631EF" w:rsidTr="002631EF">
        <w:tc>
          <w:tcPr>
            <w:tcW w:w="1915" w:type="dxa"/>
          </w:tcPr>
          <w:p w:rsidR="002631EF" w:rsidRDefault="002631EF" w:rsidP="00822F4D">
            <w:r>
              <w:t>Pick Module 4</w:t>
            </w:r>
          </w:p>
        </w:tc>
        <w:tc>
          <w:tcPr>
            <w:tcW w:w="1915" w:type="dxa"/>
          </w:tcPr>
          <w:p w:rsidR="002631EF" w:rsidRDefault="002631EF" w:rsidP="00822F4D"/>
        </w:tc>
        <w:tc>
          <w:tcPr>
            <w:tcW w:w="1915" w:type="dxa"/>
          </w:tcPr>
          <w:p w:rsidR="00B722EC" w:rsidRDefault="002631EF" w:rsidP="00822F4D">
            <w:r>
              <w:t>Voice Pick</w:t>
            </w:r>
            <w:r w:rsidR="00B722EC">
              <w:t>.</w:t>
            </w:r>
          </w:p>
          <w:p w:rsidR="002631EF" w:rsidRDefault="00B722EC" w:rsidP="00822F4D">
            <w:r>
              <w:t xml:space="preserve">Back up </w:t>
            </w:r>
            <w:r w:rsidR="0031189F">
              <w:t>–</w:t>
            </w:r>
            <w:r>
              <w:t xml:space="preserve"> Zone Pick RF.</w:t>
            </w:r>
          </w:p>
        </w:tc>
        <w:tc>
          <w:tcPr>
            <w:tcW w:w="1915" w:type="dxa"/>
          </w:tcPr>
          <w:p w:rsidR="002631EF" w:rsidRDefault="002631EF" w:rsidP="00822F4D"/>
        </w:tc>
        <w:tc>
          <w:tcPr>
            <w:tcW w:w="1916" w:type="dxa"/>
          </w:tcPr>
          <w:p w:rsidR="002631EF" w:rsidRDefault="002631EF" w:rsidP="00822F4D">
            <w:r>
              <w:t xml:space="preserve">3 digit location check digit / Size / UPC / </w:t>
            </w:r>
            <w:r w:rsidR="00346E35">
              <w:t xml:space="preserve">Qty / </w:t>
            </w:r>
            <w:r>
              <w:t>User confirms Slot #</w:t>
            </w:r>
          </w:p>
        </w:tc>
      </w:tr>
      <w:tr w:rsidR="002631EF" w:rsidTr="002631EF">
        <w:tc>
          <w:tcPr>
            <w:tcW w:w="1915" w:type="dxa"/>
          </w:tcPr>
          <w:p w:rsidR="002631EF" w:rsidRDefault="002631EF" w:rsidP="00822F4D">
            <w:r>
              <w:t>Bulk Pick</w:t>
            </w:r>
          </w:p>
        </w:tc>
        <w:tc>
          <w:tcPr>
            <w:tcW w:w="1915" w:type="dxa"/>
          </w:tcPr>
          <w:p w:rsidR="002631EF" w:rsidRDefault="002631EF" w:rsidP="00822F4D">
            <w:r>
              <w:t xml:space="preserve">Dynamic </w:t>
            </w:r>
          </w:p>
        </w:tc>
        <w:tc>
          <w:tcPr>
            <w:tcW w:w="1915" w:type="dxa"/>
          </w:tcPr>
          <w:p w:rsidR="002631EF" w:rsidRDefault="002631EF" w:rsidP="00822F4D">
            <w:r>
              <w:t>Large Prod. Similar to pick module1. RF pick</w:t>
            </w:r>
          </w:p>
        </w:tc>
        <w:tc>
          <w:tcPr>
            <w:tcW w:w="1915" w:type="dxa"/>
          </w:tcPr>
          <w:p w:rsidR="002631EF" w:rsidRDefault="002631EF" w:rsidP="00822F4D"/>
        </w:tc>
        <w:tc>
          <w:tcPr>
            <w:tcW w:w="1916" w:type="dxa"/>
          </w:tcPr>
          <w:p w:rsidR="002631EF" w:rsidRDefault="002631EF" w:rsidP="00822F4D">
            <w:r>
              <w:t>Same as pick module 1</w:t>
            </w:r>
          </w:p>
        </w:tc>
      </w:tr>
      <w:tr w:rsidR="002631EF" w:rsidTr="002631EF">
        <w:tc>
          <w:tcPr>
            <w:tcW w:w="1915" w:type="dxa"/>
          </w:tcPr>
          <w:p w:rsidR="002631EF" w:rsidRDefault="002631EF" w:rsidP="00822F4D">
            <w:r>
              <w:t>Pick Wall</w:t>
            </w:r>
          </w:p>
        </w:tc>
        <w:tc>
          <w:tcPr>
            <w:tcW w:w="1915" w:type="dxa"/>
          </w:tcPr>
          <w:p w:rsidR="002631EF" w:rsidRDefault="002631EF" w:rsidP="00822F4D">
            <w:r>
              <w:t>Dynamic + Permanent</w:t>
            </w:r>
          </w:p>
        </w:tc>
        <w:tc>
          <w:tcPr>
            <w:tcW w:w="1915" w:type="dxa"/>
          </w:tcPr>
          <w:p w:rsidR="002631EF" w:rsidRDefault="002631EF" w:rsidP="00822F4D">
            <w:r>
              <w:t>Like Pick module 4</w:t>
            </w:r>
          </w:p>
        </w:tc>
        <w:tc>
          <w:tcPr>
            <w:tcW w:w="1915" w:type="dxa"/>
          </w:tcPr>
          <w:p w:rsidR="002631EF" w:rsidRDefault="002631EF" w:rsidP="00822F4D"/>
        </w:tc>
        <w:tc>
          <w:tcPr>
            <w:tcW w:w="1916" w:type="dxa"/>
          </w:tcPr>
          <w:p w:rsidR="002631EF" w:rsidRDefault="00F4450E" w:rsidP="006C1E05">
            <w:r>
              <w:t>I</w:t>
            </w:r>
            <w:r w:rsidR="006C1E05">
              <w:t>tem</w:t>
            </w:r>
            <w:r w:rsidR="002631EF">
              <w:t xml:space="preserve"> / Qty / Carton #</w:t>
            </w:r>
          </w:p>
        </w:tc>
      </w:tr>
      <w:tr w:rsidR="002631EF" w:rsidTr="002631EF">
        <w:tc>
          <w:tcPr>
            <w:tcW w:w="1915" w:type="dxa"/>
          </w:tcPr>
          <w:p w:rsidR="002631EF" w:rsidRDefault="002631EF" w:rsidP="00822F4D">
            <w:r>
              <w:t>Full Case from Reserve</w:t>
            </w:r>
          </w:p>
        </w:tc>
        <w:tc>
          <w:tcPr>
            <w:tcW w:w="1915" w:type="dxa"/>
          </w:tcPr>
          <w:p w:rsidR="002631EF" w:rsidRDefault="002631EF" w:rsidP="00822F4D"/>
        </w:tc>
        <w:tc>
          <w:tcPr>
            <w:tcW w:w="1915" w:type="dxa"/>
          </w:tcPr>
          <w:p w:rsidR="002631EF" w:rsidRDefault="002631EF" w:rsidP="00822F4D">
            <w:r>
              <w:t>RF – Pick Task in background</w:t>
            </w:r>
          </w:p>
        </w:tc>
        <w:tc>
          <w:tcPr>
            <w:tcW w:w="1915" w:type="dxa"/>
          </w:tcPr>
          <w:p w:rsidR="002631EF" w:rsidRDefault="002631EF" w:rsidP="00822F4D">
            <w:r>
              <w:t>Auto Substitute</w:t>
            </w:r>
          </w:p>
          <w:p w:rsidR="002631EF" w:rsidRDefault="002631EF" w:rsidP="00822F4D">
            <w:r>
              <w:t>System Substitute (</w:t>
            </w:r>
            <w:proofErr w:type="spellStart"/>
            <w:r>
              <w:t>Ctrl+B</w:t>
            </w:r>
            <w:proofErr w:type="spellEnd"/>
            <w:r>
              <w:t>)</w:t>
            </w:r>
          </w:p>
          <w:p w:rsidR="002631EF" w:rsidRDefault="002631EF" w:rsidP="00822F4D">
            <w:r>
              <w:t>If not inventory, move LPN to location &amp; pick</w:t>
            </w:r>
          </w:p>
          <w:p w:rsidR="002631EF" w:rsidRDefault="002631EF" w:rsidP="00822F4D">
            <w:r>
              <w:t>Future: Create Chase Task</w:t>
            </w:r>
          </w:p>
        </w:tc>
        <w:tc>
          <w:tcPr>
            <w:tcW w:w="1916" w:type="dxa"/>
          </w:tcPr>
          <w:p w:rsidR="002631EF" w:rsidRDefault="002631EF" w:rsidP="00822F4D">
            <w:r>
              <w:t>Scan LPN</w:t>
            </w:r>
          </w:p>
        </w:tc>
      </w:tr>
    </w:tbl>
    <w:p w:rsidR="002631EF" w:rsidRPr="00B34787" w:rsidRDefault="002631EF" w:rsidP="002631EF"/>
    <w:p w:rsidR="002631EF" w:rsidRDefault="002631EF" w:rsidP="00441061">
      <w:pPr>
        <w:rPr>
          <w:rFonts w:cs="Arial"/>
        </w:rPr>
      </w:pPr>
    </w:p>
    <w:p w:rsidR="00441061" w:rsidRPr="004E5AC7" w:rsidRDefault="00441061" w:rsidP="00441061"/>
    <w:p w:rsidR="00A9320C" w:rsidRDefault="00A9320C">
      <w:pPr>
        <w:ind w:left="360"/>
        <w:rPr>
          <w:rFonts w:cs="Arial"/>
          <w:bCs/>
          <w:iCs/>
        </w:rPr>
      </w:pPr>
    </w:p>
    <w:p w:rsidR="0096394A" w:rsidRDefault="00A9320C">
      <w:pPr>
        <w:pStyle w:val="Heading1"/>
      </w:pPr>
      <w:r>
        <w:rPr>
          <w:rFonts w:cs="Arial"/>
        </w:rPr>
        <w:t xml:space="preserve"> </w:t>
      </w:r>
      <w:bookmarkStart w:id="2909" w:name="_Toc143935680"/>
      <w:bookmarkStart w:id="2910" w:name="_Toc101934047"/>
      <w:bookmarkStart w:id="2911" w:name="_Toc101934166"/>
      <w:bookmarkStart w:id="2912" w:name="_Toc307243030"/>
      <w:bookmarkStart w:id="2913" w:name="_Toc307243504"/>
      <w:bookmarkStart w:id="2914" w:name="_Toc307236266"/>
      <w:bookmarkStart w:id="2915" w:name="_Toc307243194"/>
      <w:bookmarkStart w:id="2916" w:name="_Toc307243357"/>
      <w:bookmarkStart w:id="2917" w:name="_Toc307243665"/>
      <w:bookmarkStart w:id="2918" w:name="_Toc307243825"/>
      <w:bookmarkStart w:id="2919" w:name="_Toc307243985"/>
      <w:bookmarkStart w:id="2920" w:name="_Toc307244146"/>
      <w:bookmarkStart w:id="2921" w:name="_Toc307244307"/>
      <w:bookmarkStart w:id="2922" w:name="_Toc307244468"/>
      <w:bookmarkStart w:id="2923" w:name="_Toc307244628"/>
      <w:bookmarkStart w:id="2924" w:name="_Toc307244787"/>
      <w:bookmarkStart w:id="2925" w:name="_Toc307244945"/>
      <w:bookmarkStart w:id="2926" w:name="_Toc307245104"/>
      <w:bookmarkStart w:id="2927" w:name="_Toc307245263"/>
      <w:bookmarkStart w:id="2928" w:name="_Toc307245420"/>
      <w:bookmarkStart w:id="2929" w:name="_Toc307245577"/>
      <w:bookmarkStart w:id="2930" w:name="_Toc307245729"/>
      <w:bookmarkStart w:id="2931" w:name="_Toc307245876"/>
      <w:bookmarkStart w:id="2932" w:name="_Toc307246021"/>
      <w:bookmarkStart w:id="2933" w:name="_Toc307246166"/>
      <w:bookmarkStart w:id="2934" w:name="_Toc307246310"/>
      <w:bookmarkStart w:id="2935" w:name="_Toc307246453"/>
      <w:bookmarkStart w:id="2936" w:name="_Toc307246596"/>
      <w:bookmarkStart w:id="2937" w:name="_Toc307246738"/>
      <w:bookmarkStart w:id="2938" w:name="_Toc307532210"/>
      <w:bookmarkStart w:id="2939" w:name="_Toc307532510"/>
      <w:bookmarkStart w:id="2940" w:name="_Toc307532652"/>
      <w:r w:rsidR="0096394A" w:rsidRPr="0096394A">
        <w:t xml:space="preserve"> </w:t>
      </w:r>
      <w:bookmarkStart w:id="2941" w:name="_Toc307558633"/>
      <w:bookmarkStart w:id="2942" w:name="_Toc307558782"/>
      <w:bookmarkStart w:id="2943" w:name="_Toc307563373"/>
      <w:bookmarkStart w:id="2944" w:name="_Toc307590159"/>
      <w:bookmarkStart w:id="2945" w:name="_Toc307590416"/>
      <w:bookmarkStart w:id="2946" w:name="_Toc307756992"/>
      <w:bookmarkStart w:id="2947" w:name="_Toc307757333"/>
      <w:bookmarkStart w:id="2948" w:name="_Toc307757481"/>
      <w:bookmarkStart w:id="2949" w:name="_Toc307757629"/>
      <w:bookmarkStart w:id="2950" w:name="_Toc308553872"/>
      <w:bookmarkStart w:id="2951" w:name="_Toc314043670"/>
      <w:r w:rsidR="0096394A" w:rsidRPr="004312C5">
        <w:t>ALLOCATIONS – HOGANSVILLE</w:t>
      </w:r>
      <w:bookmarkEnd w:id="2909"/>
      <w:bookmarkEnd w:id="2941"/>
      <w:bookmarkEnd w:id="2942"/>
      <w:bookmarkEnd w:id="2943"/>
      <w:bookmarkEnd w:id="2944"/>
      <w:bookmarkEnd w:id="2945"/>
      <w:bookmarkEnd w:id="2946"/>
      <w:bookmarkEnd w:id="2947"/>
      <w:bookmarkEnd w:id="2948"/>
      <w:bookmarkEnd w:id="2949"/>
      <w:bookmarkEnd w:id="2950"/>
      <w:bookmarkEnd w:id="2951"/>
    </w:p>
    <w:p w:rsidR="0096394A" w:rsidRDefault="0096394A" w:rsidP="0096394A"/>
    <w:p w:rsidR="0096394A" w:rsidRDefault="0096394A" w:rsidP="0096394A">
      <w:r>
        <w:object w:dxaOrig="10520" w:dyaOrig="14377">
          <v:shape id="_x0000_i1027" type="#_x0000_t75" style="width:408pt;height:558.75pt" o:ole="">
            <v:imagedata r:id="rId23" o:title=""/>
          </v:shape>
          <o:OLEObject Type="Embed" ProgID="Visio.Drawing.11" ShapeID="_x0000_i1027" DrawAspect="Content" ObjectID="_1476519162" r:id="rId24"/>
        </w:object>
      </w:r>
    </w:p>
    <w:p w:rsidR="0096394A" w:rsidRDefault="0096394A" w:rsidP="0096394A"/>
    <w:p w:rsidR="0096394A" w:rsidRPr="00B13786" w:rsidRDefault="0096394A" w:rsidP="0096394A">
      <w:pPr>
        <w:ind w:left="360"/>
      </w:pPr>
      <w:r w:rsidRPr="00B13786">
        <w:t>Hogansville runs waves using these Wave Processing Types (WPTs):</w:t>
      </w:r>
    </w:p>
    <w:p w:rsidR="0096394A" w:rsidRPr="00B13786" w:rsidRDefault="0096394A" w:rsidP="0096394A">
      <w:pPr>
        <w:ind w:left="360"/>
      </w:pPr>
    </w:p>
    <w:p w:rsidR="0096394A" w:rsidRPr="00B13786" w:rsidRDefault="0096394A" w:rsidP="0096394A">
      <w:pPr>
        <w:numPr>
          <w:ilvl w:val="0"/>
          <w:numId w:val="73"/>
        </w:numPr>
      </w:pPr>
      <w:r w:rsidRPr="00B13786">
        <w:t>WPT 5: Waves run with this WPT allocate full cases from reserve locations and allocate the remainder inventory from the permanent pick locations.</w:t>
      </w:r>
    </w:p>
    <w:p w:rsidR="0096394A" w:rsidRPr="00B13786" w:rsidRDefault="0096394A" w:rsidP="0096394A">
      <w:pPr>
        <w:numPr>
          <w:ilvl w:val="0"/>
          <w:numId w:val="73"/>
        </w:numPr>
      </w:pPr>
      <w:r w:rsidRPr="00B13786">
        <w:t>WPT 2: Waves run with this WPT also allocate full cases from reserve, but the remainder inventory is allocated as a bulk requirement from dynamic pick locations.</w:t>
      </w:r>
    </w:p>
    <w:p w:rsidR="0096394A" w:rsidRPr="00B13786" w:rsidRDefault="0096394A" w:rsidP="0096394A">
      <w:pPr>
        <w:numPr>
          <w:ilvl w:val="0"/>
          <w:numId w:val="73"/>
        </w:numPr>
      </w:pPr>
      <w:r w:rsidRPr="00B13786">
        <w:t>WPT 3: This is the classic Bulk WPT and allocates all inventory as a bulk requirement from dynamic (bulk) pick locations</w:t>
      </w:r>
    </w:p>
    <w:p w:rsidR="0096394A" w:rsidRPr="00B13786" w:rsidRDefault="0096394A" w:rsidP="0096394A"/>
    <w:p w:rsidR="0096394A" w:rsidRPr="00B13786" w:rsidRDefault="0096394A" w:rsidP="0096394A">
      <w:pPr>
        <w:ind w:left="360"/>
      </w:pPr>
      <w:r w:rsidRPr="00B13786">
        <w:t>For Bulk Waves, users choose the ‘Bulk Assignment Type’ instead of the ‘Bulk Assignment Zone’ at the time of waving.</w:t>
      </w:r>
    </w:p>
    <w:p w:rsidR="0096394A" w:rsidRPr="00B13786" w:rsidRDefault="0096394A" w:rsidP="0096394A"/>
    <w:p w:rsidR="0096394A" w:rsidRPr="00B13786" w:rsidRDefault="0096394A" w:rsidP="0096394A">
      <w:pPr>
        <w:ind w:left="360"/>
      </w:pPr>
      <w:r w:rsidRPr="00B13786">
        <w:t>3 types of allocations (or 3 different INTs) can result from running these waves.  The following sections refer to each of these in detail.</w:t>
      </w:r>
    </w:p>
    <w:p w:rsidR="0096394A" w:rsidRPr="00B13786" w:rsidRDefault="0096394A" w:rsidP="0096394A">
      <w:pPr>
        <w:ind w:left="360"/>
      </w:pPr>
    </w:p>
    <w:p w:rsidR="0096394A" w:rsidRPr="00B13786" w:rsidRDefault="0096394A" w:rsidP="0096394A">
      <w:pPr>
        <w:pStyle w:val="Heading2"/>
      </w:pPr>
      <w:bookmarkStart w:id="2952" w:name="_Toc143935681"/>
      <w:bookmarkStart w:id="2953" w:name="_Toc307558634"/>
      <w:bookmarkStart w:id="2954" w:name="_Toc307558783"/>
      <w:bookmarkStart w:id="2955" w:name="_Toc307563374"/>
      <w:bookmarkStart w:id="2956" w:name="_Toc307590160"/>
      <w:bookmarkStart w:id="2957" w:name="_Toc307590417"/>
      <w:bookmarkStart w:id="2958" w:name="_Toc307756993"/>
      <w:bookmarkStart w:id="2959" w:name="_Toc307757334"/>
      <w:bookmarkStart w:id="2960" w:name="_Toc307757482"/>
      <w:bookmarkStart w:id="2961" w:name="_Toc307757630"/>
      <w:bookmarkStart w:id="2962" w:name="_Toc308553873"/>
      <w:bookmarkStart w:id="2963" w:name="_Toc314043671"/>
      <w:r w:rsidRPr="00B13786">
        <w:t>Full LPNs from Reserve (INT 2)</w:t>
      </w:r>
      <w:bookmarkEnd w:id="2952"/>
      <w:bookmarkEnd w:id="2953"/>
      <w:bookmarkEnd w:id="2954"/>
      <w:bookmarkEnd w:id="2955"/>
      <w:bookmarkEnd w:id="2956"/>
      <w:bookmarkEnd w:id="2957"/>
      <w:bookmarkEnd w:id="2958"/>
      <w:bookmarkEnd w:id="2959"/>
      <w:bookmarkEnd w:id="2960"/>
      <w:bookmarkEnd w:id="2961"/>
      <w:bookmarkEnd w:id="2962"/>
      <w:bookmarkEnd w:id="2963"/>
    </w:p>
    <w:p w:rsidR="0096394A" w:rsidRPr="00B13786" w:rsidRDefault="0096394A" w:rsidP="0096394A">
      <w:pPr>
        <w:pStyle w:val="BodyTextIndent3"/>
        <w:ind w:left="360"/>
      </w:pPr>
    </w:p>
    <w:p w:rsidR="0096394A" w:rsidRPr="00B13786" w:rsidRDefault="0096394A" w:rsidP="0096394A">
      <w:pPr>
        <w:pStyle w:val="BodyTextIndent3"/>
        <w:ind w:left="360"/>
      </w:pPr>
      <w:r w:rsidRPr="00B13786">
        <w:t xml:space="preserve">If full cases are allocated for an order, then WM prints the shipping labels during the wave in best pick sequence.  The operator takes a stack of labels and scans a blind pallet through the RF – </w:t>
      </w:r>
      <w:r w:rsidRPr="00B13786">
        <w:rPr>
          <w:b/>
          <w:bCs/>
          <w:i/>
          <w:iCs/>
        </w:rPr>
        <w:t>Pull Case List</w:t>
      </w:r>
      <w:r w:rsidRPr="00B13786">
        <w:t xml:space="preserve"> to begin the packing process.  The operator then scans the first carton label and WM directs the operator to the location of the case allocated for the carton.  If the particular case is not readily available, the operator may substitute a similar case with the same </w:t>
      </w:r>
      <w:r w:rsidR="005B257C">
        <w:t>item</w:t>
      </w:r>
      <w:r w:rsidRPr="00B13786">
        <w:t xml:space="preserve"> and quantity to complete the pick to label proces</w:t>
      </w:r>
      <w:r w:rsidRPr="009E71AF">
        <w:t>s.  The operator repeats these steps until the pallet is full and takes the pallet to a drop zone next to the conveyor so that the case may be loaded onto the conveyor.</w:t>
      </w:r>
      <w:r w:rsidRPr="00B13786">
        <w:t xml:space="preserve">   </w:t>
      </w:r>
    </w:p>
    <w:p w:rsidR="0096394A" w:rsidRPr="00B13786" w:rsidRDefault="0096394A" w:rsidP="0096394A">
      <w:pPr>
        <w:pStyle w:val="BodyTextIndent3"/>
        <w:ind w:left="360"/>
      </w:pPr>
    </w:p>
    <w:p w:rsidR="0096394A" w:rsidRPr="00B13786" w:rsidRDefault="0096394A" w:rsidP="0096394A">
      <w:pPr>
        <w:pStyle w:val="BodyTextIndent3"/>
        <w:ind w:left="360"/>
      </w:pPr>
      <w:r w:rsidRPr="00B13786">
        <w:t xml:space="preserve">While pulling the case, operators can skip and/or de-allocate tasks using pre-defined function keys.  </w:t>
      </w:r>
    </w:p>
    <w:p w:rsidR="0096394A" w:rsidRPr="00B13786" w:rsidRDefault="0096394A" w:rsidP="0096394A">
      <w:pPr>
        <w:pStyle w:val="BodyTextIndent3"/>
        <w:ind w:left="360"/>
      </w:pPr>
      <w:r w:rsidRPr="00B13786">
        <w:t>As each LPN is pulled, the carton is packed complete and the status is updated to ‘20’ (Packed).  The status of the LPN is updated to ‘95’ (Consumed).</w:t>
      </w:r>
    </w:p>
    <w:p w:rsidR="0096394A" w:rsidRPr="00B13786" w:rsidRDefault="0096394A" w:rsidP="0096394A">
      <w:pPr>
        <w:ind w:left="360"/>
        <w:jc w:val="both"/>
      </w:pPr>
    </w:p>
    <w:p w:rsidR="0096394A" w:rsidRPr="00B13786" w:rsidRDefault="0096394A" w:rsidP="0096394A">
      <w:pPr>
        <w:pStyle w:val="Heading2"/>
      </w:pPr>
      <w:bookmarkStart w:id="2964" w:name="_Toc143935682"/>
      <w:bookmarkStart w:id="2965" w:name="_Toc307558635"/>
      <w:bookmarkStart w:id="2966" w:name="_Toc307558784"/>
      <w:bookmarkStart w:id="2967" w:name="_Toc307563375"/>
      <w:bookmarkStart w:id="2968" w:name="_Toc307590161"/>
      <w:bookmarkStart w:id="2969" w:name="_Toc307590418"/>
      <w:bookmarkStart w:id="2970" w:name="_Toc307756994"/>
      <w:bookmarkStart w:id="2971" w:name="_Toc307757335"/>
      <w:bookmarkStart w:id="2972" w:name="_Toc307757483"/>
      <w:bookmarkStart w:id="2973" w:name="_Toc307757631"/>
      <w:bookmarkStart w:id="2974" w:name="_Toc308553874"/>
      <w:bookmarkStart w:id="2975" w:name="_Toc314043672"/>
      <w:r w:rsidRPr="00B13786">
        <w:t>Replenishment Pulls (INT 1)</w:t>
      </w:r>
      <w:bookmarkEnd w:id="2964"/>
      <w:bookmarkEnd w:id="2965"/>
      <w:bookmarkEnd w:id="2966"/>
      <w:bookmarkEnd w:id="2967"/>
      <w:bookmarkEnd w:id="2968"/>
      <w:bookmarkEnd w:id="2969"/>
      <w:bookmarkEnd w:id="2970"/>
      <w:bookmarkEnd w:id="2971"/>
      <w:bookmarkEnd w:id="2972"/>
      <w:bookmarkEnd w:id="2973"/>
      <w:bookmarkEnd w:id="2974"/>
      <w:bookmarkEnd w:id="2975"/>
    </w:p>
    <w:p w:rsidR="0096394A" w:rsidRPr="00B13786" w:rsidRDefault="0096394A" w:rsidP="0096394A"/>
    <w:p w:rsidR="0096394A" w:rsidRPr="00B13786" w:rsidRDefault="0096394A" w:rsidP="0096394A">
      <w:pPr>
        <w:ind w:left="360"/>
        <w:rPr>
          <w:rFonts w:cs="Arial"/>
        </w:rPr>
      </w:pPr>
      <w:r w:rsidRPr="00B13786">
        <w:rPr>
          <w:rFonts w:cs="Arial"/>
        </w:rPr>
        <w:t xml:space="preserve">Replenishment tasks are initiated through the tasking process.  The option RF </w:t>
      </w:r>
      <w:r w:rsidR="0031189F">
        <w:rPr>
          <w:rFonts w:cs="Arial"/>
        </w:rPr>
        <w:t>–</w:t>
      </w:r>
      <w:r w:rsidRPr="00B13786">
        <w:rPr>
          <w:rFonts w:cs="Arial"/>
        </w:rPr>
        <w:t xml:space="preserve"> </w:t>
      </w:r>
      <w:r w:rsidRPr="00B13786">
        <w:rPr>
          <w:rFonts w:cs="Arial"/>
          <w:b/>
          <w:bCs/>
          <w:i/>
          <w:iCs/>
        </w:rPr>
        <w:t>Select Task</w:t>
      </w:r>
      <w:r w:rsidRPr="00B13786">
        <w:rPr>
          <w:rFonts w:cs="Arial"/>
        </w:rPr>
        <w:t xml:space="preserve"> displays the next replenishment task for the operator to perform.  WM is configured to assign multiple replenishment pulls to a single task.  WM first displays the reserve location and the LPN number for the first allocated case.  The operator scans the specified LPN to indicate pulling the case from the reserve location, and then scans the pallet id that the case is pulled to.  If necessary, the substitute function can be used to pull a different LPN from the same reserve location, as long as the </w:t>
      </w:r>
      <w:r w:rsidR="00F4450E">
        <w:rPr>
          <w:rFonts w:cs="Arial"/>
        </w:rPr>
        <w:t>item</w:t>
      </w:r>
      <w:r w:rsidRPr="00B13786">
        <w:rPr>
          <w:rFonts w:cs="Arial"/>
        </w:rPr>
        <w:t xml:space="preserve"> and quantity match the originally specified LPN.  </w:t>
      </w:r>
    </w:p>
    <w:p w:rsidR="0096394A" w:rsidRPr="00B13786" w:rsidRDefault="0096394A" w:rsidP="0096394A">
      <w:pPr>
        <w:ind w:left="360"/>
        <w:rPr>
          <w:rFonts w:cs="Arial"/>
        </w:rPr>
      </w:pPr>
    </w:p>
    <w:p w:rsidR="0096394A" w:rsidRPr="00B13786" w:rsidRDefault="0096394A" w:rsidP="0096394A">
      <w:pPr>
        <w:ind w:left="360"/>
        <w:rPr>
          <w:rFonts w:cs="Arial"/>
        </w:rPr>
      </w:pPr>
      <w:r w:rsidRPr="00B13786">
        <w:rPr>
          <w:rFonts w:cs="Arial"/>
        </w:rPr>
        <w:t xml:space="preserve">If a substitute LPN cannot be found within the location, then the operator may enter CTRL-B to request an alternate from WM.  Once an LPN is pulled, WM displays the next location and case on the task in location sequence.  The operator continues until all of the LPNs on the task are pulled from their reserve location on to the pallet.  When all LPNs are grouped together on the task have been pulled, WM displays the drop location or active location for the pallet.  If the operator wishes to skip a pull during the task, the operator enters CTRL-K.  </w:t>
      </w:r>
      <w:r w:rsidRPr="00B13786">
        <w:rPr>
          <w:rFonts w:cs="Arial"/>
        </w:rPr>
        <w:lastRenderedPageBreak/>
        <w:t>WM continues to the next pull on the task and once all other pulls on the task are complete, directs the operator to the skipped pulls.  If inventory to fulfill a pull cannot be found, then the operator can cancel the pull by entering CTRL-G.</w:t>
      </w:r>
    </w:p>
    <w:p w:rsidR="0096394A" w:rsidRPr="00B13786" w:rsidRDefault="0096394A" w:rsidP="0096394A">
      <w:pPr>
        <w:ind w:left="360"/>
        <w:rPr>
          <w:rFonts w:cs="Arial"/>
        </w:rPr>
      </w:pPr>
      <w:r w:rsidRPr="00B13786">
        <w:rPr>
          <w:rFonts w:cs="Arial"/>
        </w:rPr>
        <w:t xml:space="preserve"> </w:t>
      </w:r>
    </w:p>
    <w:p w:rsidR="0096394A" w:rsidRPr="00B13786" w:rsidRDefault="0096394A" w:rsidP="0096394A">
      <w:pPr>
        <w:ind w:left="360"/>
        <w:rPr>
          <w:rFonts w:cs="Arial"/>
        </w:rPr>
      </w:pPr>
      <w:r w:rsidRPr="00B13786">
        <w:rPr>
          <w:rFonts w:cs="Arial"/>
        </w:rPr>
        <w:t xml:space="preserve">If the inventory is tasked to a drop location, then a second operator picks up the pallet and scans the LPN.  The system displays the next location (either an active location or a secondary drop location based on configuration), and then prompts the operator to scan the location barcode.  This process is repeated until the active location is displayed on screen for the LPN.  </w:t>
      </w:r>
    </w:p>
    <w:p w:rsidR="0096394A" w:rsidRPr="00B13786" w:rsidRDefault="0096394A" w:rsidP="0096394A">
      <w:pPr>
        <w:ind w:left="360"/>
        <w:rPr>
          <w:rFonts w:cs="Arial"/>
        </w:rPr>
      </w:pPr>
    </w:p>
    <w:p w:rsidR="0096394A" w:rsidRPr="00B13786" w:rsidRDefault="0096394A" w:rsidP="0096394A">
      <w:pPr>
        <w:ind w:left="360"/>
        <w:rPr>
          <w:rFonts w:cs="Arial"/>
        </w:rPr>
      </w:pPr>
      <w:r w:rsidRPr="00B13786">
        <w:rPr>
          <w:rFonts w:cs="Arial"/>
        </w:rPr>
        <w:t xml:space="preserve">When the LPN is ready for the active location, the operator uses the RF – </w:t>
      </w:r>
      <w:r w:rsidRPr="00B13786">
        <w:rPr>
          <w:rFonts w:cs="Arial"/>
          <w:b/>
          <w:bCs/>
          <w:i/>
          <w:iCs/>
        </w:rPr>
        <w:t>Fill Active Directed</w:t>
      </w:r>
      <w:r w:rsidRPr="00B13786">
        <w:rPr>
          <w:rFonts w:cs="Arial"/>
        </w:rPr>
        <w:t xml:space="preserve"> option called from the tasking function.  The operator takes the LPN to the active location displayed on the RF screen and scans the LPN to the location.  WM completes the case, active location, and task updates for the case and proceeds to the next active location assigned to the pallet in best location sequence.  </w:t>
      </w:r>
    </w:p>
    <w:p w:rsidR="0096394A" w:rsidRPr="00B13786" w:rsidRDefault="0096394A" w:rsidP="0096394A">
      <w:pPr>
        <w:ind w:left="360"/>
        <w:rPr>
          <w:rFonts w:cs="Arial"/>
        </w:rPr>
      </w:pPr>
    </w:p>
    <w:p w:rsidR="0096394A" w:rsidRPr="00B13786" w:rsidRDefault="0096394A" w:rsidP="0096394A">
      <w:pPr>
        <w:ind w:left="360"/>
        <w:rPr>
          <w:rFonts w:cs="Arial"/>
        </w:rPr>
      </w:pPr>
      <w:r w:rsidRPr="00B13786">
        <w:rPr>
          <w:rFonts w:cs="Arial"/>
        </w:rPr>
        <w:t>As the cases are replenished to active, the LPN status is updated ‘96’ (Consumed into Active), and updates are made to the active location’s ‘actual’ and ‘to be filled’ quantities.</w:t>
      </w:r>
    </w:p>
    <w:p w:rsidR="0096394A" w:rsidRPr="00B13786" w:rsidRDefault="0096394A" w:rsidP="0096394A">
      <w:pPr>
        <w:ind w:left="360"/>
        <w:rPr>
          <w:rFonts w:cs="Arial"/>
        </w:rPr>
      </w:pPr>
    </w:p>
    <w:p w:rsidR="0096394A" w:rsidRPr="00B13786" w:rsidRDefault="0096394A" w:rsidP="0096394A">
      <w:pPr>
        <w:ind w:left="720"/>
      </w:pPr>
    </w:p>
    <w:p w:rsidR="0096394A" w:rsidRPr="00B13786" w:rsidRDefault="0096394A" w:rsidP="0096394A">
      <w:pPr>
        <w:pStyle w:val="Heading2"/>
      </w:pPr>
      <w:bookmarkStart w:id="2976" w:name="_Toc143935683"/>
      <w:bookmarkStart w:id="2977" w:name="_Toc307558636"/>
      <w:bookmarkStart w:id="2978" w:name="_Toc307558785"/>
      <w:bookmarkStart w:id="2979" w:name="_Toc307563376"/>
      <w:bookmarkStart w:id="2980" w:name="_Toc307590162"/>
      <w:bookmarkStart w:id="2981" w:name="_Toc307590419"/>
      <w:bookmarkStart w:id="2982" w:name="_Toc307756995"/>
      <w:bookmarkStart w:id="2983" w:name="_Toc307757336"/>
      <w:bookmarkStart w:id="2984" w:name="_Toc307757484"/>
      <w:bookmarkStart w:id="2985" w:name="_Toc307757632"/>
      <w:bookmarkStart w:id="2986" w:name="_Toc308553875"/>
      <w:bookmarkStart w:id="2987" w:name="_Toc314043673"/>
      <w:r w:rsidRPr="00B13786">
        <w:t>Picking from Active (INT 50)</w:t>
      </w:r>
      <w:bookmarkEnd w:id="2976"/>
      <w:bookmarkEnd w:id="2977"/>
      <w:bookmarkEnd w:id="2978"/>
      <w:bookmarkEnd w:id="2979"/>
      <w:bookmarkEnd w:id="2980"/>
      <w:bookmarkEnd w:id="2981"/>
      <w:bookmarkEnd w:id="2982"/>
      <w:bookmarkEnd w:id="2983"/>
      <w:bookmarkEnd w:id="2984"/>
      <w:bookmarkEnd w:id="2985"/>
      <w:bookmarkEnd w:id="2986"/>
      <w:bookmarkEnd w:id="2987"/>
    </w:p>
    <w:p w:rsidR="0096394A" w:rsidRPr="00B13786" w:rsidRDefault="0096394A" w:rsidP="0096394A">
      <w:pPr>
        <w:pStyle w:val="Heading2"/>
        <w:numPr>
          <w:ilvl w:val="0"/>
          <w:numId w:val="0"/>
        </w:numPr>
      </w:pPr>
    </w:p>
    <w:p w:rsidR="0096394A" w:rsidRPr="00B13786" w:rsidRDefault="0096394A" w:rsidP="00023240">
      <w:pPr>
        <w:ind w:left="360"/>
      </w:pPr>
      <w:bookmarkStart w:id="2988" w:name="_Toc143935684"/>
      <w:bookmarkStart w:id="2989" w:name="_Toc307558637"/>
      <w:r w:rsidRPr="00B13786">
        <w:t>Static Picks</w:t>
      </w:r>
      <w:bookmarkEnd w:id="2988"/>
      <w:bookmarkEnd w:id="2989"/>
    </w:p>
    <w:p w:rsidR="0096394A" w:rsidRPr="00B13786" w:rsidRDefault="0096394A" w:rsidP="0096394A">
      <w:pPr>
        <w:ind w:left="720" w:hanging="360"/>
      </w:pPr>
    </w:p>
    <w:p w:rsidR="0096394A" w:rsidRPr="00B13786" w:rsidRDefault="0096394A" w:rsidP="0096394A">
      <w:pPr>
        <w:ind w:left="360"/>
      </w:pPr>
      <w:r w:rsidRPr="00B13786">
        <w:t xml:space="preserve">Carter’s has permanently assigned active locations for most of the </w:t>
      </w:r>
      <w:r w:rsidR="006C1E05">
        <w:t>item</w:t>
      </w:r>
      <w:r w:rsidRPr="00B13786">
        <w:t xml:space="preserve">s.   These locations are configured to hold a maximum of </w:t>
      </w:r>
      <w:r w:rsidR="00A35DD5">
        <w:t>63</w:t>
      </w:r>
      <w:r w:rsidRPr="00B13786">
        <w:t xml:space="preserve"> cases.   For the small ‘Mom &amp; Pop’ types of orders, Carter’s utilizes the WPT of 5 to generate INT 50 picking tasks from these permanent locations.  </w:t>
      </w:r>
    </w:p>
    <w:p w:rsidR="0096394A" w:rsidRPr="00B13786" w:rsidRDefault="0096394A" w:rsidP="0096394A">
      <w:pPr>
        <w:tabs>
          <w:tab w:val="left" w:pos="1571"/>
        </w:tabs>
        <w:ind w:left="720" w:hanging="360"/>
      </w:pPr>
      <w:r w:rsidRPr="00B13786">
        <w:tab/>
      </w:r>
      <w:r w:rsidRPr="00B13786">
        <w:tab/>
      </w:r>
    </w:p>
    <w:p w:rsidR="0096394A" w:rsidRDefault="0096394A" w:rsidP="0096394A">
      <w:pPr>
        <w:ind w:left="720" w:hanging="360"/>
        <w:rPr>
          <w:u w:val="single"/>
        </w:rPr>
      </w:pPr>
      <w:r w:rsidRPr="00B13786">
        <w:rPr>
          <w:u w:val="single"/>
        </w:rPr>
        <w:t>Picking to a Pick Cart</w:t>
      </w:r>
    </w:p>
    <w:p w:rsidR="000B53F7" w:rsidRPr="00B13786" w:rsidRDefault="000B53F7" w:rsidP="0096394A">
      <w:pPr>
        <w:ind w:left="720" w:hanging="360"/>
        <w:rPr>
          <w:u w:val="single"/>
        </w:rPr>
      </w:pPr>
    </w:p>
    <w:p w:rsidR="004103CF" w:rsidRDefault="0096394A" w:rsidP="00BE34A4">
      <w:pPr>
        <w:ind w:left="360"/>
      </w:pPr>
      <w:r w:rsidRPr="00B13786">
        <w:t>The p</w:t>
      </w:r>
      <w:r w:rsidR="002C1F72">
        <w:t>i</w:t>
      </w:r>
      <w:r w:rsidRPr="00B13786">
        <w:t xml:space="preserve">ck wave </w:t>
      </w:r>
      <w:proofErr w:type="gramStart"/>
      <w:r w:rsidRPr="00B13786">
        <w:t>groups</w:t>
      </w:r>
      <w:proofErr w:type="gramEnd"/>
      <w:r w:rsidRPr="00B13786">
        <w:t xml:space="preserve"> cartons based on the capacities configured </w:t>
      </w:r>
      <w:r w:rsidR="002C1F72">
        <w:t>into one or more pick</w:t>
      </w:r>
      <w:r w:rsidR="000B53F7">
        <w:t xml:space="preserve"> </w:t>
      </w:r>
      <w:r w:rsidR="002C1F72">
        <w:t>carts</w:t>
      </w:r>
      <w:r w:rsidRPr="00B13786">
        <w:t xml:space="preserve">.  </w:t>
      </w:r>
      <w:r w:rsidR="004103CF" w:rsidRPr="002D17B1">
        <w:rPr>
          <w:b/>
          <w:i/>
        </w:rPr>
        <w:t xml:space="preserve">RF </w:t>
      </w:r>
      <w:r w:rsidR="000B53F7" w:rsidRPr="002D17B1">
        <w:rPr>
          <w:b/>
          <w:i/>
        </w:rPr>
        <w:t xml:space="preserve">- </w:t>
      </w:r>
      <w:r w:rsidR="004103CF" w:rsidRPr="002D17B1">
        <w:rPr>
          <w:b/>
          <w:i/>
        </w:rPr>
        <w:t>Pack Pick Cart</w:t>
      </w:r>
      <w:r w:rsidR="004103CF" w:rsidRPr="004103CF">
        <w:t xml:space="preserve"> is used to pack the </w:t>
      </w:r>
      <w:proofErr w:type="spellStart"/>
      <w:r w:rsidR="004103CF" w:rsidRPr="004103CF">
        <w:t>oLPNs</w:t>
      </w:r>
      <w:proofErr w:type="spellEnd"/>
      <w:r w:rsidR="004103CF" w:rsidRPr="004103CF">
        <w:t xml:space="preserve"> assigned to the pick cart.  After entering the pick cart number, the user is directed through the pick locations of the </w:t>
      </w:r>
      <w:proofErr w:type="spellStart"/>
      <w:r w:rsidR="004103CF" w:rsidRPr="004103CF">
        <w:t>oLPNs</w:t>
      </w:r>
      <w:proofErr w:type="spellEnd"/>
      <w:r w:rsidR="004103CF" w:rsidRPr="004103CF">
        <w:t xml:space="preserve">.  If two </w:t>
      </w:r>
      <w:proofErr w:type="spellStart"/>
      <w:r w:rsidR="004103CF" w:rsidRPr="004103CF">
        <w:t>oLPNs</w:t>
      </w:r>
      <w:proofErr w:type="spellEnd"/>
      <w:r w:rsidR="004103CF" w:rsidRPr="004103CF">
        <w:t xml:space="preserve"> require inventory from the same location, WM directs the user to pick the units for the first </w:t>
      </w:r>
      <w:proofErr w:type="spellStart"/>
      <w:r w:rsidR="004103CF" w:rsidRPr="004103CF">
        <w:t>oLPN</w:t>
      </w:r>
      <w:proofErr w:type="spellEnd"/>
      <w:r w:rsidR="004103CF" w:rsidRPr="004103CF">
        <w:t xml:space="preserve"> and then the second.  The user places the inventory into the respective </w:t>
      </w:r>
      <w:proofErr w:type="spellStart"/>
      <w:r w:rsidR="004103CF" w:rsidRPr="004103CF">
        <w:t>oLPNs</w:t>
      </w:r>
      <w:proofErr w:type="spellEnd"/>
      <w:r w:rsidR="004103CF" w:rsidRPr="004103CF">
        <w:t xml:space="preserve">.  In this way the user makes one pass to the location, yet is able to pack inventory for both </w:t>
      </w:r>
      <w:proofErr w:type="spellStart"/>
      <w:r w:rsidR="004103CF" w:rsidRPr="004103CF">
        <w:t>oLPNs</w:t>
      </w:r>
      <w:proofErr w:type="spellEnd"/>
      <w:r w:rsidR="004103CF" w:rsidRPr="004103CF">
        <w:t xml:space="preserve">.  By packing inventory from the required locations, the user is able to pack multiple </w:t>
      </w:r>
      <w:proofErr w:type="spellStart"/>
      <w:r w:rsidR="004103CF" w:rsidRPr="004103CF">
        <w:t>oLPNs</w:t>
      </w:r>
      <w:proofErr w:type="spellEnd"/>
      <w:r w:rsidR="004103CF" w:rsidRPr="004103CF">
        <w:t>.</w:t>
      </w:r>
    </w:p>
    <w:p w:rsidR="00BE34A4" w:rsidRPr="004103CF" w:rsidRDefault="00BE34A4" w:rsidP="00BE34A4">
      <w:pPr>
        <w:ind w:left="360"/>
      </w:pPr>
    </w:p>
    <w:p w:rsidR="004103CF" w:rsidRPr="004103CF" w:rsidRDefault="004103CF" w:rsidP="00BE34A4">
      <w:pPr>
        <w:ind w:left="360"/>
      </w:pPr>
      <w:r w:rsidRPr="004103CF">
        <w:t>The Item verification methods are determined by the menu parameters.  For example, verification from active/case pick can be at the quantity, Item/quantity, Item barcode, or location level.  The verification from reserve can occur by verifying the iLPN or the iLPN / quantity and this depends on whether the pick is for a full iLPN or if it is for a partial quantity of an iLPN.</w:t>
      </w:r>
    </w:p>
    <w:p w:rsidR="0096394A" w:rsidRPr="00B13786" w:rsidRDefault="0096394A" w:rsidP="0096394A">
      <w:pPr>
        <w:ind w:left="360"/>
      </w:pPr>
      <w:r w:rsidRPr="00B13786">
        <w:lastRenderedPageBreak/>
        <w:t>Users can log into the appropriate task group or scan the p</w:t>
      </w:r>
      <w:r w:rsidR="002C1F72">
        <w:t>i</w:t>
      </w:r>
      <w:r w:rsidRPr="00B13786">
        <w:t xml:space="preserve">ck </w:t>
      </w:r>
      <w:r w:rsidR="002C1F72">
        <w:t>cart</w:t>
      </w:r>
      <w:r w:rsidR="002C1F72" w:rsidRPr="00B13786">
        <w:t xml:space="preserve"> </w:t>
      </w:r>
      <w:r w:rsidRPr="00B13786">
        <w:t xml:space="preserve">number to invoke the actual picking for the pick cart.     </w:t>
      </w:r>
    </w:p>
    <w:p w:rsidR="0096394A" w:rsidRPr="00B13786" w:rsidRDefault="0096394A" w:rsidP="0096394A">
      <w:pPr>
        <w:ind w:left="360"/>
        <w:rPr>
          <w:rFonts w:cs="Arial"/>
        </w:rPr>
      </w:pPr>
      <w:r w:rsidRPr="00B13786">
        <w:rPr>
          <w:rFonts w:cs="Arial"/>
        </w:rPr>
        <w:t xml:space="preserve">If the pick empties the location, then WM prompts the operator to confirm if the location is empty.  If the operator confirms that the location is empty, then this is tracked as a complete cycle count task.  If the operator does not confirm that the location is empty, then a cycle count task is automatically created to direct another operator to cycle count the location. </w:t>
      </w:r>
    </w:p>
    <w:p w:rsidR="0096394A" w:rsidRPr="00B13786" w:rsidRDefault="0096394A" w:rsidP="0096394A">
      <w:pPr>
        <w:ind w:left="360"/>
        <w:rPr>
          <w:rFonts w:cs="Arial"/>
        </w:rPr>
      </w:pPr>
    </w:p>
    <w:p w:rsidR="0096394A" w:rsidRPr="00B13786" w:rsidRDefault="0096394A" w:rsidP="0096394A">
      <w:pPr>
        <w:ind w:left="360"/>
      </w:pPr>
      <w:r w:rsidRPr="00B13786">
        <w:t>Users scan the carton number to pack the inventory into the carton.  Users may also choose to short a pick using the CTRL-D function key.</w:t>
      </w:r>
      <w:r w:rsidRPr="00B13786">
        <w:rPr>
          <w:b/>
        </w:rPr>
        <w:t xml:space="preserve"> </w:t>
      </w:r>
      <w:r w:rsidRPr="00B13786">
        <w:t xml:space="preserve"> Scanning the carton updates the packed quantity into the carton and updates the status of the carton to ‘15’ (In-packing).  If the carton is completely packed, the status updates to ‘20’ (Packed).  </w:t>
      </w:r>
    </w:p>
    <w:p w:rsidR="0096394A" w:rsidRPr="00B13786" w:rsidRDefault="0096394A" w:rsidP="0096394A">
      <w:pPr>
        <w:ind w:left="360"/>
      </w:pPr>
    </w:p>
    <w:p w:rsidR="0096394A" w:rsidRPr="00B13786" w:rsidRDefault="0096394A" w:rsidP="0096394A">
      <w:pPr>
        <w:ind w:left="360"/>
        <w:rPr>
          <w:rFonts w:cs="Arial"/>
        </w:rPr>
      </w:pPr>
      <w:r w:rsidRPr="00B13786">
        <w:rPr>
          <w:rFonts w:cs="Arial"/>
        </w:rPr>
        <w:t xml:space="preserve">After packing, if any of the cartons require VAS (based on the VAS indicator on the shipping label), operators take such carton to the VAS processing area.  If the Carton does not require VAS, operators take the carton to a common area for </w:t>
      </w:r>
      <w:proofErr w:type="spellStart"/>
      <w:r w:rsidRPr="00B13786">
        <w:rPr>
          <w:rFonts w:cs="Arial"/>
        </w:rPr>
        <w:t>palletization</w:t>
      </w:r>
      <w:proofErr w:type="spellEnd"/>
      <w:r w:rsidRPr="00B13786">
        <w:rPr>
          <w:rFonts w:cs="Arial"/>
        </w:rPr>
        <w:t xml:space="preserve"> (see </w:t>
      </w:r>
      <w:r w:rsidRPr="00B13786">
        <w:rPr>
          <w:rFonts w:cs="Arial"/>
          <w:i/>
        </w:rPr>
        <w:t xml:space="preserve">Palletize Cartons </w:t>
      </w:r>
      <w:r w:rsidRPr="00B13786">
        <w:rPr>
          <w:rFonts w:cs="Arial"/>
        </w:rPr>
        <w:t>section for details).</w:t>
      </w:r>
    </w:p>
    <w:p w:rsidR="0096394A" w:rsidRPr="00B13786" w:rsidRDefault="0096394A" w:rsidP="0096394A">
      <w:pPr>
        <w:ind w:left="360"/>
      </w:pPr>
    </w:p>
    <w:p w:rsidR="0096394A" w:rsidRPr="00B13786" w:rsidRDefault="0096394A" w:rsidP="0096394A">
      <w:pPr>
        <w:ind w:left="720" w:hanging="360"/>
      </w:pPr>
    </w:p>
    <w:p w:rsidR="0096394A" w:rsidRPr="00B13786" w:rsidRDefault="0096394A" w:rsidP="00023240">
      <w:pPr>
        <w:ind w:left="360"/>
      </w:pPr>
      <w:bookmarkStart w:id="2990" w:name="_Toc307558638"/>
      <w:r w:rsidRPr="00B13786">
        <w:t>Dynamic Picks</w:t>
      </w:r>
      <w:bookmarkEnd w:id="2990"/>
    </w:p>
    <w:p w:rsidR="0096394A" w:rsidRPr="00B13786" w:rsidRDefault="0096394A" w:rsidP="00B13786">
      <w:pPr>
        <w:pStyle w:val="Heading3"/>
        <w:numPr>
          <w:ilvl w:val="0"/>
          <w:numId w:val="0"/>
        </w:numPr>
        <w:ind w:left="720"/>
      </w:pPr>
    </w:p>
    <w:p w:rsidR="0096394A" w:rsidRPr="00B13786" w:rsidRDefault="0096394A" w:rsidP="0096394A">
      <w:pPr>
        <w:ind w:left="360"/>
      </w:pPr>
      <w:r w:rsidRPr="00B13786">
        <w:t xml:space="preserve">For the larger orders, Carter’s assigns dynamic pick locations during the wave.  Dynamic locations are set up as temporary locations in WM.  Each location is configured to hold a single </w:t>
      </w:r>
      <w:r w:rsidR="006C1E05">
        <w:t>item</w:t>
      </w:r>
      <w:r w:rsidRPr="00B13786">
        <w:t>.</w:t>
      </w:r>
    </w:p>
    <w:p w:rsidR="0096394A" w:rsidRPr="00B13786" w:rsidRDefault="0096394A" w:rsidP="0096394A">
      <w:pPr>
        <w:pStyle w:val="Heading1"/>
        <w:numPr>
          <w:ilvl w:val="0"/>
          <w:numId w:val="0"/>
        </w:numPr>
      </w:pPr>
    </w:p>
    <w:p w:rsidR="0096394A" w:rsidRPr="00B13786" w:rsidRDefault="005E7237" w:rsidP="0096394A">
      <w:pPr>
        <w:ind w:left="360"/>
        <w:rPr>
          <w:rFonts w:cs="Arial"/>
        </w:rPr>
      </w:pPr>
      <w:r>
        <w:t>T</w:t>
      </w:r>
      <w:r w:rsidR="0096394A" w:rsidRPr="00B13786">
        <w:t xml:space="preserve">he actual picking is done using the RF – </w:t>
      </w:r>
      <w:r w:rsidR="0096394A" w:rsidRPr="00B13786">
        <w:rPr>
          <w:b/>
          <w:i/>
        </w:rPr>
        <w:t>Cubed Packing (Directed)</w:t>
      </w:r>
      <w:r w:rsidR="0096394A" w:rsidRPr="00B13786">
        <w:t xml:space="preserve"> function.  This option is configured to perform zone picking. The shipping labels are printed with the wave and indicate the size and type of the carton for packing.  </w:t>
      </w:r>
      <w:r w:rsidR="0096394A" w:rsidRPr="00B13786">
        <w:rPr>
          <w:rFonts w:cs="Arial"/>
        </w:rPr>
        <w:t xml:space="preserve">The operator signs into a specific picking zone within the active pick modules and then scans the shipping carton label.  WM only displays the picks for the carton within the zone.  WM directs the operator to the pick location and prompts the operator to scan the </w:t>
      </w:r>
      <w:r w:rsidR="005B257C">
        <w:rPr>
          <w:rFonts w:cs="Arial"/>
        </w:rPr>
        <w:t>item</w:t>
      </w:r>
      <w:r w:rsidR="0096394A" w:rsidRPr="00B13786">
        <w:rPr>
          <w:rFonts w:cs="Arial"/>
        </w:rPr>
        <w:t xml:space="preserve"> and enter the number of units picked.  This option may also be configured to require the operator to scan the </w:t>
      </w:r>
      <w:r w:rsidR="005B257C">
        <w:rPr>
          <w:rFonts w:cs="Arial"/>
        </w:rPr>
        <w:t>item</w:t>
      </w:r>
      <w:r w:rsidR="0096394A" w:rsidRPr="00B13786">
        <w:rPr>
          <w:rFonts w:cs="Arial"/>
        </w:rPr>
        <w:t xml:space="preserve"> barcode of each bundle quantity packed.  </w:t>
      </w:r>
    </w:p>
    <w:p w:rsidR="0096394A" w:rsidRPr="00B13786" w:rsidRDefault="0096394A" w:rsidP="0096394A">
      <w:pPr>
        <w:ind w:left="360"/>
        <w:rPr>
          <w:rFonts w:cs="Arial"/>
        </w:rPr>
      </w:pPr>
    </w:p>
    <w:p w:rsidR="0096394A" w:rsidRPr="00B13786" w:rsidRDefault="0096394A" w:rsidP="0096394A">
      <w:pPr>
        <w:ind w:left="360"/>
        <w:rPr>
          <w:rFonts w:cs="Arial"/>
        </w:rPr>
      </w:pPr>
      <w:r w:rsidRPr="00B13786">
        <w:rPr>
          <w:rFonts w:cs="Arial"/>
        </w:rPr>
        <w:t xml:space="preserve">If the pick empties the location, then WM prompts the operator if the location is empty.  If the operator confirms that the location is empty, then this is tracked as a complete cycle count task.  If the operator does not confirm that the location is empty, then a cycle count task is automatically created to direct another operator to cycle count the location.  </w:t>
      </w:r>
    </w:p>
    <w:p w:rsidR="0096394A" w:rsidRPr="00B13786" w:rsidRDefault="0096394A" w:rsidP="0096394A">
      <w:pPr>
        <w:ind w:left="360"/>
        <w:rPr>
          <w:rFonts w:cs="Arial"/>
        </w:rPr>
      </w:pPr>
    </w:p>
    <w:p w:rsidR="0096394A" w:rsidRPr="00B13786" w:rsidRDefault="0096394A" w:rsidP="0096394A">
      <w:pPr>
        <w:ind w:left="360"/>
        <w:rPr>
          <w:rFonts w:cs="Arial"/>
        </w:rPr>
      </w:pPr>
      <w:r w:rsidRPr="00C13855">
        <w:rPr>
          <w:rFonts w:cs="Arial"/>
        </w:rPr>
        <w:t>Once all of the picks in the zone are completed, WM displays an ‘End of Zone’ message to the operator.  The operator places the carton back on the conveyor where it is transported to the next pick zone.  If the carton is packed complete (based on an ‘End of Carton’ message from WM), then the operator seals the box (if it does not require VAS) in addition to placing it on the conveyor.</w:t>
      </w:r>
      <w:r w:rsidRPr="00B13786">
        <w:rPr>
          <w:rFonts w:cs="Arial"/>
        </w:rPr>
        <w:t xml:space="preserve">  </w:t>
      </w:r>
    </w:p>
    <w:p w:rsidR="0096394A" w:rsidRPr="00B13786" w:rsidRDefault="0096394A" w:rsidP="0096394A">
      <w:pPr>
        <w:ind w:left="360"/>
        <w:rPr>
          <w:rFonts w:cs="Arial"/>
        </w:rPr>
      </w:pPr>
    </w:p>
    <w:p w:rsidR="0096394A" w:rsidRPr="00B13786" w:rsidRDefault="0096394A" w:rsidP="0096394A">
      <w:pPr>
        <w:ind w:left="360"/>
        <w:rPr>
          <w:rFonts w:cs="Arial"/>
          <w:bCs/>
          <w:iCs/>
        </w:rPr>
      </w:pPr>
      <w:r w:rsidRPr="00B13786">
        <w:rPr>
          <w:rFonts w:cs="Arial"/>
        </w:rPr>
        <w:t xml:space="preserve">During the packing process, the operator may skip a pick in their zone by entering, CTRL K.  WM continues to the next pick for the operator’s zone and once all other picks are complete </w:t>
      </w:r>
      <w:r w:rsidRPr="00B13786">
        <w:rPr>
          <w:rFonts w:cs="Arial"/>
        </w:rPr>
        <w:lastRenderedPageBreak/>
        <w:t>for the zone, directs the operator back through the skipped picks.  The operator does not perform shorts at this time.  If shorts exist for the carton, then the operator enters either CTRL W to back-up to scan another carton or CTRL X to exit the option.</w:t>
      </w:r>
      <w:r w:rsidRPr="00B13786">
        <w:rPr>
          <w:rFonts w:cs="Arial"/>
          <w:bCs/>
          <w:iCs/>
        </w:rPr>
        <w:t xml:space="preserve">  </w:t>
      </w:r>
    </w:p>
    <w:p w:rsidR="0096394A" w:rsidRPr="00B13786" w:rsidRDefault="0096394A" w:rsidP="0096394A">
      <w:pPr>
        <w:ind w:left="360"/>
        <w:rPr>
          <w:rFonts w:cs="Arial"/>
        </w:rPr>
      </w:pPr>
    </w:p>
    <w:p w:rsidR="0096394A" w:rsidRPr="00B13786" w:rsidRDefault="0096394A" w:rsidP="0096394A">
      <w:pPr>
        <w:ind w:left="360"/>
        <w:rPr>
          <w:rFonts w:cs="Arial"/>
        </w:rPr>
      </w:pPr>
      <w:r w:rsidRPr="00B13786">
        <w:rPr>
          <w:rFonts w:cs="Arial"/>
        </w:rPr>
        <w:t xml:space="preserve">WM updates the active location based on the inventory that is picked into the carton (i.e., both the ‘to be picked’ and actual inventory quantity are decremented on the location).  </w:t>
      </w:r>
    </w:p>
    <w:p w:rsidR="0096394A" w:rsidRPr="00B13786" w:rsidRDefault="0096394A" w:rsidP="0096394A">
      <w:pPr>
        <w:ind w:left="360"/>
        <w:rPr>
          <w:rFonts w:cs="Arial"/>
        </w:rPr>
      </w:pPr>
    </w:p>
    <w:p w:rsidR="0096394A" w:rsidRPr="00B13786" w:rsidRDefault="0096394A" w:rsidP="0096394A">
      <w:pPr>
        <w:ind w:left="360"/>
        <w:rPr>
          <w:rFonts w:cs="Arial"/>
        </w:rPr>
      </w:pPr>
      <w:r w:rsidRPr="00B13786">
        <w:rPr>
          <w:rFonts w:cs="Arial"/>
        </w:rPr>
        <w:t xml:space="preserve">After packing, if any of the cartons require VAS (based on the VAS indicator on the shipping label), operators take such carton to the VAS processing area.  If the Carton does not require VAS, operators take the carton to a common area for </w:t>
      </w:r>
      <w:proofErr w:type="spellStart"/>
      <w:r w:rsidRPr="00B13786">
        <w:rPr>
          <w:rFonts w:cs="Arial"/>
        </w:rPr>
        <w:t>palletization</w:t>
      </w:r>
      <w:proofErr w:type="spellEnd"/>
      <w:r w:rsidRPr="00B13786">
        <w:rPr>
          <w:rFonts w:cs="Arial"/>
        </w:rPr>
        <w:t xml:space="preserve"> (see </w:t>
      </w:r>
      <w:r w:rsidRPr="00B13786">
        <w:rPr>
          <w:rFonts w:cs="Arial"/>
          <w:i/>
        </w:rPr>
        <w:t xml:space="preserve">Palletize Cartons </w:t>
      </w:r>
      <w:r w:rsidRPr="00B13786">
        <w:rPr>
          <w:rFonts w:cs="Arial"/>
        </w:rPr>
        <w:t>section for details).</w:t>
      </w:r>
    </w:p>
    <w:p w:rsidR="0096394A" w:rsidRPr="00B13786" w:rsidRDefault="0096394A" w:rsidP="0096394A">
      <w:pPr>
        <w:ind w:left="360"/>
      </w:pPr>
    </w:p>
    <w:p w:rsidR="0096394A" w:rsidRPr="00B13786" w:rsidRDefault="0096394A" w:rsidP="0096394A">
      <w:pPr>
        <w:pStyle w:val="Heading2"/>
      </w:pPr>
      <w:bookmarkStart w:id="2991" w:name="_Toc143935686"/>
      <w:bookmarkStart w:id="2992" w:name="_Toc307558639"/>
      <w:bookmarkStart w:id="2993" w:name="_Toc307558786"/>
      <w:bookmarkStart w:id="2994" w:name="_Toc307563377"/>
      <w:bookmarkStart w:id="2995" w:name="_Toc307590163"/>
      <w:bookmarkStart w:id="2996" w:name="_Toc307590420"/>
      <w:bookmarkStart w:id="2997" w:name="_Toc307756996"/>
      <w:bookmarkStart w:id="2998" w:name="_Toc307757337"/>
      <w:bookmarkStart w:id="2999" w:name="_Toc307757485"/>
      <w:bookmarkStart w:id="3000" w:name="_Toc307757633"/>
      <w:bookmarkStart w:id="3001" w:name="_Toc308553876"/>
      <w:bookmarkStart w:id="3002" w:name="_Toc314043674"/>
      <w:r w:rsidRPr="00B13786">
        <w:t>Bulk Picks</w:t>
      </w:r>
      <w:bookmarkEnd w:id="2991"/>
      <w:bookmarkEnd w:id="2992"/>
      <w:bookmarkEnd w:id="2993"/>
      <w:bookmarkEnd w:id="2994"/>
      <w:bookmarkEnd w:id="2995"/>
      <w:bookmarkEnd w:id="2996"/>
      <w:bookmarkEnd w:id="2997"/>
      <w:bookmarkEnd w:id="2998"/>
      <w:bookmarkEnd w:id="2999"/>
      <w:bookmarkEnd w:id="3000"/>
      <w:bookmarkEnd w:id="3001"/>
      <w:bookmarkEnd w:id="3002"/>
    </w:p>
    <w:p w:rsidR="0096394A" w:rsidRPr="00B13786" w:rsidRDefault="0096394A" w:rsidP="0096394A"/>
    <w:p w:rsidR="0096394A" w:rsidRDefault="0096394A" w:rsidP="0096394A">
      <w:pPr>
        <w:ind w:left="360"/>
      </w:pPr>
      <w:r w:rsidRPr="00B13786">
        <w:t xml:space="preserve">Large orders like Kids ‘R’ Us, BJs, etc. are waved to dynamic bulk locations. This wave is commonly used in instances that require VAS processing.  Bulk locations are setup as very large locations in WM that can hold up to 999 </w:t>
      </w:r>
      <w:r w:rsidR="005B257C">
        <w:t>item</w:t>
      </w:r>
      <w:r w:rsidRPr="00B13786">
        <w:t xml:space="preserve">s.  </w:t>
      </w:r>
      <w:r w:rsidR="00A87F14">
        <w:t>U</w:t>
      </w:r>
      <w:r w:rsidRPr="00B13786">
        <w:t>sers choose the ‘Bulk Assignment Type’ instead of the ‘Bulk Assignment Zone’ at the time of waving</w:t>
      </w:r>
      <w:r w:rsidR="00A87F14">
        <w:t>.</w:t>
      </w:r>
    </w:p>
    <w:p w:rsidR="00A87F14" w:rsidRPr="00B13786" w:rsidRDefault="00A87F14" w:rsidP="0096394A">
      <w:pPr>
        <w:ind w:left="360"/>
      </w:pPr>
    </w:p>
    <w:p w:rsidR="0096394A" w:rsidRPr="00B13786" w:rsidRDefault="0096394A" w:rsidP="0096394A">
      <w:pPr>
        <w:ind w:left="360"/>
      </w:pPr>
      <w:r w:rsidRPr="00B13786">
        <w:t xml:space="preserve">Once the entire product is pulled to the Bulk area (by completing the INT 1 replenishment tasks), users choose the RF </w:t>
      </w:r>
      <w:r w:rsidR="0031189F">
        <w:t>–</w:t>
      </w:r>
      <w:r w:rsidRPr="00B13786">
        <w:rPr>
          <w:b/>
          <w:i/>
        </w:rPr>
        <w:t>Pack Cubed Directed</w:t>
      </w:r>
      <w:r w:rsidRPr="00B13786">
        <w:t xml:space="preserve"> option to pack the cartons.  WM prompts the user to scan the Carton number.  It then prompts the users to scan the </w:t>
      </w:r>
      <w:r w:rsidR="005B257C">
        <w:t>item</w:t>
      </w:r>
      <w:r w:rsidRPr="00B13786">
        <w:t xml:space="preserve"> barcode and key the quantity required for each </w:t>
      </w:r>
      <w:r w:rsidR="005B257C">
        <w:t>item</w:t>
      </w:r>
      <w:r w:rsidRPr="00B13786">
        <w:t xml:space="preserve">.  This option may also be configured to require the users to scan the </w:t>
      </w:r>
      <w:r w:rsidR="005B257C">
        <w:t>item</w:t>
      </w:r>
      <w:r w:rsidRPr="00B13786">
        <w:t xml:space="preserve"> barcode for every unit picked.  Operators can skip a pick or part of a pick using the CTRL-K function key.  They may also short the pick using the CTRL-D function key.  Users are displayed the ‘End of carton’ message once all </w:t>
      </w:r>
      <w:r w:rsidR="005B257C">
        <w:t>item</w:t>
      </w:r>
      <w:r w:rsidRPr="00B13786">
        <w:t xml:space="preserve">s for the carton are packed.  </w:t>
      </w:r>
    </w:p>
    <w:p w:rsidR="0096394A" w:rsidRPr="00B13786" w:rsidRDefault="0096394A" w:rsidP="0096394A">
      <w:pPr>
        <w:ind w:left="360"/>
      </w:pPr>
    </w:p>
    <w:p w:rsidR="0096394A" w:rsidRPr="00B13786" w:rsidRDefault="0096394A" w:rsidP="0096394A">
      <w:pPr>
        <w:ind w:left="360"/>
        <w:rPr>
          <w:rFonts w:cs="Arial"/>
        </w:rPr>
      </w:pPr>
      <w:r w:rsidRPr="00B13786">
        <w:rPr>
          <w:rFonts w:cs="Arial"/>
        </w:rPr>
        <w:t xml:space="preserve">If the pick empties the location, then WM prompts the operator if the location is empty.  If the operator confirms that the location is empty, then this is tracked as a complete cycle count task.  If the operator does not confirm that the location is empty, then a cycle count task is automatically created to direct another operator to cycle count the location.  </w:t>
      </w:r>
    </w:p>
    <w:p w:rsidR="0096394A" w:rsidRPr="00B13786" w:rsidRDefault="0096394A" w:rsidP="0096394A">
      <w:pPr>
        <w:ind w:left="360"/>
      </w:pPr>
    </w:p>
    <w:p w:rsidR="0096394A" w:rsidRPr="00B13786" w:rsidRDefault="0096394A" w:rsidP="0096394A">
      <w:pPr>
        <w:ind w:left="360"/>
      </w:pPr>
      <w:r w:rsidRPr="00B13786">
        <w:t>As soon as the first unit is packed into the carton, the status updates to ‘15’ (In packing); as soon as the last unit for the carton is packed, the status updates to ‘20’ (Pack complete).</w:t>
      </w:r>
    </w:p>
    <w:p w:rsidR="0096394A" w:rsidRPr="00B13786" w:rsidRDefault="0096394A" w:rsidP="0096394A">
      <w:pPr>
        <w:ind w:left="360"/>
      </w:pPr>
    </w:p>
    <w:p w:rsidR="0096394A" w:rsidRPr="00B13786" w:rsidRDefault="0096394A" w:rsidP="0096394A">
      <w:pPr>
        <w:ind w:left="360"/>
        <w:rPr>
          <w:rFonts w:cs="Arial"/>
        </w:rPr>
      </w:pPr>
      <w:r w:rsidRPr="00B13786">
        <w:rPr>
          <w:rFonts w:cs="Arial"/>
        </w:rPr>
        <w:t xml:space="preserve">After packing, if any of the cartons require VAS (based on the VAS indicator on the shipping label), operators take such carton to the VAS processing area.  If the Carton does not require VAS, operators take the carton to a common area for </w:t>
      </w:r>
      <w:proofErr w:type="spellStart"/>
      <w:r w:rsidRPr="00B13786">
        <w:rPr>
          <w:rFonts w:cs="Arial"/>
        </w:rPr>
        <w:t>palletization</w:t>
      </w:r>
      <w:proofErr w:type="spellEnd"/>
      <w:r w:rsidRPr="00B13786">
        <w:rPr>
          <w:rFonts w:cs="Arial"/>
        </w:rPr>
        <w:t xml:space="preserve"> (see Palletize Cartons section for details).</w:t>
      </w:r>
    </w:p>
    <w:p w:rsidR="0096394A" w:rsidRPr="00B13786" w:rsidRDefault="0096394A" w:rsidP="0096394A">
      <w:pPr>
        <w:ind w:left="360"/>
        <w:rPr>
          <w:rFonts w:cs="Arial"/>
        </w:rPr>
      </w:pPr>
    </w:p>
    <w:p w:rsidR="0096394A" w:rsidRPr="00B13786" w:rsidRDefault="0096394A" w:rsidP="00B13786">
      <w:pPr>
        <w:ind w:left="360"/>
        <w:rPr>
          <w:rFonts w:cs="Arial"/>
        </w:rPr>
      </w:pPr>
      <w:r w:rsidRPr="00B13786">
        <w:rPr>
          <w:rFonts w:cs="Arial"/>
        </w:rPr>
        <w:t xml:space="preserve">VAS may also be performed outside of WM, prior to packing.  Since base WM only allows Vas to be performed after the cartons are packed, </w:t>
      </w:r>
      <w:r w:rsidR="00EE427B" w:rsidRPr="00B13786">
        <w:rPr>
          <w:rFonts w:cs="Arial"/>
        </w:rPr>
        <w:t>an</w:t>
      </w:r>
      <w:r w:rsidRPr="00B13786">
        <w:rPr>
          <w:rFonts w:cs="Arial"/>
        </w:rPr>
        <w:t xml:space="preserve"> </w:t>
      </w:r>
      <w:r w:rsidR="00B717B4">
        <w:rPr>
          <w:rFonts w:cs="Arial"/>
        </w:rPr>
        <w:t>extension</w:t>
      </w:r>
      <w:r w:rsidRPr="00B13786">
        <w:rPr>
          <w:rFonts w:cs="Arial"/>
        </w:rPr>
        <w:t xml:space="preserve"> is made to give the option to the wave operator of not generating VAS cartons on a wave-by-wave basis (</w:t>
      </w:r>
      <w:r w:rsidRPr="009F51BF">
        <w:rPr>
          <w:rFonts w:cs="Arial"/>
          <w:b/>
          <w:i/>
        </w:rPr>
        <w:t>MD 18 – VAS Cartons</w:t>
      </w:r>
      <w:r w:rsidRPr="00B13786">
        <w:rPr>
          <w:rFonts w:cs="Arial"/>
        </w:rPr>
        <w:t>).</w:t>
      </w:r>
    </w:p>
    <w:p w:rsidR="0096394A" w:rsidRPr="00B13786" w:rsidRDefault="0096394A" w:rsidP="00B13786">
      <w:pPr>
        <w:ind w:left="360"/>
        <w:rPr>
          <w:rFonts w:cs="Arial"/>
          <w:color w:val="800000"/>
        </w:rPr>
      </w:pPr>
    </w:p>
    <w:p w:rsidR="00C13855" w:rsidRPr="00036DAC" w:rsidRDefault="00C13855" w:rsidP="00C13855">
      <w:pPr>
        <w:pStyle w:val="Heading1"/>
      </w:pPr>
      <w:bookmarkStart w:id="3003" w:name="_Toc143935687"/>
      <w:bookmarkStart w:id="3004" w:name="_Toc307558640"/>
      <w:bookmarkStart w:id="3005" w:name="_Toc307558787"/>
      <w:bookmarkStart w:id="3006" w:name="_Toc307563378"/>
      <w:bookmarkStart w:id="3007" w:name="_Toc307590164"/>
      <w:bookmarkStart w:id="3008" w:name="_Toc307590421"/>
      <w:bookmarkStart w:id="3009" w:name="_Toc307756997"/>
      <w:bookmarkStart w:id="3010" w:name="_Toc307757338"/>
      <w:bookmarkStart w:id="3011" w:name="_Toc307757486"/>
      <w:bookmarkStart w:id="3012" w:name="_Toc307757634"/>
      <w:bookmarkStart w:id="3013" w:name="_Toc308553877"/>
      <w:bookmarkStart w:id="3014" w:name="_Toc314043675"/>
      <w:r>
        <w:lastRenderedPageBreak/>
        <w:t xml:space="preserve">PALLETIZE CARTONS </w:t>
      </w:r>
      <w:r w:rsidR="0031189F">
        <w:t>–</w:t>
      </w:r>
      <w:r>
        <w:t xml:space="preserve"> Hogansville</w:t>
      </w:r>
      <w:bookmarkEnd w:id="3003"/>
      <w:bookmarkEnd w:id="3004"/>
      <w:bookmarkEnd w:id="3005"/>
      <w:bookmarkEnd w:id="3006"/>
      <w:bookmarkEnd w:id="3007"/>
      <w:bookmarkEnd w:id="3008"/>
      <w:bookmarkEnd w:id="3009"/>
      <w:bookmarkEnd w:id="3010"/>
      <w:bookmarkEnd w:id="3011"/>
      <w:bookmarkEnd w:id="3012"/>
      <w:bookmarkEnd w:id="3013"/>
      <w:bookmarkEnd w:id="3014"/>
    </w:p>
    <w:p w:rsidR="00C13855" w:rsidRDefault="00C13855" w:rsidP="00C13855">
      <w:pPr>
        <w:ind w:left="360"/>
      </w:pPr>
    </w:p>
    <w:p w:rsidR="00C13855" w:rsidRDefault="00C13855" w:rsidP="00C13855">
      <w:pPr>
        <w:ind w:left="360"/>
      </w:pPr>
      <w:r>
        <w:t xml:space="preserve">Once cartons are packed in any area of the warehouse and VAS is performed on the cartons that need VAS, personnel use the RF </w:t>
      </w:r>
      <w:r w:rsidR="0031189F">
        <w:t>–</w:t>
      </w:r>
      <w:r w:rsidRPr="00027A7F">
        <w:rPr>
          <w:b/>
          <w:i/>
        </w:rPr>
        <w:t>Palletize Cartons</w:t>
      </w:r>
      <w:r>
        <w:t xml:space="preserve"> function to build shipping pallets.  The function prompts for a blind Pallet ID and for the cartons to put on the pallet.  Once a pallet is complete, they use the CTRL-E function key to return to the next pallet prompt.  </w:t>
      </w:r>
    </w:p>
    <w:p w:rsidR="00C13855" w:rsidRDefault="00C13855" w:rsidP="00C13855">
      <w:pPr>
        <w:ind w:left="360"/>
      </w:pPr>
    </w:p>
    <w:p w:rsidR="00C13855" w:rsidRDefault="00C13855" w:rsidP="00C13855">
      <w:pPr>
        <w:ind w:left="360"/>
      </w:pPr>
      <w:r>
        <w:t>If any of the Cartons need to be audited (see Audit requirements section for details), WM displays a message to the users who in turn palletize these cartons separately.  A</w:t>
      </w:r>
      <w:r w:rsidR="005B257C">
        <w:t>n</w:t>
      </w:r>
      <w:r>
        <w:t xml:space="preserve"> </w:t>
      </w:r>
      <w:r w:rsidR="00B717B4">
        <w:t>extension</w:t>
      </w:r>
      <w:r>
        <w:t xml:space="preserve"> is made to also display a message to the users if any of the cartons that require VAS </w:t>
      </w:r>
      <w:r w:rsidR="005A3F31">
        <w:t>(</w:t>
      </w:r>
      <w:r w:rsidR="00E43A27">
        <w:rPr>
          <w:b/>
          <w:i/>
        </w:rPr>
        <w:t>WM</w:t>
      </w:r>
      <w:r w:rsidR="00462F81" w:rsidRPr="00462F81">
        <w:rPr>
          <w:b/>
          <w:i/>
        </w:rPr>
        <w:t>07</w:t>
      </w:r>
      <w:r w:rsidRPr="005A3F31">
        <w:rPr>
          <w:b/>
          <w:i/>
        </w:rPr>
        <w:t xml:space="preserve"> – Lock VAS Cartons</w:t>
      </w:r>
      <w:r w:rsidRPr="00C13855">
        <w:t>)</w:t>
      </w:r>
      <w:r>
        <w:t>.   This will allow personnel to ‘catch’ any cartons that needed VAS, but for which the VAS is not complete.  Users use this warning to complete the VAS before returning the cartons for palletizing and shipping.</w:t>
      </w:r>
    </w:p>
    <w:p w:rsidR="00C13855" w:rsidRPr="00C13855" w:rsidRDefault="00C13855" w:rsidP="00C13855">
      <w:pPr>
        <w:ind w:left="360"/>
      </w:pPr>
    </w:p>
    <w:p w:rsidR="00A9320C" w:rsidRDefault="0096394A">
      <w:pPr>
        <w:pStyle w:val="Heading1"/>
        <w:rPr>
          <w:rFonts w:cs="Arial"/>
        </w:rPr>
      </w:pPr>
      <w:bookmarkStart w:id="3015" w:name="_Toc307558641"/>
      <w:bookmarkStart w:id="3016" w:name="_Toc307558788"/>
      <w:bookmarkStart w:id="3017" w:name="_Toc307563379"/>
      <w:bookmarkStart w:id="3018" w:name="_Toc307590165"/>
      <w:bookmarkStart w:id="3019" w:name="_Toc307590422"/>
      <w:bookmarkStart w:id="3020" w:name="_Toc307756998"/>
      <w:bookmarkStart w:id="3021" w:name="_Toc307757339"/>
      <w:bookmarkStart w:id="3022" w:name="_Toc307757487"/>
      <w:bookmarkStart w:id="3023" w:name="_Toc307757635"/>
      <w:bookmarkStart w:id="3024" w:name="_Toc308553878"/>
      <w:bookmarkStart w:id="3025" w:name="_Toc314043676"/>
      <w:proofErr w:type="spellStart"/>
      <w:proofErr w:type="gramStart"/>
      <w:r>
        <w:rPr>
          <w:rFonts w:cs="Arial"/>
        </w:rPr>
        <w:t>o</w:t>
      </w:r>
      <w:r w:rsidR="00852027">
        <w:rPr>
          <w:rFonts w:cs="Arial"/>
        </w:rPr>
        <w:t>LPN</w:t>
      </w:r>
      <w:proofErr w:type="spellEnd"/>
      <w:proofErr w:type="gramEnd"/>
      <w:r w:rsidR="00A9320C">
        <w:rPr>
          <w:rFonts w:cs="Arial"/>
        </w:rPr>
        <w:t xml:space="preserve"> VAS/AUDITING</w:t>
      </w:r>
      <w:bookmarkEnd w:id="2910"/>
      <w:bookmarkEnd w:id="2911"/>
      <w:r w:rsidR="00A9320C">
        <w:rPr>
          <w:rFonts w:cs="Arial"/>
        </w:rPr>
        <w:t xml:space="preserve"> PROCESSING</w:t>
      </w:r>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3015"/>
      <w:bookmarkEnd w:id="3016"/>
      <w:bookmarkEnd w:id="3017"/>
      <w:bookmarkEnd w:id="3018"/>
      <w:bookmarkEnd w:id="3019"/>
      <w:bookmarkEnd w:id="3020"/>
      <w:bookmarkEnd w:id="3021"/>
      <w:bookmarkEnd w:id="3022"/>
      <w:bookmarkEnd w:id="3023"/>
      <w:bookmarkEnd w:id="3024"/>
      <w:bookmarkEnd w:id="3025"/>
    </w:p>
    <w:p w:rsidR="00A9320C" w:rsidRDefault="00A9320C">
      <w:pPr>
        <w:ind w:left="360"/>
        <w:rPr>
          <w:rFonts w:cs="Arial"/>
        </w:rPr>
      </w:pPr>
    </w:p>
    <w:p w:rsidR="00A9320C" w:rsidRDefault="00A9320C">
      <w:pPr>
        <w:pStyle w:val="Heading2"/>
      </w:pPr>
      <w:bookmarkStart w:id="3026" w:name="_Toc101934048"/>
      <w:bookmarkStart w:id="3027" w:name="_Toc101934167"/>
      <w:bookmarkStart w:id="3028" w:name="_Toc307236267"/>
      <w:bookmarkStart w:id="3029" w:name="_Toc307243031"/>
      <w:bookmarkStart w:id="3030" w:name="_Toc307243195"/>
      <w:bookmarkStart w:id="3031" w:name="_Toc307243358"/>
      <w:bookmarkStart w:id="3032" w:name="_Toc307243505"/>
      <w:bookmarkStart w:id="3033" w:name="_Toc307243666"/>
      <w:bookmarkStart w:id="3034" w:name="_Toc307243826"/>
      <w:bookmarkStart w:id="3035" w:name="_Toc307243986"/>
      <w:bookmarkStart w:id="3036" w:name="_Toc307244147"/>
      <w:bookmarkStart w:id="3037" w:name="_Toc307244308"/>
      <w:bookmarkStart w:id="3038" w:name="_Toc307244469"/>
      <w:bookmarkStart w:id="3039" w:name="_Toc307244629"/>
      <w:bookmarkStart w:id="3040" w:name="_Toc307244788"/>
      <w:bookmarkStart w:id="3041" w:name="_Toc307244946"/>
      <w:bookmarkStart w:id="3042" w:name="_Toc307245105"/>
      <w:bookmarkStart w:id="3043" w:name="_Toc307245264"/>
      <w:bookmarkStart w:id="3044" w:name="_Toc307245421"/>
      <w:bookmarkStart w:id="3045" w:name="_Toc307245578"/>
      <w:bookmarkStart w:id="3046" w:name="_Toc307245730"/>
      <w:bookmarkStart w:id="3047" w:name="_Toc307245877"/>
      <w:bookmarkStart w:id="3048" w:name="_Toc307246022"/>
      <w:bookmarkStart w:id="3049" w:name="_Toc307246167"/>
      <w:bookmarkStart w:id="3050" w:name="_Toc307246311"/>
      <w:bookmarkStart w:id="3051" w:name="_Toc307246454"/>
      <w:bookmarkStart w:id="3052" w:name="_Toc307246597"/>
      <w:bookmarkStart w:id="3053" w:name="_Toc307246739"/>
      <w:bookmarkStart w:id="3054" w:name="_Toc307532211"/>
      <w:bookmarkStart w:id="3055" w:name="_Toc307532511"/>
      <w:bookmarkStart w:id="3056" w:name="_Toc307532653"/>
      <w:bookmarkStart w:id="3057" w:name="_Toc307558642"/>
      <w:bookmarkStart w:id="3058" w:name="_Toc307558789"/>
      <w:bookmarkStart w:id="3059" w:name="_Toc307563380"/>
      <w:bookmarkStart w:id="3060" w:name="_Toc307590166"/>
      <w:bookmarkStart w:id="3061" w:name="_Toc307590423"/>
      <w:bookmarkStart w:id="3062" w:name="_Toc307756999"/>
      <w:bookmarkStart w:id="3063" w:name="_Toc307757340"/>
      <w:bookmarkStart w:id="3064" w:name="_Toc307757488"/>
      <w:bookmarkStart w:id="3065" w:name="_Toc307757636"/>
      <w:bookmarkStart w:id="3066" w:name="_Toc308553879"/>
      <w:bookmarkStart w:id="3067" w:name="_Toc314043677"/>
      <w:r>
        <w:t>Audit Requirements</w:t>
      </w:r>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p>
    <w:p w:rsidR="00A9320C" w:rsidRDefault="00A9320C"/>
    <w:p w:rsidR="00A9320C" w:rsidRDefault="00A9320C">
      <w:pPr>
        <w:ind w:left="360"/>
      </w:pPr>
      <w:r>
        <w:t xml:space="preserve">Carter’s configures </w:t>
      </w:r>
      <w:proofErr w:type="spellStart"/>
      <w:r w:rsidR="00852027">
        <w:t>oLPN</w:t>
      </w:r>
      <w:proofErr w:type="spellEnd"/>
      <w:r>
        <w:t xml:space="preserve">-auditing requirements in order to audit a certain percentage of </w:t>
      </w:r>
      <w:proofErr w:type="spellStart"/>
      <w:r w:rsidR="00852027">
        <w:t>oLPN</w:t>
      </w:r>
      <w:r>
        <w:t>s</w:t>
      </w:r>
      <w:proofErr w:type="spellEnd"/>
      <w:r>
        <w:t xml:space="preserve"> based on the customer.  </w:t>
      </w:r>
      <w:r w:rsidR="00852027">
        <w:t>OLPN</w:t>
      </w:r>
      <w:r>
        <w:t xml:space="preserve">s packed from pack module 1 are typically audited at a higher frequency than pack modules 2 &amp; 3, but this varies based upon the season.  The audit rules are configured within the UI – </w:t>
      </w:r>
      <w:r>
        <w:rPr>
          <w:b/>
          <w:bCs/>
          <w:i/>
          <w:iCs/>
        </w:rPr>
        <w:t xml:space="preserve">OB Quality Audit </w:t>
      </w:r>
      <w:proofErr w:type="spellStart"/>
      <w:r>
        <w:rPr>
          <w:b/>
          <w:bCs/>
          <w:i/>
          <w:iCs/>
        </w:rPr>
        <w:t>Inq</w:t>
      </w:r>
      <w:proofErr w:type="spellEnd"/>
      <w:r>
        <w:rPr>
          <w:b/>
          <w:bCs/>
          <w:i/>
          <w:iCs/>
        </w:rPr>
        <w:t>/</w:t>
      </w:r>
      <w:proofErr w:type="spellStart"/>
      <w:r>
        <w:rPr>
          <w:b/>
          <w:bCs/>
          <w:i/>
          <w:iCs/>
        </w:rPr>
        <w:t>Maint</w:t>
      </w:r>
      <w:proofErr w:type="spellEnd"/>
      <w:r>
        <w:rPr>
          <w:b/>
          <w:bCs/>
          <w:i/>
          <w:iCs/>
        </w:rPr>
        <w:t xml:space="preserve"> </w:t>
      </w:r>
      <w:r>
        <w:t xml:space="preserve">option.  Through this option Carter’s configures the </w:t>
      </w:r>
      <w:proofErr w:type="spellStart"/>
      <w:r w:rsidR="00852027">
        <w:t>oLPN</w:t>
      </w:r>
      <w:proofErr w:type="spellEnd"/>
      <w:r>
        <w:t xml:space="preserve"> selection rules used for audit.  </w:t>
      </w:r>
      <w:r w:rsidR="00852027">
        <w:t>OLPN</w:t>
      </w:r>
      <w:r>
        <w:t xml:space="preserve">s can be selected based on either (not a combination of values) the </w:t>
      </w:r>
      <w:r w:rsidR="00F4450E">
        <w:t>item</w:t>
      </w:r>
      <w:r>
        <w:t xml:space="preserve">, customer, or packer.  Within the selection criteria the operator also indicates the percentage of </w:t>
      </w:r>
      <w:proofErr w:type="spellStart"/>
      <w:r w:rsidR="00852027">
        <w:t>oLPN</w:t>
      </w:r>
      <w:r>
        <w:t>s</w:t>
      </w:r>
      <w:proofErr w:type="spellEnd"/>
      <w:r>
        <w:t xml:space="preserve"> that meet </w:t>
      </w:r>
      <w:r w:rsidR="005B257C">
        <w:t>specific criteria</w:t>
      </w:r>
      <w:r>
        <w:t xml:space="preserve"> that should be audited.  This percentage is indicated by a 1 of Y value, where Y is user-defined.  </w:t>
      </w:r>
    </w:p>
    <w:p w:rsidR="007F6319" w:rsidRDefault="007F6319"/>
    <w:p w:rsidR="00A9320C" w:rsidRDefault="00137BF4">
      <w:pPr>
        <w:ind w:left="360"/>
      </w:pPr>
      <w:r>
        <w:t xml:space="preserve">Stockbridge: </w:t>
      </w:r>
      <w:r w:rsidR="00A9320C">
        <w:t xml:space="preserve">Once packing is complete, WM automatically checks the audit requirements to determine if the </w:t>
      </w:r>
      <w:proofErr w:type="spellStart"/>
      <w:r w:rsidR="00852027">
        <w:t>oLPN</w:t>
      </w:r>
      <w:proofErr w:type="spellEnd"/>
      <w:r w:rsidR="00A9320C">
        <w:t xml:space="preserve"> just packed requires auditing.  If the </w:t>
      </w:r>
      <w:proofErr w:type="spellStart"/>
      <w:r w:rsidR="00852027">
        <w:t>oLPN</w:t>
      </w:r>
      <w:proofErr w:type="spellEnd"/>
      <w:r w:rsidR="00A9320C">
        <w:t xml:space="preserve"> is flagged for auditing, then WM automatically generates an audit divert message to the conveyor control system. </w:t>
      </w:r>
    </w:p>
    <w:p w:rsidR="00137BF4" w:rsidRDefault="00137BF4">
      <w:pPr>
        <w:ind w:left="360"/>
      </w:pPr>
    </w:p>
    <w:p w:rsidR="00137BF4" w:rsidRPr="00137BF4" w:rsidRDefault="00137BF4" w:rsidP="00137BF4">
      <w:pPr>
        <w:ind w:left="360"/>
      </w:pPr>
      <w:r>
        <w:t xml:space="preserve">Hogansville: </w:t>
      </w:r>
      <w:r w:rsidRPr="00137BF4">
        <w:t>Once packing is complete, WM automatically checks the audit requirements to determine if the carton just packed requires auditing.  If the carton is flagged for auditing, then WM automatically generates an audit divert message to the conveyor control system.  If the carton requiring audit was packed from the Bulk area, personnel complete the audit on the cartons in the bulk area itself.  For all other areas of the Warehouse, personnel induct the cartons on the shipping conveyor.   The conveyor then diverts these cartons to the audit area for the actual audit.</w:t>
      </w:r>
    </w:p>
    <w:p w:rsidR="00137BF4" w:rsidRDefault="00137BF4">
      <w:pPr>
        <w:ind w:left="360"/>
      </w:pPr>
    </w:p>
    <w:p w:rsidR="00A9320C" w:rsidRDefault="00A9320C"/>
    <w:p w:rsidR="00137BF4" w:rsidRDefault="00137BF4" w:rsidP="00137BF4">
      <w:pPr>
        <w:ind w:left="360"/>
      </w:pPr>
      <w:r w:rsidRPr="007F6319">
        <w:t xml:space="preserve">Current WMOS functionality of the Audit Carton only creates one Activity Tracking record per carton.  This does not allow Carter’s to report correctly on variances found and who is responsible for those variances.  Therefore, a </w:t>
      </w:r>
      <w:r w:rsidR="00B717B4">
        <w:t>extension</w:t>
      </w:r>
      <w:r w:rsidRPr="007F6319">
        <w:t xml:space="preserve"> to the existing Audit Carton </w:t>
      </w:r>
      <w:r w:rsidRPr="007F6319">
        <w:lastRenderedPageBreak/>
        <w:t>functionality is requested that would write an activity tracking record for each detail within the carton</w:t>
      </w:r>
      <w:r>
        <w:t xml:space="preserve"> (</w:t>
      </w:r>
      <w:r w:rsidR="00462F81">
        <w:rPr>
          <w:b/>
          <w:i/>
        </w:rPr>
        <w:t>WM13</w:t>
      </w:r>
      <w:r w:rsidRPr="007F6319">
        <w:rPr>
          <w:b/>
          <w:i/>
        </w:rPr>
        <w:t>: Audit carton at Detail Level</w:t>
      </w:r>
      <w:r>
        <w:t xml:space="preserve">) </w:t>
      </w:r>
    </w:p>
    <w:p w:rsidR="00137BF4" w:rsidRDefault="00137BF4"/>
    <w:p w:rsidR="00137BF4" w:rsidRDefault="00137BF4"/>
    <w:p w:rsidR="00A9320C" w:rsidRDefault="00852027">
      <w:pPr>
        <w:pStyle w:val="Heading2"/>
      </w:pPr>
      <w:bookmarkStart w:id="3068" w:name="_Toc101934049"/>
      <w:bookmarkStart w:id="3069" w:name="_Toc101934168"/>
      <w:bookmarkStart w:id="3070" w:name="_Toc307243032"/>
      <w:bookmarkStart w:id="3071" w:name="_Toc307243506"/>
      <w:bookmarkStart w:id="3072" w:name="_Toc307236268"/>
      <w:bookmarkStart w:id="3073" w:name="_Toc307243196"/>
      <w:bookmarkStart w:id="3074" w:name="_Toc307243359"/>
      <w:bookmarkStart w:id="3075" w:name="_Toc307243667"/>
      <w:bookmarkStart w:id="3076" w:name="_Toc307243827"/>
      <w:bookmarkStart w:id="3077" w:name="_Toc307243987"/>
      <w:bookmarkStart w:id="3078" w:name="_Toc307244148"/>
      <w:bookmarkStart w:id="3079" w:name="_Toc307244309"/>
      <w:bookmarkStart w:id="3080" w:name="_Toc307244470"/>
      <w:bookmarkStart w:id="3081" w:name="_Toc307244630"/>
      <w:bookmarkStart w:id="3082" w:name="_Toc307244789"/>
      <w:bookmarkStart w:id="3083" w:name="_Toc307244947"/>
      <w:bookmarkStart w:id="3084" w:name="_Toc307245106"/>
      <w:bookmarkStart w:id="3085" w:name="_Toc307245265"/>
      <w:bookmarkStart w:id="3086" w:name="_Toc307245422"/>
      <w:bookmarkStart w:id="3087" w:name="_Toc307245579"/>
      <w:bookmarkStart w:id="3088" w:name="_Toc307245731"/>
      <w:bookmarkStart w:id="3089" w:name="_Toc307245878"/>
      <w:bookmarkStart w:id="3090" w:name="_Toc307246023"/>
      <w:bookmarkStart w:id="3091" w:name="_Toc307246168"/>
      <w:bookmarkStart w:id="3092" w:name="_Toc307246312"/>
      <w:bookmarkStart w:id="3093" w:name="_Toc307246455"/>
      <w:bookmarkStart w:id="3094" w:name="_Toc307246598"/>
      <w:bookmarkStart w:id="3095" w:name="_Toc307246740"/>
      <w:bookmarkStart w:id="3096" w:name="_Toc307532212"/>
      <w:bookmarkStart w:id="3097" w:name="_Toc307532512"/>
      <w:bookmarkStart w:id="3098" w:name="_Toc307532654"/>
      <w:bookmarkStart w:id="3099" w:name="_Toc307558643"/>
      <w:bookmarkStart w:id="3100" w:name="_Toc307558790"/>
      <w:bookmarkStart w:id="3101" w:name="_Toc307563381"/>
      <w:bookmarkStart w:id="3102" w:name="_Toc307590167"/>
      <w:bookmarkStart w:id="3103" w:name="_Toc307590424"/>
      <w:bookmarkStart w:id="3104" w:name="_Toc307757000"/>
      <w:bookmarkStart w:id="3105" w:name="_Toc307757341"/>
      <w:bookmarkStart w:id="3106" w:name="_Toc307757489"/>
      <w:bookmarkStart w:id="3107" w:name="_Toc307757637"/>
      <w:bookmarkStart w:id="3108" w:name="_Toc308553880"/>
      <w:bookmarkStart w:id="3109" w:name="_Toc314043678"/>
      <w:r>
        <w:t>OLPN</w:t>
      </w:r>
      <w:r w:rsidR="00A9320C">
        <w:t xml:space="preserve"> VAS/Audit</w:t>
      </w:r>
      <w:bookmarkEnd w:id="3068"/>
      <w:bookmarkEnd w:id="3069"/>
      <w:r w:rsidR="00A9320C">
        <w:t xml:space="preserve"> Area</w:t>
      </w:r>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p>
    <w:p w:rsidR="00A9320C" w:rsidRDefault="00A9320C">
      <w:pPr>
        <w:ind w:left="360"/>
        <w:rPr>
          <w:rFonts w:cs="Arial"/>
        </w:rPr>
      </w:pPr>
    </w:p>
    <w:p w:rsidR="00A9320C" w:rsidRDefault="00D45CE5">
      <w:pPr>
        <w:ind w:left="360"/>
        <w:rPr>
          <w:rFonts w:cs="Arial"/>
        </w:rPr>
      </w:pPr>
      <w:r>
        <w:rPr>
          <w:rFonts w:cs="Arial"/>
        </w:rPr>
        <w:t xml:space="preserve">Stockbridge: </w:t>
      </w:r>
      <w:r w:rsidR="00852027">
        <w:rPr>
          <w:rFonts w:cs="Arial"/>
        </w:rPr>
        <w:t>OLPN</w:t>
      </w:r>
      <w:r w:rsidR="00A9320C">
        <w:rPr>
          <w:rFonts w:cs="Arial"/>
        </w:rPr>
        <w:t xml:space="preserve">s are diverted to the VAS/Audit area based on the messages sent by WM to the conveyor control system.  </w:t>
      </w:r>
      <w:r w:rsidR="00EE427B">
        <w:rPr>
          <w:rFonts w:cs="Arial"/>
        </w:rPr>
        <w:t>An</w:t>
      </w:r>
      <w:r w:rsidR="00A9320C">
        <w:rPr>
          <w:rFonts w:cs="Arial"/>
        </w:rPr>
        <w:t xml:space="preserve"> </w:t>
      </w:r>
      <w:proofErr w:type="spellStart"/>
      <w:r w:rsidR="00852027">
        <w:rPr>
          <w:rFonts w:cs="Arial"/>
        </w:rPr>
        <w:t>oLPN</w:t>
      </w:r>
      <w:proofErr w:type="spellEnd"/>
      <w:r w:rsidR="00A9320C">
        <w:rPr>
          <w:rFonts w:cs="Arial"/>
        </w:rPr>
        <w:t xml:space="preserve"> may be diverted for one or multiple of the following reasons:</w:t>
      </w:r>
    </w:p>
    <w:p w:rsidR="00A9320C" w:rsidRDefault="00A9320C">
      <w:pPr>
        <w:numPr>
          <w:ilvl w:val="1"/>
          <w:numId w:val="4"/>
        </w:numPr>
        <w:rPr>
          <w:rFonts w:cs="Arial"/>
        </w:rPr>
      </w:pPr>
      <w:r>
        <w:rPr>
          <w:rFonts w:cs="Arial"/>
        </w:rPr>
        <w:t xml:space="preserve">The </w:t>
      </w:r>
      <w:proofErr w:type="spellStart"/>
      <w:r w:rsidR="00852027">
        <w:rPr>
          <w:rFonts w:cs="Arial"/>
        </w:rPr>
        <w:t>oLPN</w:t>
      </w:r>
      <w:proofErr w:type="spellEnd"/>
      <w:r>
        <w:rPr>
          <w:rFonts w:cs="Arial"/>
        </w:rPr>
        <w:t xml:space="preserve"> is in ‘10’ (Printed) status and is from Pick Module 1 where no packing has been performed on WM.</w:t>
      </w:r>
    </w:p>
    <w:p w:rsidR="00A9320C" w:rsidRDefault="00A9320C">
      <w:pPr>
        <w:numPr>
          <w:ilvl w:val="1"/>
          <w:numId w:val="4"/>
        </w:numPr>
        <w:rPr>
          <w:rFonts w:cs="Arial"/>
        </w:rPr>
      </w:pPr>
      <w:r>
        <w:rPr>
          <w:rFonts w:cs="Arial"/>
        </w:rPr>
        <w:t xml:space="preserve">The </w:t>
      </w:r>
      <w:proofErr w:type="spellStart"/>
      <w:r w:rsidR="00852027">
        <w:rPr>
          <w:rFonts w:cs="Arial"/>
        </w:rPr>
        <w:t>oLPN</w:t>
      </w:r>
      <w:proofErr w:type="spellEnd"/>
      <w:r>
        <w:rPr>
          <w:rFonts w:cs="Arial"/>
        </w:rPr>
        <w:t xml:space="preserve"> is in ‘15’ (In Packing) status and there were </w:t>
      </w:r>
      <w:r w:rsidR="00F4450E">
        <w:rPr>
          <w:rFonts w:cs="Arial"/>
        </w:rPr>
        <w:t>item</w:t>
      </w:r>
      <w:r>
        <w:rPr>
          <w:rFonts w:cs="Arial"/>
        </w:rPr>
        <w:t>s not picked in Pick Modules 2 &amp; 3, as they were not available.</w:t>
      </w:r>
    </w:p>
    <w:p w:rsidR="00A9320C" w:rsidRDefault="00A9320C">
      <w:pPr>
        <w:numPr>
          <w:ilvl w:val="1"/>
          <w:numId w:val="4"/>
        </w:numPr>
        <w:rPr>
          <w:rFonts w:cs="Arial"/>
        </w:rPr>
      </w:pPr>
      <w:r>
        <w:rPr>
          <w:rFonts w:cs="Arial"/>
        </w:rPr>
        <w:t xml:space="preserve">The </w:t>
      </w:r>
      <w:proofErr w:type="spellStart"/>
      <w:r w:rsidR="00852027">
        <w:rPr>
          <w:rFonts w:cs="Arial"/>
        </w:rPr>
        <w:t>oLPN</w:t>
      </w:r>
      <w:proofErr w:type="spellEnd"/>
      <w:r>
        <w:rPr>
          <w:rFonts w:cs="Arial"/>
        </w:rPr>
        <w:t xml:space="preserve"> has been flagged for audit.</w:t>
      </w:r>
    </w:p>
    <w:p w:rsidR="00A9320C" w:rsidRDefault="00A9320C">
      <w:pPr>
        <w:numPr>
          <w:ilvl w:val="1"/>
          <w:numId w:val="4"/>
        </w:numPr>
        <w:rPr>
          <w:rFonts w:cs="Arial"/>
        </w:rPr>
      </w:pPr>
      <w:r>
        <w:rPr>
          <w:rFonts w:cs="Arial"/>
        </w:rPr>
        <w:t xml:space="preserve">The </w:t>
      </w:r>
      <w:proofErr w:type="spellStart"/>
      <w:r w:rsidR="00852027">
        <w:rPr>
          <w:rFonts w:cs="Arial"/>
        </w:rPr>
        <w:t>oLPN</w:t>
      </w:r>
      <w:proofErr w:type="spellEnd"/>
      <w:r>
        <w:rPr>
          <w:rFonts w:cs="Arial"/>
        </w:rPr>
        <w:t xml:space="preserve"> requires VAS processing.</w:t>
      </w:r>
    </w:p>
    <w:p w:rsidR="00D45CE5" w:rsidRDefault="00D45CE5">
      <w:pPr>
        <w:ind w:left="360"/>
        <w:rPr>
          <w:rFonts w:cs="Arial"/>
        </w:rPr>
      </w:pPr>
    </w:p>
    <w:p w:rsidR="00D45CE5" w:rsidRPr="00D45CE5" w:rsidRDefault="00D45CE5">
      <w:pPr>
        <w:ind w:left="360"/>
        <w:rPr>
          <w:rFonts w:cs="Arial"/>
        </w:rPr>
      </w:pPr>
      <w:r w:rsidRPr="00D45CE5">
        <w:rPr>
          <w:rFonts w:cs="Arial"/>
        </w:rPr>
        <w:t xml:space="preserve">Hogansville: </w:t>
      </w:r>
      <w:proofErr w:type="spellStart"/>
      <w:r>
        <w:rPr>
          <w:rFonts w:cs="Arial"/>
        </w:rPr>
        <w:t>oLPN</w:t>
      </w:r>
      <w:r w:rsidRPr="00D45CE5">
        <w:rPr>
          <w:rFonts w:cs="Arial"/>
        </w:rPr>
        <w:t>s</w:t>
      </w:r>
      <w:proofErr w:type="spellEnd"/>
      <w:r w:rsidRPr="00D45CE5">
        <w:rPr>
          <w:rFonts w:cs="Arial"/>
        </w:rPr>
        <w:t xml:space="preserve"> that are locked with the QA lock code are diverted to the QA area by the Shipping divert.   There is no </w:t>
      </w:r>
      <w:proofErr w:type="gramStart"/>
      <w:r w:rsidRPr="00D45CE5">
        <w:rPr>
          <w:rFonts w:cs="Arial"/>
        </w:rPr>
        <w:t>divert</w:t>
      </w:r>
      <w:proofErr w:type="gramEnd"/>
      <w:r w:rsidRPr="00D45CE5">
        <w:rPr>
          <w:rFonts w:cs="Arial"/>
        </w:rPr>
        <w:t xml:space="preserve"> for VAS cartons.  Users perform VAS in the packing areas based on the VAS indicator that prints on the shipping labels.</w:t>
      </w:r>
    </w:p>
    <w:p w:rsidR="00D45CE5" w:rsidRDefault="00D45CE5">
      <w:pPr>
        <w:ind w:left="360"/>
        <w:rPr>
          <w:rFonts w:cs="Arial"/>
        </w:rPr>
      </w:pPr>
    </w:p>
    <w:p w:rsidR="00A9320C" w:rsidRDefault="00A9320C">
      <w:pPr>
        <w:ind w:left="360"/>
        <w:rPr>
          <w:rFonts w:cs="Arial"/>
        </w:rPr>
      </w:pPr>
      <w:r>
        <w:rPr>
          <w:rFonts w:cs="Arial"/>
        </w:rPr>
        <w:t xml:space="preserve">Once </w:t>
      </w:r>
      <w:r w:rsidR="00EE427B">
        <w:rPr>
          <w:rFonts w:cs="Arial"/>
        </w:rPr>
        <w:t>an</w:t>
      </w:r>
      <w:r>
        <w:rPr>
          <w:rFonts w:cs="Arial"/>
        </w:rPr>
        <w:t xml:space="preserve"> </w:t>
      </w:r>
      <w:proofErr w:type="spellStart"/>
      <w:r w:rsidR="00852027">
        <w:rPr>
          <w:rFonts w:cs="Arial"/>
        </w:rPr>
        <w:t>oLPN</w:t>
      </w:r>
      <w:proofErr w:type="spellEnd"/>
      <w:r>
        <w:rPr>
          <w:rFonts w:cs="Arial"/>
        </w:rPr>
        <w:t xml:space="preserve"> arrives in the VAS/Audit area the operator scans the </w:t>
      </w:r>
      <w:proofErr w:type="spellStart"/>
      <w:r w:rsidR="00852027">
        <w:rPr>
          <w:rFonts w:cs="Arial"/>
        </w:rPr>
        <w:t>oLPN</w:t>
      </w:r>
      <w:proofErr w:type="spellEnd"/>
      <w:r>
        <w:rPr>
          <w:rFonts w:cs="Arial"/>
        </w:rPr>
        <w:t xml:space="preserve"> in the option RF</w:t>
      </w:r>
      <w:r>
        <w:rPr>
          <w:rFonts w:cs="Arial"/>
          <w:b/>
          <w:bCs/>
          <w:i/>
          <w:iCs/>
        </w:rPr>
        <w:t xml:space="preserve">VAS Tracking </w:t>
      </w:r>
      <w:r w:rsidR="00D45CE5">
        <w:rPr>
          <w:rFonts w:cs="Arial"/>
          <w:b/>
          <w:bCs/>
          <w:i/>
          <w:iCs/>
        </w:rPr>
        <w:t>(</w:t>
      </w:r>
      <w:r w:rsidR="00E43A27">
        <w:rPr>
          <w:rFonts w:cs="Arial"/>
          <w:b/>
          <w:bCs/>
          <w:i/>
          <w:iCs/>
        </w:rPr>
        <w:t>WM0</w:t>
      </w:r>
      <w:r w:rsidR="00462F81">
        <w:rPr>
          <w:rFonts w:cs="Arial"/>
          <w:b/>
          <w:bCs/>
          <w:i/>
          <w:iCs/>
        </w:rPr>
        <w:t>8</w:t>
      </w:r>
      <w:r w:rsidR="00D45CE5">
        <w:rPr>
          <w:rFonts w:cs="Arial"/>
          <w:b/>
          <w:bCs/>
          <w:i/>
          <w:iCs/>
        </w:rPr>
        <w:t>)</w:t>
      </w:r>
      <w:r w:rsidR="00082F2B">
        <w:rPr>
          <w:rFonts w:cs="Arial"/>
          <w:b/>
          <w:bCs/>
          <w:i/>
          <w:iCs/>
        </w:rPr>
        <w:t xml:space="preserve"> </w:t>
      </w:r>
      <w:r>
        <w:rPr>
          <w:rFonts w:cs="Arial"/>
        </w:rPr>
        <w:t xml:space="preserve">option. </w:t>
      </w:r>
      <w:r w:rsidR="00D45CE5" w:rsidRPr="00E73054">
        <w:rPr>
          <w:rFonts w:cs="Arial"/>
        </w:rPr>
        <w:t>The option is configured to allow skipping of any of the functions that are called upon by this function based on the transaction parameter setup (</w:t>
      </w:r>
      <w:r w:rsidR="00E43A27">
        <w:rPr>
          <w:rFonts w:cs="Arial"/>
        </w:rPr>
        <w:t>WM08b</w:t>
      </w:r>
      <w:r w:rsidR="00D45CE5" w:rsidRPr="00E73054">
        <w:rPr>
          <w:rFonts w:cs="Arial"/>
        </w:rPr>
        <w:t>). Ex: If audit is performed in a separate area of the D.C. in Hogansville, then the audit check is not performed when the carton is scanned using this option.</w:t>
      </w:r>
      <w:r>
        <w:rPr>
          <w:rFonts w:cs="Arial"/>
        </w:rPr>
        <w:t xml:space="preserve"> If the </w:t>
      </w:r>
      <w:proofErr w:type="spellStart"/>
      <w:r w:rsidR="00852027">
        <w:rPr>
          <w:rFonts w:cs="Arial"/>
        </w:rPr>
        <w:t>oLPN</w:t>
      </w:r>
      <w:proofErr w:type="spellEnd"/>
      <w:r>
        <w:rPr>
          <w:rFonts w:cs="Arial"/>
        </w:rPr>
        <w:t xml:space="preserve"> is in status ‘10’ (Printed), then WM automatically calls the option RF </w:t>
      </w:r>
      <w:r>
        <w:rPr>
          <w:rFonts w:cs="Arial"/>
          <w:b/>
          <w:bCs/>
          <w:i/>
          <w:iCs/>
        </w:rPr>
        <w:t>Cubed Packing (Non-Dir)</w:t>
      </w:r>
      <w:r>
        <w:rPr>
          <w:rFonts w:cs="Arial"/>
        </w:rPr>
        <w:t xml:space="preserve"> and the operator scans each </w:t>
      </w:r>
      <w:r w:rsidR="00F4450E">
        <w:rPr>
          <w:rFonts w:cs="Arial"/>
        </w:rPr>
        <w:t>item</w:t>
      </w:r>
      <w:r>
        <w:rPr>
          <w:rFonts w:cs="Arial"/>
        </w:rPr>
        <w:t xml:space="preserve"> in the </w:t>
      </w:r>
      <w:proofErr w:type="spellStart"/>
      <w:r w:rsidR="00852027">
        <w:rPr>
          <w:rFonts w:cs="Arial"/>
        </w:rPr>
        <w:t>oLPN</w:t>
      </w:r>
      <w:proofErr w:type="spellEnd"/>
      <w:r>
        <w:rPr>
          <w:rFonts w:cs="Arial"/>
        </w:rPr>
        <w:t xml:space="preserve">.  The operator may short an </w:t>
      </w:r>
      <w:r w:rsidR="00F4450E">
        <w:rPr>
          <w:rFonts w:cs="Arial"/>
        </w:rPr>
        <w:t>item</w:t>
      </w:r>
      <w:r>
        <w:rPr>
          <w:rFonts w:cs="Arial"/>
        </w:rPr>
        <w:t xml:space="preserve"> using CTRL D, and WM automatically generates a cycle count task for the active location the </w:t>
      </w:r>
      <w:r w:rsidR="00F4450E">
        <w:rPr>
          <w:rFonts w:cs="Arial"/>
        </w:rPr>
        <w:t>item</w:t>
      </w:r>
      <w:r>
        <w:rPr>
          <w:rFonts w:cs="Arial"/>
        </w:rPr>
        <w:t xml:space="preserve"> was allocated from.  The operator then ends the </w:t>
      </w:r>
      <w:proofErr w:type="spellStart"/>
      <w:r w:rsidR="00852027">
        <w:rPr>
          <w:rFonts w:cs="Arial"/>
        </w:rPr>
        <w:t>oLPN</w:t>
      </w:r>
      <w:proofErr w:type="spellEnd"/>
      <w:r>
        <w:rPr>
          <w:rFonts w:cs="Arial"/>
        </w:rPr>
        <w:t xml:space="preserve"> and continues through VAS/Audit processing.  If the </w:t>
      </w:r>
      <w:proofErr w:type="spellStart"/>
      <w:r w:rsidR="00852027">
        <w:rPr>
          <w:rFonts w:cs="Arial"/>
        </w:rPr>
        <w:t>oLPN</w:t>
      </w:r>
      <w:proofErr w:type="spellEnd"/>
      <w:r>
        <w:rPr>
          <w:rFonts w:cs="Arial"/>
        </w:rPr>
        <w:t xml:space="preserve"> is in status ‘15’ (In Packing), then WM automatically calls the option RF </w:t>
      </w:r>
      <w:r>
        <w:rPr>
          <w:rFonts w:cs="Arial"/>
          <w:b/>
          <w:bCs/>
          <w:i/>
          <w:iCs/>
        </w:rPr>
        <w:t>Cubed Packing (Dir)</w:t>
      </w:r>
      <w:r>
        <w:rPr>
          <w:rFonts w:cs="Arial"/>
          <w:i/>
          <w:iCs/>
        </w:rPr>
        <w:t xml:space="preserve"> </w:t>
      </w:r>
      <w:r>
        <w:rPr>
          <w:rFonts w:cs="Arial"/>
        </w:rPr>
        <w:t xml:space="preserve">and WM directs the operator through the remaining picks for the </w:t>
      </w:r>
      <w:proofErr w:type="spellStart"/>
      <w:r w:rsidR="00852027">
        <w:rPr>
          <w:rFonts w:cs="Arial"/>
        </w:rPr>
        <w:t>oLPN</w:t>
      </w:r>
      <w:proofErr w:type="spellEnd"/>
      <w:r>
        <w:rPr>
          <w:rFonts w:cs="Arial"/>
        </w:rPr>
        <w:t xml:space="preserve">.  The operator may confirm the picks or short the </w:t>
      </w:r>
      <w:r w:rsidR="00F4450E">
        <w:rPr>
          <w:rFonts w:cs="Arial"/>
        </w:rPr>
        <w:t>item</w:t>
      </w:r>
      <w:r>
        <w:rPr>
          <w:rFonts w:cs="Arial"/>
        </w:rPr>
        <w:t xml:space="preserve">s using CTRL D.  If the </w:t>
      </w:r>
      <w:r w:rsidR="00F4450E">
        <w:rPr>
          <w:rFonts w:cs="Arial"/>
        </w:rPr>
        <w:t>item</w:t>
      </w:r>
      <w:r>
        <w:rPr>
          <w:rFonts w:cs="Arial"/>
        </w:rPr>
        <w:t xml:space="preserve"> is shorted, then WM automatically creates a cycle count task for the active location the </w:t>
      </w:r>
      <w:r w:rsidR="00F4450E">
        <w:rPr>
          <w:rFonts w:cs="Arial"/>
        </w:rPr>
        <w:t>item</w:t>
      </w:r>
      <w:r>
        <w:rPr>
          <w:rFonts w:cs="Arial"/>
        </w:rPr>
        <w:t xml:space="preserve"> was allocated from.  The operator then ends the </w:t>
      </w:r>
      <w:proofErr w:type="spellStart"/>
      <w:r w:rsidR="00852027">
        <w:rPr>
          <w:rFonts w:cs="Arial"/>
        </w:rPr>
        <w:t>oLPN</w:t>
      </w:r>
      <w:proofErr w:type="spellEnd"/>
      <w:r>
        <w:rPr>
          <w:rFonts w:cs="Arial"/>
        </w:rPr>
        <w:t xml:space="preserve"> and continues through VAS/Audit processing.  </w:t>
      </w:r>
    </w:p>
    <w:p w:rsidR="00A9320C" w:rsidRDefault="00A9320C">
      <w:pPr>
        <w:ind w:left="360"/>
        <w:rPr>
          <w:rFonts w:cs="Arial"/>
        </w:rPr>
      </w:pPr>
    </w:p>
    <w:p w:rsidR="00A9320C" w:rsidRPr="00E73054" w:rsidRDefault="00A9320C">
      <w:pPr>
        <w:ind w:left="360"/>
        <w:rPr>
          <w:rFonts w:cs="Arial"/>
          <w:b/>
          <w:bCs/>
          <w:i/>
          <w:iCs/>
        </w:rPr>
      </w:pPr>
      <w:r>
        <w:rPr>
          <w:rFonts w:cs="Arial"/>
        </w:rPr>
        <w:t xml:space="preserve">Next, the WM determines if the </w:t>
      </w:r>
      <w:proofErr w:type="spellStart"/>
      <w:r w:rsidR="00852027">
        <w:rPr>
          <w:rFonts w:cs="Arial"/>
        </w:rPr>
        <w:t>oLPN</w:t>
      </w:r>
      <w:proofErr w:type="spellEnd"/>
      <w:r>
        <w:rPr>
          <w:rFonts w:cs="Arial"/>
        </w:rPr>
        <w:t xml:space="preserve"> has been flagged for audit.  If the </w:t>
      </w:r>
      <w:proofErr w:type="spellStart"/>
      <w:r w:rsidR="00852027">
        <w:rPr>
          <w:rFonts w:cs="Arial"/>
        </w:rPr>
        <w:t>oLPN</w:t>
      </w:r>
      <w:proofErr w:type="spellEnd"/>
      <w:r>
        <w:rPr>
          <w:rFonts w:cs="Arial"/>
        </w:rPr>
        <w:t xml:space="preserve"> has been flagged for audit, then WM automatically calls the option RF </w:t>
      </w:r>
      <w:r w:rsidR="0031189F">
        <w:rPr>
          <w:rFonts w:cs="Arial"/>
        </w:rPr>
        <w:t>–</w:t>
      </w:r>
      <w:r>
        <w:rPr>
          <w:rFonts w:cs="Arial"/>
        </w:rPr>
        <w:t xml:space="preserve"> </w:t>
      </w:r>
      <w:r>
        <w:rPr>
          <w:rFonts w:cs="Arial"/>
          <w:b/>
          <w:bCs/>
          <w:i/>
          <w:iCs/>
        </w:rPr>
        <w:t xml:space="preserve">Audit </w:t>
      </w:r>
      <w:r w:rsidR="00852027">
        <w:rPr>
          <w:rFonts w:cs="Arial"/>
          <w:b/>
          <w:bCs/>
          <w:i/>
          <w:iCs/>
        </w:rPr>
        <w:t>OLPN</w:t>
      </w:r>
      <w:r>
        <w:rPr>
          <w:rFonts w:cs="Arial"/>
        </w:rPr>
        <w:t xml:space="preserve">.  The operator scans the </w:t>
      </w:r>
      <w:proofErr w:type="spellStart"/>
      <w:r w:rsidR="00852027">
        <w:rPr>
          <w:rFonts w:cs="Arial"/>
        </w:rPr>
        <w:t>oLPN</w:t>
      </w:r>
      <w:proofErr w:type="spellEnd"/>
      <w:r>
        <w:rPr>
          <w:rFonts w:cs="Arial"/>
        </w:rPr>
        <w:t xml:space="preserve"> LPN, followed by the first </w:t>
      </w:r>
      <w:r w:rsidR="00F4450E">
        <w:rPr>
          <w:rFonts w:cs="Arial"/>
        </w:rPr>
        <w:t>item</w:t>
      </w:r>
      <w:r>
        <w:rPr>
          <w:rFonts w:cs="Arial"/>
        </w:rPr>
        <w:t xml:space="preserve"> in the </w:t>
      </w:r>
      <w:proofErr w:type="spellStart"/>
      <w:r w:rsidR="00852027">
        <w:rPr>
          <w:rFonts w:cs="Arial"/>
        </w:rPr>
        <w:t>oLPN</w:t>
      </w:r>
      <w:proofErr w:type="spellEnd"/>
      <w:r>
        <w:rPr>
          <w:rFonts w:cs="Arial"/>
        </w:rPr>
        <w:t xml:space="preserve">.  As each </w:t>
      </w:r>
      <w:r w:rsidR="00F4450E">
        <w:rPr>
          <w:rFonts w:cs="Arial"/>
        </w:rPr>
        <w:t>item</w:t>
      </w:r>
      <w:r>
        <w:rPr>
          <w:rFonts w:cs="Arial"/>
        </w:rPr>
        <w:t xml:space="preserve"> is scanned, WM increments the count by the bundle quantity of the </w:t>
      </w:r>
      <w:r w:rsidR="00F4450E">
        <w:rPr>
          <w:rFonts w:cs="Arial"/>
        </w:rPr>
        <w:t>item</w:t>
      </w:r>
      <w:r>
        <w:rPr>
          <w:rFonts w:cs="Arial"/>
        </w:rPr>
        <w:t xml:space="preserve">.  This is repeated until all </w:t>
      </w:r>
      <w:r w:rsidR="00F4450E">
        <w:rPr>
          <w:rFonts w:cs="Arial"/>
        </w:rPr>
        <w:t>item</w:t>
      </w:r>
      <w:r>
        <w:rPr>
          <w:rFonts w:cs="Arial"/>
        </w:rPr>
        <w:t xml:space="preserve">s have been scanned.  The operator indicates the end of </w:t>
      </w:r>
      <w:proofErr w:type="spellStart"/>
      <w:r w:rsidR="00852027">
        <w:rPr>
          <w:rFonts w:cs="Arial"/>
        </w:rPr>
        <w:t>oLPN</w:t>
      </w:r>
      <w:proofErr w:type="spellEnd"/>
      <w:r>
        <w:rPr>
          <w:rFonts w:cs="Arial"/>
        </w:rPr>
        <w:t xml:space="preserve"> and WM determines if the scanned </w:t>
      </w:r>
      <w:r w:rsidR="00F4450E">
        <w:rPr>
          <w:rFonts w:cs="Arial"/>
        </w:rPr>
        <w:t>item</w:t>
      </w:r>
      <w:r>
        <w:rPr>
          <w:rFonts w:cs="Arial"/>
        </w:rPr>
        <w:t xml:space="preserve">s are the same as the expected </w:t>
      </w:r>
      <w:r w:rsidR="00F4450E">
        <w:rPr>
          <w:rFonts w:cs="Arial"/>
        </w:rPr>
        <w:t>item</w:t>
      </w:r>
      <w:r>
        <w:rPr>
          <w:rFonts w:cs="Arial"/>
        </w:rPr>
        <w:t xml:space="preserve">s in the </w:t>
      </w:r>
      <w:proofErr w:type="spellStart"/>
      <w:r w:rsidR="00852027">
        <w:rPr>
          <w:rFonts w:cs="Arial"/>
        </w:rPr>
        <w:t>oLPN</w:t>
      </w:r>
      <w:proofErr w:type="spellEnd"/>
      <w:r>
        <w:rPr>
          <w:rFonts w:cs="Arial"/>
        </w:rPr>
        <w:t xml:space="preserve">.  If there is no variance, then WM returns to the next VAS task required for the </w:t>
      </w:r>
      <w:proofErr w:type="spellStart"/>
      <w:r w:rsidR="00852027">
        <w:rPr>
          <w:rFonts w:cs="Arial"/>
        </w:rPr>
        <w:t>oLPN</w:t>
      </w:r>
      <w:proofErr w:type="spellEnd"/>
      <w:r>
        <w:rPr>
          <w:rFonts w:cs="Arial"/>
        </w:rPr>
        <w:t>.  If a variance exists, then WM displays a message to the operator and generates a variance report.</w:t>
      </w:r>
      <w:r w:rsidR="00E73054">
        <w:rPr>
          <w:rFonts w:cs="Arial"/>
          <w:b/>
          <w:bCs/>
          <w:i/>
          <w:iCs/>
        </w:rPr>
        <w:t xml:space="preserve"> </w:t>
      </w:r>
      <w:r w:rsidR="00E73054" w:rsidRPr="00E73054">
        <w:rPr>
          <w:rFonts w:cs="Arial"/>
        </w:rPr>
        <w:t>In Hogansville, the audit function is performed separately (not called from the Special Processing option while performing VAS/packing) in the Quality Audit area.</w:t>
      </w:r>
    </w:p>
    <w:p w:rsidR="00A9320C" w:rsidRDefault="00A9320C">
      <w:pPr>
        <w:ind w:left="360"/>
        <w:rPr>
          <w:rFonts w:cs="Arial"/>
        </w:rPr>
      </w:pPr>
      <w:r>
        <w:rPr>
          <w:rFonts w:cs="Arial"/>
        </w:rPr>
        <w:lastRenderedPageBreak/>
        <w:t xml:space="preserve">   </w:t>
      </w:r>
    </w:p>
    <w:p w:rsidR="0044747A" w:rsidRDefault="0044747A" w:rsidP="0044747A">
      <w:pPr>
        <w:ind w:left="360"/>
        <w:rPr>
          <w:rFonts w:cs="Arial"/>
        </w:rPr>
      </w:pPr>
    </w:p>
    <w:p w:rsidR="00A9320C" w:rsidRDefault="00A9320C">
      <w:pPr>
        <w:ind w:left="360"/>
        <w:rPr>
          <w:rFonts w:cs="Arial"/>
        </w:rPr>
      </w:pPr>
      <w:r>
        <w:rPr>
          <w:rFonts w:cs="Arial"/>
        </w:rPr>
        <w:t xml:space="preserve">Operators may then research any discrepancies and corrects these through the option FS – </w:t>
      </w:r>
      <w:r>
        <w:rPr>
          <w:rFonts w:cs="Arial"/>
          <w:b/>
          <w:bCs/>
          <w:i/>
          <w:iCs/>
        </w:rPr>
        <w:t xml:space="preserve">Modify Container Contents </w:t>
      </w:r>
      <w:r>
        <w:rPr>
          <w:rFonts w:cs="Arial"/>
        </w:rPr>
        <w:t xml:space="preserve">before continuing with the remaining VAS tasks.  If all of the </w:t>
      </w:r>
      <w:r w:rsidR="00F4450E">
        <w:rPr>
          <w:rFonts w:cs="Arial"/>
        </w:rPr>
        <w:t>item</w:t>
      </w:r>
      <w:r>
        <w:rPr>
          <w:rFonts w:cs="Arial"/>
        </w:rPr>
        <w:t xml:space="preserve">s cannot fit into the largest container, the operator may use the RF – </w:t>
      </w:r>
      <w:r>
        <w:rPr>
          <w:rFonts w:cs="Arial"/>
          <w:b/>
          <w:bCs/>
          <w:i/>
          <w:iCs/>
        </w:rPr>
        <w:t xml:space="preserve">Split </w:t>
      </w:r>
      <w:r w:rsidR="00852027">
        <w:rPr>
          <w:rFonts w:cs="Arial"/>
          <w:b/>
          <w:bCs/>
          <w:i/>
          <w:iCs/>
        </w:rPr>
        <w:t>OLPN</w:t>
      </w:r>
      <w:r>
        <w:rPr>
          <w:rFonts w:cs="Arial"/>
          <w:b/>
          <w:bCs/>
          <w:i/>
          <w:iCs/>
        </w:rPr>
        <w:t xml:space="preserve"> Contents </w:t>
      </w:r>
      <w:r>
        <w:rPr>
          <w:rFonts w:cs="Arial"/>
        </w:rPr>
        <w:t xml:space="preserve">option to create two shipping containers.  Similarly, if the shipper must be changed for the </w:t>
      </w:r>
      <w:proofErr w:type="spellStart"/>
      <w:r w:rsidR="00852027">
        <w:rPr>
          <w:rFonts w:cs="Arial"/>
        </w:rPr>
        <w:t>oLPN</w:t>
      </w:r>
      <w:proofErr w:type="spellEnd"/>
      <w:r>
        <w:rPr>
          <w:rFonts w:cs="Arial"/>
        </w:rPr>
        <w:t xml:space="preserve">, the operator may use the FS – </w:t>
      </w:r>
      <w:r w:rsidR="00B25D0D">
        <w:rPr>
          <w:rFonts w:cs="Arial"/>
          <w:b/>
          <w:bCs/>
          <w:i/>
          <w:iCs/>
        </w:rPr>
        <w:t>Distribution order</w:t>
      </w:r>
      <w:r>
        <w:rPr>
          <w:rFonts w:cs="Arial"/>
          <w:b/>
          <w:bCs/>
          <w:i/>
          <w:iCs/>
        </w:rPr>
        <w:t xml:space="preserve"> Inquiry</w:t>
      </w:r>
      <w:r>
        <w:rPr>
          <w:rFonts w:cs="Arial"/>
        </w:rPr>
        <w:t xml:space="preserve"> to make the change.  Whenever </w:t>
      </w:r>
      <w:r w:rsidR="00EE427B">
        <w:rPr>
          <w:rFonts w:cs="Arial"/>
        </w:rPr>
        <w:t>an</w:t>
      </w:r>
      <w:r>
        <w:rPr>
          <w:rFonts w:cs="Arial"/>
        </w:rPr>
        <w:t xml:space="preserve"> </w:t>
      </w:r>
      <w:proofErr w:type="spellStart"/>
      <w:r w:rsidR="00852027">
        <w:rPr>
          <w:rFonts w:cs="Arial"/>
        </w:rPr>
        <w:t>oLPN</w:t>
      </w:r>
      <w:proofErr w:type="spellEnd"/>
      <w:r>
        <w:rPr>
          <w:rFonts w:cs="Arial"/>
        </w:rPr>
        <w:t xml:space="preserve"> is modified in this manner, new shipping/</w:t>
      </w:r>
      <w:proofErr w:type="spellStart"/>
      <w:r w:rsidR="00852027">
        <w:rPr>
          <w:rFonts w:cs="Arial"/>
        </w:rPr>
        <w:t>oLPN</w:t>
      </w:r>
      <w:proofErr w:type="spellEnd"/>
      <w:r>
        <w:rPr>
          <w:rFonts w:cs="Arial"/>
        </w:rPr>
        <w:t xml:space="preserve"> labels must be printed to reflect the changes. </w:t>
      </w:r>
    </w:p>
    <w:p w:rsidR="00A9320C" w:rsidRDefault="00A9320C">
      <w:pPr>
        <w:ind w:left="360"/>
        <w:rPr>
          <w:rFonts w:cs="Arial"/>
        </w:rPr>
      </w:pPr>
    </w:p>
    <w:p w:rsidR="00A9320C" w:rsidRDefault="00A9320C">
      <w:pPr>
        <w:ind w:left="360"/>
        <w:rPr>
          <w:rFonts w:cs="Arial"/>
          <w:bCs/>
          <w:iCs/>
        </w:rPr>
      </w:pPr>
      <w:r>
        <w:rPr>
          <w:rFonts w:cs="Arial"/>
        </w:rPr>
        <w:t xml:space="preserve">For </w:t>
      </w:r>
      <w:proofErr w:type="spellStart"/>
      <w:r w:rsidR="00852027">
        <w:rPr>
          <w:rFonts w:cs="Arial"/>
        </w:rPr>
        <w:t>oLPN</w:t>
      </w:r>
      <w:r>
        <w:rPr>
          <w:rFonts w:cs="Arial"/>
        </w:rPr>
        <w:t>s</w:t>
      </w:r>
      <w:proofErr w:type="spellEnd"/>
      <w:r>
        <w:rPr>
          <w:rFonts w:cs="Arial"/>
        </w:rPr>
        <w:t xml:space="preserve"> that do not require audit or once the audit is complete, then WM continues with the remaining VAS instructions for the </w:t>
      </w:r>
      <w:proofErr w:type="spellStart"/>
      <w:r w:rsidR="00852027">
        <w:rPr>
          <w:rFonts w:cs="Arial"/>
        </w:rPr>
        <w:t>oLPN</w:t>
      </w:r>
      <w:proofErr w:type="spellEnd"/>
      <w:r>
        <w:rPr>
          <w:rFonts w:cs="Arial"/>
        </w:rPr>
        <w:t xml:space="preserve">.  WM walks the operator through each VAS instruction required by </w:t>
      </w:r>
      <w:r w:rsidR="00082F2B">
        <w:rPr>
          <w:rFonts w:cs="Arial"/>
        </w:rPr>
        <w:t>item</w:t>
      </w:r>
      <w:r>
        <w:rPr>
          <w:rFonts w:cs="Arial"/>
        </w:rPr>
        <w:t xml:space="preserve"> and prompts the operator for the quantity completed of the VAS.  WM tracks internally the number of VAS steps, and only allows completion of the </w:t>
      </w:r>
      <w:proofErr w:type="spellStart"/>
      <w:r w:rsidR="00852027">
        <w:rPr>
          <w:rFonts w:cs="Arial"/>
        </w:rPr>
        <w:t>oLPN</w:t>
      </w:r>
      <w:proofErr w:type="spellEnd"/>
      <w:r>
        <w:rPr>
          <w:rFonts w:cs="Arial"/>
        </w:rPr>
        <w:t xml:space="preserve"> after all of the VAS steps have been performed.  Once the VAS is complete, the </w:t>
      </w:r>
      <w:proofErr w:type="spellStart"/>
      <w:r w:rsidR="00852027">
        <w:rPr>
          <w:rFonts w:cs="Arial"/>
        </w:rPr>
        <w:t>oLPN</w:t>
      </w:r>
      <w:proofErr w:type="spellEnd"/>
      <w:r>
        <w:rPr>
          <w:rFonts w:cs="Arial"/>
        </w:rPr>
        <w:t xml:space="preserve"> is placed on the takeaway conveyor for transport to the shipping dock.  </w:t>
      </w:r>
    </w:p>
    <w:p w:rsidR="00A9320C" w:rsidRDefault="00A9320C">
      <w:pPr>
        <w:ind w:left="360"/>
        <w:rPr>
          <w:rFonts w:cs="Arial"/>
          <w:bCs/>
          <w:iCs/>
        </w:rPr>
      </w:pPr>
    </w:p>
    <w:p w:rsidR="00A9320C" w:rsidRDefault="00A9320C">
      <w:pPr>
        <w:pStyle w:val="Heading1"/>
        <w:rPr>
          <w:rFonts w:cs="Arial"/>
        </w:rPr>
      </w:pPr>
      <w:bookmarkStart w:id="3110" w:name="_Toc101934051"/>
      <w:bookmarkStart w:id="3111" w:name="_Toc101934170"/>
      <w:bookmarkStart w:id="3112" w:name="_Toc307236269"/>
      <w:bookmarkStart w:id="3113" w:name="_Toc307243033"/>
      <w:bookmarkStart w:id="3114" w:name="_Toc307243197"/>
      <w:bookmarkStart w:id="3115" w:name="_Toc307243360"/>
      <w:bookmarkStart w:id="3116" w:name="_Toc307243507"/>
      <w:bookmarkStart w:id="3117" w:name="_Toc307243668"/>
      <w:bookmarkStart w:id="3118" w:name="_Toc307243828"/>
      <w:bookmarkStart w:id="3119" w:name="_Toc307243988"/>
      <w:bookmarkStart w:id="3120" w:name="_Toc307244149"/>
      <w:bookmarkStart w:id="3121" w:name="_Toc307244310"/>
      <w:bookmarkStart w:id="3122" w:name="_Toc307244471"/>
      <w:bookmarkStart w:id="3123" w:name="_Toc307244631"/>
      <w:bookmarkStart w:id="3124" w:name="_Toc307244790"/>
      <w:bookmarkStart w:id="3125" w:name="_Toc307244948"/>
      <w:bookmarkStart w:id="3126" w:name="_Toc307245107"/>
      <w:bookmarkStart w:id="3127" w:name="_Toc307245266"/>
      <w:bookmarkStart w:id="3128" w:name="_Toc307245423"/>
      <w:bookmarkStart w:id="3129" w:name="_Toc307245580"/>
      <w:bookmarkStart w:id="3130" w:name="_Toc307245732"/>
      <w:bookmarkStart w:id="3131" w:name="_Toc307245879"/>
      <w:bookmarkStart w:id="3132" w:name="_Toc307246024"/>
      <w:bookmarkStart w:id="3133" w:name="_Toc307246169"/>
      <w:bookmarkStart w:id="3134" w:name="_Toc307246313"/>
      <w:bookmarkStart w:id="3135" w:name="_Toc307246456"/>
      <w:bookmarkStart w:id="3136" w:name="_Toc307246599"/>
      <w:bookmarkStart w:id="3137" w:name="_Toc307246741"/>
      <w:bookmarkStart w:id="3138" w:name="_Toc307532213"/>
      <w:bookmarkStart w:id="3139" w:name="_Toc307532513"/>
      <w:bookmarkStart w:id="3140" w:name="_Toc307532655"/>
      <w:bookmarkStart w:id="3141" w:name="_Toc307558644"/>
      <w:bookmarkStart w:id="3142" w:name="_Toc307558791"/>
      <w:bookmarkStart w:id="3143" w:name="_Toc307563382"/>
      <w:bookmarkStart w:id="3144" w:name="_Toc307590168"/>
      <w:bookmarkStart w:id="3145" w:name="_Toc307590425"/>
      <w:bookmarkStart w:id="3146" w:name="_Toc307757001"/>
      <w:bookmarkStart w:id="3147" w:name="_Toc307757342"/>
      <w:bookmarkStart w:id="3148" w:name="_Toc307757490"/>
      <w:bookmarkStart w:id="3149" w:name="_Toc307757638"/>
      <w:bookmarkStart w:id="3150" w:name="_Toc308553881"/>
      <w:bookmarkStart w:id="3151" w:name="_Toc314043679"/>
      <w:r>
        <w:rPr>
          <w:rFonts w:cs="Arial"/>
        </w:rPr>
        <w:t>CONSOLIDATION</w:t>
      </w:r>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p>
    <w:p w:rsidR="00A9320C" w:rsidRDefault="00A9320C">
      <w:pPr>
        <w:jc w:val="both"/>
      </w:pPr>
    </w:p>
    <w:p w:rsidR="00AF64F9" w:rsidRDefault="00AF64F9">
      <w:pPr>
        <w:ind w:left="360"/>
      </w:pPr>
      <w:r>
        <w:t xml:space="preserve">Stockbridge: </w:t>
      </w:r>
      <w:r w:rsidR="00852027">
        <w:t>OLPN</w:t>
      </w:r>
      <w:r w:rsidR="00A9320C">
        <w:t>s arrive from the packing station to the staging/loading area via the conveyor system to the staging/loading area and are diverted to the appr</w:t>
      </w:r>
      <w:r w:rsidR="00060728">
        <w:t xml:space="preserve">opriate shipping spur based on </w:t>
      </w:r>
      <w:r w:rsidR="00A9320C">
        <w:t>valid consolidation criteria (store, Ship via, etc.).</w:t>
      </w:r>
    </w:p>
    <w:p w:rsidR="00A9320C" w:rsidRDefault="00AF64F9">
      <w:pPr>
        <w:ind w:left="360"/>
        <w:rPr>
          <w:iCs/>
        </w:rPr>
      </w:pPr>
      <w:r>
        <w:t>Hogan</w:t>
      </w:r>
      <w:r w:rsidR="005E7237">
        <w:t>s</w:t>
      </w:r>
      <w:r>
        <w:t>ville:</w:t>
      </w:r>
      <w:r w:rsidR="00A9320C">
        <w:t xml:space="preserve"> The operator unloads the </w:t>
      </w:r>
      <w:proofErr w:type="spellStart"/>
      <w:r w:rsidR="00852027">
        <w:t>oLPN</w:t>
      </w:r>
      <w:r w:rsidR="00A9320C">
        <w:t>s</w:t>
      </w:r>
      <w:proofErr w:type="spellEnd"/>
      <w:r w:rsidR="00A9320C">
        <w:t xml:space="preserve"> and </w:t>
      </w:r>
      <w:r>
        <w:t xml:space="preserve">‘pre-sorts’ the cartons based on the destination location that prints on the content label.  The next step is </w:t>
      </w:r>
      <w:r w:rsidR="00A9320C">
        <w:t xml:space="preserve">to build an outbound pallet by scanning the </w:t>
      </w:r>
      <w:proofErr w:type="spellStart"/>
      <w:r w:rsidR="00852027">
        <w:t>oLPN</w:t>
      </w:r>
      <w:proofErr w:type="spellEnd"/>
      <w:r w:rsidR="00A9320C">
        <w:t xml:space="preserve"> with the option RF </w:t>
      </w:r>
      <w:r w:rsidR="00A35DD5">
        <w:rPr>
          <w:b/>
          <w:bCs/>
          <w:i/>
          <w:iCs/>
        </w:rPr>
        <w:t xml:space="preserve">Palletize </w:t>
      </w:r>
      <w:r w:rsidR="00852027">
        <w:rPr>
          <w:b/>
          <w:bCs/>
          <w:i/>
          <w:iCs/>
        </w:rPr>
        <w:t>LPN</w:t>
      </w:r>
      <w:r w:rsidR="00A9320C">
        <w:rPr>
          <w:b/>
          <w:bCs/>
          <w:i/>
          <w:iCs/>
        </w:rPr>
        <w:t>s</w:t>
      </w:r>
      <w:r w:rsidR="00A9320C">
        <w:t xml:space="preserve">.  </w:t>
      </w:r>
      <w:r w:rsidR="00A35DD5">
        <w:t xml:space="preserve">User then locates the pallet to a pack and hold location by using </w:t>
      </w:r>
      <w:r w:rsidR="00A35DD5" w:rsidRPr="00A35DD5">
        <w:rPr>
          <w:b/>
          <w:i/>
        </w:rPr>
        <w:t>RF Locate Pallet</w:t>
      </w:r>
      <w:r w:rsidR="00A35DD5">
        <w:t xml:space="preserve"> option.</w:t>
      </w:r>
      <w:r w:rsidR="00A9320C">
        <w:rPr>
          <w:iCs/>
        </w:rPr>
        <w:t xml:space="preserve"> </w:t>
      </w:r>
    </w:p>
    <w:p w:rsidR="00A9320C" w:rsidRDefault="00A9320C">
      <w:pPr>
        <w:ind w:left="360"/>
        <w:rPr>
          <w:iCs/>
        </w:rPr>
      </w:pPr>
    </w:p>
    <w:p w:rsidR="00A9320C" w:rsidRDefault="00A9320C">
      <w:pPr>
        <w:ind w:left="360"/>
        <w:rPr>
          <w:iCs/>
        </w:rPr>
      </w:pPr>
      <w:r>
        <w:t xml:space="preserve">WM is modified to search for all </w:t>
      </w:r>
      <w:proofErr w:type="spellStart"/>
      <w:r w:rsidR="00852027">
        <w:t>oLPN</w:t>
      </w:r>
      <w:r>
        <w:t>s</w:t>
      </w:r>
      <w:proofErr w:type="spellEnd"/>
      <w:r>
        <w:t xml:space="preserve"> with the same destination location each time a staging location is scanned using the </w:t>
      </w:r>
      <w:r>
        <w:rPr>
          <w:b/>
          <w:bCs/>
          <w:i/>
          <w:iCs/>
        </w:rPr>
        <w:t xml:space="preserve">RF Anchor </w:t>
      </w:r>
      <w:r w:rsidR="00852027">
        <w:rPr>
          <w:b/>
          <w:bCs/>
          <w:i/>
          <w:iCs/>
        </w:rPr>
        <w:t>OLPN</w:t>
      </w:r>
      <w:r>
        <w:rPr>
          <w:b/>
          <w:bCs/>
          <w:i/>
          <w:iCs/>
        </w:rPr>
        <w:t xml:space="preserve"> </w:t>
      </w:r>
      <w:r>
        <w:t>option</w:t>
      </w:r>
    </w:p>
    <w:p w:rsidR="00A9320C" w:rsidRDefault="00A9320C">
      <w:pPr>
        <w:ind w:left="360"/>
        <w:jc w:val="both"/>
        <w:rPr>
          <w:iCs/>
        </w:rPr>
      </w:pPr>
    </w:p>
    <w:p w:rsidR="00A9320C" w:rsidRDefault="00A9320C">
      <w:pPr>
        <w:jc w:val="both"/>
      </w:pPr>
    </w:p>
    <w:p w:rsidR="00A9320C" w:rsidRDefault="00A9320C">
      <w:pPr>
        <w:pStyle w:val="Heading1"/>
      </w:pPr>
      <w:bookmarkStart w:id="3152" w:name="_Toc101934052"/>
      <w:bookmarkStart w:id="3153" w:name="_Toc101934171"/>
      <w:bookmarkStart w:id="3154" w:name="_Toc307236270"/>
      <w:bookmarkStart w:id="3155" w:name="_Toc307243034"/>
      <w:bookmarkStart w:id="3156" w:name="_Toc307243198"/>
      <w:bookmarkStart w:id="3157" w:name="_Toc307243361"/>
      <w:bookmarkStart w:id="3158" w:name="_Toc307243508"/>
      <w:bookmarkStart w:id="3159" w:name="_Toc307243669"/>
      <w:bookmarkStart w:id="3160" w:name="_Toc307243829"/>
      <w:bookmarkStart w:id="3161" w:name="_Toc307243989"/>
      <w:bookmarkStart w:id="3162" w:name="_Toc307244150"/>
      <w:bookmarkStart w:id="3163" w:name="_Toc307244311"/>
      <w:bookmarkStart w:id="3164" w:name="_Toc307244472"/>
      <w:bookmarkStart w:id="3165" w:name="_Toc307244632"/>
      <w:bookmarkStart w:id="3166" w:name="_Toc307244791"/>
      <w:bookmarkStart w:id="3167" w:name="_Toc307244949"/>
      <w:bookmarkStart w:id="3168" w:name="_Toc307245108"/>
      <w:bookmarkStart w:id="3169" w:name="_Toc307245267"/>
      <w:bookmarkStart w:id="3170" w:name="_Toc307245424"/>
      <w:bookmarkStart w:id="3171" w:name="_Toc307245581"/>
      <w:bookmarkStart w:id="3172" w:name="_Toc307245733"/>
      <w:bookmarkStart w:id="3173" w:name="_Toc307245880"/>
      <w:bookmarkStart w:id="3174" w:name="_Toc307246025"/>
      <w:bookmarkStart w:id="3175" w:name="_Toc307246170"/>
      <w:bookmarkStart w:id="3176" w:name="_Toc307246314"/>
      <w:bookmarkStart w:id="3177" w:name="_Toc307246457"/>
      <w:bookmarkStart w:id="3178" w:name="_Toc307246600"/>
      <w:bookmarkStart w:id="3179" w:name="_Toc307246742"/>
      <w:bookmarkStart w:id="3180" w:name="_Toc307532214"/>
      <w:bookmarkStart w:id="3181" w:name="_Toc307532514"/>
      <w:bookmarkStart w:id="3182" w:name="_Toc307532656"/>
      <w:bookmarkStart w:id="3183" w:name="_Toc307558645"/>
      <w:bookmarkStart w:id="3184" w:name="_Toc307558792"/>
      <w:bookmarkStart w:id="3185" w:name="_Toc307563383"/>
      <w:bookmarkStart w:id="3186" w:name="_Toc307590169"/>
      <w:bookmarkStart w:id="3187" w:name="_Toc307590426"/>
      <w:bookmarkStart w:id="3188" w:name="_Toc307757002"/>
      <w:bookmarkStart w:id="3189" w:name="_Toc307757343"/>
      <w:bookmarkStart w:id="3190" w:name="_Toc307757491"/>
      <w:bookmarkStart w:id="3191" w:name="_Toc307757639"/>
      <w:bookmarkStart w:id="3192" w:name="_Toc308553882"/>
      <w:bookmarkStart w:id="3193" w:name="_Toc314043680"/>
      <w:r>
        <w:t>PARCEL MANIFESTING</w:t>
      </w:r>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p>
    <w:p w:rsidR="00A9320C" w:rsidRDefault="00A9320C">
      <w:pPr>
        <w:jc w:val="both"/>
      </w:pPr>
    </w:p>
    <w:p w:rsidR="00A9320C" w:rsidRDefault="00852027">
      <w:pPr>
        <w:pStyle w:val="Heading2"/>
      </w:pPr>
      <w:bookmarkStart w:id="3194" w:name="_Toc101934053"/>
      <w:bookmarkStart w:id="3195" w:name="_Toc101934172"/>
      <w:bookmarkStart w:id="3196" w:name="_Toc307243035"/>
      <w:bookmarkStart w:id="3197" w:name="_Toc307243509"/>
      <w:bookmarkStart w:id="3198" w:name="_Toc307236271"/>
      <w:bookmarkStart w:id="3199" w:name="_Toc307243199"/>
      <w:bookmarkStart w:id="3200" w:name="_Toc307243362"/>
      <w:bookmarkStart w:id="3201" w:name="_Toc307243670"/>
      <w:bookmarkStart w:id="3202" w:name="_Toc307243830"/>
      <w:bookmarkStart w:id="3203" w:name="_Toc307243990"/>
      <w:bookmarkStart w:id="3204" w:name="_Toc307244151"/>
      <w:bookmarkStart w:id="3205" w:name="_Toc307244312"/>
      <w:bookmarkStart w:id="3206" w:name="_Toc307244473"/>
      <w:bookmarkStart w:id="3207" w:name="_Toc307244633"/>
      <w:bookmarkStart w:id="3208" w:name="_Toc307244792"/>
      <w:bookmarkStart w:id="3209" w:name="_Toc307244950"/>
      <w:bookmarkStart w:id="3210" w:name="_Toc307245109"/>
      <w:bookmarkStart w:id="3211" w:name="_Toc307245268"/>
      <w:bookmarkStart w:id="3212" w:name="_Toc307245425"/>
      <w:bookmarkStart w:id="3213" w:name="_Toc307245582"/>
      <w:bookmarkStart w:id="3214" w:name="_Toc307245734"/>
      <w:bookmarkStart w:id="3215" w:name="_Toc307245881"/>
      <w:bookmarkStart w:id="3216" w:name="_Toc307246026"/>
      <w:bookmarkStart w:id="3217" w:name="_Toc307246171"/>
      <w:bookmarkStart w:id="3218" w:name="_Toc307246315"/>
      <w:bookmarkStart w:id="3219" w:name="_Toc307246458"/>
      <w:bookmarkStart w:id="3220" w:name="_Toc307246601"/>
      <w:bookmarkStart w:id="3221" w:name="_Toc307246743"/>
      <w:bookmarkStart w:id="3222" w:name="_Toc307532215"/>
      <w:bookmarkStart w:id="3223" w:name="_Toc307532515"/>
      <w:bookmarkStart w:id="3224" w:name="_Toc307532657"/>
      <w:bookmarkStart w:id="3225" w:name="_Toc307558646"/>
      <w:bookmarkStart w:id="3226" w:name="_Toc307558793"/>
      <w:bookmarkStart w:id="3227" w:name="_Toc307563384"/>
      <w:bookmarkStart w:id="3228" w:name="_Toc307590170"/>
      <w:bookmarkStart w:id="3229" w:name="_Toc307590427"/>
      <w:bookmarkStart w:id="3230" w:name="_Toc307757003"/>
      <w:bookmarkStart w:id="3231" w:name="_Toc307757344"/>
      <w:bookmarkStart w:id="3232" w:name="_Toc307757492"/>
      <w:bookmarkStart w:id="3233" w:name="_Toc307757640"/>
      <w:bookmarkStart w:id="3234" w:name="_Toc308553883"/>
      <w:bookmarkStart w:id="3235" w:name="_Toc314043681"/>
      <w:r>
        <w:t>OLPN</w:t>
      </w:r>
      <w:r w:rsidR="00A9320C">
        <w:t xml:space="preserve"> Manifesting</w:t>
      </w:r>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p>
    <w:p w:rsidR="00A9320C" w:rsidRDefault="00A9320C">
      <w:pPr>
        <w:jc w:val="both"/>
      </w:pPr>
    </w:p>
    <w:p w:rsidR="00AF64F9" w:rsidRDefault="00AF64F9">
      <w:pPr>
        <w:ind w:left="360"/>
        <w:rPr>
          <w:bCs/>
        </w:rPr>
      </w:pPr>
      <w:r>
        <w:rPr>
          <w:bCs/>
        </w:rPr>
        <w:t xml:space="preserve">Stockbridge: </w:t>
      </w:r>
      <w:r w:rsidR="00852027">
        <w:rPr>
          <w:bCs/>
        </w:rPr>
        <w:t>OLPN</w:t>
      </w:r>
      <w:r w:rsidR="00A9320C">
        <w:rPr>
          <w:bCs/>
        </w:rPr>
        <w:t xml:space="preserve">s that are sent using parcel carriers (FedEx, etc.), </w:t>
      </w:r>
      <w:proofErr w:type="spellStart"/>
      <w:r w:rsidR="00852027">
        <w:rPr>
          <w:bCs/>
        </w:rPr>
        <w:t>oLPN</w:t>
      </w:r>
      <w:r w:rsidR="00A9320C">
        <w:rPr>
          <w:bCs/>
        </w:rPr>
        <w:t>s</w:t>
      </w:r>
      <w:proofErr w:type="spellEnd"/>
      <w:r w:rsidR="00A9320C">
        <w:rPr>
          <w:bCs/>
        </w:rPr>
        <w:t xml:space="preserve"> that require the actual weight based on the customer requirements and all </w:t>
      </w:r>
      <w:proofErr w:type="spellStart"/>
      <w:r w:rsidR="00852027">
        <w:rPr>
          <w:bCs/>
        </w:rPr>
        <w:t>oLPN</w:t>
      </w:r>
      <w:r w:rsidR="00A9320C">
        <w:rPr>
          <w:bCs/>
        </w:rPr>
        <w:t>s</w:t>
      </w:r>
      <w:proofErr w:type="spellEnd"/>
      <w:r w:rsidR="00A9320C">
        <w:rPr>
          <w:bCs/>
        </w:rPr>
        <w:t xml:space="preserve"> that pass through the VAS/audit area, pass over an in-line scale and the actual weight is sent back to WM at the time of </w:t>
      </w:r>
      <w:r w:rsidR="0029516D">
        <w:rPr>
          <w:bCs/>
        </w:rPr>
        <w:t>weight capture (</w:t>
      </w:r>
      <w:r w:rsidR="00A9320C">
        <w:rPr>
          <w:bCs/>
        </w:rPr>
        <w:t>divert confirmation</w:t>
      </w:r>
      <w:r w:rsidR="0029516D">
        <w:rPr>
          <w:bCs/>
        </w:rPr>
        <w:t>).</w:t>
      </w:r>
      <w:r w:rsidR="00A9320C">
        <w:rPr>
          <w:bCs/>
        </w:rPr>
        <w:t xml:space="preserve"> . </w:t>
      </w:r>
    </w:p>
    <w:p w:rsidR="00AF64F9" w:rsidRDefault="00AF64F9">
      <w:pPr>
        <w:ind w:left="360"/>
        <w:rPr>
          <w:bCs/>
        </w:rPr>
      </w:pPr>
    </w:p>
    <w:p w:rsidR="00AF64F9" w:rsidRDefault="00AF64F9">
      <w:pPr>
        <w:ind w:left="360"/>
        <w:rPr>
          <w:bCs/>
        </w:rPr>
      </w:pPr>
      <w:r>
        <w:rPr>
          <w:bCs/>
        </w:rPr>
        <w:t xml:space="preserve">Hogansville: Cartons that are shipped using parcel carriers (FedEx) are diverted by the shipping conveyor to the parcel shipping area.  There they pass over an in-line scale.  The actual weight of the carton is then sent back to WM.  </w:t>
      </w:r>
    </w:p>
    <w:p w:rsidR="00AF64F9" w:rsidRDefault="00AF64F9">
      <w:pPr>
        <w:ind w:left="360"/>
        <w:rPr>
          <w:bCs/>
        </w:rPr>
      </w:pPr>
    </w:p>
    <w:p w:rsidR="00A9320C" w:rsidRDefault="00A9320C">
      <w:pPr>
        <w:ind w:left="360"/>
      </w:pPr>
      <w:r>
        <w:rPr>
          <w:bCs/>
        </w:rPr>
        <w:t xml:space="preserve"> WM processes the divert confirmation and calls the</w:t>
      </w:r>
      <w:r>
        <w:t xml:space="preserve"> </w:t>
      </w:r>
      <w:r w:rsidR="003725FE">
        <w:t>–</w:t>
      </w:r>
      <w:r>
        <w:rPr>
          <w:b/>
        </w:rPr>
        <w:t xml:space="preserve"> </w:t>
      </w:r>
      <w:r w:rsidR="003725FE">
        <w:rPr>
          <w:b/>
          <w:i/>
          <w:iCs/>
        </w:rPr>
        <w:t xml:space="preserve">Weigh and Manifest </w:t>
      </w:r>
      <w:r w:rsidR="00852027">
        <w:rPr>
          <w:b/>
          <w:i/>
          <w:iCs/>
        </w:rPr>
        <w:t>OLPN</w:t>
      </w:r>
      <w:r w:rsidR="003725FE">
        <w:rPr>
          <w:b/>
          <w:i/>
          <w:iCs/>
        </w:rPr>
        <w:t>s</w:t>
      </w:r>
      <w:r>
        <w:rPr>
          <w:b/>
          <w:i/>
          <w:iCs/>
        </w:rPr>
        <w:t xml:space="preserve"> </w:t>
      </w:r>
      <w:r>
        <w:t xml:space="preserve">option behind the scenes.  WM accepts the </w:t>
      </w:r>
      <w:proofErr w:type="spellStart"/>
      <w:r w:rsidR="00852027">
        <w:t>oLPN</w:t>
      </w:r>
      <w:proofErr w:type="spellEnd"/>
      <w:r>
        <w:t xml:space="preserve"> number and weight and for parcel </w:t>
      </w:r>
      <w:proofErr w:type="spellStart"/>
      <w:r w:rsidR="00852027">
        <w:t>oLPN</w:t>
      </w:r>
      <w:r>
        <w:t>s</w:t>
      </w:r>
      <w:proofErr w:type="spellEnd"/>
      <w:r>
        <w:t xml:space="preserve"> WM </w:t>
      </w:r>
      <w:r>
        <w:lastRenderedPageBreak/>
        <w:t xml:space="preserve">calculates the freight charges based on the origin zip code, weight, destination zip code, and parcel carrier service type.  WM adds the </w:t>
      </w:r>
      <w:proofErr w:type="spellStart"/>
      <w:r w:rsidR="00852027">
        <w:t>oLPN</w:t>
      </w:r>
      <w:proofErr w:type="spellEnd"/>
      <w:r>
        <w:t xml:space="preserve"> to the appropriate manifest and updates the </w:t>
      </w:r>
      <w:proofErr w:type="spellStart"/>
      <w:r w:rsidR="00852027">
        <w:t>oLPN</w:t>
      </w:r>
      <w:proofErr w:type="spellEnd"/>
      <w:r>
        <w:t xml:space="preserve"> to status ‘40’ (Manifested).  </w:t>
      </w:r>
      <w:r w:rsidR="00852027">
        <w:t>OLPN</w:t>
      </w:r>
      <w:r>
        <w:t xml:space="preserve">s that are not placed on the conveyor can be weighed in manifested by simply accessing the UI – </w:t>
      </w:r>
      <w:r w:rsidR="003725FE">
        <w:rPr>
          <w:b/>
          <w:i/>
          <w:iCs/>
        </w:rPr>
        <w:t>Weigh and Manifest OLPNs</w:t>
      </w:r>
      <w:r>
        <w:rPr>
          <w:b/>
          <w:bCs/>
          <w:i/>
          <w:iCs/>
        </w:rPr>
        <w:t xml:space="preserve"> </w:t>
      </w:r>
      <w:r>
        <w:t xml:space="preserve">option.  Non-parcel </w:t>
      </w:r>
      <w:proofErr w:type="spellStart"/>
      <w:r w:rsidR="00852027">
        <w:t>oLPN</w:t>
      </w:r>
      <w:r>
        <w:t>s</w:t>
      </w:r>
      <w:proofErr w:type="spellEnd"/>
      <w:r>
        <w:t xml:space="preserve"> are updated simply to status ‘30’ (Weighed).</w:t>
      </w:r>
    </w:p>
    <w:p w:rsidR="00FD4F22" w:rsidRDefault="00FD4F22">
      <w:pPr>
        <w:ind w:left="360"/>
      </w:pPr>
    </w:p>
    <w:p w:rsidR="00FD4F22" w:rsidRPr="00526246" w:rsidRDefault="00FD4F22" w:rsidP="00526246">
      <w:pPr>
        <w:ind w:left="360"/>
        <w:rPr>
          <w:bCs/>
        </w:rPr>
      </w:pPr>
      <w:bookmarkStart w:id="3236" w:name="_Toc307236272"/>
      <w:bookmarkStart w:id="3237" w:name="_Toc307243036"/>
      <w:bookmarkStart w:id="3238" w:name="_Toc307243200"/>
      <w:bookmarkStart w:id="3239" w:name="_Toc307243363"/>
      <w:bookmarkStart w:id="3240" w:name="_Toc307243510"/>
      <w:bookmarkStart w:id="3241" w:name="_Toc307243671"/>
      <w:bookmarkStart w:id="3242" w:name="_Toc307243831"/>
      <w:bookmarkStart w:id="3243" w:name="_Toc307243991"/>
      <w:bookmarkStart w:id="3244" w:name="_Toc307244152"/>
      <w:bookmarkStart w:id="3245" w:name="_Toc307244313"/>
      <w:bookmarkStart w:id="3246" w:name="_Toc307244474"/>
      <w:bookmarkStart w:id="3247" w:name="_Toc307244634"/>
      <w:bookmarkStart w:id="3248" w:name="_Toc307244793"/>
      <w:bookmarkStart w:id="3249" w:name="_Toc307244951"/>
      <w:bookmarkStart w:id="3250" w:name="_Toc307245110"/>
      <w:bookmarkStart w:id="3251" w:name="_Toc307245269"/>
      <w:bookmarkStart w:id="3252" w:name="_Toc307245426"/>
      <w:bookmarkStart w:id="3253" w:name="_Toc307245583"/>
      <w:r w:rsidRPr="00526246">
        <w:rPr>
          <w:bCs/>
        </w:rPr>
        <w:t>Labor Management (LM) Interface with Parcels</w:t>
      </w:r>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p>
    <w:p w:rsidR="00FD4F22" w:rsidRDefault="00FD4F22" w:rsidP="00526246">
      <w:pPr>
        <w:ind w:left="360"/>
      </w:pPr>
    </w:p>
    <w:p w:rsidR="00FD4F22" w:rsidRDefault="00FD4F22" w:rsidP="00FD4F22">
      <w:pPr>
        <w:autoSpaceDE w:val="0"/>
        <w:autoSpaceDN w:val="0"/>
        <w:adjustRightInd w:val="0"/>
        <w:jc w:val="both"/>
        <w:rPr>
          <w:rFonts w:cs="Arial"/>
          <w:color w:val="000000"/>
        </w:rPr>
      </w:pPr>
      <w:r w:rsidRPr="00D43D33">
        <w:rPr>
          <w:rFonts w:cs="Arial"/>
          <w:color w:val="000000"/>
        </w:rPr>
        <w:t xml:space="preserve">Integrated with </w:t>
      </w:r>
      <w:r w:rsidRPr="008B7452">
        <w:rPr>
          <w:rFonts w:cs="Arial"/>
          <w:color w:val="000000"/>
        </w:rPr>
        <w:t xml:space="preserve">RF </w:t>
      </w:r>
      <w:r>
        <w:rPr>
          <w:rFonts w:cs="Arial"/>
          <w:color w:val="000000"/>
        </w:rPr>
        <w:t>Parcel transaction</w:t>
      </w:r>
      <w:r w:rsidRPr="00D43D33">
        <w:rPr>
          <w:rFonts w:cs="Arial"/>
          <w:color w:val="000000"/>
        </w:rPr>
        <w:t>, Labor Management serves as a means of tracking throughput (</w:t>
      </w:r>
      <w:proofErr w:type="spellStart"/>
      <w:r>
        <w:rPr>
          <w:rFonts w:cs="Arial"/>
          <w:color w:val="000000"/>
        </w:rPr>
        <w:t>oLPN</w:t>
      </w:r>
      <w:proofErr w:type="spellEnd"/>
      <w:r w:rsidRPr="00D43D33">
        <w:rPr>
          <w:rFonts w:cs="Arial"/>
          <w:color w:val="000000"/>
        </w:rPr>
        <w:t xml:space="preserve">/hour) </w:t>
      </w:r>
      <w:r>
        <w:rPr>
          <w:rFonts w:cs="Arial"/>
          <w:color w:val="000000"/>
        </w:rPr>
        <w:t xml:space="preserve">and standard time </w:t>
      </w:r>
      <w:r w:rsidRPr="00D43D33">
        <w:rPr>
          <w:rFonts w:cs="Arial"/>
          <w:color w:val="000000"/>
        </w:rPr>
        <w:t xml:space="preserve">of a user in performing </w:t>
      </w:r>
      <w:r>
        <w:rPr>
          <w:rFonts w:cs="Arial"/>
          <w:color w:val="000000"/>
        </w:rPr>
        <w:t xml:space="preserve">Scale Operator functions.  </w:t>
      </w:r>
      <w:r w:rsidRPr="00D43D33">
        <w:rPr>
          <w:rFonts w:cs="Arial"/>
          <w:color w:val="000000"/>
        </w:rPr>
        <w:t xml:space="preserve">The user(s) involved in the </w:t>
      </w:r>
      <w:r>
        <w:rPr>
          <w:rFonts w:cs="Arial"/>
          <w:color w:val="000000"/>
        </w:rPr>
        <w:t>Scale Operator</w:t>
      </w:r>
      <w:r w:rsidRPr="00D43D33">
        <w:rPr>
          <w:rFonts w:cs="Arial"/>
          <w:color w:val="000000"/>
        </w:rPr>
        <w:t xml:space="preserve"> process is timed from his/her first RF interaction, until the user ends the assigned task (using RF) or exits the option.</w:t>
      </w:r>
      <w:r>
        <w:rPr>
          <w:rFonts w:cs="Arial"/>
          <w:color w:val="000000"/>
        </w:rPr>
        <w:t xml:space="preserve">  </w:t>
      </w:r>
      <w:r w:rsidRPr="00D43D33">
        <w:rPr>
          <w:rFonts w:cs="Arial"/>
          <w:color w:val="000000"/>
        </w:rPr>
        <w:t>Data from events are captured within LM</w:t>
      </w:r>
      <w:r>
        <w:rPr>
          <w:rFonts w:cs="Arial"/>
          <w:color w:val="000000"/>
        </w:rPr>
        <w:t>,</w:t>
      </w:r>
      <w:r w:rsidRPr="00D43D33">
        <w:rPr>
          <w:rFonts w:cs="Arial"/>
          <w:color w:val="000000"/>
        </w:rPr>
        <w:t xml:space="preserve"> and </w:t>
      </w:r>
      <w:r>
        <w:rPr>
          <w:rFonts w:cs="Arial"/>
          <w:color w:val="000000"/>
        </w:rPr>
        <w:t xml:space="preserve">it </w:t>
      </w:r>
      <w:r w:rsidRPr="00D43D33">
        <w:rPr>
          <w:rFonts w:cs="Arial"/>
          <w:color w:val="000000"/>
        </w:rPr>
        <w:t xml:space="preserve">is available to generate throughput </w:t>
      </w:r>
      <w:r>
        <w:rPr>
          <w:rFonts w:cs="Arial"/>
          <w:color w:val="000000"/>
        </w:rPr>
        <w:t xml:space="preserve">and performance </w:t>
      </w:r>
      <w:r w:rsidRPr="00D43D33">
        <w:rPr>
          <w:rFonts w:cs="Arial"/>
          <w:color w:val="000000"/>
        </w:rPr>
        <w:t>reports</w:t>
      </w:r>
      <w:r>
        <w:rPr>
          <w:rFonts w:cs="Arial"/>
          <w:color w:val="000000"/>
        </w:rPr>
        <w:t>.</w:t>
      </w:r>
    </w:p>
    <w:p w:rsidR="00FD4F22" w:rsidRPr="00A420C3" w:rsidRDefault="00FD4F22" w:rsidP="00FD4F22">
      <w:pPr>
        <w:autoSpaceDE w:val="0"/>
        <w:autoSpaceDN w:val="0"/>
        <w:adjustRightInd w:val="0"/>
        <w:jc w:val="both"/>
        <w:rPr>
          <w:rFonts w:cs="Arial"/>
          <w:color w:val="000000"/>
        </w:rPr>
      </w:pPr>
      <w:r w:rsidRPr="00A420C3">
        <w:rPr>
          <w:rFonts w:cs="Arial"/>
          <w:color w:val="000000"/>
        </w:rPr>
        <w:t xml:space="preserve">During the </w:t>
      </w:r>
      <w:r>
        <w:rPr>
          <w:rFonts w:cs="Arial"/>
          <w:color w:val="000000"/>
        </w:rPr>
        <w:t>Scale Operator</w:t>
      </w:r>
      <w:r w:rsidRPr="00A420C3">
        <w:rPr>
          <w:rFonts w:cs="Arial"/>
          <w:color w:val="000000"/>
        </w:rPr>
        <w:t xml:space="preserve"> process the RF option touch point program stores and sends the following type of information to Labor Management:</w:t>
      </w:r>
    </w:p>
    <w:p w:rsidR="00FD4F22" w:rsidRPr="00E84EC1" w:rsidRDefault="00FD4F22" w:rsidP="00FD4F22">
      <w:pPr>
        <w:pStyle w:val="ListParagraph"/>
        <w:numPr>
          <w:ilvl w:val="0"/>
          <w:numId w:val="48"/>
        </w:numPr>
        <w:autoSpaceDE w:val="0"/>
        <w:autoSpaceDN w:val="0"/>
        <w:adjustRightInd w:val="0"/>
        <w:contextualSpacing w:val="0"/>
        <w:rPr>
          <w:rFonts w:cs="Arial"/>
        </w:rPr>
      </w:pPr>
      <w:r w:rsidRPr="00E84EC1">
        <w:rPr>
          <w:rFonts w:cs="Arial"/>
        </w:rPr>
        <w:t>Start date and time, User ID, Vehicle, and Activity name.</w:t>
      </w:r>
    </w:p>
    <w:p w:rsidR="00FD4F22" w:rsidRPr="00E84EC1" w:rsidRDefault="00FD4F22" w:rsidP="00FD4F22">
      <w:pPr>
        <w:pStyle w:val="ListParagraph"/>
        <w:numPr>
          <w:ilvl w:val="0"/>
          <w:numId w:val="48"/>
        </w:numPr>
        <w:autoSpaceDE w:val="0"/>
        <w:autoSpaceDN w:val="0"/>
        <w:adjustRightInd w:val="0"/>
        <w:contextualSpacing w:val="0"/>
        <w:rPr>
          <w:rFonts w:cs="Arial"/>
        </w:rPr>
      </w:pPr>
      <w:proofErr w:type="spellStart"/>
      <w:proofErr w:type="gramStart"/>
      <w:r w:rsidRPr="00E84EC1">
        <w:rPr>
          <w:rFonts w:cs="Arial"/>
        </w:rPr>
        <w:t>oLPN</w:t>
      </w:r>
      <w:proofErr w:type="spellEnd"/>
      <w:r w:rsidRPr="00E84EC1">
        <w:rPr>
          <w:rFonts w:cs="Arial"/>
        </w:rPr>
        <w:t>(s)</w:t>
      </w:r>
      <w:proofErr w:type="gramEnd"/>
      <w:r w:rsidRPr="00E84EC1">
        <w:rPr>
          <w:rFonts w:cs="Arial"/>
        </w:rPr>
        <w:t xml:space="preserve">, </w:t>
      </w:r>
      <w:r w:rsidR="00082F2B">
        <w:rPr>
          <w:rFonts w:cs="Arial"/>
        </w:rPr>
        <w:t>item</w:t>
      </w:r>
      <w:r w:rsidRPr="00E84EC1">
        <w:rPr>
          <w:rFonts w:cs="Arial"/>
        </w:rPr>
        <w:t xml:space="preserve"> information, quantity, and location information.</w:t>
      </w:r>
    </w:p>
    <w:p w:rsidR="00FD4F22" w:rsidRPr="00E84EC1" w:rsidRDefault="00FD4F22" w:rsidP="00FD4F22">
      <w:pPr>
        <w:pStyle w:val="ListParagraph"/>
        <w:numPr>
          <w:ilvl w:val="0"/>
          <w:numId w:val="48"/>
        </w:numPr>
        <w:autoSpaceDE w:val="0"/>
        <w:autoSpaceDN w:val="0"/>
        <w:adjustRightInd w:val="0"/>
        <w:contextualSpacing w:val="0"/>
        <w:rPr>
          <w:rFonts w:cs="Arial"/>
        </w:rPr>
      </w:pPr>
      <w:r w:rsidRPr="00E84EC1">
        <w:rPr>
          <w:rFonts w:cs="Arial"/>
        </w:rPr>
        <w:t xml:space="preserve">Through the use of application criteria the following information is configured: </w:t>
      </w:r>
    </w:p>
    <w:p w:rsidR="00FD4F22" w:rsidRPr="00E84EC1" w:rsidRDefault="00FD4F22" w:rsidP="00FD4F22">
      <w:pPr>
        <w:pStyle w:val="ListParagraph"/>
        <w:numPr>
          <w:ilvl w:val="1"/>
          <w:numId w:val="48"/>
        </w:numPr>
        <w:autoSpaceDE w:val="0"/>
        <w:autoSpaceDN w:val="0"/>
        <w:adjustRightInd w:val="0"/>
        <w:contextualSpacing w:val="0"/>
        <w:rPr>
          <w:rFonts w:cs="Arial"/>
        </w:rPr>
      </w:pPr>
      <w:r w:rsidRPr="00E84EC1">
        <w:rPr>
          <w:rFonts w:cs="Arial"/>
        </w:rPr>
        <w:t>Location attributes</w:t>
      </w:r>
    </w:p>
    <w:p w:rsidR="00FD4F22" w:rsidRPr="00E84EC1" w:rsidRDefault="006C1E05" w:rsidP="00FD4F22">
      <w:pPr>
        <w:pStyle w:val="ListParagraph"/>
        <w:numPr>
          <w:ilvl w:val="1"/>
          <w:numId w:val="48"/>
        </w:numPr>
        <w:autoSpaceDE w:val="0"/>
        <w:autoSpaceDN w:val="0"/>
        <w:adjustRightInd w:val="0"/>
        <w:contextualSpacing w:val="0"/>
        <w:rPr>
          <w:rFonts w:cs="Arial"/>
        </w:rPr>
      </w:pPr>
      <w:r>
        <w:rPr>
          <w:rFonts w:cs="Arial"/>
        </w:rPr>
        <w:t>I</w:t>
      </w:r>
      <w:r w:rsidR="00082F2B">
        <w:rPr>
          <w:rFonts w:cs="Arial"/>
        </w:rPr>
        <w:t>tem</w:t>
      </w:r>
      <w:r w:rsidR="00FD4F22" w:rsidRPr="00E84EC1">
        <w:rPr>
          <w:rFonts w:cs="Arial"/>
        </w:rPr>
        <w:t>/</w:t>
      </w:r>
      <w:r w:rsidR="00F4450E">
        <w:rPr>
          <w:rFonts w:cs="Arial"/>
        </w:rPr>
        <w:t>Item</w:t>
      </w:r>
      <w:r w:rsidR="00FD4F22" w:rsidRPr="00E84EC1">
        <w:rPr>
          <w:rFonts w:cs="Arial"/>
        </w:rPr>
        <w:t xml:space="preserve"> attributes </w:t>
      </w:r>
    </w:p>
    <w:p w:rsidR="00FD4F22" w:rsidRPr="00E84EC1" w:rsidRDefault="00FD4F22" w:rsidP="00FD4F22">
      <w:pPr>
        <w:pStyle w:val="ListParagraph"/>
        <w:numPr>
          <w:ilvl w:val="0"/>
          <w:numId w:val="48"/>
        </w:numPr>
        <w:autoSpaceDE w:val="0"/>
        <w:autoSpaceDN w:val="0"/>
        <w:adjustRightInd w:val="0"/>
        <w:contextualSpacing w:val="0"/>
        <w:rPr>
          <w:rFonts w:cs="Arial"/>
        </w:rPr>
      </w:pPr>
      <w:r w:rsidRPr="00E84EC1">
        <w:rPr>
          <w:rFonts w:cs="Arial"/>
        </w:rPr>
        <w:t xml:space="preserve">End date / time for packing the </w:t>
      </w:r>
      <w:proofErr w:type="spellStart"/>
      <w:r w:rsidRPr="00E84EC1">
        <w:rPr>
          <w:rFonts w:cs="Arial"/>
        </w:rPr>
        <w:t>oLPN</w:t>
      </w:r>
      <w:proofErr w:type="spellEnd"/>
      <w:r w:rsidRPr="00E84EC1">
        <w:rPr>
          <w:rFonts w:cs="Arial"/>
        </w:rPr>
        <w:t xml:space="preserve"> in Retail.</w:t>
      </w:r>
    </w:p>
    <w:p w:rsidR="00FD4F22" w:rsidRPr="00E84EC1" w:rsidRDefault="00FD4F22" w:rsidP="00FD4F22">
      <w:pPr>
        <w:pStyle w:val="ListParagraph"/>
        <w:numPr>
          <w:ilvl w:val="0"/>
          <w:numId w:val="48"/>
        </w:numPr>
        <w:contextualSpacing w:val="0"/>
      </w:pPr>
      <w:r>
        <w:t>The first LM detail message will be created to send the previous known location of the user to enable travel calculations.</w:t>
      </w:r>
    </w:p>
    <w:p w:rsidR="00FD4F22" w:rsidRPr="00642E25" w:rsidRDefault="00FD4F22" w:rsidP="00FD4F22">
      <w:pPr>
        <w:numPr>
          <w:ilvl w:val="0"/>
          <w:numId w:val="48"/>
        </w:numPr>
      </w:pPr>
      <w:r>
        <w:rPr>
          <w:rFonts w:cs="Arial"/>
          <w:color w:val="000000"/>
        </w:rPr>
        <w:t xml:space="preserve">A detail message record is written for every location visited by the user in travel sequence, even if no </w:t>
      </w:r>
      <w:r w:rsidR="00082F2B">
        <w:rPr>
          <w:rFonts w:cs="Arial"/>
          <w:color w:val="000000"/>
        </w:rPr>
        <w:t>item</w:t>
      </w:r>
      <w:r>
        <w:rPr>
          <w:rFonts w:cs="Arial"/>
          <w:color w:val="000000"/>
        </w:rPr>
        <w:t xml:space="preserve">/qty was actually pulled </w:t>
      </w:r>
    </w:p>
    <w:p w:rsidR="00FD4F22" w:rsidRPr="00642E25" w:rsidRDefault="00FD4F22" w:rsidP="00FD4F22">
      <w:pPr>
        <w:numPr>
          <w:ilvl w:val="0"/>
          <w:numId w:val="48"/>
        </w:numPr>
      </w:pPr>
      <w:r>
        <w:rPr>
          <w:rFonts w:cs="Arial"/>
          <w:color w:val="000000"/>
        </w:rPr>
        <w:t xml:space="preserve">If a location is visited more than once by a user (i.e. skipped and revisited), then a 010 record is created for each visit indicating the </w:t>
      </w:r>
      <w:r w:rsidR="00082F2B">
        <w:rPr>
          <w:rFonts w:cs="Arial"/>
          <w:color w:val="000000"/>
        </w:rPr>
        <w:t>item</w:t>
      </w:r>
      <w:r>
        <w:rPr>
          <w:rFonts w:cs="Arial"/>
          <w:color w:val="000000"/>
        </w:rPr>
        <w:t xml:space="preserve"> and qty packed at each visit.</w:t>
      </w:r>
    </w:p>
    <w:p w:rsidR="00FD4F22" w:rsidRDefault="00FD4F22" w:rsidP="00FD4F22">
      <w:pPr>
        <w:autoSpaceDE w:val="0"/>
        <w:autoSpaceDN w:val="0"/>
        <w:adjustRightInd w:val="0"/>
        <w:rPr>
          <w:rFonts w:cs="Arial"/>
        </w:rPr>
      </w:pPr>
    </w:p>
    <w:p w:rsidR="00FD4F22" w:rsidRDefault="00FD4F22" w:rsidP="00FD4F22">
      <w:pPr>
        <w:autoSpaceDE w:val="0"/>
        <w:autoSpaceDN w:val="0"/>
        <w:adjustRightInd w:val="0"/>
        <w:rPr>
          <w:rFonts w:cs="Arial"/>
        </w:rPr>
      </w:pPr>
      <w:r>
        <w:rPr>
          <w:rFonts w:cs="Arial"/>
        </w:rPr>
        <w:t>As part of the configuration, the following Elements will need to be configured to give the proper throughput and standard time credit:</w:t>
      </w:r>
    </w:p>
    <w:p w:rsidR="00FD4F22" w:rsidRDefault="00FD4F22" w:rsidP="00FD4F22">
      <w:pPr>
        <w:pStyle w:val="ListParagraph"/>
        <w:numPr>
          <w:ilvl w:val="0"/>
          <w:numId w:val="49"/>
        </w:numPr>
        <w:autoSpaceDE w:val="0"/>
        <w:autoSpaceDN w:val="0"/>
        <w:adjustRightInd w:val="0"/>
        <w:contextualSpacing w:val="0"/>
        <w:rPr>
          <w:rFonts w:cs="Arial"/>
        </w:rPr>
      </w:pPr>
      <w:proofErr w:type="spellStart"/>
      <w:r>
        <w:rPr>
          <w:rFonts w:cs="Arial"/>
        </w:rPr>
        <w:t>oLPN</w:t>
      </w:r>
      <w:proofErr w:type="spellEnd"/>
    </w:p>
    <w:p w:rsidR="00FD4F22" w:rsidRDefault="00FD4F22" w:rsidP="00FD4F22">
      <w:pPr>
        <w:pStyle w:val="ListParagraph"/>
        <w:numPr>
          <w:ilvl w:val="0"/>
          <w:numId w:val="49"/>
        </w:numPr>
        <w:autoSpaceDE w:val="0"/>
        <w:autoSpaceDN w:val="0"/>
        <w:adjustRightInd w:val="0"/>
        <w:contextualSpacing w:val="0"/>
        <w:rPr>
          <w:rFonts w:cs="Arial"/>
        </w:rPr>
      </w:pPr>
      <w:r>
        <w:rPr>
          <w:rFonts w:cs="Arial"/>
        </w:rPr>
        <w:t>Carton Audit Flag</w:t>
      </w:r>
    </w:p>
    <w:p w:rsidR="00FD4F22" w:rsidRDefault="00FD4F22" w:rsidP="00FD4F22">
      <w:pPr>
        <w:pStyle w:val="ListParagraph"/>
        <w:numPr>
          <w:ilvl w:val="0"/>
          <w:numId w:val="49"/>
        </w:numPr>
        <w:autoSpaceDE w:val="0"/>
        <w:autoSpaceDN w:val="0"/>
        <w:adjustRightInd w:val="0"/>
        <w:contextualSpacing w:val="0"/>
        <w:rPr>
          <w:rFonts w:cs="Arial"/>
        </w:rPr>
      </w:pPr>
      <w:r>
        <w:rPr>
          <w:rFonts w:cs="Arial"/>
        </w:rPr>
        <w:t>Labels printed</w:t>
      </w:r>
    </w:p>
    <w:p w:rsidR="00FD4F22" w:rsidRDefault="00F4450E" w:rsidP="00FD4F22">
      <w:pPr>
        <w:pStyle w:val="ListParagraph"/>
        <w:numPr>
          <w:ilvl w:val="0"/>
          <w:numId w:val="49"/>
        </w:numPr>
        <w:autoSpaceDE w:val="0"/>
        <w:autoSpaceDN w:val="0"/>
        <w:adjustRightInd w:val="0"/>
        <w:contextualSpacing w:val="0"/>
        <w:rPr>
          <w:rFonts w:cs="Arial"/>
        </w:rPr>
      </w:pPr>
      <w:r>
        <w:rPr>
          <w:rFonts w:cs="Arial"/>
        </w:rPr>
        <w:t>Item</w:t>
      </w:r>
      <w:r w:rsidR="00FD4F22">
        <w:rPr>
          <w:rFonts w:cs="Arial"/>
        </w:rPr>
        <w:t xml:space="preserve"> Type</w:t>
      </w:r>
    </w:p>
    <w:p w:rsidR="00FD4F22" w:rsidRDefault="00FD4F22" w:rsidP="00FD4F22">
      <w:pPr>
        <w:pStyle w:val="ListParagraph"/>
        <w:numPr>
          <w:ilvl w:val="1"/>
          <w:numId w:val="49"/>
        </w:numPr>
        <w:autoSpaceDE w:val="0"/>
        <w:autoSpaceDN w:val="0"/>
        <w:adjustRightInd w:val="0"/>
        <w:contextualSpacing w:val="0"/>
        <w:rPr>
          <w:rFonts w:cs="Arial"/>
        </w:rPr>
      </w:pPr>
      <w:r>
        <w:rPr>
          <w:rFonts w:cs="Arial"/>
        </w:rPr>
        <w:t>Flat</w:t>
      </w:r>
    </w:p>
    <w:p w:rsidR="00FD4F22" w:rsidRDefault="00FD4F22" w:rsidP="00FD4F22">
      <w:pPr>
        <w:pStyle w:val="ListParagraph"/>
        <w:numPr>
          <w:ilvl w:val="1"/>
          <w:numId w:val="49"/>
        </w:numPr>
        <w:autoSpaceDE w:val="0"/>
        <w:autoSpaceDN w:val="0"/>
        <w:adjustRightInd w:val="0"/>
        <w:contextualSpacing w:val="0"/>
        <w:rPr>
          <w:rFonts w:cs="Arial"/>
        </w:rPr>
      </w:pPr>
      <w:r>
        <w:rPr>
          <w:rFonts w:cs="Arial"/>
        </w:rPr>
        <w:t>GOH</w:t>
      </w:r>
    </w:p>
    <w:p w:rsidR="00FD4F22" w:rsidRPr="00D75AE8" w:rsidRDefault="00FD4F22" w:rsidP="00FD4F22">
      <w:pPr>
        <w:pStyle w:val="ListParagraph"/>
        <w:numPr>
          <w:ilvl w:val="1"/>
          <w:numId w:val="49"/>
        </w:numPr>
        <w:autoSpaceDE w:val="0"/>
        <w:autoSpaceDN w:val="0"/>
        <w:adjustRightInd w:val="0"/>
        <w:contextualSpacing w:val="0"/>
        <w:rPr>
          <w:rFonts w:cs="Arial"/>
        </w:rPr>
      </w:pPr>
      <w:r>
        <w:rPr>
          <w:rFonts w:cs="Arial"/>
        </w:rPr>
        <w:t>Multi</w:t>
      </w:r>
    </w:p>
    <w:p w:rsidR="00FD4F22" w:rsidRDefault="00FD4F22" w:rsidP="00FD4F22">
      <w:pPr>
        <w:autoSpaceDE w:val="0"/>
        <w:autoSpaceDN w:val="0"/>
        <w:adjustRightInd w:val="0"/>
        <w:rPr>
          <w:rFonts w:cs="Arial"/>
        </w:rPr>
      </w:pPr>
    </w:p>
    <w:p w:rsidR="00FD4F22" w:rsidRPr="00261859" w:rsidRDefault="00FD4F22" w:rsidP="00FD4F22">
      <w:pPr>
        <w:autoSpaceDE w:val="0"/>
        <w:autoSpaceDN w:val="0"/>
        <w:adjustRightInd w:val="0"/>
        <w:rPr>
          <w:rFonts w:cs="Arial"/>
          <w:b/>
        </w:rPr>
      </w:pPr>
      <w:r w:rsidRPr="00261859">
        <w:rPr>
          <w:rFonts w:cs="Arial"/>
          <w:b/>
        </w:rPr>
        <w:t xml:space="preserve">Potential </w:t>
      </w:r>
      <w:r w:rsidR="00E96BDE">
        <w:rPr>
          <w:rFonts w:cs="Arial"/>
          <w:b/>
        </w:rPr>
        <w:t>Extension</w:t>
      </w:r>
      <w:r w:rsidRPr="00261859">
        <w:rPr>
          <w:rFonts w:cs="Arial"/>
          <w:b/>
        </w:rPr>
        <w:t>:</w:t>
      </w:r>
    </w:p>
    <w:p w:rsidR="00FD4F22" w:rsidRDefault="00FD4F22" w:rsidP="00FD4F22">
      <w:pPr>
        <w:autoSpaceDE w:val="0"/>
        <w:autoSpaceDN w:val="0"/>
        <w:adjustRightInd w:val="0"/>
        <w:rPr>
          <w:rFonts w:cs="Arial"/>
        </w:rPr>
      </w:pPr>
      <w:r>
        <w:rPr>
          <w:rFonts w:cs="Arial"/>
        </w:rPr>
        <w:t xml:space="preserve">If the ability to discern Carter’s versus </w:t>
      </w:r>
      <w:proofErr w:type="spellStart"/>
      <w:r>
        <w:rPr>
          <w:rFonts w:cs="Arial"/>
        </w:rPr>
        <w:t>OshKosh</w:t>
      </w:r>
      <w:proofErr w:type="spellEnd"/>
      <w:r>
        <w:rPr>
          <w:rFonts w:cs="Arial"/>
        </w:rPr>
        <w:t xml:space="preserve"> Scale Operator is a requirement, then either a </w:t>
      </w:r>
      <w:r w:rsidR="00B717B4">
        <w:rPr>
          <w:rFonts w:cs="Arial"/>
        </w:rPr>
        <w:t>Extension</w:t>
      </w:r>
      <w:r>
        <w:rPr>
          <w:rFonts w:cs="Arial"/>
        </w:rPr>
        <w:t xml:space="preserve"> will be required to handle changing the activity name (Dynamic Activity), or a separate WM transaction is required, one for Carter’s and one for </w:t>
      </w:r>
      <w:proofErr w:type="spellStart"/>
      <w:r>
        <w:rPr>
          <w:rFonts w:cs="Arial"/>
        </w:rPr>
        <w:t>OshKosh</w:t>
      </w:r>
      <w:proofErr w:type="spellEnd"/>
      <w:r>
        <w:rPr>
          <w:rFonts w:cs="Arial"/>
        </w:rPr>
        <w:t xml:space="preserve"> that the user must decide to sign into the proper transaction.  Each WM transaction will then be configured with a separate Labor Activity.</w:t>
      </w:r>
    </w:p>
    <w:p w:rsidR="00FD4F22" w:rsidRPr="00FD4F22" w:rsidRDefault="00FD4F22" w:rsidP="00FD4F22">
      <w:r>
        <w:rPr>
          <w:rFonts w:cs="Arial"/>
        </w:rPr>
        <w:t xml:space="preserve">The capability to track </w:t>
      </w:r>
      <w:r w:rsidRPr="004C3BFD">
        <w:rPr>
          <w:rFonts w:cs="Arial"/>
        </w:rPr>
        <w:t>Carton Weight Freight Manifest UI does not exist within the WM/LM 2010 Base Hooks.</w:t>
      </w:r>
      <w:r>
        <w:rPr>
          <w:rFonts w:cs="Arial"/>
        </w:rPr>
        <w:t xml:space="preserve">  </w:t>
      </w:r>
      <w:r w:rsidR="00EE427B">
        <w:rPr>
          <w:rFonts w:cs="Arial"/>
        </w:rPr>
        <w:t>An</w:t>
      </w:r>
      <w:r>
        <w:rPr>
          <w:rFonts w:cs="Arial"/>
        </w:rPr>
        <w:t xml:space="preserve"> </w:t>
      </w:r>
      <w:r w:rsidR="00B717B4">
        <w:rPr>
          <w:rFonts w:cs="Arial"/>
        </w:rPr>
        <w:t>extension</w:t>
      </w:r>
      <w:r>
        <w:rPr>
          <w:rFonts w:cs="Arial"/>
        </w:rPr>
        <w:t xml:space="preserve"> will be required to handle a user interaction within the UI be sent to Labor Management for performance and throughput purposes.</w:t>
      </w:r>
    </w:p>
    <w:p w:rsidR="00A9320C" w:rsidRDefault="00A9320C">
      <w:pPr>
        <w:ind w:left="360"/>
      </w:pPr>
    </w:p>
    <w:p w:rsidR="00FD4F22" w:rsidRDefault="00FD4F22">
      <w:pPr>
        <w:ind w:left="360"/>
      </w:pPr>
    </w:p>
    <w:p w:rsidR="00A9320C" w:rsidRDefault="00A9320C">
      <w:pPr>
        <w:pStyle w:val="Heading2"/>
      </w:pPr>
      <w:bookmarkStart w:id="3254" w:name="_Toc101934054"/>
      <w:bookmarkStart w:id="3255" w:name="_Toc101934173"/>
      <w:bookmarkStart w:id="3256" w:name="_Toc307236273"/>
      <w:bookmarkStart w:id="3257" w:name="_Toc307243037"/>
      <w:bookmarkStart w:id="3258" w:name="_Toc307243201"/>
      <w:bookmarkStart w:id="3259" w:name="_Toc307243364"/>
      <w:bookmarkStart w:id="3260" w:name="_Toc307243511"/>
      <w:bookmarkStart w:id="3261" w:name="_Toc307243672"/>
      <w:bookmarkStart w:id="3262" w:name="_Toc307243832"/>
      <w:bookmarkStart w:id="3263" w:name="_Toc307243992"/>
      <w:bookmarkStart w:id="3264" w:name="_Toc307244153"/>
      <w:bookmarkStart w:id="3265" w:name="_Toc307244314"/>
      <w:bookmarkStart w:id="3266" w:name="_Toc307244475"/>
      <w:bookmarkStart w:id="3267" w:name="_Toc307244635"/>
      <w:bookmarkStart w:id="3268" w:name="_Toc307244794"/>
      <w:bookmarkStart w:id="3269" w:name="_Toc307244952"/>
      <w:bookmarkStart w:id="3270" w:name="_Toc307245111"/>
      <w:bookmarkStart w:id="3271" w:name="_Toc307245270"/>
      <w:bookmarkStart w:id="3272" w:name="_Toc307245427"/>
      <w:bookmarkStart w:id="3273" w:name="_Toc307245584"/>
      <w:bookmarkStart w:id="3274" w:name="_Toc307245735"/>
      <w:bookmarkStart w:id="3275" w:name="_Toc307245882"/>
      <w:bookmarkStart w:id="3276" w:name="_Toc307246027"/>
      <w:bookmarkStart w:id="3277" w:name="_Toc307246172"/>
      <w:bookmarkStart w:id="3278" w:name="_Toc307246316"/>
      <w:bookmarkStart w:id="3279" w:name="_Toc307246459"/>
      <w:bookmarkStart w:id="3280" w:name="_Toc307246602"/>
      <w:bookmarkStart w:id="3281" w:name="_Toc307246744"/>
      <w:bookmarkStart w:id="3282" w:name="_Toc307532216"/>
      <w:bookmarkStart w:id="3283" w:name="_Toc307532516"/>
      <w:bookmarkStart w:id="3284" w:name="_Toc307532658"/>
      <w:bookmarkStart w:id="3285" w:name="_Toc307558647"/>
      <w:bookmarkStart w:id="3286" w:name="_Toc307558794"/>
      <w:bookmarkStart w:id="3287" w:name="_Toc307563385"/>
      <w:bookmarkStart w:id="3288" w:name="_Toc307590171"/>
      <w:bookmarkStart w:id="3289" w:name="_Toc307590428"/>
      <w:bookmarkStart w:id="3290" w:name="_Toc307757004"/>
      <w:bookmarkStart w:id="3291" w:name="_Toc307757345"/>
      <w:bookmarkStart w:id="3292" w:name="_Toc307757493"/>
      <w:bookmarkStart w:id="3293" w:name="_Toc307757641"/>
      <w:bookmarkStart w:id="3294" w:name="_Toc308553884"/>
      <w:bookmarkStart w:id="3295" w:name="_Toc314043682"/>
      <w:r>
        <w:t>Close Manifest</w:t>
      </w:r>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p>
    <w:p w:rsidR="00A9320C" w:rsidRDefault="00A9320C"/>
    <w:p w:rsidR="00A9320C" w:rsidRDefault="00A9320C">
      <w:pPr>
        <w:ind w:left="360"/>
      </w:pPr>
      <w:r>
        <w:t xml:space="preserve">The UI- </w:t>
      </w:r>
      <w:r>
        <w:rPr>
          <w:b/>
          <w:bCs/>
          <w:i/>
          <w:iCs/>
        </w:rPr>
        <w:t>Manifest</w:t>
      </w:r>
      <w:r w:rsidR="00D2567C">
        <w:rPr>
          <w:b/>
          <w:bCs/>
          <w:i/>
          <w:iCs/>
        </w:rPr>
        <w:t>s</w:t>
      </w:r>
      <w:r>
        <w:t xml:space="preserve"> option is used to select, close, and print a parcel manifest.  The electronic manifests are created in a directory so that they can be uploaded to the host system.  All subsequent </w:t>
      </w:r>
      <w:proofErr w:type="spellStart"/>
      <w:r w:rsidR="00852027">
        <w:t>oLPN</w:t>
      </w:r>
      <w:r>
        <w:t>s</w:t>
      </w:r>
      <w:proofErr w:type="spellEnd"/>
      <w:r>
        <w:t xml:space="preserve"> are assigned to a new manifest.  Close Manifest automatically triggers invoicing for all </w:t>
      </w:r>
      <w:r w:rsidR="008C156B">
        <w:t>distribution orders</w:t>
      </w:r>
      <w:r>
        <w:t xml:space="preserve"> on the manifest and generates the outbound shipping documents (i.e., shipping manifest, etc). </w:t>
      </w:r>
    </w:p>
    <w:p w:rsidR="00A9320C" w:rsidRDefault="00A9320C">
      <w:pPr>
        <w:jc w:val="both"/>
      </w:pPr>
    </w:p>
    <w:p w:rsidR="00A9320C" w:rsidRDefault="00A9320C">
      <w:pPr>
        <w:pStyle w:val="Heading1"/>
        <w:rPr>
          <w:rFonts w:cs="Arial"/>
        </w:rPr>
      </w:pPr>
      <w:bookmarkStart w:id="3296" w:name="_Toc101934055"/>
      <w:bookmarkStart w:id="3297" w:name="_Toc101934174"/>
      <w:bookmarkStart w:id="3298" w:name="_Toc307236274"/>
      <w:bookmarkStart w:id="3299" w:name="_Toc307243038"/>
      <w:bookmarkStart w:id="3300" w:name="_Toc307243202"/>
      <w:bookmarkStart w:id="3301" w:name="_Toc307243365"/>
      <w:bookmarkStart w:id="3302" w:name="_Toc307243512"/>
      <w:bookmarkStart w:id="3303" w:name="_Toc307243673"/>
      <w:bookmarkStart w:id="3304" w:name="_Toc307243833"/>
      <w:bookmarkStart w:id="3305" w:name="_Toc307243993"/>
      <w:bookmarkStart w:id="3306" w:name="_Toc307244154"/>
      <w:bookmarkStart w:id="3307" w:name="_Toc307244315"/>
      <w:bookmarkStart w:id="3308" w:name="_Toc307244476"/>
      <w:bookmarkStart w:id="3309" w:name="_Toc307244636"/>
      <w:bookmarkStart w:id="3310" w:name="_Toc307244795"/>
      <w:bookmarkStart w:id="3311" w:name="_Toc307244953"/>
      <w:bookmarkStart w:id="3312" w:name="_Toc307245112"/>
      <w:bookmarkStart w:id="3313" w:name="_Toc307245271"/>
      <w:bookmarkStart w:id="3314" w:name="_Toc307245428"/>
      <w:bookmarkStart w:id="3315" w:name="_Toc307245585"/>
      <w:bookmarkStart w:id="3316" w:name="_Toc307245736"/>
      <w:bookmarkStart w:id="3317" w:name="_Toc307245883"/>
      <w:bookmarkStart w:id="3318" w:name="_Toc307246028"/>
      <w:bookmarkStart w:id="3319" w:name="_Toc307246173"/>
      <w:bookmarkStart w:id="3320" w:name="_Toc307246317"/>
      <w:bookmarkStart w:id="3321" w:name="_Toc307246460"/>
      <w:bookmarkStart w:id="3322" w:name="_Toc307246603"/>
      <w:bookmarkStart w:id="3323" w:name="_Toc307246745"/>
      <w:bookmarkStart w:id="3324" w:name="_Toc307532217"/>
      <w:bookmarkStart w:id="3325" w:name="_Toc307532517"/>
      <w:bookmarkStart w:id="3326" w:name="_Toc307532659"/>
      <w:bookmarkStart w:id="3327" w:name="_Toc307558648"/>
      <w:bookmarkStart w:id="3328" w:name="_Toc307558795"/>
      <w:bookmarkStart w:id="3329" w:name="_Toc307563386"/>
      <w:bookmarkStart w:id="3330" w:name="_Toc307590172"/>
      <w:bookmarkStart w:id="3331" w:name="_Toc307590429"/>
      <w:bookmarkStart w:id="3332" w:name="_Toc307757005"/>
      <w:bookmarkStart w:id="3333" w:name="_Toc307757346"/>
      <w:bookmarkStart w:id="3334" w:name="_Toc307757494"/>
      <w:bookmarkStart w:id="3335" w:name="_Toc307757642"/>
      <w:bookmarkStart w:id="3336" w:name="_Toc308553885"/>
      <w:bookmarkStart w:id="3337" w:name="_Toc314043683"/>
      <w:r>
        <w:rPr>
          <w:rFonts w:cs="Arial"/>
        </w:rPr>
        <w:t>PACK &amp; HOLD/STAGING</w:t>
      </w:r>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p>
    <w:p w:rsidR="00A9320C" w:rsidRDefault="00A9320C">
      <w:pPr>
        <w:widowControl w:val="0"/>
        <w:tabs>
          <w:tab w:val="left" w:pos="540"/>
          <w:tab w:val="left" w:pos="1260"/>
          <w:tab w:val="left" w:pos="1800"/>
        </w:tabs>
        <w:rPr>
          <w:iCs/>
          <w:u w:val="single"/>
        </w:rPr>
      </w:pPr>
    </w:p>
    <w:p w:rsidR="00A9320C" w:rsidRDefault="00A9320C">
      <w:pPr>
        <w:ind w:left="360"/>
        <w:rPr>
          <w:iCs/>
        </w:rPr>
      </w:pPr>
      <w:r>
        <w:rPr>
          <w:iCs/>
        </w:rPr>
        <w:t xml:space="preserve">Pack &amp; Hold locations are used to stage large orders that cannot be picked in one day, or used if “working ahead” so orders are picked and packed but not shipped until a later date.  The orders are palletized using RF </w:t>
      </w:r>
      <w:r>
        <w:rPr>
          <w:b/>
          <w:bCs/>
          <w:i/>
        </w:rPr>
        <w:t xml:space="preserve">Anchor </w:t>
      </w:r>
      <w:r w:rsidR="00852027">
        <w:rPr>
          <w:b/>
          <w:bCs/>
          <w:i/>
        </w:rPr>
        <w:t>OLPN</w:t>
      </w:r>
      <w:r>
        <w:rPr>
          <w:iCs/>
        </w:rPr>
        <w:t xml:space="preserve"> as described above, and then manually located to staging locations within the warehouse using the option RF</w:t>
      </w:r>
      <w:r w:rsidR="00F26204">
        <w:rPr>
          <w:b/>
          <w:bCs/>
          <w:i/>
        </w:rPr>
        <w:t xml:space="preserve"> Locate Pallet</w:t>
      </w:r>
      <w:r>
        <w:rPr>
          <w:iCs/>
        </w:rPr>
        <w:t xml:space="preserve">.  The user scans the </w:t>
      </w:r>
      <w:proofErr w:type="spellStart"/>
      <w:r w:rsidR="00852027">
        <w:rPr>
          <w:iCs/>
        </w:rPr>
        <w:t>oLPN</w:t>
      </w:r>
      <w:proofErr w:type="spellEnd"/>
      <w:r>
        <w:rPr>
          <w:iCs/>
        </w:rPr>
        <w:t xml:space="preserve">/pallet id and then scans the pack &amp; hold location.  Each </w:t>
      </w:r>
      <w:proofErr w:type="spellStart"/>
      <w:r w:rsidR="00852027">
        <w:rPr>
          <w:iCs/>
        </w:rPr>
        <w:t>oLPN</w:t>
      </w:r>
      <w:r>
        <w:rPr>
          <w:iCs/>
        </w:rPr>
        <w:t>’s</w:t>
      </w:r>
      <w:proofErr w:type="spellEnd"/>
      <w:r>
        <w:rPr>
          <w:iCs/>
        </w:rPr>
        <w:t xml:space="preserve"> staging indicator updates to status ‘10’ (Located) as the location barcode is scanned.   </w:t>
      </w:r>
    </w:p>
    <w:p w:rsidR="00EE066B" w:rsidRDefault="00EE066B">
      <w:pPr>
        <w:ind w:left="360"/>
      </w:pPr>
    </w:p>
    <w:p w:rsidR="00A9320C" w:rsidRPr="00EE066B" w:rsidRDefault="00EE066B" w:rsidP="00EE066B">
      <w:pPr>
        <w:ind w:left="360"/>
        <w:rPr>
          <w:iCs/>
        </w:rPr>
      </w:pPr>
      <w:r w:rsidRPr="00EE066B">
        <w:rPr>
          <w:iCs/>
        </w:rPr>
        <w:t>Export Orders are large quantity orders and are staged in Pack and Hold Area. The export order information is extracted from WM to print export documentation.</w:t>
      </w:r>
    </w:p>
    <w:p w:rsidR="00A9320C" w:rsidRPr="00D42385" w:rsidRDefault="00A9320C" w:rsidP="00D42385">
      <w:pPr>
        <w:pStyle w:val="Header"/>
        <w:jc w:val="left"/>
        <w:rPr>
          <w:rFonts w:cs="Arial"/>
        </w:rPr>
      </w:pPr>
      <w:bookmarkStart w:id="3338" w:name="_Toc101934056"/>
      <w:bookmarkStart w:id="3339" w:name="_Toc101934175"/>
      <w:r w:rsidRPr="00EE066B">
        <w:rPr>
          <w:iCs/>
        </w:rPr>
        <w:br w:type="page"/>
      </w:r>
      <w:bookmarkStart w:id="3340" w:name="_Toc307236275"/>
      <w:bookmarkStart w:id="3341" w:name="_Toc307243039"/>
      <w:bookmarkStart w:id="3342" w:name="_Toc307243203"/>
      <w:bookmarkStart w:id="3343" w:name="_Toc307243366"/>
      <w:bookmarkStart w:id="3344" w:name="_Toc307243513"/>
      <w:bookmarkStart w:id="3345" w:name="_Toc307243674"/>
      <w:bookmarkStart w:id="3346" w:name="_Toc307243834"/>
      <w:bookmarkStart w:id="3347" w:name="_Toc307243994"/>
      <w:bookmarkStart w:id="3348" w:name="_Toc307244155"/>
      <w:bookmarkStart w:id="3349" w:name="_Toc307244316"/>
      <w:bookmarkStart w:id="3350" w:name="_Toc307244477"/>
      <w:bookmarkStart w:id="3351" w:name="_Toc307244637"/>
      <w:bookmarkStart w:id="3352" w:name="_Toc307244796"/>
      <w:bookmarkStart w:id="3353" w:name="_Toc307244954"/>
      <w:bookmarkStart w:id="3354" w:name="_Toc307245113"/>
      <w:bookmarkStart w:id="3355" w:name="_Toc307245272"/>
      <w:bookmarkStart w:id="3356" w:name="_Toc307245429"/>
      <w:bookmarkStart w:id="3357" w:name="_Toc307245586"/>
      <w:bookmarkStart w:id="3358" w:name="_Toc307245737"/>
      <w:bookmarkStart w:id="3359" w:name="_Toc307245884"/>
      <w:bookmarkStart w:id="3360" w:name="_Toc307246029"/>
      <w:bookmarkStart w:id="3361" w:name="_Toc307246174"/>
      <w:bookmarkStart w:id="3362" w:name="_Toc307246318"/>
      <w:bookmarkStart w:id="3363" w:name="_Toc307246461"/>
      <w:bookmarkStart w:id="3364" w:name="_Toc307246604"/>
      <w:bookmarkStart w:id="3365" w:name="_Toc307246746"/>
      <w:bookmarkStart w:id="3366" w:name="_Toc307532218"/>
      <w:bookmarkStart w:id="3367" w:name="_Toc307532518"/>
      <w:bookmarkStart w:id="3368" w:name="_Toc307532660"/>
      <w:bookmarkStart w:id="3369" w:name="_Toc307558649"/>
      <w:bookmarkStart w:id="3370" w:name="_Toc307558796"/>
      <w:bookmarkStart w:id="3371" w:name="_Toc307563387"/>
      <w:bookmarkStart w:id="3372" w:name="_Toc307757347"/>
      <w:bookmarkStart w:id="3373" w:name="_Toc307757495"/>
      <w:bookmarkStart w:id="3374" w:name="_Toc307757643"/>
      <w:bookmarkStart w:id="3375" w:name="_Toc308553886"/>
      <w:bookmarkStart w:id="3376" w:name="_Toc314043684"/>
      <w:r w:rsidR="00E96BDE" w:rsidRPr="00D42385">
        <w:rPr>
          <w:rFonts w:cs="Arial"/>
        </w:rPr>
        <w:lastRenderedPageBreak/>
        <w:t xml:space="preserve">1V. </w:t>
      </w:r>
      <w:r w:rsidRPr="00D42385">
        <w:rPr>
          <w:rFonts w:cs="Arial"/>
        </w:rPr>
        <w:t>SHIPPING</w:t>
      </w:r>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p>
    <w:p w:rsidR="00A9320C" w:rsidRDefault="00A9320C">
      <w:pPr>
        <w:rPr>
          <w:rFonts w:cs="Arial"/>
        </w:rPr>
      </w:pPr>
    </w:p>
    <w:p w:rsidR="00A9320C" w:rsidRDefault="007712AA">
      <w:pPr>
        <w:pStyle w:val="Heading2"/>
      </w:pPr>
      <w:bookmarkStart w:id="3377" w:name="_Toc101934057"/>
      <w:bookmarkStart w:id="3378" w:name="_Toc101934176"/>
      <w:bookmarkStart w:id="3379" w:name="_Toc307243040"/>
      <w:bookmarkStart w:id="3380" w:name="_Toc307243514"/>
      <w:bookmarkStart w:id="3381" w:name="_Toc307236276"/>
      <w:bookmarkStart w:id="3382" w:name="_Toc307243204"/>
      <w:bookmarkStart w:id="3383" w:name="_Toc307243367"/>
      <w:bookmarkStart w:id="3384" w:name="_Toc307243675"/>
      <w:bookmarkStart w:id="3385" w:name="_Toc307243835"/>
      <w:bookmarkStart w:id="3386" w:name="_Toc307243995"/>
      <w:bookmarkStart w:id="3387" w:name="_Toc307244156"/>
      <w:bookmarkStart w:id="3388" w:name="_Toc307244317"/>
      <w:bookmarkStart w:id="3389" w:name="_Toc307244478"/>
      <w:bookmarkStart w:id="3390" w:name="_Toc307244638"/>
      <w:bookmarkStart w:id="3391" w:name="_Toc307244797"/>
      <w:bookmarkStart w:id="3392" w:name="_Toc307244955"/>
      <w:bookmarkStart w:id="3393" w:name="_Toc307245114"/>
      <w:bookmarkStart w:id="3394" w:name="_Toc307245273"/>
      <w:bookmarkStart w:id="3395" w:name="_Toc307245430"/>
      <w:bookmarkStart w:id="3396" w:name="_Toc307245587"/>
      <w:bookmarkStart w:id="3397" w:name="_Toc307245738"/>
      <w:bookmarkStart w:id="3398" w:name="_Toc307245885"/>
      <w:bookmarkStart w:id="3399" w:name="_Toc307246030"/>
      <w:bookmarkStart w:id="3400" w:name="_Toc307246175"/>
      <w:bookmarkStart w:id="3401" w:name="_Toc307246319"/>
      <w:bookmarkStart w:id="3402" w:name="_Toc307246462"/>
      <w:bookmarkStart w:id="3403" w:name="_Toc307246605"/>
      <w:bookmarkStart w:id="3404" w:name="_Toc307246747"/>
      <w:bookmarkStart w:id="3405" w:name="_Toc307532219"/>
      <w:bookmarkStart w:id="3406" w:name="_Toc307532519"/>
      <w:bookmarkStart w:id="3407" w:name="_Toc307532661"/>
      <w:bookmarkStart w:id="3408" w:name="_Toc307558650"/>
      <w:bookmarkStart w:id="3409" w:name="_Toc307558797"/>
      <w:bookmarkStart w:id="3410" w:name="_Toc307563388"/>
      <w:bookmarkStart w:id="3411" w:name="_Toc307590173"/>
      <w:bookmarkStart w:id="3412" w:name="_Toc307590430"/>
      <w:bookmarkStart w:id="3413" w:name="_Toc307757006"/>
      <w:bookmarkStart w:id="3414" w:name="_Toc307757348"/>
      <w:bookmarkStart w:id="3415" w:name="_Toc307757496"/>
      <w:bookmarkStart w:id="3416" w:name="_Toc307757644"/>
      <w:bookmarkStart w:id="3417" w:name="_Toc308553887"/>
      <w:bookmarkStart w:id="3418" w:name="_Toc314043685"/>
      <w:r>
        <w:t xml:space="preserve">Shipment </w:t>
      </w:r>
      <w:r w:rsidR="00A9320C">
        <w:t>&amp; Appointment Creation</w:t>
      </w:r>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p>
    <w:p w:rsidR="00A9320C" w:rsidRDefault="00A9320C">
      <w:pPr>
        <w:tabs>
          <w:tab w:val="left" w:pos="3780"/>
        </w:tabs>
        <w:jc w:val="both"/>
      </w:pPr>
    </w:p>
    <w:p w:rsidR="00A9320C" w:rsidRDefault="00852027">
      <w:pPr>
        <w:ind w:left="360"/>
      </w:pPr>
      <w:r>
        <w:t>OLPN</w:t>
      </w:r>
      <w:r w:rsidR="00A9320C">
        <w:t xml:space="preserve"> are assigned to a shipment/load in WM using the fixed station option UI </w:t>
      </w:r>
      <w:r w:rsidR="0031189F">
        <w:t>–</w:t>
      </w:r>
      <w:r w:rsidR="007712AA">
        <w:rPr>
          <w:b/>
          <w:bCs/>
          <w:i/>
          <w:iCs/>
        </w:rPr>
        <w:t xml:space="preserve"> Manual Load Planning</w:t>
      </w:r>
      <w:r w:rsidR="00A9320C">
        <w:t xml:space="preserve">.  The user may assign one or multiple </w:t>
      </w:r>
      <w:r w:rsidR="008C156B">
        <w:t>distribution orders</w:t>
      </w:r>
      <w:r w:rsidR="00A9320C">
        <w:t xml:space="preserve"> to a load.  The user first filters the loads they want to work with, </w:t>
      </w:r>
      <w:r w:rsidR="00060728">
        <w:t>and then</w:t>
      </w:r>
      <w:r w:rsidR="00A9320C">
        <w:t xml:space="preserve"> filters the </w:t>
      </w:r>
      <w:r w:rsidR="008C156B">
        <w:t>distribution orders</w:t>
      </w:r>
      <w:r w:rsidR="00A9320C">
        <w:t xml:space="preserve"> that have not been added to </w:t>
      </w:r>
      <w:r w:rsidR="007712AA">
        <w:t>a shipment</w:t>
      </w:r>
      <w:r w:rsidR="00A9320C">
        <w:t xml:space="preserve">.  The user may assign/group the </w:t>
      </w:r>
      <w:r w:rsidR="008C156B">
        <w:t>distribution orders</w:t>
      </w:r>
      <w:r w:rsidR="00A9320C">
        <w:t xml:space="preserve"> to a </w:t>
      </w:r>
      <w:r w:rsidR="00060728">
        <w:t>shipment for</w:t>
      </w:r>
      <w:r w:rsidR="00A9320C">
        <w:t xml:space="preserve"> various reasons. </w:t>
      </w:r>
    </w:p>
    <w:p w:rsidR="00A9320C" w:rsidRDefault="00A9320C">
      <w:pPr>
        <w:ind w:left="360"/>
      </w:pPr>
    </w:p>
    <w:p w:rsidR="000225FC" w:rsidRDefault="00A9320C">
      <w:pPr>
        <w:ind w:left="360"/>
      </w:pPr>
      <w:r>
        <w:t xml:space="preserve">WM is modified to change the </w:t>
      </w:r>
      <w:r w:rsidR="00B25D0D">
        <w:t>distribution order</w:t>
      </w:r>
      <w:r>
        <w:t xml:space="preserve"> information displayed on the Select Data tab of the ‘View – Load / </w:t>
      </w:r>
      <w:r w:rsidR="00B25D0D">
        <w:t>Distribution order</w:t>
      </w:r>
      <w:r>
        <w:t xml:space="preserve">’ on the UI </w:t>
      </w:r>
      <w:r w:rsidR="0031189F">
        <w:t>–</w:t>
      </w:r>
      <w:r w:rsidR="00CC2F7E">
        <w:t xml:space="preserve"> </w:t>
      </w:r>
      <w:r w:rsidR="00CC2F7E">
        <w:rPr>
          <w:b/>
          <w:bCs/>
          <w:i/>
          <w:iCs/>
        </w:rPr>
        <w:t>Manual Load Planning</w:t>
      </w:r>
      <w:r w:rsidR="00CC2F7E">
        <w:t xml:space="preserve"> </w:t>
      </w:r>
      <w:r>
        <w:t xml:space="preserve">option. </w:t>
      </w:r>
    </w:p>
    <w:p w:rsidR="000225FC" w:rsidRPr="00B65A88" w:rsidRDefault="000225FC" w:rsidP="000225FC">
      <w:pPr>
        <w:ind w:left="360"/>
        <w:rPr>
          <w:rFonts w:cs="Arial"/>
          <w:szCs w:val="22"/>
        </w:rPr>
      </w:pPr>
      <w:r>
        <w:rPr>
          <w:rFonts w:cs="Arial"/>
          <w:szCs w:val="22"/>
        </w:rPr>
        <w:t xml:space="preserve">The </w:t>
      </w:r>
      <w:r>
        <w:rPr>
          <w:rFonts w:cs="Arial"/>
          <w:b/>
          <w:i/>
          <w:szCs w:val="22"/>
        </w:rPr>
        <w:t xml:space="preserve">Manual Shipment Planning </w:t>
      </w:r>
      <w:r>
        <w:rPr>
          <w:rFonts w:cs="Arial"/>
          <w:szCs w:val="22"/>
        </w:rPr>
        <w:t xml:space="preserve">screen is divided into two sections with unassigned orders on the left side and shipments on the right side.  To assign an available order to a shipment, the user clicks the check box near the order, then clicks the check box beside the desired shipment, then clicks </w:t>
      </w:r>
      <w:r>
        <w:rPr>
          <w:rFonts w:cs="Arial"/>
          <w:b/>
          <w:i/>
          <w:szCs w:val="22"/>
        </w:rPr>
        <w:t>Assign</w:t>
      </w:r>
      <w:r>
        <w:rPr>
          <w:rFonts w:cs="Arial"/>
          <w:szCs w:val="22"/>
        </w:rPr>
        <w:t xml:space="preserve">.  To assign an order to a new shipment, the operator clicks the available order’s check box and then selects </w:t>
      </w:r>
      <w:r>
        <w:rPr>
          <w:rFonts w:cs="Arial"/>
          <w:b/>
          <w:i/>
          <w:szCs w:val="22"/>
        </w:rPr>
        <w:t>Single</w:t>
      </w:r>
      <w:r>
        <w:rPr>
          <w:rFonts w:cs="Arial"/>
          <w:szCs w:val="22"/>
        </w:rPr>
        <w:t>.  Multiple orders and shipments can be selected at once by clicking multiple check boxes.  Operators can also split order lines across more than one shipment or un</w:t>
      </w:r>
      <w:r w:rsidR="00060728">
        <w:rPr>
          <w:rFonts w:cs="Arial"/>
          <w:szCs w:val="22"/>
        </w:rPr>
        <w:t>-</w:t>
      </w:r>
      <w:r>
        <w:rPr>
          <w:rFonts w:cs="Arial"/>
          <w:szCs w:val="22"/>
        </w:rPr>
        <w:t xml:space="preserve">assign orders after they have been assigned.  WM does not perform any updates until the operator clicks </w:t>
      </w:r>
      <w:r>
        <w:rPr>
          <w:rFonts w:cs="Arial"/>
          <w:b/>
          <w:i/>
          <w:szCs w:val="22"/>
        </w:rPr>
        <w:t>Accept Workspace</w:t>
      </w:r>
      <w:r>
        <w:rPr>
          <w:rFonts w:cs="Arial"/>
          <w:szCs w:val="22"/>
        </w:rPr>
        <w:t xml:space="preserve">.  Changes can be cancelled by clicking </w:t>
      </w:r>
      <w:r>
        <w:rPr>
          <w:rFonts w:cs="Arial"/>
          <w:b/>
          <w:i/>
          <w:szCs w:val="22"/>
        </w:rPr>
        <w:t>Cancel Workspace</w:t>
      </w:r>
      <w:r>
        <w:rPr>
          <w:rFonts w:cs="Arial"/>
          <w:szCs w:val="22"/>
        </w:rPr>
        <w:t xml:space="preserve">.  Individual order lines, </w:t>
      </w:r>
      <w:proofErr w:type="spellStart"/>
      <w:r>
        <w:rPr>
          <w:rFonts w:cs="Arial"/>
          <w:szCs w:val="22"/>
        </w:rPr>
        <w:t>oLPNs</w:t>
      </w:r>
      <w:proofErr w:type="spellEnd"/>
      <w:r>
        <w:rPr>
          <w:rFonts w:cs="Arial"/>
          <w:szCs w:val="22"/>
        </w:rPr>
        <w:t>, and stops can be viewed from the screen as well.</w:t>
      </w:r>
    </w:p>
    <w:p w:rsidR="000225FC" w:rsidRPr="00B65A88" w:rsidRDefault="000225FC" w:rsidP="000225FC">
      <w:pPr>
        <w:ind w:left="360"/>
        <w:rPr>
          <w:rFonts w:cs="Arial"/>
          <w:szCs w:val="22"/>
        </w:rPr>
      </w:pPr>
    </w:p>
    <w:p w:rsidR="000225FC" w:rsidRPr="00B65A88" w:rsidRDefault="000225FC" w:rsidP="000225FC">
      <w:pPr>
        <w:ind w:left="360"/>
        <w:rPr>
          <w:rFonts w:cs="Arial"/>
          <w:szCs w:val="22"/>
        </w:rPr>
      </w:pPr>
      <w:r>
        <w:rPr>
          <w:rFonts w:cs="Arial"/>
          <w:szCs w:val="22"/>
        </w:rPr>
        <w:t xml:space="preserve">Distribution orders can be assigned to shipments either before or after waving.  If assigned before waving, the distribution order is updated with the shipment number and future </w:t>
      </w:r>
      <w:proofErr w:type="spellStart"/>
      <w:r>
        <w:rPr>
          <w:rFonts w:cs="Arial"/>
          <w:szCs w:val="22"/>
        </w:rPr>
        <w:t>oLPNs</w:t>
      </w:r>
      <w:proofErr w:type="spellEnd"/>
      <w:r>
        <w:rPr>
          <w:rFonts w:cs="Arial"/>
          <w:szCs w:val="22"/>
        </w:rPr>
        <w:t xml:space="preserve"> for the order are also assigned the shipment.  If assigned after waving, both the order and its </w:t>
      </w:r>
      <w:proofErr w:type="spellStart"/>
      <w:r>
        <w:rPr>
          <w:rFonts w:cs="Arial"/>
          <w:szCs w:val="22"/>
        </w:rPr>
        <w:t>oLPNs</w:t>
      </w:r>
      <w:proofErr w:type="spellEnd"/>
      <w:r>
        <w:rPr>
          <w:rFonts w:cs="Arial"/>
          <w:szCs w:val="22"/>
        </w:rPr>
        <w:t xml:space="preserve"> are assigned to the shipment.</w:t>
      </w:r>
    </w:p>
    <w:p w:rsidR="000225FC" w:rsidRPr="00B65A88" w:rsidRDefault="000225FC" w:rsidP="000225FC">
      <w:pPr>
        <w:ind w:left="360"/>
        <w:rPr>
          <w:rFonts w:cs="Arial"/>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1228"/>
        <w:gridCol w:w="766"/>
        <w:gridCol w:w="1611"/>
        <w:gridCol w:w="2895"/>
      </w:tblGrid>
      <w:tr w:rsidR="000225FC" w:rsidRPr="00B65A88" w:rsidTr="000225FC">
        <w:tc>
          <w:tcPr>
            <w:tcW w:w="0" w:type="auto"/>
            <w:shd w:val="clear" w:color="auto" w:fill="002060"/>
          </w:tcPr>
          <w:p w:rsidR="000225FC" w:rsidRPr="00B65A88" w:rsidRDefault="000225FC" w:rsidP="00A86FE0">
            <w:pPr>
              <w:jc w:val="center"/>
              <w:rPr>
                <w:rFonts w:cs="Arial"/>
                <w:b/>
                <w:bCs/>
                <w:szCs w:val="22"/>
              </w:rPr>
            </w:pPr>
            <w:r>
              <w:rPr>
                <w:rFonts w:cs="Arial"/>
                <w:b/>
                <w:bCs/>
                <w:szCs w:val="22"/>
              </w:rPr>
              <w:t>Action</w:t>
            </w:r>
          </w:p>
        </w:tc>
        <w:tc>
          <w:tcPr>
            <w:tcW w:w="0" w:type="auto"/>
            <w:shd w:val="clear" w:color="auto" w:fill="002060"/>
          </w:tcPr>
          <w:p w:rsidR="000225FC" w:rsidRPr="00B65A88" w:rsidRDefault="000225FC" w:rsidP="00A86FE0">
            <w:pPr>
              <w:ind w:right="84"/>
              <w:jc w:val="center"/>
              <w:rPr>
                <w:rFonts w:cs="Arial"/>
                <w:b/>
                <w:bCs/>
                <w:szCs w:val="22"/>
              </w:rPr>
            </w:pPr>
            <w:r>
              <w:rPr>
                <w:rFonts w:cs="Arial"/>
                <w:b/>
                <w:bCs/>
                <w:szCs w:val="22"/>
              </w:rPr>
              <w:t>Type</w:t>
            </w:r>
          </w:p>
        </w:tc>
        <w:tc>
          <w:tcPr>
            <w:tcW w:w="0" w:type="auto"/>
            <w:shd w:val="clear" w:color="auto" w:fill="002060"/>
          </w:tcPr>
          <w:p w:rsidR="000225FC" w:rsidRPr="00B65A88" w:rsidRDefault="000225FC" w:rsidP="00A86FE0">
            <w:pPr>
              <w:jc w:val="center"/>
              <w:rPr>
                <w:rFonts w:cs="Arial"/>
                <w:b/>
                <w:bCs/>
                <w:szCs w:val="22"/>
              </w:rPr>
            </w:pPr>
            <w:r>
              <w:rPr>
                <w:rFonts w:cs="Arial"/>
                <w:b/>
                <w:bCs/>
                <w:szCs w:val="22"/>
              </w:rPr>
              <w:t>From</w:t>
            </w:r>
          </w:p>
        </w:tc>
        <w:tc>
          <w:tcPr>
            <w:tcW w:w="0" w:type="auto"/>
            <w:shd w:val="clear" w:color="auto" w:fill="002060"/>
          </w:tcPr>
          <w:p w:rsidR="000225FC" w:rsidRPr="00B65A88" w:rsidRDefault="000225FC" w:rsidP="00A86FE0">
            <w:pPr>
              <w:jc w:val="center"/>
              <w:rPr>
                <w:rFonts w:cs="Arial"/>
                <w:b/>
                <w:bCs/>
                <w:szCs w:val="22"/>
              </w:rPr>
            </w:pPr>
            <w:r>
              <w:rPr>
                <w:rFonts w:cs="Arial"/>
                <w:b/>
                <w:bCs/>
                <w:szCs w:val="22"/>
              </w:rPr>
              <w:t>To</w:t>
            </w:r>
          </w:p>
        </w:tc>
        <w:tc>
          <w:tcPr>
            <w:tcW w:w="0" w:type="auto"/>
            <w:shd w:val="clear" w:color="auto" w:fill="002060"/>
          </w:tcPr>
          <w:p w:rsidR="000225FC" w:rsidRPr="00B65A88" w:rsidRDefault="000225FC" w:rsidP="00A86FE0">
            <w:pPr>
              <w:jc w:val="center"/>
              <w:rPr>
                <w:rFonts w:cs="Arial"/>
                <w:b/>
                <w:bCs/>
                <w:szCs w:val="22"/>
              </w:rPr>
            </w:pPr>
            <w:r>
              <w:rPr>
                <w:rFonts w:cs="Arial"/>
                <w:b/>
                <w:bCs/>
                <w:szCs w:val="22"/>
              </w:rPr>
              <w:t>Details</w:t>
            </w:r>
          </w:p>
        </w:tc>
      </w:tr>
      <w:tr w:rsidR="000225FC" w:rsidRPr="00B65A88" w:rsidTr="000225FC">
        <w:tc>
          <w:tcPr>
            <w:tcW w:w="0" w:type="auto"/>
          </w:tcPr>
          <w:p w:rsidR="000225FC" w:rsidRPr="00B65A88" w:rsidRDefault="000225FC" w:rsidP="00A86FE0">
            <w:pPr>
              <w:pStyle w:val="CommentText"/>
              <w:rPr>
                <w:rFonts w:cs="Arial"/>
                <w:szCs w:val="22"/>
              </w:rPr>
            </w:pPr>
            <w:r>
              <w:rPr>
                <w:rFonts w:cs="Arial"/>
                <w:szCs w:val="22"/>
              </w:rPr>
              <w:t xml:space="preserve">Accept Workspace </w:t>
            </w:r>
          </w:p>
        </w:tc>
        <w:tc>
          <w:tcPr>
            <w:tcW w:w="0" w:type="auto"/>
          </w:tcPr>
          <w:p w:rsidR="000225FC" w:rsidRPr="00B65A88" w:rsidRDefault="000225FC" w:rsidP="00A86FE0">
            <w:pPr>
              <w:ind w:right="82"/>
              <w:jc w:val="center"/>
              <w:rPr>
                <w:rFonts w:cs="Arial"/>
                <w:szCs w:val="22"/>
              </w:rPr>
            </w:pPr>
            <w:r>
              <w:rPr>
                <w:rFonts w:cs="Arial"/>
                <w:szCs w:val="22"/>
              </w:rPr>
              <w:t>Shipment</w:t>
            </w:r>
          </w:p>
        </w:tc>
        <w:tc>
          <w:tcPr>
            <w:tcW w:w="0" w:type="auto"/>
          </w:tcPr>
          <w:p w:rsidR="000225FC" w:rsidRPr="00B65A88" w:rsidRDefault="000225FC" w:rsidP="00A86FE0">
            <w:pPr>
              <w:rPr>
                <w:rFonts w:cs="Arial"/>
                <w:szCs w:val="22"/>
              </w:rPr>
            </w:pPr>
            <w:r>
              <w:rPr>
                <w:rFonts w:cs="Arial"/>
                <w:szCs w:val="22"/>
              </w:rPr>
              <w:t>N/A</w:t>
            </w:r>
          </w:p>
        </w:tc>
        <w:tc>
          <w:tcPr>
            <w:tcW w:w="0" w:type="auto"/>
          </w:tcPr>
          <w:p w:rsidR="000225FC" w:rsidRPr="00B65A88" w:rsidRDefault="000225FC" w:rsidP="00A86FE0">
            <w:pPr>
              <w:rPr>
                <w:rFonts w:cs="Arial"/>
                <w:szCs w:val="22"/>
              </w:rPr>
            </w:pPr>
            <w:r>
              <w:rPr>
                <w:rFonts w:cs="Arial"/>
                <w:szCs w:val="22"/>
              </w:rPr>
              <w:t>‘10’ – Planned</w:t>
            </w:r>
          </w:p>
        </w:tc>
        <w:tc>
          <w:tcPr>
            <w:tcW w:w="0" w:type="auto"/>
          </w:tcPr>
          <w:p w:rsidR="000225FC" w:rsidRPr="00B65A88" w:rsidRDefault="000225FC" w:rsidP="00A86FE0">
            <w:pPr>
              <w:rPr>
                <w:rFonts w:cs="Arial"/>
                <w:szCs w:val="22"/>
              </w:rPr>
            </w:pPr>
          </w:p>
        </w:tc>
      </w:tr>
      <w:tr w:rsidR="000225FC" w:rsidRPr="00B65A88" w:rsidTr="000225FC">
        <w:tc>
          <w:tcPr>
            <w:tcW w:w="0" w:type="auto"/>
          </w:tcPr>
          <w:p w:rsidR="000225FC" w:rsidRPr="00B65A88" w:rsidRDefault="000225FC" w:rsidP="00A86FE0">
            <w:pPr>
              <w:pStyle w:val="CommentText"/>
              <w:rPr>
                <w:rFonts w:cs="Arial"/>
                <w:szCs w:val="22"/>
              </w:rPr>
            </w:pPr>
            <w:r>
              <w:rPr>
                <w:rFonts w:cs="Arial"/>
                <w:szCs w:val="22"/>
              </w:rPr>
              <w:t>Accept Workspace</w:t>
            </w:r>
          </w:p>
        </w:tc>
        <w:tc>
          <w:tcPr>
            <w:tcW w:w="0" w:type="auto"/>
          </w:tcPr>
          <w:p w:rsidR="000225FC" w:rsidRPr="00B65A88" w:rsidRDefault="000225FC" w:rsidP="00A86FE0">
            <w:pPr>
              <w:ind w:right="82"/>
              <w:jc w:val="center"/>
              <w:rPr>
                <w:rFonts w:cs="Arial"/>
                <w:szCs w:val="22"/>
              </w:rPr>
            </w:pPr>
            <w:r>
              <w:rPr>
                <w:rFonts w:cs="Arial"/>
                <w:szCs w:val="22"/>
              </w:rPr>
              <w:t>DO</w:t>
            </w:r>
          </w:p>
        </w:tc>
        <w:tc>
          <w:tcPr>
            <w:tcW w:w="0" w:type="auto"/>
          </w:tcPr>
          <w:p w:rsidR="000225FC" w:rsidRPr="00B65A88" w:rsidRDefault="000225FC" w:rsidP="00A86FE0">
            <w:pPr>
              <w:rPr>
                <w:rFonts w:cs="Arial"/>
                <w:szCs w:val="22"/>
              </w:rPr>
            </w:pPr>
            <w:r>
              <w:rPr>
                <w:rFonts w:cs="Arial"/>
                <w:szCs w:val="22"/>
              </w:rPr>
              <w:t>N/A</w:t>
            </w:r>
          </w:p>
        </w:tc>
        <w:tc>
          <w:tcPr>
            <w:tcW w:w="0" w:type="auto"/>
          </w:tcPr>
          <w:p w:rsidR="000225FC" w:rsidRPr="00B65A88" w:rsidRDefault="000225FC" w:rsidP="00A86FE0">
            <w:pPr>
              <w:rPr>
                <w:rFonts w:cs="Arial"/>
                <w:szCs w:val="22"/>
              </w:rPr>
            </w:pPr>
            <w:r>
              <w:rPr>
                <w:rFonts w:cs="Arial"/>
                <w:szCs w:val="22"/>
              </w:rPr>
              <w:t>N/A</w:t>
            </w:r>
          </w:p>
        </w:tc>
        <w:tc>
          <w:tcPr>
            <w:tcW w:w="0" w:type="auto"/>
          </w:tcPr>
          <w:p w:rsidR="000225FC" w:rsidRPr="00B65A88" w:rsidRDefault="000225FC" w:rsidP="00A86FE0">
            <w:pPr>
              <w:rPr>
                <w:rFonts w:cs="Arial"/>
                <w:szCs w:val="22"/>
              </w:rPr>
            </w:pPr>
            <w:r>
              <w:rPr>
                <w:rFonts w:cs="Arial"/>
                <w:szCs w:val="22"/>
              </w:rPr>
              <w:t>Shipment number assigned</w:t>
            </w:r>
          </w:p>
        </w:tc>
      </w:tr>
    </w:tbl>
    <w:p w:rsidR="000225FC" w:rsidRPr="00B65A88" w:rsidRDefault="000225FC" w:rsidP="000225FC">
      <w:pPr>
        <w:ind w:left="360"/>
        <w:rPr>
          <w:rFonts w:cs="Arial"/>
          <w:szCs w:val="22"/>
        </w:rPr>
      </w:pPr>
    </w:p>
    <w:p w:rsidR="000225FC" w:rsidRDefault="000225FC">
      <w:pPr>
        <w:ind w:left="360"/>
      </w:pPr>
    </w:p>
    <w:p w:rsidR="00A9320C" w:rsidRDefault="00A9320C">
      <w:pPr>
        <w:ind w:left="360"/>
        <w:rPr>
          <w:bCs/>
          <w:iCs/>
        </w:rPr>
      </w:pPr>
      <w:r>
        <w:t xml:space="preserve">In addition, the left and right </w:t>
      </w:r>
      <w:r w:rsidR="000225FC">
        <w:t>sections</w:t>
      </w:r>
      <w:r>
        <w:t xml:space="preserve"> </w:t>
      </w:r>
      <w:r w:rsidR="000225FC">
        <w:t xml:space="preserve">of the UI </w:t>
      </w:r>
      <w:r>
        <w:t xml:space="preserve">are modified to be able to jump to </w:t>
      </w:r>
      <w:r w:rsidR="00060728">
        <w:t>the record</w:t>
      </w:r>
      <w:r w:rsidR="000225FC">
        <w:t xml:space="preserve"> </w:t>
      </w:r>
      <w:r>
        <w:t>specified instead of a single page at a time.</w:t>
      </w:r>
      <w:r>
        <w:rPr>
          <w:bCs/>
          <w:iCs/>
        </w:rPr>
        <w:t xml:space="preserve">  </w:t>
      </w:r>
      <w:r>
        <w:t xml:space="preserve">The information is utilized by personnel to aid in the selection of adding </w:t>
      </w:r>
      <w:r w:rsidR="008C156B">
        <w:t>distribution orders</w:t>
      </w:r>
      <w:r>
        <w:t xml:space="preserve"> to </w:t>
      </w:r>
      <w:r w:rsidR="00CC2F7E">
        <w:t xml:space="preserve"> shipments </w:t>
      </w:r>
      <w:r>
        <w:t xml:space="preserve">and to view </w:t>
      </w:r>
      <w:r w:rsidR="00B25D0D">
        <w:t>distribution order</w:t>
      </w:r>
      <w:r>
        <w:t xml:space="preserve"> information for </w:t>
      </w:r>
      <w:r w:rsidR="008C156B">
        <w:t>distribution orders</w:t>
      </w:r>
      <w:r>
        <w:t xml:space="preserve"> already assigned to a </w:t>
      </w:r>
      <w:r w:rsidR="00CC2F7E">
        <w:t xml:space="preserve"> shipment</w:t>
      </w:r>
      <w:r>
        <w:rPr>
          <w:bCs/>
          <w:iCs/>
        </w:rPr>
        <w:t>(</w:t>
      </w:r>
      <w:r>
        <w:rPr>
          <w:b/>
          <w:bCs/>
          <w:i/>
          <w:iCs/>
        </w:rPr>
        <w:t>M</w:t>
      </w:r>
      <w:r w:rsidR="0081533C">
        <w:rPr>
          <w:b/>
          <w:bCs/>
          <w:i/>
          <w:iCs/>
        </w:rPr>
        <w:t>D</w:t>
      </w:r>
      <w:r>
        <w:rPr>
          <w:b/>
          <w:bCs/>
          <w:i/>
          <w:iCs/>
        </w:rPr>
        <w:t xml:space="preserve">12: Change </w:t>
      </w:r>
      <w:r w:rsidR="00B25D0D">
        <w:rPr>
          <w:b/>
          <w:bCs/>
          <w:i/>
          <w:iCs/>
        </w:rPr>
        <w:t>Distribution order</w:t>
      </w:r>
      <w:r>
        <w:rPr>
          <w:b/>
          <w:bCs/>
          <w:i/>
          <w:iCs/>
        </w:rPr>
        <w:t xml:space="preserve"> Data Displayed in</w:t>
      </w:r>
      <w:r w:rsidR="00CC2F7E">
        <w:rPr>
          <w:b/>
          <w:bCs/>
          <w:i/>
          <w:iCs/>
        </w:rPr>
        <w:t xml:space="preserve"> Manual Load Planning</w:t>
      </w:r>
      <w:r>
        <w:rPr>
          <w:b/>
          <w:bCs/>
          <w:i/>
          <w:iCs/>
        </w:rPr>
        <w:t>)</w:t>
      </w:r>
      <w:r>
        <w:rPr>
          <w:bCs/>
          <w:iCs/>
        </w:rPr>
        <w:t>.</w:t>
      </w:r>
    </w:p>
    <w:p w:rsidR="00921189" w:rsidRDefault="00921189">
      <w:pPr>
        <w:ind w:left="360"/>
      </w:pPr>
    </w:p>
    <w:p w:rsidR="00921189" w:rsidRDefault="00921189">
      <w:pPr>
        <w:ind w:left="360"/>
      </w:pPr>
      <w:r>
        <w:rPr>
          <w:rFonts w:cs="Arial"/>
          <w:color w:val="000000"/>
          <w:szCs w:val="22"/>
        </w:rPr>
        <w:t>Carter’s is looking for functionality to manage the shipping of different merchandise divisions separately (</w:t>
      </w:r>
      <w:r w:rsidR="00462F81" w:rsidRPr="00462F81">
        <w:rPr>
          <w:rFonts w:cs="Arial"/>
          <w:b/>
          <w:i/>
          <w:color w:val="000000"/>
          <w:szCs w:val="22"/>
        </w:rPr>
        <w:t>W</w:t>
      </w:r>
      <w:r w:rsidR="00D810F0">
        <w:rPr>
          <w:rFonts w:cs="Arial"/>
          <w:b/>
          <w:i/>
        </w:rPr>
        <w:t>M0</w:t>
      </w:r>
      <w:r w:rsidR="00462F81">
        <w:rPr>
          <w:rFonts w:cs="Arial"/>
          <w:b/>
          <w:i/>
        </w:rPr>
        <w:t>9</w:t>
      </w:r>
      <w:r w:rsidRPr="00921189">
        <w:rPr>
          <w:rFonts w:cs="Arial"/>
          <w:b/>
          <w:i/>
        </w:rPr>
        <w:t xml:space="preserve">: Create Outbound Shipment &amp; Load </w:t>
      </w:r>
      <w:r w:rsidR="00B717B4">
        <w:rPr>
          <w:rFonts w:cs="Arial"/>
          <w:b/>
          <w:i/>
        </w:rPr>
        <w:t>Extension</w:t>
      </w:r>
      <w:r>
        <w:rPr>
          <w:rFonts w:cs="Arial"/>
          <w:color w:val="000000"/>
          <w:szCs w:val="22"/>
        </w:rPr>
        <w:t>)</w:t>
      </w:r>
    </w:p>
    <w:p w:rsidR="00A9320C" w:rsidRDefault="00A9320C">
      <w:pPr>
        <w:jc w:val="both"/>
      </w:pPr>
    </w:p>
    <w:p w:rsidR="00A9320C" w:rsidRDefault="00A9320C">
      <w:pPr>
        <w:ind w:left="360"/>
      </w:pPr>
      <w:r>
        <w:t xml:space="preserve">During the day, supervisors monitor the loads and maintain appointments for outbound </w:t>
      </w:r>
      <w:r w:rsidR="00CC2F7E">
        <w:t xml:space="preserve">shipments </w:t>
      </w:r>
      <w:r>
        <w:t>using the UI-</w:t>
      </w:r>
      <w:r w:rsidR="00082F2B">
        <w:t xml:space="preserve"> </w:t>
      </w:r>
      <w:r w:rsidR="00921189" w:rsidRPr="00921189">
        <w:rPr>
          <w:b/>
        </w:rPr>
        <w:t>Shipments</w:t>
      </w:r>
      <w:r>
        <w:t xml:space="preserve">.  The </w:t>
      </w:r>
      <w:r w:rsidR="00921189">
        <w:t xml:space="preserve">Shipments </w:t>
      </w:r>
      <w:r>
        <w:t>transaction is also used to:</w:t>
      </w:r>
    </w:p>
    <w:p w:rsidR="00A9320C" w:rsidRDefault="00A9320C">
      <w:pPr>
        <w:jc w:val="both"/>
      </w:pPr>
    </w:p>
    <w:p w:rsidR="00A9320C" w:rsidRDefault="00A9320C">
      <w:pPr>
        <w:numPr>
          <w:ilvl w:val="0"/>
          <w:numId w:val="6"/>
        </w:numPr>
        <w:tabs>
          <w:tab w:val="clear" w:pos="360"/>
          <w:tab w:val="num" w:pos="-360"/>
        </w:tabs>
        <w:ind w:left="720"/>
        <w:jc w:val="both"/>
      </w:pPr>
      <w:r>
        <w:t xml:space="preserve">Manage </w:t>
      </w:r>
      <w:r w:rsidR="00CC2F7E">
        <w:t xml:space="preserve">shipments </w:t>
      </w:r>
      <w:r>
        <w:t>during shipping operations</w:t>
      </w:r>
    </w:p>
    <w:p w:rsidR="00A9320C" w:rsidRDefault="00A9320C">
      <w:pPr>
        <w:numPr>
          <w:ilvl w:val="0"/>
          <w:numId w:val="6"/>
        </w:numPr>
        <w:tabs>
          <w:tab w:val="clear" w:pos="360"/>
          <w:tab w:val="num" w:pos="-360"/>
        </w:tabs>
        <w:ind w:left="720"/>
        <w:jc w:val="both"/>
      </w:pPr>
      <w:r>
        <w:lastRenderedPageBreak/>
        <w:t xml:space="preserve">View </w:t>
      </w:r>
      <w:r w:rsidR="00CC2F7E">
        <w:t xml:space="preserve">shipments </w:t>
      </w:r>
      <w:r>
        <w:t>and Stops</w:t>
      </w:r>
    </w:p>
    <w:p w:rsidR="00A9320C" w:rsidRDefault="00A9320C">
      <w:pPr>
        <w:numPr>
          <w:ilvl w:val="0"/>
          <w:numId w:val="6"/>
        </w:numPr>
        <w:tabs>
          <w:tab w:val="clear" w:pos="360"/>
          <w:tab w:val="num" w:pos="-360"/>
        </w:tabs>
        <w:ind w:left="720"/>
        <w:jc w:val="both"/>
      </w:pPr>
      <w:r>
        <w:t xml:space="preserve">Enter and maintain outbound </w:t>
      </w:r>
      <w:r w:rsidR="00CC2F7E">
        <w:t xml:space="preserve"> shipment </w:t>
      </w:r>
      <w:r>
        <w:t>header columns (such as Seal number)</w:t>
      </w:r>
    </w:p>
    <w:p w:rsidR="00A9320C" w:rsidRDefault="00A9320C">
      <w:pPr>
        <w:numPr>
          <w:ilvl w:val="0"/>
          <w:numId w:val="6"/>
        </w:numPr>
        <w:tabs>
          <w:tab w:val="clear" w:pos="360"/>
          <w:tab w:val="num" w:pos="-360"/>
        </w:tabs>
        <w:ind w:left="720"/>
        <w:jc w:val="both"/>
      </w:pPr>
      <w:r>
        <w:t>Print shipping documents (BOL or manifest)</w:t>
      </w:r>
    </w:p>
    <w:p w:rsidR="00A9320C" w:rsidRDefault="00A9320C">
      <w:pPr>
        <w:numPr>
          <w:ilvl w:val="0"/>
          <w:numId w:val="6"/>
        </w:numPr>
        <w:tabs>
          <w:tab w:val="clear" w:pos="360"/>
          <w:tab w:val="num" w:pos="-360"/>
        </w:tabs>
        <w:ind w:left="720"/>
        <w:jc w:val="both"/>
      </w:pPr>
      <w:r>
        <w:t xml:space="preserve">Close </w:t>
      </w:r>
      <w:r w:rsidR="00CC2F7E">
        <w:t xml:space="preserve">shipment </w:t>
      </w:r>
      <w:r>
        <w:t xml:space="preserve">and </w:t>
      </w:r>
      <w:r w:rsidR="00CC2F7E">
        <w:t xml:space="preserve"> shipment confirmation</w:t>
      </w:r>
    </w:p>
    <w:p w:rsidR="00A9320C" w:rsidRDefault="00A9320C">
      <w:pPr>
        <w:ind w:left="360"/>
      </w:pPr>
    </w:p>
    <w:p w:rsidR="00921189" w:rsidRDefault="00921189">
      <w:pPr>
        <w:ind w:left="360"/>
        <w:rPr>
          <w:rFonts w:cs="Arial"/>
          <w:sz w:val="20"/>
        </w:rPr>
      </w:pPr>
      <w:r w:rsidRPr="006538B0">
        <w:rPr>
          <w:rFonts w:cs="Arial"/>
          <w:sz w:val="20"/>
        </w:rPr>
        <w:t xml:space="preserve">Carter’s </w:t>
      </w:r>
      <w:r w:rsidR="002B31DB">
        <w:rPr>
          <w:rFonts w:cs="Arial"/>
          <w:sz w:val="20"/>
        </w:rPr>
        <w:t>uses custom</w:t>
      </w:r>
      <w:r w:rsidRPr="006538B0">
        <w:rPr>
          <w:rFonts w:cs="Arial"/>
          <w:sz w:val="20"/>
        </w:rPr>
        <w:t xml:space="preserve"> Bill of ladi</w:t>
      </w:r>
      <w:r>
        <w:rPr>
          <w:rFonts w:cs="Arial"/>
          <w:sz w:val="20"/>
        </w:rPr>
        <w:t>ng (BOL) print program to</w:t>
      </w:r>
      <w:r w:rsidRPr="006538B0">
        <w:rPr>
          <w:rFonts w:cs="Arial"/>
          <w:sz w:val="20"/>
        </w:rPr>
        <w:t xml:space="preserve"> look at the first </w:t>
      </w:r>
      <w:r w:rsidR="002B31DB">
        <w:rPr>
          <w:rFonts w:cs="Arial"/>
          <w:sz w:val="20"/>
        </w:rPr>
        <w:t>DO</w:t>
      </w:r>
      <w:r w:rsidRPr="006538B0">
        <w:rPr>
          <w:rFonts w:cs="Arial"/>
          <w:sz w:val="20"/>
        </w:rPr>
        <w:t xml:space="preserve"> on the BOL to determine the ADDR_CODE</w:t>
      </w:r>
      <w:r>
        <w:rPr>
          <w:rFonts w:cs="Arial"/>
          <w:sz w:val="20"/>
        </w:rPr>
        <w:t xml:space="preserve"> </w:t>
      </w:r>
      <w:r w:rsidRPr="00921189">
        <w:rPr>
          <w:rFonts w:cs="Arial"/>
          <w:b/>
          <w:i/>
          <w:sz w:val="20"/>
        </w:rPr>
        <w:t>(</w:t>
      </w:r>
      <w:r w:rsidR="00462F81">
        <w:rPr>
          <w:rFonts w:cs="Arial"/>
          <w:b/>
          <w:i/>
        </w:rPr>
        <w:t>WM15</w:t>
      </w:r>
      <w:r w:rsidRPr="00921189">
        <w:rPr>
          <w:rFonts w:cs="Arial"/>
          <w:b/>
          <w:i/>
        </w:rPr>
        <w:t>: Modify BOL Print Program</w:t>
      </w:r>
      <w:r w:rsidRPr="00921189">
        <w:rPr>
          <w:rFonts w:cs="Arial"/>
          <w:b/>
          <w:i/>
          <w:sz w:val="20"/>
        </w:rPr>
        <w:t>)</w:t>
      </w:r>
    </w:p>
    <w:p w:rsidR="00921189" w:rsidRDefault="00921189">
      <w:pPr>
        <w:ind w:left="360"/>
      </w:pPr>
    </w:p>
    <w:p w:rsidR="00A9320C" w:rsidRDefault="00A9320C">
      <w:pPr>
        <w:ind w:left="360"/>
      </w:pPr>
      <w:r>
        <w:t>Through the UI –</w:t>
      </w:r>
      <w:r w:rsidR="00CC2F7E">
        <w:rPr>
          <w:b/>
          <w:bCs/>
          <w:i/>
          <w:iCs/>
        </w:rPr>
        <w:t xml:space="preserve"> Shipments </w:t>
      </w:r>
      <w:r>
        <w:t xml:space="preserve">option operators also schedule an appointment for the </w:t>
      </w:r>
      <w:r w:rsidR="00CC2F7E">
        <w:t>shipment</w:t>
      </w:r>
      <w:r>
        <w:t>.  Once this is complete the shipping company is given the appropriate appointment number.</w:t>
      </w:r>
    </w:p>
    <w:p w:rsidR="00A9320C" w:rsidRDefault="00A9320C">
      <w:pPr>
        <w:ind w:left="360"/>
      </w:pPr>
    </w:p>
    <w:p w:rsidR="00A9320C" w:rsidRDefault="00A9320C">
      <w:pPr>
        <w:pStyle w:val="Heading2"/>
      </w:pPr>
      <w:bookmarkStart w:id="3419" w:name="_Toc97544196"/>
      <w:bookmarkStart w:id="3420" w:name="_Toc97548190"/>
      <w:bookmarkStart w:id="3421" w:name="_Toc97548309"/>
      <w:bookmarkStart w:id="3422" w:name="_Toc97548425"/>
      <w:bookmarkStart w:id="3423" w:name="_Toc97548542"/>
      <w:bookmarkStart w:id="3424" w:name="_Toc101934058"/>
      <w:bookmarkStart w:id="3425" w:name="_Toc101934177"/>
      <w:bookmarkStart w:id="3426" w:name="_Toc307243041"/>
      <w:bookmarkStart w:id="3427" w:name="_Toc307243515"/>
      <w:bookmarkStart w:id="3428" w:name="_Toc307236277"/>
      <w:bookmarkStart w:id="3429" w:name="_Toc307243205"/>
      <w:bookmarkStart w:id="3430" w:name="_Toc307243368"/>
      <w:bookmarkStart w:id="3431" w:name="_Toc307243676"/>
      <w:bookmarkStart w:id="3432" w:name="_Toc307243836"/>
      <w:bookmarkStart w:id="3433" w:name="_Toc307243996"/>
      <w:bookmarkStart w:id="3434" w:name="_Toc307244157"/>
      <w:bookmarkStart w:id="3435" w:name="_Toc307244318"/>
      <w:bookmarkStart w:id="3436" w:name="_Toc307244479"/>
      <w:bookmarkStart w:id="3437" w:name="_Toc307244639"/>
      <w:bookmarkStart w:id="3438" w:name="_Toc307244798"/>
      <w:bookmarkStart w:id="3439" w:name="_Toc307244956"/>
      <w:bookmarkStart w:id="3440" w:name="_Toc307245115"/>
      <w:bookmarkStart w:id="3441" w:name="_Toc307245274"/>
      <w:bookmarkStart w:id="3442" w:name="_Toc307245431"/>
      <w:bookmarkStart w:id="3443" w:name="_Toc307245588"/>
      <w:bookmarkStart w:id="3444" w:name="_Toc307245739"/>
      <w:bookmarkStart w:id="3445" w:name="_Toc307245886"/>
      <w:bookmarkStart w:id="3446" w:name="_Toc307246031"/>
      <w:bookmarkStart w:id="3447" w:name="_Toc307246176"/>
      <w:bookmarkStart w:id="3448" w:name="_Toc307246320"/>
      <w:bookmarkStart w:id="3449" w:name="_Toc307246463"/>
      <w:bookmarkStart w:id="3450" w:name="_Toc307246606"/>
      <w:bookmarkStart w:id="3451" w:name="_Toc307246748"/>
      <w:bookmarkStart w:id="3452" w:name="_Toc307532220"/>
      <w:bookmarkStart w:id="3453" w:name="_Toc307532520"/>
      <w:bookmarkStart w:id="3454" w:name="_Toc307532662"/>
      <w:bookmarkStart w:id="3455" w:name="_Toc307558651"/>
      <w:bookmarkStart w:id="3456" w:name="_Toc307558798"/>
      <w:bookmarkStart w:id="3457" w:name="_Toc307563389"/>
      <w:bookmarkStart w:id="3458" w:name="_Toc307590174"/>
      <w:bookmarkStart w:id="3459" w:name="_Toc307590431"/>
      <w:bookmarkStart w:id="3460" w:name="_Toc307757007"/>
      <w:bookmarkStart w:id="3461" w:name="_Toc307757349"/>
      <w:bookmarkStart w:id="3462" w:name="_Toc307757497"/>
      <w:bookmarkStart w:id="3463" w:name="_Toc307757645"/>
      <w:bookmarkStart w:id="3464" w:name="_Toc308553888"/>
      <w:bookmarkStart w:id="3465" w:name="_Toc314043686"/>
      <w:bookmarkEnd w:id="3419"/>
      <w:bookmarkEnd w:id="3420"/>
      <w:bookmarkEnd w:id="3421"/>
      <w:bookmarkEnd w:id="3422"/>
      <w:bookmarkEnd w:id="3423"/>
      <w:r>
        <w:t>Check-In/Check-Out</w:t>
      </w:r>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p>
    <w:p w:rsidR="00A9320C" w:rsidRDefault="00A9320C"/>
    <w:p w:rsidR="00A9320C" w:rsidRDefault="00A9320C">
      <w:pPr>
        <w:pStyle w:val="BodyTextIndent"/>
        <w:ind w:left="360"/>
      </w:pPr>
      <w:r>
        <w:t xml:space="preserve">When the trailers arrive at the facility for load pick-up, the appointment is first checked into WM using the UI </w:t>
      </w:r>
      <w:r w:rsidR="0031189F">
        <w:t>–</w:t>
      </w:r>
      <w:r>
        <w:t xml:space="preserve"> </w:t>
      </w:r>
      <w:r>
        <w:rPr>
          <w:b/>
          <w:bCs/>
          <w:i/>
          <w:iCs/>
        </w:rPr>
        <w:t xml:space="preserve">Check In </w:t>
      </w:r>
      <w:r>
        <w:t>option.  Operators access the appointment through the appointment number, carrier or load number.  WM records the time of the check in and stores it in the appointment record.  The operator also enters comments at the time of check to indicate any special circumstances.</w:t>
      </w:r>
    </w:p>
    <w:p w:rsidR="00A9320C" w:rsidRDefault="00A9320C">
      <w:pPr>
        <w:rPr>
          <w:rFonts w:cs="Arial"/>
        </w:rPr>
      </w:pPr>
    </w:p>
    <w:p w:rsidR="00A9320C" w:rsidRDefault="00A9320C">
      <w:pPr>
        <w:ind w:left="360"/>
      </w:pPr>
      <w:r>
        <w:rPr>
          <w:rFonts w:cs="Arial"/>
        </w:rPr>
        <w:t xml:space="preserve">Once the product is loaded, operators also check out the appointment using the same UI </w:t>
      </w:r>
      <w:r w:rsidR="0031189F">
        <w:rPr>
          <w:rFonts w:cs="Arial"/>
        </w:rPr>
        <w:t>–</w:t>
      </w:r>
      <w:r>
        <w:rPr>
          <w:rFonts w:cs="Arial"/>
        </w:rPr>
        <w:t xml:space="preserve"> </w:t>
      </w:r>
      <w:r>
        <w:rPr>
          <w:rFonts w:cs="Arial"/>
          <w:b/>
          <w:bCs/>
          <w:i/>
          <w:iCs/>
        </w:rPr>
        <w:t xml:space="preserve">Check In/Check Out </w:t>
      </w:r>
      <w:r>
        <w:rPr>
          <w:rFonts w:cs="Arial"/>
        </w:rPr>
        <w:t>option.  WM records the time of check out and holds it in the appointment record.</w:t>
      </w:r>
    </w:p>
    <w:p w:rsidR="00A9320C" w:rsidRDefault="00A9320C">
      <w:r>
        <w:t xml:space="preserve"> </w:t>
      </w:r>
    </w:p>
    <w:p w:rsidR="00A9320C" w:rsidRDefault="00A9320C">
      <w:pPr>
        <w:pStyle w:val="Heading2"/>
      </w:pPr>
      <w:bookmarkStart w:id="3466" w:name="_Toc101934059"/>
      <w:bookmarkStart w:id="3467" w:name="_Toc101934178"/>
      <w:bookmarkStart w:id="3468" w:name="_Toc307236278"/>
      <w:bookmarkStart w:id="3469" w:name="_Toc307243042"/>
      <w:bookmarkStart w:id="3470" w:name="_Toc307243206"/>
      <w:bookmarkStart w:id="3471" w:name="_Toc307243369"/>
      <w:bookmarkStart w:id="3472" w:name="_Toc307243516"/>
      <w:bookmarkStart w:id="3473" w:name="_Toc307243677"/>
      <w:bookmarkStart w:id="3474" w:name="_Toc307243837"/>
      <w:bookmarkStart w:id="3475" w:name="_Toc307243997"/>
      <w:bookmarkStart w:id="3476" w:name="_Toc307244158"/>
      <w:bookmarkStart w:id="3477" w:name="_Toc307244319"/>
      <w:bookmarkStart w:id="3478" w:name="_Toc307244480"/>
      <w:bookmarkStart w:id="3479" w:name="_Toc307244640"/>
      <w:bookmarkStart w:id="3480" w:name="_Toc307244799"/>
      <w:bookmarkStart w:id="3481" w:name="_Toc307244957"/>
      <w:bookmarkStart w:id="3482" w:name="_Toc307245116"/>
      <w:bookmarkStart w:id="3483" w:name="_Toc307245275"/>
      <w:bookmarkStart w:id="3484" w:name="_Toc307245432"/>
      <w:bookmarkStart w:id="3485" w:name="_Toc307245589"/>
      <w:bookmarkStart w:id="3486" w:name="_Toc307245740"/>
      <w:bookmarkStart w:id="3487" w:name="_Toc307245887"/>
      <w:bookmarkStart w:id="3488" w:name="_Toc307246032"/>
      <w:bookmarkStart w:id="3489" w:name="_Toc307246177"/>
      <w:bookmarkStart w:id="3490" w:name="_Toc307246321"/>
      <w:bookmarkStart w:id="3491" w:name="_Toc307246464"/>
      <w:bookmarkStart w:id="3492" w:name="_Toc307246607"/>
      <w:bookmarkStart w:id="3493" w:name="_Toc307246749"/>
      <w:bookmarkStart w:id="3494" w:name="_Toc307532221"/>
      <w:bookmarkStart w:id="3495" w:name="_Toc307532521"/>
      <w:bookmarkStart w:id="3496" w:name="_Toc307532663"/>
      <w:bookmarkStart w:id="3497" w:name="_Toc307558652"/>
      <w:bookmarkStart w:id="3498" w:name="_Toc307558799"/>
      <w:bookmarkStart w:id="3499" w:name="_Toc307563390"/>
      <w:bookmarkStart w:id="3500" w:name="_Toc307590175"/>
      <w:bookmarkStart w:id="3501" w:name="_Toc307590432"/>
      <w:bookmarkStart w:id="3502" w:name="_Toc307757008"/>
      <w:bookmarkStart w:id="3503" w:name="_Toc307757350"/>
      <w:bookmarkStart w:id="3504" w:name="_Toc307757498"/>
      <w:bookmarkStart w:id="3505" w:name="_Toc307757646"/>
      <w:bookmarkStart w:id="3506" w:name="_Toc308553889"/>
      <w:bookmarkStart w:id="3507" w:name="_Toc314043687"/>
      <w:r>
        <w:t>RF Load Trailer</w:t>
      </w:r>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p>
    <w:p w:rsidR="00A9320C" w:rsidRDefault="00A9320C">
      <w:pPr>
        <w:jc w:val="both"/>
      </w:pPr>
    </w:p>
    <w:p w:rsidR="00A9320C" w:rsidRDefault="00A9320C">
      <w:pPr>
        <w:ind w:left="360"/>
      </w:pPr>
      <w:r>
        <w:t>Once the trailer is ready to be loaded, the operator uses the UI –</w:t>
      </w:r>
      <w:r w:rsidR="000A6D3E">
        <w:rPr>
          <w:b/>
          <w:bCs/>
          <w:i/>
          <w:iCs/>
        </w:rPr>
        <w:t xml:space="preserve"> Shipments </w:t>
      </w:r>
      <w:r>
        <w:t xml:space="preserve">to </w:t>
      </w:r>
      <w:r w:rsidR="005D7BB0">
        <w:t xml:space="preserve">enter the trailer, seal # to the </w:t>
      </w:r>
      <w:r w:rsidR="00CC2F7E">
        <w:t xml:space="preserve">shipment </w:t>
      </w:r>
      <w:r>
        <w:t xml:space="preserve">and to create loading tasks for all pallets on the load that are in the staging area.  Tasks are completed through the RF option </w:t>
      </w:r>
      <w:r>
        <w:rPr>
          <w:b/>
          <w:bCs/>
          <w:i/>
          <w:iCs/>
        </w:rPr>
        <w:t>Select Task</w:t>
      </w:r>
      <w:r>
        <w:t xml:space="preserve">.  Operators are directed to pick up pallets within the staging area and are directed to the appropriate dock door for the </w:t>
      </w:r>
      <w:r w:rsidR="00CC2F7E">
        <w:t>shipment</w:t>
      </w:r>
      <w:r>
        <w:t xml:space="preserve">.  As </w:t>
      </w:r>
      <w:proofErr w:type="spellStart"/>
      <w:r w:rsidR="00852027">
        <w:t>oLPN</w:t>
      </w:r>
      <w:r>
        <w:t>s</w:t>
      </w:r>
      <w:proofErr w:type="spellEnd"/>
      <w:r>
        <w:t xml:space="preserve"> are loaded onto the trailer, WM updates the </w:t>
      </w:r>
      <w:proofErr w:type="spellStart"/>
      <w:r w:rsidR="00852027">
        <w:t>oLPN</w:t>
      </w:r>
      <w:r>
        <w:t>s</w:t>
      </w:r>
      <w:proofErr w:type="spellEnd"/>
      <w:r>
        <w:t xml:space="preserve"> status to ‘50’ (Loaded on Truck).  Once all the </w:t>
      </w:r>
      <w:proofErr w:type="spellStart"/>
      <w:r w:rsidR="00852027">
        <w:t>oLPN</w:t>
      </w:r>
      <w:r>
        <w:t>s</w:t>
      </w:r>
      <w:proofErr w:type="spellEnd"/>
      <w:r>
        <w:t xml:space="preserve"> for a </w:t>
      </w:r>
      <w:r w:rsidR="00B25D0D">
        <w:t>distribution order</w:t>
      </w:r>
      <w:r>
        <w:t xml:space="preserve"> are loaded, WM updates the </w:t>
      </w:r>
      <w:r w:rsidR="00B25D0D">
        <w:t>distribution order</w:t>
      </w:r>
      <w:r>
        <w:t xml:space="preserve"> status to ‘70’ (Loaded on Truck.)  </w:t>
      </w:r>
    </w:p>
    <w:p w:rsidR="00A9320C" w:rsidRDefault="00A9320C">
      <w:pPr>
        <w:jc w:val="both"/>
      </w:pPr>
    </w:p>
    <w:p w:rsidR="00A9320C" w:rsidRDefault="00A9320C">
      <w:pPr>
        <w:pStyle w:val="Heading2"/>
      </w:pPr>
      <w:bookmarkStart w:id="3508" w:name="_Toc101934060"/>
      <w:bookmarkStart w:id="3509" w:name="_Toc101934179"/>
      <w:bookmarkStart w:id="3510" w:name="_Toc307236279"/>
      <w:bookmarkStart w:id="3511" w:name="_Toc307243043"/>
      <w:bookmarkStart w:id="3512" w:name="_Toc307243207"/>
      <w:bookmarkStart w:id="3513" w:name="_Toc307243370"/>
      <w:bookmarkStart w:id="3514" w:name="_Toc307243517"/>
      <w:bookmarkStart w:id="3515" w:name="_Toc307243678"/>
      <w:bookmarkStart w:id="3516" w:name="_Toc307243838"/>
      <w:bookmarkStart w:id="3517" w:name="_Toc307243998"/>
      <w:bookmarkStart w:id="3518" w:name="_Toc307244159"/>
      <w:bookmarkStart w:id="3519" w:name="_Toc307244320"/>
      <w:bookmarkStart w:id="3520" w:name="_Toc307244481"/>
      <w:bookmarkStart w:id="3521" w:name="_Toc307244641"/>
      <w:bookmarkStart w:id="3522" w:name="_Toc307244800"/>
      <w:bookmarkStart w:id="3523" w:name="_Toc307244958"/>
      <w:bookmarkStart w:id="3524" w:name="_Toc307245117"/>
      <w:bookmarkStart w:id="3525" w:name="_Toc307245276"/>
      <w:bookmarkStart w:id="3526" w:name="_Toc307245433"/>
      <w:bookmarkStart w:id="3527" w:name="_Toc307245590"/>
      <w:bookmarkStart w:id="3528" w:name="_Toc307245741"/>
      <w:bookmarkStart w:id="3529" w:name="_Toc307245888"/>
      <w:bookmarkStart w:id="3530" w:name="_Toc307246033"/>
      <w:bookmarkStart w:id="3531" w:name="_Toc307246178"/>
      <w:bookmarkStart w:id="3532" w:name="_Toc307246322"/>
      <w:bookmarkStart w:id="3533" w:name="_Toc307246465"/>
      <w:bookmarkStart w:id="3534" w:name="_Toc307246608"/>
      <w:bookmarkStart w:id="3535" w:name="_Toc307246750"/>
      <w:bookmarkStart w:id="3536" w:name="_Toc307532222"/>
      <w:bookmarkStart w:id="3537" w:name="_Toc307532522"/>
      <w:bookmarkStart w:id="3538" w:name="_Toc307532664"/>
      <w:bookmarkStart w:id="3539" w:name="_Toc307558653"/>
      <w:bookmarkStart w:id="3540" w:name="_Toc307558800"/>
      <w:bookmarkStart w:id="3541" w:name="_Toc307563391"/>
      <w:bookmarkStart w:id="3542" w:name="_Toc307590176"/>
      <w:bookmarkStart w:id="3543" w:name="_Toc307590433"/>
      <w:bookmarkStart w:id="3544" w:name="_Toc307757009"/>
      <w:bookmarkStart w:id="3545" w:name="_Toc307757351"/>
      <w:bookmarkStart w:id="3546" w:name="_Toc307757499"/>
      <w:bookmarkStart w:id="3547" w:name="_Toc307757647"/>
      <w:bookmarkStart w:id="3548" w:name="_Toc308553890"/>
      <w:bookmarkStart w:id="3549" w:name="_Toc314043688"/>
      <w:r>
        <w:t>Close</w:t>
      </w:r>
      <w:bookmarkEnd w:id="3508"/>
      <w:bookmarkEnd w:id="3509"/>
      <w:r w:rsidR="000A6D3E">
        <w:t xml:space="preserve"> Shipments</w:t>
      </w:r>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p>
    <w:p w:rsidR="00A9320C" w:rsidRDefault="00A9320C">
      <w:pPr>
        <w:jc w:val="both"/>
      </w:pPr>
    </w:p>
    <w:p w:rsidR="00A9320C" w:rsidRDefault="00A9320C">
      <w:pPr>
        <w:ind w:left="360"/>
      </w:pPr>
      <w:r>
        <w:t xml:space="preserve">After all </w:t>
      </w:r>
      <w:proofErr w:type="spellStart"/>
      <w:r w:rsidR="00852027">
        <w:t>oLPN</w:t>
      </w:r>
      <w:r>
        <w:t>s</w:t>
      </w:r>
      <w:proofErr w:type="spellEnd"/>
      <w:r>
        <w:t xml:space="preserve"> are loaded and the trailer door closed the supervisor selects Close </w:t>
      </w:r>
      <w:r w:rsidR="00CC2F7E">
        <w:t xml:space="preserve">shipment </w:t>
      </w:r>
      <w:r>
        <w:t xml:space="preserve">through the </w:t>
      </w:r>
      <w:r w:rsidR="000A6D3E">
        <w:rPr>
          <w:b/>
          <w:bCs/>
          <w:i/>
          <w:iCs/>
        </w:rPr>
        <w:t xml:space="preserve">Shipments </w:t>
      </w:r>
      <w:r>
        <w:rPr>
          <w:b/>
          <w:bCs/>
          <w:i/>
          <w:iCs/>
        </w:rPr>
        <w:t>screen</w:t>
      </w:r>
      <w:r>
        <w:t xml:space="preserve">.  Close </w:t>
      </w:r>
      <w:r w:rsidR="000A6D3E">
        <w:t xml:space="preserve">Shipments </w:t>
      </w:r>
      <w:r>
        <w:t xml:space="preserve">automatically triggers invoicing for all </w:t>
      </w:r>
      <w:r w:rsidR="008C156B">
        <w:t>distribution orders</w:t>
      </w:r>
      <w:r>
        <w:t xml:space="preserve"> on the </w:t>
      </w:r>
      <w:r w:rsidR="00CC2F7E">
        <w:t xml:space="preserve">shipment </w:t>
      </w:r>
      <w:r>
        <w:t xml:space="preserve">and generates the outbound shipping documents (i.e., bill of lading, etc).  WM generates </w:t>
      </w:r>
      <w:r w:rsidR="00CC2F7E">
        <w:t xml:space="preserve">shipment confirmation </w:t>
      </w:r>
      <w:r>
        <w:t>records to the host that include:</w:t>
      </w:r>
    </w:p>
    <w:p w:rsidR="00A9320C" w:rsidRDefault="00A9320C">
      <w:pPr>
        <w:numPr>
          <w:ilvl w:val="0"/>
          <w:numId w:val="17"/>
        </w:numPr>
      </w:pPr>
      <w:r>
        <w:t xml:space="preserve">Outbound </w:t>
      </w:r>
      <w:r w:rsidR="00CC2F7E">
        <w:t xml:space="preserve">shipment  </w:t>
      </w:r>
      <w:r>
        <w:t>File</w:t>
      </w:r>
    </w:p>
    <w:p w:rsidR="00A9320C" w:rsidRDefault="00A9320C">
      <w:pPr>
        <w:numPr>
          <w:ilvl w:val="0"/>
          <w:numId w:val="17"/>
        </w:numPr>
      </w:pPr>
      <w:r>
        <w:t>Outbound Stop File</w:t>
      </w:r>
    </w:p>
    <w:p w:rsidR="00A9320C" w:rsidRDefault="00B25D0D">
      <w:pPr>
        <w:numPr>
          <w:ilvl w:val="0"/>
          <w:numId w:val="17"/>
        </w:numPr>
      </w:pPr>
      <w:r>
        <w:t>Distribution order</w:t>
      </w:r>
      <w:r w:rsidR="00A9320C">
        <w:t xml:space="preserve"> Headers and Details with corresponding shipped quantities updated</w:t>
      </w:r>
    </w:p>
    <w:p w:rsidR="00A9320C" w:rsidRDefault="00852027">
      <w:pPr>
        <w:numPr>
          <w:ilvl w:val="0"/>
          <w:numId w:val="17"/>
        </w:numPr>
      </w:pPr>
      <w:r>
        <w:t>OLPN</w:t>
      </w:r>
      <w:r w:rsidR="00A9320C">
        <w:t xml:space="preserve"> Headers and Details</w:t>
      </w:r>
    </w:p>
    <w:p w:rsidR="000A0869" w:rsidRDefault="000A0869" w:rsidP="000A0869">
      <w:pPr>
        <w:rPr>
          <w:rFonts w:cs="Arial"/>
          <w:color w:val="000000"/>
          <w:szCs w:val="22"/>
        </w:rPr>
      </w:pPr>
      <w:bookmarkStart w:id="3550" w:name="_Toc307236280"/>
      <w:bookmarkStart w:id="3551" w:name="_Toc307243044"/>
      <w:bookmarkStart w:id="3552" w:name="_Toc307243208"/>
      <w:bookmarkStart w:id="3553" w:name="_Toc307243371"/>
      <w:bookmarkStart w:id="3554" w:name="_Toc307243518"/>
      <w:bookmarkStart w:id="3555" w:name="_Toc307243679"/>
      <w:bookmarkStart w:id="3556" w:name="_Toc307243839"/>
      <w:bookmarkStart w:id="3557" w:name="_Toc307243999"/>
      <w:bookmarkStart w:id="3558" w:name="_Toc307244160"/>
      <w:bookmarkStart w:id="3559" w:name="_Toc307244321"/>
      <w:bookmarkStart w:id="3560" w:name="_Toc307244482"/>
      <w:bookmarkStart w:id="3561" w:name="_Toc307244642"/>
      <w:bookmarkStart w:id="3562" w:name="_Toc307244801"/>
      <w:bookmarkStart w:id="3563" w:name="_Toc307244959"/>
      <w:bookmarkStart w:id="3564" w:name="_Toc307245118"/>
      <w:bookmarkStart w:id="3565" w:name="_Toc307245277"/>
      <w:bookmarkStart w:id="3566" w:name="_Toc307245434"/>
      <w:bookmarkStart w:id="3567" w:name="_Toc307245591"/>
    </w:p>
    <w:p w:rsidR="000A0869" w:rsidRDefault="000A0869" w:rsidP="000A0869">
      <w:pPr>
        <w:rPr>
          <w:rFonts w:cs="Arial"/>
          <w:color w:val="000000"/>
          <w:szCs w:val="22"/>
        </w:rPr>
      </w:pPr>
      <w:r>
        <w:rPr>
          <w:rFonts w:cs="Arial"/>
          <w:color w:val="000000"/>
          <w:szCs w:val="22"/>
        </w:rPr>
        <w:lastRenderedPageBreak/>
        <w:t>If the Ship</w:t>
      </w:r>
      <w:r w:rsidR="00060728">
        <w:rPr>
          <w:rFonts w:cs="Arial"/>
          <w:color w:val="000000"/>
          <w:szCs w:val="22"/>
        </w:rPr>
        <w:t xml:space="preserve"> </w:t>
      </w:r>
      <w:r>
        <w:rPr>
          <w:rFonts w:cs="Arial"/>
          <w:color w:val="000000"/>
          <w:szCs w:val="22"/>
        </w:rPr>
        <w:t>Via field is not populated (</w:t>
      </w:r>
      <w:proofErr w:type="spellStart"/>
      <w:r w:rsidRPr="00B17542">
        <w:rPr>
          <w:rFonts w:cs="Arial"/>
          <w:color w:val="000000"/>
          <w:szCs w:val="22"/>
        </w:rPr>
        <w:t>ship_via</w:t>
      </w:r>
      <w:proofErr w:type="spellEnd"/>
      <w:r w:rsidRPr="00B17542">
        <w:rPr>
          <w:rFonts w:cs="Arial"/>
          <w:color w:val="000000"/>
          <w:szCs w:val="22"/>
        </w:rPr>
        <w:t xml:space="preserve"> is null</w:t>
      </w:r>
      <w:r>
        <w:rPr>
          <w:rFonts w:cs="Arial"/>
          <w:color w:val="000000"/>
          <w:szCs w:val="22"/>
        </w:rPr>
        <w:t xml:space="preserve">), this </w:t>
      </w:r>
      <w:r w:rsidR="00B717B4">
        <w:rPr>
          <w:rFonts w:cs="Arial"/>
          <w:color w:val="000000"/>
          <w:szCs w:val="22"/>
        </w:rPr>
        <w:t>extension</w:t>
      </w:r>
      <w:r>
        <w:rPr>
          <w:rFonts w:cs="Arial"/>
          <w:color w:val="000000"/>
          <w:szCs w:val="22"/>
        </w:rPr>
        <w:t xml:space="preserve"> will display a message that Ship</w:t>
      </w:r>
      <w:r w:rsidR="00060728">
        <w:rPr>
          <w:rFonts w:cs="Arial"/>
          <w:color w:val="000000"/>
          <w:szCs w:val="22"/>
        </w:rPr>
        <w:t xml:space="preserve"> </w:t>
      </w:r>
      <w:r>
        <w:rPr>
          <w:rFonts w:cs="Arial"/>
          <w:color w:val="000000"/>
          <w:szCs w:val="22"/>
        </w:rPr>
        <w:t xml:space="preserve">Via cannot be blank on the Shipment UI </w:t>
      </w:r>
      <w:r w:rsidRPr="000A0869">
        <w:rPr>
          <w:rFonts w:cs="Arial"/>
          <w:b/>
          <w:i/>
          <w:color w:val="000000"/>
          <w:szCs w:val="22"/>
        </w:rPr>
        <w:t>(</w:t>
      </w:r>
      <w:r w:rsidR="00462F81">
        <w:rPr>
          <w:rFonts w:cs="Arial"/>
          <w:b/>
          <w:i/>
          <w:color w:val="000000"/>
          <w:szCs w:val="22"/>
        </w:rPr>
        <w:t>W</w:t>
      </w:r>
      <w:r w:rsidRPr="000A0869">
        <w:rPr>
          <w:rFonts w:cs="Arial"/>
          <w:b/>
          <w:i/>
        </w:rPr>
        <w:t>M</w:t>
      </w:r>
      <w:r w:rsidR="00462F81">
        <w:rPr>
          <w:rFonts w:cs="Arial"/>
          <w:b/>
          <w:i/>
        </w:rPr>
        <w:t>1</w:t>
      </w:r>
      <w:r w:rsidRPr="000A0869">
        <w:rPr>
          <w:rFonts w:cs="Arial"/>
          <w:b/>
          <w:i/>
        </w:rPr>
        <w:t xml:space="preserve">0: Close Load UI </w:t>
      </w:r>
      <w:r w:rsidR="0031189F">
        <w:rPr>
          <w:rFonts w:cs="Arial"/>
          <w:b/>
          <w:i/>
        </w:rPr>
        <w:t>–</w:t>
      </w:r>
      <w:r w:rsidRPr="000A0869">
        <w:rPr>
          <w:rFonts w:cs="Arial"/>
          <w:b/>
          <w:i/>
        </w:rPr>
        <w:t xml:space="preserve"> </w:t>
      </w:r>
      <w:proofErr w:type="spellStart"/>
      <w:r w:rsidRPr="000A0869">
        <w:rPr>
          <w:rFonts w:cs="Arial"/>
          <w:b/>
          <w:i/>
        </w:rPr>
        <w:t>ShipVia</w:t>
      </w:r>
      <w:proofErr w:type="spellEnd"/>
      <w:r w:rsidRPr="000A0869">
        <w:rPr>
          <w:rFonts w:cs="Arial"/>
          <w:b/>
          <w:i/>
        </w:rPr>
        <w:t xml:space="preserve"> </w:t>
      </w:r>
      <w:r w:rsidR="00B717B4">
        <w:rPr>
          <w:rFonts w:cs="Arial"/>
          <w:b/>
          <w:i/>
        </w:rPr>
        <w:t>Extension</w:t>
      </w:r>
      <w:r w:rsidRPr="000A0869">
        <w:rPr>
          <w:rFonts w:cs="Arial"/>
          <w:b/>
          <w:i/>
          <w:color w:val="000000"/>
          <w:szCs w:val="22"/>
        </w:rPr>
        <w:t>)</w:t>
      </w:r>
    </w:p>
    <w:p w:rsidR="000A0869" w:rsidRDefault="000A0869" w:rsidP="000A0869"/>
    <w:p w:rsidR="000225FC" w:rsidRPr="00B65A88" w:rsidRDefault="000225FC" w:rsidP="00526246">
      <w:pPr>
        <w:ind w:left="360"/>
      </w:pPr>
      <w:r>
        <w:t>Status Updates</w:t>
      </w:r>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p>
    <w:p w:rsidR="000225FC" w:rsidRPr="00B65A88" w:rsidRDefault="000225FC" w:rsidP="000225FC">
      <w:pPr>
        <w:ind w:left="720"/>
        <w:rPr>
          <w:rFonts w:cs="Arial"/>
          <w:szCs w:val="22"/>
        </w:rPr>
      </w:pPr>
    </w:p>
    <w:tbl>
      <w:tblPr>
        <w:tblW w:w="774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5"/>
        <w:gridCol w:w="1556"/>
        <w:gridCol w:w="1843"/>
        <w:gridCol w:w="1355"/>
        <w:gridCol w:w="938"/>
      </w:tblGrid>
      <w:tr w:rsidR="000225FC" w:rsidRPr="00B65A88" w:rsidTr="00A86FE0">
        <w:tc>
          <w:tcPr>
            <w:tcW w:w="2070" w:type="dxa"/>
            <w:shd w:val="clear" w:color="auto" w:fill="000080"/>
          </w:tcPr>
          <w:p w:rsidR="000225FC" w:rsidRPr="00B65A88" w:rsidRDefault="000225FC" w:rsidP="00A86FE0">
            <w:pPr>
              <w:jc w:val="center"/>
              <w:rPr>
                <w:rFonts w:cs="Arial"/>
                <w:b/>
                <w:bCs/>
                <w:szCs w:val="22"/>
              </w:rPr>
            </w:pPr>
            <w:r>
              <w:rPr>
                <w:rFonts w:cs="Arial"/>
                <w:b/>
                <w:bCs/>
                <w:szCs w:val="22"/>
              </w:rPr>
              <w:t>Action</w:t>
            </w:r>
          </w:p>
        </w:tc>
        <w:tc>
          <w:tcPr>
            <w:tcW w:w="1560" w:type="dxa"/>
            <w:shd w:val="clear" w:color="auto" w:fill="000080"/>
          </w:tcPr>
          <w:p w:rsidR="000225FC" w:rsidRPr="00B65A88" w:rsidRDefault="000225FC" w:rsidP="00A86FE0">
            <w:pPr>
              <w:ind w:right="84"/>
              <w:jc w:val="center"/>
              <w:rPr>
                <w:rFonts w:cs="Arial"/>
                <w:b/>
                <w:bCs/>
                <w:szCs w:val="22"/>
              </w:rPr>
            </w:pPr>
            <w:r>
              <w:rPr>
                <w:rFonts w:cs="Arial"/>
                <w:b/>
                <w:bCs/>
                <w:szCs w:val="22"/>
              </w:rPr>
              <w:t>Type</w:t>
            </w:r>
          </w:p>
        </w:tc>
        <w:tc>
          <w:tcPr>
            <w:tcW w:w="1852" w:type="dxa"/>
            <w:shd w:val="clear" w:color="auto" w:fill="000080"/>
          </w:tcPr>
          <w:p w:rsidR="000225FC" w:rsidRPr="00B65A88" w:rsidRDefault="000225FC" w:rsidP="00A86FE0">
            <w:pPr>
              <w:jc w:val="center"/>
              <w:rPr>
                <w:rFonts w:cs="Arial"/>
                <w:b/>
                <w:bCs/>
                <w:szCs w:val="22"/>
              </w:rPr>
            </w:pPr>
            <w:r>
              <w:rPr>
                <w:rFonts w:cs="Arial"/>
                <w:b/>
                <w:bCs/>
                <w:szCs w:val="22"/>
              </w:rPr>
              <w:t>From</w:t>
            </w:r>
          </w:p>
        </w:tc>
        <w:tc>
          <w:tcPr>
            <w:tcW w:w="1358" w:type="dxa"/>
            <w:shd w:val="clear" w:color="auto" w:fill="000080"/>
          </w:tcPr>
          <w:p w:rsidR="000225FC" w:rsidRPr="00B65A88" w:rsidRDefault="000225FC" w:rsidP="00A86FE0">
            <w:pPr>
              <w:jc w:val="center"/>
              <w:rPr>
                <w:rFonts w:cs="Arial"/>
                <w:b/>
                <w:bCs/>
                <w:szCs w:val="22"/>
              </w:rPr>
            </w:pPr>
            <w:r>
              <w:rPr>
                <w:rFonts w:cs="Arial"/>
                <w:b/>
                <w:bCs/>
                <w:szCs w:val="22"/>
              </w:rPr>
              <w:t>To</w:t>
            </w:r>
          </w:p>
        </w:tc>
        <w:tc>
          <w:tcPr>
            <w:tcW w:w="907" w:type="dxa"/>
            <w:shd w:val="clear" w:color="auto" w:fill="000080"/>
          </w:tcPr>
          <w:p w:rsidR="000225FC" w:rsidRPr="00B65A88" w:rsidRDefault="000225FC" w:rsidP="00A86FE0">
            <w:pPr>
              <w:jc w:val="center"/>
              <w:rPr>
                <w:rFonts w:cs="Arial"/>
                <w:b/>
                <w:bCs/>
                <w:szCs w:val="22"/>
              </w:rPr>
            </w:pPr>
            <w:r>
              <w:rPr>
                <w:rFonts w:cs="Arial"/>
                <w:b/>
                <w:bCs/>
                <w:szCs w:val="22"/>
              </w:rPr>
              <w:t>Details</w:t>
            </w:r>
          </w:p>
        </w:tc>
      </w:tr>
      <w:tr w:rsidR="000225FC" w:rsidRPr="00B65A88" w:rsidTr="00A86FE0">
        <w:tc>
          <w:tcPr>
            <w:tcW w:w="2070" w:type="dxa"/>
          </w:tcPr>
          <w:p w:rsidR="000225FC" w:rsidRPr="00B65A88" w:rsidRDefault="000225FC" w:rsidP="00A86FE0">
            <w:pPr>
              <w:pStyle w:val="CommentText"/>
              <w:rPr>
                <w:rFonts w:cs="Arial"/>
                <w:szCs w:val="22"/>
              </w:rPr>
            </w:pPr>
            <w:r>
              <w:rPr>
                <w:rFonts w:cs="Arial"/>
                <w:szCs w:val="22"/>
              </w:rPr>
              <w:t>Close Trailer</w:t>
            </w:r>
          </w:p>
        </w:tc>
        <w:tc>
          <w:tcPr>
            <w:tcW w:w="1560" w:type="dxa"/>
          </w:tcPr>
          <w:p w:rsidR="000225FC" w:rsidRPr="00B65A88" w:rsidRDefault="000225FC" w:rsidP="00A86FE0">
            <w:pPr>
              <w:ind w:right="84"/>
              <w:jc w:val="center"/>
              <w:rPr>
                <w:rFonts w:cs="Arial"/>
                <w:szCs w:val="22"/>
              </w:rPr>
            </w:pPr>
            <w:r>
              <w:rPr>
                <w:rFonts w:cs="Arial"/>
                <w:szCs w:val="22"/>
              </w:rPr>
              <w:t>Shipment</w:t>
            </w:r>
          </w:p>
        </w:tc>
        <w:tc>
          <w:tcPr>
            <w:tcW w:w="1852" w:type="dxa"/>
          </w:tcPr>
          <w:p w:rsidR="000225FC" w:rsidRPr="00B65A88" w:rsidRDefault="000225FC" w:rsidP="00A86FE0">
            <w:pPr>
              <w:rPr>
                <w:rFonts w:cs="Arial"/>
                <w:szCs w:val="22"/>
              </w:rPr>
            </w:pPr>
            <w:r>
              <w:rPr>
                <w:rFonts w:cs="Arial"/>
                <w:szCs w:val="22"/>
              </w:rPr>
              <w:t>Shipment Closed Indicator = ‘0’</w:t>
            </w:r>
          </w:p>
        </w:tc>
        <w:tc>
          <w:tcPr>
            <w:tcW w:w="1358" w:type="dxa"/>
          </w:tcPr>
          <w:p w:rsidR="000225FC" w:rsidRPr="00B65A88" w:rsidRDefault="000225FC" w:rsidP="00A86FE0">
            <w:pPr>
              <w:rPr>
                <w:rFonts w:cs="Arial"/>
                <w:szCs w:val="22"/>
              </w:rPr>
            </w:pPr>
            <w:r>
              <w:rPr>
                <w:rFonts w:cs="Arial"/>
                <w:szCs w:val="22"/>
              </w:rPr>
              <w:t>Shipment Closed Indicator = ‘1’</w:t>
            </w:r>
          </w:p>
        </w:tc>
        <w:tc>
          <w:tcPr>
            <w:tcW w:w="907" w:type="dxa"/>
          </w:tcPr>
          <w:p w:rsidR="000225FC" w:rsidRPr="00B65A88" w:rsidRDefault="000225FC" w:rsidP="00A86FE0">
            <w:pPr>
              <w:rPr>
                <w:rFonts w:cs="Arial"/>
                <w:szCs w:val="22"/>
              </w:rPr>
            </w:pPr>
          </w:p>
        </w:tc>
      </w:tr>
      <w:tr w:rsidR="000225FC" w:rsidRPr="00B65A88" w:rsidTr="00A86FE0">
        <w:tc>
          <w:tcPr>
            <w:tcW w:w="2070" w:type="dxa"/>
          </w:tcPr>
          <w:p w:rsidR="000225FC" w:rsidRPr="00B65A88" w:rsidRDefault="000225FC" w:rsidP="00A86FE0">
            <w:pPr>
              <w:pStyle w:val="CommentText"/>
              <w:rPr>
                <w:rFonts w:cs="Arial"/>
                <w:szCs w:val="22"/>
              </w:rPr>
            </w:pPr>
            <w:r>
              <w:rPr>
                <w:rFonts w:cs="Arial"/>
                <w:szCs w:val="22"/>
              </w:rPr>
              <w:t>Close Trailer</w:t>
            </w:r>
          </w:p>
        </w:tc>
        <w:tc>
          <w:tcPr>
            <w:tcW w:w="1560" w:type="dxa"/>
          </w:tcPr>
          <w:p w:rsidR="000225FC" w:rsidRPr="00B65A88" w:rsidRDefault="000225FC" w:rsidP="00A86FE0">
            <w:pPr>
              <w:ind w:right="84"/>
              <w:jc w:val="center"/>
              <w:rPr>
                <w:rFonts w:cs="Arial"/>
                <w:szCs w:val="22"/>
              </w:rPr>
            </w:pPr>
            <w:proofErr w:type="spellStart"/>
            <w:r>
              <w:rPr>
                <w:rFonts w:cs="Arial"/>
                <w:szCs w:val="22"/>
              </w:rPr>
              <w:t>oLPN</w:t>
            </w:r>
            <w:proofErr w:type="spellEnd"/>
            <w:r>
              <w:rPr>
                <w:rFonts w:cs="Arial"/>
                <w:szCs w:val="22"/>
              </w:rPr>
              <w:t>- removed from shipment</w:t>
            </w:r>
          </w:p>
        </w:tc>
        <w:tc>
          <w:tcPr>
            <w:tcW w:w="1852" w:type="dxa"/>
          </w:tcPr>
          <w:p w:rsidR="000225FC" w:rsidRPr="00B65A88" w:rsidRDefault="000225FC" w:rsidP="00A86FE0">
            <w:pPr>
              <w:rPr>
                <w:rFonts w:cs="Arial"/>
                <w:szCs w:val="22"/>
              </w:rPr>
            </w:pPr>
            <w:r>
              <w:rPr>
                <w:rFonts w:cs="Arial"/>
                <w:szCs w:val="22"/>
              </w:rPr>
              <w:t>No status change; shipment number removed</w:t>
            </w:r>
          </w:p>
        </w:tc>
        <w:tc>
          <w:tcPr>
            <w:tcW w:w="1358" w:type="dxa"/>
          </w:tcPr>
          <w:p w:rsidR="000225FC" w:rsidRPr="00B65A88" w:rsidRDefault="000225FC" w:rsidP="00A86FE0">
            <w:pPr>
              <w:rPr>
                <w:rFonts w:cs="Arial"/>
                <w:szCs w:val="22"/>
              </w:rPr>
            </w:pPr>
          </w:p>
        </w:tc>
        <w:tc>
          <w:tcPr>
            <w:tcW w:w="907" w:type="dxa"/>
          </w:tcPr>
          <w:p w:rsidR="000225FC" w:rsidRPr="00B65A88" w:rsidRDefault="000225FC" w:rsidP="00A86FE0">
            <w:pPr>
              <w:rPr>
                <w:rFonts w:cs="Arial"/>
                <w:szCs w:val="22"/>
              </w:rPr>
            </w:pPr>
          </w:p>
        </w:tc>
      </w:tr>
      <w:tr w:rsidR="000225FC" w:rsidRPr="00B65A88" w:rsidTr="00A86FE0">
        <w:tc>
          <w:tcPr>
            <w:tcW w:w="2070" w:type="dxa"/>
          </w:tcPr>
          <w:p w:rsidR="000225FC" w:rsidRPr="00B65A88" w:rsidRDefault="000225FC" w:rsidP="00A86FE0">
            <w:pPr>
              <w:pStyle w:val="CommentText"/>
              <w:rPr>
                <w:rFonts w:cs="Arial"/>
                <w:szCs w:val="22"/>
              </w:rPr>
            </w:pPr>
            <w:r>
              <w:rPr>
                <w:rFonts w:cs="Arial"/>
                <w:szCs w:val="22"/>
              </w:rPr>
              <w:t>Close Trailer –Ship Confirm</w:t>
            </w:r>
          </w:p>
        </w:tc>
        <w:tc>
          <w:tcPr>
            <w:tcW w:w="1560" w:type="dxa"/>
          </w:tcPr>
          <w:p w:rsidR="000225FC" w:rsidRPr="00B65A88" w:rsidRDefault="000225FC" w:rsidP="00A86FE0">
            <w:pPr>
              <w:ind w:right="84"/>
              <w:jc w:val="center"/>
              <w:rPr>
                <w:rFonts w:cs="Arial"/>
                <w:szCs w:val="22"/>
              </w:rPr>
            </w:pPr>
            <w:proofErr w:type="spellStart"/>
            <w:r>
              <w:rPr>
                <w:rFonts w:cs="Arial"/>
                <w:szCs w:val="22"/>
              </w:rPr>
              <w:t>oLPN</w:t>
            </w:r>
            <w:proofErr w:type="spellEnd"/>
          </w:p>
        </w:tc>
        <w:tc>
          <w:tcPr>
            <w:tcW w:w="1852" w:type="dxa"/>
          </w:tcPr>
          <w:p w:rsidR="000225FC" w:rsidRPr="00B65A88" w:rsidRDefault="000225FC" w:rsidP="00A86FE0">
            <w:pPr>
              <w:rPr>
                <w:rFonts w:cs="Arial"/>
                <w:szCs w:val="22"/>
              </w:rPr>
            </w:pPr>
            <w:r>
              <w:rPr>
                <w:rFonts w:cs="Arial"/>
                <w:szCs w:val="22"/>
              </w:rPr>
              <w:t>‘50’ Loaded</w:t>
            </w:r>
          </w:p>
        </w:tc>
        <w:tc>
          <w:tcPr>
            <w:tcW w:w="1358" w:type="dxa"/>
          </w:tcPr>
          <w:p w:rsidR="000225FC" w:rsidRPr="00B65A88" w:rsidRDefault="000225FC" w:rsidP="00A86FE0">
            <w:pPr>
              <w:rPr>
                <w:rFonts w:cs="Arial"/>
                <w:szCs w:val="22"/>
              </w:rPr>
            </w:pPr>
            <w:r>
              <w:rPr>
                <w:rFonts w:cs="Arial"/>
                <w:szCs w:val="22"/>
              </w:rPr>
              <w:t>‘90’ Shipped</w:t>
            </w:r>
          </w:p>
        </w:tc>
        <w:tc>
          <w:tcPr>
            <w:tcW w:w="907" w:type="dxa"/>
          </w:tcPr>
          <w:p w:rsidR="000225FC" w:rsidRPr="00B65A88" w:rsidRDefault="000225FC" w:rsidP="00A86FE0">
            <w:pPr>
              <w:rPr>
                <w:rFonts w:cs="Arial"/>
                <w:szCs w:val="22"/>
              </w:rPr>
            </w:pPr>
          </w:p>
        </w:tc>
      </w:tr>
      <w:tr w:rsidR="000225FC" w:rsidRPr="00B65A88" w:rsidTr="00A86FE0">
        <w:tc>
          <w:tcPr>
            <w:tcW w:w="2070" w:type="dxa"/>
          </w:tcPr>
          <w:p w:rsidR="000225FC" w:rsidRPr="00B65A88" w:rsidRDefault="000225FC" w:rsidP="00A86FE0">
            <w:pPr>
              <w:pStyle w:val="CommentText"/>
              <w:rPr>
                <w:rFonts w:cs="Arial"/>
                <w:szCs w:val="22"/>
              </w:rPr>
            </w:pPr>
            <w:r>
              <w:rPr>
                <w:rFonts w:cs="Arial"/>
                <w:szCs w:val="22"/>
              </w:rPr>
              <w:t>Close Trailer –Ship Confirm</w:t>
            </w:r>
          </w:p>
        </w:tc>
        <w:tc>
          <w:tcPr>
            <w:tcW w:w="1560" w:type="dxa"/>
          </w:tcPr>
          <w:p w:rsidR="000225FC" w:rsidRPr="00B65A88" w:rsidRDefault="000225FC" w:rsidP="00A86FE0">
            <w:pPr>
              <w:ind w:right="84"/>
              <w:jc w:val="center"/>
              <w:rPr>
                <w:rFonts w:cs="Arial"/>
                <w:szCs w:val="22"/>
              </w:rPr>
            </w:pPr>
            <w:r>
              <w:rPr>
                <w:rFonts w:cs="Arial"/>
                <w:szCs w:val="22"/>
              </w:rPr>
              <w:t>PIX</w:t>
            </w:r>
          </w:p>
        </w:tc>
        <w:tc>
          <w:tcPr>
            <w:tcW w:w="1852" w:type="dxa"/>
          </w:tcPr>
          <w:p w:rsidR="000225FC" w:rsidRPr="00B65A88" w:rsidRDefault="000225FC" w:rsidP="00A86FE0">
            <w:pPr>
              <w:rPr>
                <w:rFonts w:cs="Arial"/>
                <w:szCs w:val="22"/>
              </w:rPr>
            </w:pPr>
          </w:p>
        </w:tc>
        <w:tc>
          <w:tcPr>
            <w:tcW w:w="1358" w:type="dxa"/>
          </w:tcPr>
          <w:p w:rsidR="000225FC" w:rsidRPr="00B65A88" w:rsidRDefault="000225FC" w:rsidP="00A86FE0">
            <w:pPr>
              <w:rPr>
                <w:rFonts w:cs="Arial"/>
                <w:szCs w:val="22"/>
              </w:rPr>
            </w:pPr>
          </w:p>
        </w:tc>
        <w:tc>
          <w:tcPr>
            <w:tcW w:w="907" w:type="dxa"/>
          </w:tcPr>
          <w:p w:rsidR="000225FC" w:rsidRPr="00B65A88" w:rsidRDefault="000225FC" w:rsidP="00A86FE0">
            <w:pPr>
              <w:rPr>
                <w:rFonts w:cs="Arial"/>
                <w:szCs w:val="22"/>
              </w:rPr>
            </w:pPr>
            <w:r>
              <w:rPr>
                <w:rFonts w:cs="Arial"/>
                <w:szCs w:val="22"/>
              </w:rPr>
              <w:t>500 01</w:t>
            </w:r>
          </w:p>
        </w:tc>
      </w:tr>
    </w:tbl>
    <w:p w:rsidR="000225FC" w:rsidRDefault="000225FC" w:rsidP="000225FC">
      <w:pPr>
        <w:rPr>
          <w:rFonts w:cs="Arial"/>
          <w:b/>
          <w:caps/>
          <w:noProof/>
          <w:szCs w:val="22"/>
        </w:rPr>
      </w:pPr>
    </w:p>
    <w:p w:rsidR="00435F72" w:rsidRDefault="00435F72" w:rsidP="000225FC">
      <w:pPr>
        <w:rPr>
          <w:rFonts w:cs="Arial"/>
          <w:b/>
          <w:caps/>
          <w:noProof/>
          <w:szCs w:val="22"/>
        </w:rPr>
      </w:pPr>
    </w:p>
    <w:p w:rsidR="00931810" w:rsidRDefault="00931810" w:rsidP="00931810">
      <w:pPr>
        <w:ind w:left="360"/>
        <w:rPr>
          <w:b/>
          <w:i/>
        </w:rPr>
      </w:pPr>
      <w:r w:rsidRPr="00BD0B7A">
        <w:t>In base WM, when a user</w:t>
      </w:r>
      <w:r>
        <w:t xml:space="preserve"> submits an invoice via  ‘Shipments’ </w:t>
      </w:r>
      <w:r w:rsidRPr="00BD0B7A">
        <w:t>or ‘</w:t>
      </w:r>
      <w:r>
        <w:t>Ship Confirm Rules</w:t>
      </w:r>
      <w:r w:rsidRPr="00BD0B7A">
        <w:t xml:space="preserve">’ </w:t>
      </w:r>
      <w:r>
        <w:t>UI</w:t>
      </w:r>
      <w:r w:rsidRPr="00BD0B7A">
        <w:t xml:space="preserve"> the ‘submitted time stamp’ is not recorded or sent as part of the invoice records. WM </w:t>
      </w:r>
      <w:r>
        <w:t>is modified to record</w:t>
      </w:r>
      <w:r w:rsidRPr="00BD0B7A">
        <w:t xml:space="preserve"> the invoice submitted timesta</w:t>
      </w:r>
      <w:r>
        <w:t>mp in the following two places Shipments</w:t>
      </w:r>
      <w:r w:rsidRPr="00BD0B7A">
        <w:t xml:space="preserve"> UI Screen and </w:t>
      </w:r>
      <w:r>
        <w:t>Ship Confirm Rules</w:t>
      </w:r>
      <w:r w:rsidRPr="00BD0B7A">
        <w:t xml:space="preserve"> UI Screen</w:t>
      </w:r>
      <w:r>
        <w:t xml:space="preserve"> </w:t>
      </w:r>
      <w:r w:rsidRPr="00BD0B7A">
        <w:rPr>
          <w:b/>
          <w:i/>
        </w:rPr>
        <w:t>(</w:t>
      </w:r>
      <w:r w:rsidR="00462F81">
        <w:rPr>
          <w:b/>
          <w:i/>
        </w:rPr>
        <w:t>W</w:t>
      </w:r>
      <w:r w:rsidRPr="00BD0B7A">
        <w:rPr>
          <w:b/>
          <w:i/>
        </w:rPr>
        <w:t>M0</w:t>
      </w:r>
      <w:r w:rsidR="00462F81">
        <w:rPr>
          <w:b/>
          <w:i/>
        </w:rPr>
        <w:t>2</w:t>
      </w:r>
      <w:r w:rsidRPr="00BD0B7A">
        <w:rPr>
          <w:b/>
          <w:i/>
        </w:rPr>
        <w:t xml:space="preserve">: </w:t>
      </w:r>
      <w:r w:rsidRPr="00BD0B7A">
        <w:rPr>
          <w:rFonts w:cs="Arial"/>
          <w:b/>
          <w:i/>
        </w:rPr>
        <w:t>Invoice Submission Date/Time Capture</w:t>
      </w:r>
      <w:r w:rsidRPr="00BD0B7A">
        <w:rPr>
          <w:b/>
          <w:i/>
        </w:rPr>
        <w:t>)</w:t>
      </w:r>
    </w:p>
    <w:p w:rsidR="00C071A0" w:rsidRDefault="00C071A0">
      <w:pPr>
        <w:pStyle w:val="Header"/>
        <w:rPr>
          <w:rFonts w:cs="Arial"/>
        </w:rPr>
      </w:pPr>
    </w:p>
    <w:p w:rsidR="00A9320C" w:rsidRDefault="00C071A0">
      <w:pPr>
        <w:pStyle w:val="Header"/>
      </w:pPr>
      <w:bookmarkStart w:id="3568" w:name="_Toc101934061"/>
      <w:bookmarkStart w:id="3569" w:name="_Toc101934180"/>
      <w:bookmarkStart w:id="3570" w:name="_Toc307236281"/>
      <w:bookmarkStart w:id="3571" w:name="_Toc307243045"/>
      <w:bookmarkStart w:id="3572" w:name="_Toc307243209"/>
      <w:bookmarkStart w:id="3573" w:name="_Toc307243372"/>
      <w:bookmarkStart w:id="3574" w:name="_Toc307243519"/>
      <w:bookmarkStart w:id="3575" w:name="_Toc307243680"/>
      <w:bookmarkStart w:id="3576" w:name="_Toc307243840"/>
      <w:bookmarkStart w:id="3577" w:name="_Toc307244000"/>
      <w:bookmarkStart w:id="3578" w:name="_Toc307244161"/>
      <w:bookmarkStart w:id="3579" w:name="_Toc307244322"/>
      <w:bookmarkStart w:id="3580" w:name="_Toc307244483"/>
      <w:bookmarkStart w:id="3581" w:name="_Toc307244643"/>
      <w:bookmarkStart w:id="3582" w:name="_Toc307244802"/>
      <w:bookmarkStart w:id="3583" w:name="_Toc307244960"/>
      <w:bookmarkStart w:id="3584" w:name="_Toc307245119"/>
      <w:bookmarkStart w:id="3585" w:name="_Toc307245278"/>
      <w:bookmarkStart w:id="3586" w:name="_Toc307245435"/>
      <w:bookmarkStart w:id="3587" w:name="_Toc307245592"/>
      <w:bookmarkStart w:id="3588" w:name="_Toc307245742"/>
      <w:bookmarkStart w:id="3589" w:name="_Toc307245889"/>
      <w:bookmarkStart w:id="3590" w:name="_Toc307246034"/>
      <w:bookmarkStart w:id="3591" w:name="_Toc307246179"/>
      <w:bookmarkStart w:id="3592" w:name="_Toc307246323"/>
      <w:bookmarkStart w:id="3593" w:name="_Toc307246466"/>
      <w:bookmarkStart w:id="3594" w:name="_Toc307246609"/>
      <w:bookmarkStart w:id="3595" w:name="_Toc307246751"/>
      <w:bookmarkStart w:id="3596" w:name="_Toc307532223"/>
      <w:bookmarkStart w:id="3597" w:name="_Toc307532523"/>
      <w:bookmarkStart w:id="3598" w:name="_Toc307532665"/>
      <w:bookmarkStart w:id="3599" w:name="_Toc307558654"/>
      <w:bookmarkStart w:id="3600" w:name="_Toc307558801"/>
      <w:bookmarkStart w:id="3601" w:name="_Toc307563392"/>
      <w:bookmarkStart w:id="3602" w:name="_Toc307590177"/>
      <w:bookmarkStart w:id="3603" w:name="_Toc307590434"/>
      <w:bookmarkStart w:id="3604" w:name="_Toc100891334"/>
      <w:r>
        <w:rPr>
          <w:rFonts w:cs="Arial"/>
        </w:rPr>
        <w:br w:type="page"/>
      </w:r>
      <w:bookmarkStart w:id="3605" w:name="_Toc307757010"/>
      <w:bookmarkStart w:id="3606" w:name="_Toc307757352"/>
      <w:bookmarkStart w:id="3607" w:name="_Toc307757500"/>
      <w:bookmarkStart w:id="3608" w:name="_Toc307757648"/>
      <w:bookmarkStart w:id="3609" w:name="_Toc308553891"/>
      <w:bookmarkStart w:id="3610" w:name="_Toc314043689"/>
      <w:r w:rsidR="00A9320C">
        <w:lastRenderedPageBreak/>
        <w:t xml:space="preserve">V. OUTBOUND </w:t>
      </w:r>
      <w:r w:rsidR="0031189F">
        <w:t>–</w:t>
      </w:r>
      <w:r w:rsidR="00A9320C">
        <w:t xml:space="preserve"> RETAIL PROCESSING</w:t>
      </w:r>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5"/>
      <w:bookmarkEnd w:id="3606"/>
      <w:bookmarkEnd w:id="3607"/>
      <w:bookmarkEnd w:id="3608"/>
      <w:bookmarkEnd w:id="3609"/>
      <w:bookmarkEnd w:id="3610"/>
    </w:p>
    <w:p w:rsidR="00A9320C" w:rsidRDefault="00A9320C"/>
    <w:p w:rsidR="00A9320C" w:rsidRDefault="00A9320C">
      <w:pPr>
        <w:rPr>
          <w:b/>
          <w:bCs/>
        </w:rPr>
      </w:pPr>
      <w:r>
        <w:t xml:space="preserve">Retail processing is the fulfillment of store distributions to Carter’s stores.  The process is similar to Outbound – </w:t>
      </w:r>
      <w:r w:rsidR="00B25D0D">
        <w:t>Distribution order</w:t>
      </w:r>
      <w:r>
        <w:t xml:space="preserve"> </w:t>
      </w:r>
      <w:r w:rsidR="00B17542">
        <w:t>p</w:t>
      </w:r>
      <w:r>
        <w:t>rocessing in the wave and allocation processes, but differs in the packing and shipping processes</w:t>
      </w:r>
      <w:r>
        <w:rPr>
          <w:b/>
        </w:rPr>
        <w:t>.</w:t>
      </w:r>
      <w:r>
        <w:rPr>
          <w:b/>
          <w:bCs/>
        </w:rPr>
        <w:t xml:space="preserve"> </w:t>
      </w:r>
    </w:p>
    <w:bookmarkEnd w:id="3604"/>
    <w:p w:rsidR="00A9320C" w:rsidRDefault="00A9320C"/>
    <w:p w:rsidR="00A9320C" w:rsidRDefault="00A9320C">
      <w:pPr>
        <w:ind w:left="360"/>
      </w:pPr>
    </w:p>
    <w:p w:rsidR="00A9320C" w:rsidRDefault="00A9320C">
      <w:pPr>
        <w:pStyle w:val="Heading1"/>
      </w:pPr>
      <w:bookmarkStart w:id="3611" w:name="_Toc100891337"/>
      <w:bookmarkStart w:id="3612" w:name="_Toc101934063"/>
      <w:bookmarkStart w:id="3613" w:name="_Toc101934182"/>
      <w:bookmarkStart w:id="3614" w:name="_Toc307236283"/>
      <w:bookmarkStart w:id="3615" w:name="_Toc307243047"/>
      <w:bookmarkStart w:id="3616" w:name="_Toc307243211"/>
      <w:bookmarkStart w:id="3617" w:name="_Toc307243374"/>
      <w:bookmarkStart w:id="3618" w:name="_Toc307243521"/>
      <w:bookmarkStart w:id="3619" w:name="_Toc307243682"/>
      <w:bookmarkStart w:id="3620" w:name="_Toc307243842"/>
      <w:bookmarkStart w:id="3621" w:name="_Toc307244002"/>
      <w:bookmarkStart w:id="3622" w:name="_Toc307244163"/>
      <w:bookmarkStart w:id="3623" w:name="_Toc307244324"/>
      <w:bookmarkStart w:id="3624" w:name="_Toc307244485"/>
      <w:bookmarkStart w:id="3625" w:name="_Toc307244645"/>
      <w:bookmarkStart w:id="3626" w:name="_Toc307244804"/>
      <w:bookmarkStart w:id="3627" w:name="_Toc307244962"/>
      <w:bookmarkStart w:id="3628" w:name="_Toc307245121"/>
      <w:bookmarkStart w:id="3629" w:name="_Toc307245280"/>
      <w:bookmarkStart w:id="3630" w:name="_Toc307245437"/>
      <w:bookmarkStart w:id="3631" w:name="_Toc307245594"/>
      <w:bookmarkStart w:id="3632" w:name="_Toc307245744"/>
      <w:bookmarkStart w:id="3633" w:name="_Toc307245891"/>
      <w:bookmarkStart w:id="3634" w:name="_Toc307246036"/>
      <w:bookmarkStart w:id="3635" w:name="_Toc307246181"/>
      <w:bookmarkStart w:id="3636" w:name="_Toc307246325"/>
      <w:bookmarkStart w:id="3637" w:name="_Toc307246468"/>
      <w:bookmarkStart w:id="3638" w:name="_Toc307246611"/>
      <w:bookmarkStart w:id="3639" w:name="_Toc307246753"/>
      <w:bookmarkStart w:id="3640" w:name="_Toc307532224"/>
      <w:bookmarkStart w:id="3641" w:name="_Toc307532524"/>
      <w:bookmarkStart w:id="3642" w:name="_Toc307532666"/>
      <w:bookmarkStart w:id="3643" w:name="_Toc307558655"/>
      <w:bookmarkStart w:id="3644" w:name="_Toc307558802"/>
      <w:bookmarkStart w:id="3645" w:name="_Toc307563393"/>
      <w:bookmarkStart w:id="3646" w:name="_Toc307590178"/>
      <w:bookmarkStart w:id="3647" w:name="_Toc307590435"/>
      <w:bookmarkStart w:id="3648" w:name="_Toc307757011"/>
      <w:bookmarkStart w:id="3649" w:name="_Toc307757353"/>
      <w:bookmarkStart w:id="3650" w:name="_Toc307757501"/>
      <w:bookmarkStart w:id="3651" w:name="_Toc307757649"/>
      <w:bookmarkStart w:id="3652" w:name="_Toc308553892"/>
      <w:bookmarkStart w:id="3653" w:name="_Toc314043690"/>
      <w:r>
        <w:t>R</w:t>
      </w:r>
      <w:bookmarkEnd w:id="3611"/>
      <w:r>
        <w:t>ETAIL SHIPPING WAVES</w:t>
      </w:r>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p>
    <w:p w:rsidR="00A9320C" w:rsidRDefault="00A9320C"/>
    <w:p w:rsidR="00A9320C" w:rsidRDefault="00A9320C">
      <w:pPr>
        <w:rPr>
          <w:color w:val="000000"/>
        </w:rPr>
      </w:pPr>
      <w:r>
        <w:rPr>
          <w:color w:val="000000"/>
        </w:rPr>
        <w:t>The selection of store distr</w:t>
      </w:r>
      <w:r w:rsidR="00B17542">
        <w:rPr>
          <w:color w:val="000000"/>
        </w:rPr>
        <w:t>ibution orders</w:t>
      </w:r>
      <w:r>
        <w:rPr>
          <w:color w:val="000000"/>
        </w:rPr>
        <w:t xml:space="preserve"> is similar to that of </w:t>
      </w:r>
      <w:r w:rsidR="00B25D0D">
        <w:rPr>
          <w:color w:val="000000"/>
        </w:rPr>
        <w:t>distribution order</w:t>
      </w:r>
      <w:r>
        <w:rPr>
          <w:color w:val="000000"/>
        </w:rPr>
        <w:t xml:space="preserve"> selection.  Once wave rules are configured and activated, operators initiate a wave using the option </w:t>
      </w:r>
      <w:r>
        <w:t xml:space="preserve">UI </w:t>
      </w:r>
      <w:r w:rsidR="0031189F">
        <w:t>–</w:t>
      </w:r>
      <w:r>
        <w:t xml:space="preserve"> </w:t>
      </w:r>
      <w:r>
        <w:rPr>
          <w:b/>
          <w:bCs/>
          <w:i/>
        </w:rPr>
        <w:t>Run Wave</w:t>
      </w:r>
      <w:r>
        <w:rPr>
          <w:color w:val="000000"/>
        </w:rPr>
        <w:t>.  When the defined capacity limits for the wave are reached, no additional store distr</w:t>
      </w:r>
      <w:r w:rsidR="00B17542">
        <w:rPr>
          <w:color w:val="000000"/>
        </w:rPr>
        <w:t>ibution orders</w:t>
      </w:r>
      <w:r>
        <w:rPr>
          <w:color w:val="000000"/>
        </w:rPr>
        <w:t xml:space="preserve"> are selected.  </w:t>
      </w:r>
    </w:p>
    <w:p w:rsidR="00A9320C" w:rsidRDefault="00A9320C">
      <w:pPr>
        <w:ind w:left="360"/>
        <w:jc w:val="both"/>
      </w:pPr>
    </w:p>
    <w:p w:rsidR="00A9320C" w:rsidRDefault="00A9320C">
      <w:pPr>
        <w:pStyle w:val="Heading2"/>
      </w:pPr>
      <w:bookmarkStart w:id="3654" w:name="_Toc101934064"/>
      <w:bookmarkStart w:id="3655" w:name="_Toc101934183"/>
      <w:bookmarkStart w:id="3656" w:name="_Toc307236284"/>
      <w:bookmarkStart w:id="3657" w:name="_Toc307243048"/>
      <w:bookmarkStart w:id="3658" w:name="_Toc307243212"/>
      <w:bookmarkStart w:id="3659" w:name="_Toc307243375"/>
      <w:bookmarkStart w:id="3660" w:name="_Toc307243522"/>
      <w:bookmarkStart w:id="3661" w:name="_Toc307243683"/>
      <w:bookmarkStart w:id="3662" w:name="_Toc307243843"/>
      <w:bookmarkStart w:id="3663" w:name="_Toc307244003"/>
      <w:bookmarkStart w:id="3664" w:name="_Toc307244164"/>
      <w:bookmarkStart w:id="3665" w:name="_Toc307244325"/>
      <w:bookmarkStart w:id="3666" w:name="_Toc307244486"/>
      <w:bookmarkStart w:id="3667" w:name="_Toc307244646"/>
      <w:bookmarkStart w:id="3668" w:name="_Toc307244805"/>
      <w:bookmarkStart w:id="3669" w:name="_Toc307244963"/>
      <w:bookmarkStart w:id="3670" w:name="_Toc307245122"/>
      <w:bookmarkStart w:id="3671" w:name="_Toc307245281"/>
      <w:bookmarkStart w:id="3672" w:name="_Toc307245438"/>
      <w:bookmarkStart w:id="3673" w:name="_Toc307245595"/>
      <w:bookmarkStart w:id="3674" w:name="_Toc307245745"/>
      <w:bookmarkStart w:id="3675" w:name="_Toc307245892"/>
      <w:bookmarkStart w:id="3676" w:name="_Toc307246037"/>
      <w:bookmarkStart w:id="3677" w:name="_Toc307246182"/>
      <w:bookmarkStart w:id="3678" w:name="_Toc307246326"/>
      <w:bookmarkStart w:id="3679" w:name="_Toc307246469"/>
      <w:bookmarkStart w:id="3680" w:name="_Toc307246612"/>
      <w:bookmarkStart w:id="3681" w:name="_Toc307246754"/>
      <w:bookmarkStart w:id="3682" w:name="_Toc307532225"/>
      <w:bookmarkStart w:id="3683" w:name="_Toc307532525"/>
      <w:bookmarkStart w:id="3684" w:name="_Toc307532667"/>
      <w:bookmarkStart w:id="3685" w:name="_Toc307558656"/>
      <w:bookmarkStart w:id="3686" w:name="_Toc307558803"/>
      <w:bookmarkStart w:id="3687" w:name="_Toc307563394"/>
      <w:bookmarkStart w:id="3688" w:name="_Toc307590179"/>
      <w:bookmarkStart w:id="3689" w:name="_Toc307590436"/>
      <w:bookmarkStart w:id="3690" w:name="_Toc307757012"/>
      <w:bookmarkStart w:id="3691" w:name="_Toc307757354"/>
      <w:bookmarkStart w:id="3692" w:name="_Toc307757502"/>
      <w:bookmarkStart w:id="3693" w:name="_Toc307757650"/>
      <w:bookmarkStart w:id="3694" w:name="_Toc308553893"/>
      <w:bookmarkStart w:id="3695" w:name="_Toc314043691"/>
      <w:r>
        <w:t>Selection &amp; Allocation</w:t>
      </w:r>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p>
    <w:p w:rsidR="00A9320C" w:rsidRDefault="00A9320C">
      <w:pPr>
        <w:ind w:left="2160"/>
      </w:pPr>
    </w:p>
    <w:p w:rsidR="00A9320C" w:rsidRDefault="00A9320C">
      <w:pPr>
        <w:ind w:left="360"/>
      </w:pPr>
      <w:r>
        <w:t xml:space="preserve">For each store distribution or portion of a store distribution selected and allocated, WM adds the </w:t>
      </w:r>
      <w:r w:rsidR="000225FC">
        <w:t xml:space="preserve">order </w:t>
      </w:r>
      <w:r>
        <w:t xml:space="preserve">as </w:t>
      </w:r>
      <w:r w:rsidR="00EE427B">
        <w:t>an</w:t>
      </w:r>
      <w:r>
        <w:t xml:space="preserve"> </w:t>
      </w:r>
      <w:r w:rsidR="005E7237">
        <w:t xml:space="preserve">aggregate </w:t>
      </w:r>
      <w:r w:rsidR="00B25D0D">
        <w:t>distribution order</w:t>
      </w:r>
      <w:r>
        <w:t xml:space="preserve"> for the store.  If a</w:t>
      </w:r>
      <w:r w:rsidR="00B17542">
        <w:t>n</w:t>
      </w:r>
      <w:r>
        <w:t xml:space="preserve"> </w:t>
      </w:r>
      <w:r w:rsidR="005E7237">
        <w:t>aggregate d</w:t>
      </w:r>
      <w:r w:rsidR="00B25D0D">
        <w:t>istribution order</w:t>
      </w:r>
      <w:r>
        <w:t xml:space="preserve"> is not found, then one is generated.  All of the information reflected in the </w:t>
      </w:r>
      <w:r w:rsidR="000225FC">
        <w:t xml:space="preserve">ORDERS </w:t>
      </w:r>
      <w:r>
        <w:t xml:space="preserve">table is updated on the </w:t>
      </w:r>
      <w:r w:rsidR="00B25D0D">
        <w:t>Distribution order</w:t>
      </w:r>
      <w:r>
        <w:t xml:space="preserve"> detail.  The allocated quantity is updated as the </w:t>
      </w:r>
      <w:r w:rsidR="00B25D0D">
        <w:t>Distribution order</w:t>
      </w:r>
      <w:r>
        <w:t xml:space="preserve"> quantity.  Fully allocated </w:t>
      </w:r>
      <w:r w:rsidR="000225FC">
        <w:t xml:space="preserve">DO’s </w:t>
      </w:r>
      <w:r>
        <w:t xml:space="preserve">are updated with the allocated quantity, a remaining quantity of zero, and a status of </w:t>
      </w:r>
      <w:r w:rsidR="0031189F">
        <w:t>‘</w:t>
      </w:r>
      <w:r w:rsidR="000225FC">
        <w:t>130</w:t>
      </w:r>
      <w:r w:rsidR="0031189F">
        <w:t>’</w:t>
      </w:r>
      <w:r w:rsidR="000225FC">
        <w:t xml:space="preserve"> </w:t>
      </w:r>
      <w:r>
        <w:t>(Allocated).  Partially allocated D</w:t>
      </w:r>
      <w:r w:rsidR="000225FC">
        <w:t xml:space="preserve">O’s </w:t>
      </w:r>
      <w:r>
        <w:t xml:space="preserve">are updated with the allocated quantity, remaining quantity, and a status of </w:t>
      </w:r>
      <w:r w:rsidR="0031189F">
        <w:t>‘</w:t>
      </w:r>
      <w:r w:rsidR="000225FC">
        <w:t>12</w:t>
      </w:r>
      <w:r>
        <w:t>0</w:t>
      </w:r>
      <w:r w:rsidR="0031189F">
        <w:t>’</w:t>
      </w:r>
      <w:r>
        <w:t xml:space="preserve"> (Partially Allocated).</w:t>
      </w:r>
    </w:p>
    <w:p w:rsidR="00A9320C" w:rsidRDefault="00A9320C">
      <w:pPr>
        <w:pStyle w:val="BodyTextIndent"/>
        <w:ind w:left="0"/>
        <w:rPr>
          <w:snapToGrid/>
        </w:rPr>
      </w:pPr>
    </w:p>
    <w:p w:rsidR="00A9320C" w:rsidRDefault="00A9320C">
      <w:pPr>
        <w:pStyle w:val="BodyTextIndent"/>
        <w:ind w:left="360"/>
      </w:pPr>
      <w:r>
        <w:t>Allocation is completed in bulk (typically WPT 3).  The wave process sums the total need across all distributions for a</w:t>
      </w:r>
      <w:r w:rsidR="00082F2B">
        <w:t>n</w:t>
      </w:r>
      <w:r>
        <w:t xml:space="preserve"> </w:t>
      </w:r>
      <w:r w:rsidR="00082F2B">
        <w:t>item</w:t>
      </w:r>
      <w:r>
        <w:t xml:space="preserve"> and attempts to allocate as many full LPNs as possible, exceeding the need if necessary, in order to only allocate full LPNs.  Exceeding the need sends additional inventory to the store packing area.  </w:t>
      </w:r>
    </w:p>
    <w:p w:rsidR="00A9320C" w:rsidRDefault="00A9320C">
      <w:pPr>
        <w:ind w:left="360"/>
      </w:pPr>
    </w:p>
    <w:p w:rsidR="00A9320C" w:rsidRDefault="00A9320C">
      <w:pPr>
        <w:pStyle w:val="Heading2"/>
      </w:pPr>
      <w:bookmarkStart w:id="3696" w:name="_Toc101934065"/>
      <w:bookmarkStart w:id="3697" w:name="_Toc101934184"/>
      <w:bookmarkStart w:id="3698" w:name="_Toc307236285"/>
      <w:bookmarkStart w:id="3699" w:name="_Toc307243049"/>
      <w:bookmarkStart w:id="3700" w:name="_Toc307243213"/>
      <w:bookmarkStart w:id="3701" w:name="_Toc307243376"/>
      <w:bookmarkStart w:id="3702" w:name="_Toc307243523"/>
      <w:bookmarkStart w:id="3703" w:name="_Toc307243684"/>
      <w:bookmarkStart w:id="3704" w:name="_Toc307243844"/>
      <w:bookmarkStart w:id="3705" w:name="_Toc307244004"/>
      <w:bookmarkStart w:id="3706" w:name="_Toc307244165"/>
      <w:bookmarkStart w:id="3707" w:name="_Toc307244326"/>
      <w:bookmarkStart w:id="3708" w:name="_Toc307244487"/>
      <w:bookmarkStart w:id="3709" w:name="_Toc307244647"/>
      <w:bookmarkStart w:id="3710" w:name="_Toc307244806"/>
      <w:bookmarkStart w:id="3711" w:name="_Toc307244964"/>
      <w:bookmarkStart w:id="3712" w:name="_Toc307245123"/>
      <w:bookmarkStart w:id="3713" w:name="_Toc307245282"/>
      <w:bookmarkStart w:id="3714" w:name="_Toc307245439"/>
      <w:bookmarkStart w:id="3715" w:name="_Toc307245596"/>
      <w:bookmarkStart w:id="3716" w:name="_Toc307245746"/>
      <w:bookmarkStart w:id="3717" w:name="_Toc307245893"/>
      <w:bookmarkStart w:id="3718" w:name="_Toc307246038"/>
      <w:bookmarkStart w:id="3719" w:name="_Toc307246183"/>
      <w:bookmarkStart w:id="3720" w:name="_Toc307246327"/>
      <w:bookmarkStart w:id="3721" w:name="_Toc307246470"/>
      <w:bookmarkStart w:id="3722" w:name="_Toc307246613"/>
      <w:bookmarkStart w:id="3723" w:name="_Toc307246755"/>
      <w:bookmarkStart w:id="3724" w:name="_Toc307532226"/>
      <w:bookmarkStart w:id="3725" w:name="_Toc307532526"/>
      <w:bookmarkStart w:id="3726" w:name="_Toc307532668"/>
      <w:bookmarkStart w:id="3727" w:name="_Toc307558657"/>
      <w:bookmarkStart w:id="3728" w:name="_Toc307558804"/>
      <w:bookmarkStart w:id="3729" w:name="_Toc307563395"/>
      <w:bookmarkStart w:id="3730" w:name="_Toc307590180"/>
      <w:bookmarkStart w:id="3731" w:name="_Toc307590437"/>
      <w:bookmarkStart w:id="3732" w:name="_Toc307757013"/>
      <w:bookmarkStart w:id="3733" w:name="_Toc307757355"/>
      <w:bookmarkStart w:id="3734" w:name="_Toc307757503"/>
      <w:bookmarkStart w:id="3735" w:name="_Toc307757651"/>
      <w:bookmarkStart w:id="3736" w:name="_Toc308553894"/>
      <w:bookmarkStart w:id="3737" w:name="_Toc314043692"/>
      <w:r>
        <w:t>Task Creation</w:t>
      </w:r>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p>
    <w:p w:rsidR="00A9320C" w:rsidRDefault="00A9320C"/>
    <w:p w:rsidR="00A9320C" w:rsidRDefault="00A9320C">
      <w:pPr>
        <w:ind w:left="360"/>
      </w:pPr>
      <w:r>
        <w:t xml:space="preserve">Tasks are then created to pull LPNs from reserve locations to take to the store packing area.  Tasks are built to include pulls from multiple reserve locations up to the capacity of a pallet and may break based on physical locations constraints, such as area or zone in the warehouse.  </w:t>
      </w:r>
    </w:p>
    <w:p w:rsidR="00A9320C" w:rsidRDefault="00A9320C"/>
    <w:p w:rsidR="00A9320C" w:rsidRDefault="00A9320C">
      <w:r>
        <w:t xml:space="preserve">Once a wave is generated, its progress through the distribution center is monitored through the UI </w:t>
      </w:r>
      <w:r w:rsidR="0031189F">
        <w:t>–</w:t>
      </w:r>
      <w:r>
        <w:t xml:space="preserve"> </w:t>
      </w:r>
      <w:r>
        <w:rPr>
          <w:b/>
          <w:bCs/>
          <w:i/>
          <w:iCs/>
        </w:rPr>
        <w:t>Wave</w:t>
      </w:r>
      <w:r w:rsidR="000225FC">
        <w:rPr>
          <w:b/>
          <w:bCs/>
          <w:i/>
          <w:iCs/>
        </w:rPr>
        <w:t>s</w:t>
      </w:r>
      <w:r>
        <w:t xml:space="preserve">. </w:t>
      </w:r>
    </w:p>
    <w:p w:rsidR="00A9320C" w:rsidRDefault="00A9320C"/>
    <w:p w:rsidR="00A9320C" w:rsidRDefault="00A9320C">
      <w:pPr>
        <w:pStyle w:val="Heading1"/>
        <w:rPr>
          <w:rFonts w:cs="Arial"/>
        </w:rPr>
      </w:pPr>
      <w:bookmarkStart w:id="3738" w:name="_Toc101934066"/>
      <w:bookmarkStart w:id="3739" w:name="_Toc101934185"/>
      <w:bookmarkStart w:id="3740" w:name="_Toc307236286"/>
      <w:bookmarkStart w:id="3741" w:name="_Toc307243050"/>
      <w:bookmarkStart w:id="3742" w:name="_Toc307243214"/>
      <w:bookmarkStart w:id="3743" w:name="_Toc307243377"/>
      <w:bookmarkStart w:id="3744" w:name="_Toc307243524"/>
      <w:bookmarkStart w:id="3745" w:name="_Toc307243685"/>
      <w:bookmarkStart w:id="3746" w:name="_Toc307243845"/>
      <w:bookmarkStart w:id="3747" w:name="_Toc307244005"/>
      <w:bookmarkStart w:id="3748" w:name="_Toc307244166"/>
      <w:bookmarkStart w:id="3749" w:name="_Toc307244327"/>
      <w:bookmarkStart w:id="3750" w:name="_Toc307244488"/>
      <w:bookmarkStart w:id="3751" w:name="_Toc307244648"/>
      <w:bookmarkStart w:id="3752" w:name="_Toc307244807"/>
      <w:bookmarkStart w:id="3753" w:name="_Toc307244965"/>
      <w:bookmarkStart w:id="3754" w:name="_Toc307245124"/>
      <w:bookmarkStart w:id="3755" w:name="_Toc307245283"/>
      <w:bookmarkStart w:id="3756" w:name="_Toc307245440"/>
      <w:bookmarkStart w:id="3757" w:name="_Toc307245597"/>
      <w:bookmarkStart w:id="3758" w:name="_Toc307245747"/>
      <w:bookmarkStart w:id="3759" w:name="_Toc307245894"/>
      <w:bookmarkStart w:id="3760" w:name="_Toc307246039"/>
      <w:bookmarkStart w:id="3761" w:name="_Toc307246184"/>
      <w:bookmarkStart w:id="3762" w:name="_Toc307246328"/>
      <w:bookmarkStart w:id="3763" w:name="_Toc307246471"/>
      <w:bookmarkStart w:id="3764" w:name="_Toc307246614"/>
      <w:bookmarkStart w:id="3765" w:name="_Toc307246756"/>
      <w:bookmarkStart w:id="3766" w:name="_Toc307532227"/>
      <w:bookmarkStart w:id="3767" w:name="_Toc307532527"/>
      <w:bookmarkStart w:id="3768" w:name="_Toc307532669"/>
      <w:bookmarkStart w:id="3769" w:name="_Toc307558658"/>
      <w:bookmarkStart w:id="3770" w:name="_Toc307558805"/>
      <w:bookmarkStart w:id="3771" w:name="_Toc307563396"/>
      <w:bookmarkStart w:id="3772" w:name="_Toc307590181"/>
      <w:bookmarkStart w:id="3773" w:name="_Toc307590438"/>
      <w:bookmarkStart w:id="3774" w:name="_Toc307757014"/>
      <w:bookmarkStart w:id="3775" w:name="_Toc307757356"/>
      <w:bookmarkStart w:id="3776" w:name="_Toc307757504"/>
      <w:bookmarkStart w:id="3777" w:name="_Toc307757652"/>
      <w:bookmarkStart w:id="3778" w:name="_Toc308553895"/>
      <w:bookmarkStart w:id="3779" w:name="_Toc314043693"/>
      <w:bookmarkStart w:id="3780" w:name="_Toc100891356"/>
      <w:r>
        <w:rPr>
          <w:rFonts w:cs="Arial"/>
        </w:rPr>
        <w:t>RESERVE PULLS</w:t>
      </w:r>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p>
    <w:p w:rsidR="00A9320C" w:rsidRDefault="00A9320C"/>
    <w:p w:rsidR="00A9320C" w:rsidRDefault="00A9320C">
      <w:r>
        <w:t xml:space="preserve">Retail bulk allocation tasks are completed through the tasking process, as highlighted in the </w:t>
      </w:r>
      <w:r>
        <w:rPr>
          <w:i/>
          <w:iCs/>
        </w:rPr>
        <w:t xml:space="preserve">Outbound – </w:t>
      </w:r>
      <w:r w:rsidR="00B25D0D">
        <w:rPr>
          <w:i/>
          <w:iCs/>
        </w:rPr>
        <w:t>Distribution order</w:t>
      </w:r>
      <w:r>
        <w:rPr>
          <w:i/>
          <w:iCs/>
        </w:rPr>
        <w:t xml:space="preserve"> </w:t>
      </w:r>
      <w:r w:rsidR="006C1E05">
        <w:rPr>
          <w:i/>
          <w:iCs/>
        </w:rPr>
        <w:t>p</w:t>
      </w:r>
      <w:r>
        <w:rPr>
          <w:i/>
          <w:iCs/>
        </w:rPr>
        <w:t xml:space="preserve">rocessing </w:t>
      </w:r>
      <w:r>
        <w:t xml:space="preserve">section.  The option RF – </w:t>
      </w:r>
      <w:r>
        <w:rPr>
          <w:b/>
          <w:bCs/>
          <w:i/>
          <w:iCs/>
        </w:rPr>
        <w:t>Select Task</w:t>
      </w:r>
      <w:r>
        <w:t xml:space="preserve"> assigns the operator to the next available task and directs the operator to the location for the first LPN on the task.  The operator scans the specified LPN to indicate pulling the case from the reserve </w:t>
      </w:r>
      <w:r>
        <w:lastRenderedPageBreak/>
        <w:t xml:space="preserve">location, (or may enter a function key to scan a substitute LPN of the same </w:t>
      </w:r>
      <w:r w:rsidR="00082F2B">
        <w:t>item</w:t>
      </w:r>
      <w:r>
        <w:t xml:space="preserve"> and quantity within the location) and then scans the pallet ID the case is pulled to.  WM then displays the next location and LPN on the task in location sequence.  The operator continues until all of the LPNs on the task are pulled from their location onto the pallet and WM then directs the operator to drop the pallet to the Put-to-Zone (PTZ) staging area.</w:t>
      </w:r>
    </w:p>
    <w:p w:rsidR="00A9320C" w:rsidRDefault="00A9320C"/>
    <w:p w:rsidR="00A9320C" w:rsidRDefault="00A9320C">
      <w:pPr>
        <w:pStyle w:val="Heading1"/>
        <w:rPr>
          <w:rFonts w:cs="Arial"/>
        </w:rPr>
      </w:pPr>
      <w:bookmarkStart w:id="3781" w:name="_Toc101934067"/>
      <w:bookmarkStart w:id="3782" w:name="_Toc101934186"/>
      <w:bookmarkStart w:id="3783" w:name="_Toc307236287"/>
      <w:bookmarkStart w:id="3784" w:name="_Toc307243051"/>
      <w:bookmarkStart w:id="3785" w:name="_Toc307243215"/>
      <w:bookmarkStart w:id="3786" w:name="_Toc307243378"/>
      <w:bookmarkStart w:id="3787" w:name="_Toc307243525"/>
      <w:bookmarkStart w:id="3788" w:name="_Toc307243686"/>
      <w:bookmarkStart w:id="3789" w:name="_Toc307243846"/>
      <w:bookmarkStart w:id="3790" w:name="_Toc307244006"/>
      <w:bookmarkStart w:id="3791" w:name="_Toc307244167"/>
      <w:bookmarkStart w:id="3792" w:name="_Toc307244328"/>
      <w:bookmarkStart w:id="3793" w:name="_Toc307244489"/>
      <w:bookmarkStart w:id="3794" w:name="_Toc307244649"/>
      <w:bookmarkStart w:id="3795" w:name="_Toc307244808"/>
      <w:bookmarkStart w:id="3796" w:name="_Toc307244966"/>
      <w:bookmarkStart w:id="3797" w:name="_Toc307245125"/>
      <w:bookmarkStart w:id="3798" w:name="_Toc307245284"/>
      <w:bookmarkStart w:id="3799" w:name="_Toc307245441"/>
      <w:bookmarkStart w:id="3800" w:name="_Toc307245598"/>
      <w:bookmarkStart w:id="3801" w:name="_Toc307245748"/>
      <w:bookmarkStart w:id="3802" w:name="_Toc307245895"/>
      <w:bookmarkStart w:id="3803" w:name="_Toc307246040"/>
      <w:bookmarkStart w:id="3804" w:name="_Toc307246185"/>
      <w:bookmarkStart w:id="3805" w:name="_Toc307246329"/>
      <w:bookmarkStart w:id="3806" w:name="_Toc307246472"/>
      <w:bookmarkStart w:id="3807" w:name="_Toc307246615"/>
      <w:bookmarkStart w:id="3808" w:name="_Toc307246757"/>
      <w:bookmarkStart w:id="3809" w:name="_Toc307532228"/>
      <w:bookmarkStart w:id="3810" w:name="_Toc307532528"/>
      <w:bookmarkStart w:id="3811" w:name="_Toc307532670"/>
      <w:bookmarkStart w:id="3812" w:name="_Toc307558659"/>
      <w:bookmarkStart w:id="3813" w:name="_Toc307558806"/>
      <w:bookmarkStart w:id="3814" w:name="_Toc307563397"/>
      <w:bookmarkStart w:id="3815" w:name="_Toc307590182"/>
      <w:bookmarkStart w:id="3816" w:name="_Toc307590439"/>
      <w:bookmarkStart w:id="3817" w:name="_Toc307757015"/>
      <w:bookmarkStart w:id="3818" w:name="_Toc307757357"/>
      <w:bookmarkStart w:id="3819" w:name="_Toc307757505"/>
      <w:bookmarkStart w:id="3820" w:name="_Toc307757653"/>
      <w:bookmarkStart w:id="3821" w:name="_Toc308553896"/>
      <w:bookmarkStart w:id="3822" w:name="_Toc314043694"/>
      <w:r>
        <w:rPr>
          <w:rFonts w:cs="Arial"/>
        </w:rPr>
        <w:t>PUT TO ZONE (PTZ)</w:t>
      </w:r>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p>
    <w:p w:rsidR="00A9320C" w:rsidRDefault="00A9320C"/>
    <w:p w:rsidR="00A9320C" w:rsidRDefault="00A9320C">
      <w:r>
        <w:t xml:space="preserve">The retail packing area is organized such that each unique store and department combination is assigned a put to store (PTS) packing location.  Groups of PTS locations are logically assigned to pack zones, typically based on the physical layout of the packing area.  Put to Zone (PTZ) is then the process of sorting the inventory, within the pulled LPNs from reserve, onto carts based on the specific requirements within each specific store pack zone.  These carts are then eventually distributed to the store pack locations in the zone.  </w:t>
      </w:r>
    </w:p>
    <w:p w:rsidR="00A9320C" w:rsidRDefault="00A9320C"/>
    <w:p w:rsidR="00A9320C" w:rsidRDefault="00A9320C">
      <w:r>
        <w:t xml:space="preserve">Once LPNs arrive to the PTZ staging area, the operator scans the LPN in the RF </w:t>
      </w:r>
      <w:r>
        <w:rPr>
          <w:b/>
          <w:bCs/>
          <w:i/>
          <w:iCs/>
        </w:rPr>
        <w:t>Put to Zone</w:t>
      </w:r>
      <w:r>
        <w:t xml:space="preserve"> option.  WM then directs the user to build carts based on the requirements for the </w:t>
      </w:r>
      <w:r w:rsidR="00F4450E">
        <w:t>item</w:t>
      </w:r>
      <w:r>
        <w:t xml:space="preserve"> within the LPN for each pack zone.  WM displays the first zone that requires the </w:t>
      </w:r>
      <w:r w:rsidR="00F4450E">
        <w:t>item</w:t>
      </w:r>
      <w:r>
        <w:t xml:space="preserve"> and the quantity required and prompts for a location to build a cart for that zone.  The operator scans a location and then WM prompts for a cart in the location or a new cart for the specific zone.  WM then transfers the required quantity from the original LPN, to the scanned cart.  This process continues until all </w:t>
      </w:r>
      <w:r w:rsidR="00F4450E">
        <w:t>item</w:t>
      </w:r>
      <w:r>
        <w:t xml:space="preserve">s in the original LPN have been distributed to carts.  Once the operator decides a cart is full, the cart is transferred to the put to store (PTS) area for distribution to the required store pack locations.   </w:t>
      </w:r>
    </w:p>
    <w:p w:rsidR="00A9320C" w:rsidRDefault="00A9320C"/>
    <w:p w:rsidR="00A9320C" w:rsidRDefault="00A9320C">
      <w:r>
        <w:t>Overage quantities may be sorted to a multi-</w:t>
      </w:r>
      <w:r w:rsidR="006C1E05">
        <w:t>item</w:t>
      </w:r>
      <w:r>
        <w:t xml:space="preserve"> tote for </w:t>
      </w:r>
      <w:proofErr w:type="spellStart"/>
      <w:r>
        <w:t>putaway</w:t>
      </w:r>
      <w:proofErr w:type="spellEnd"/>
      <w:r w:rsidR="00985026">
        <w:t xml:space="preserve"> (Retail Out location)</w:t>
      </w:r>
      <w:r>
        <w:t xml:space="preserve">.  The overages are then </w:t>
      </w:r>
      <w:proofErr w:type="spellStart"/>
      <w:r>
        <w:t>putaway</w:t>
      </w:r>
      <w:proofErr w:type="spellEnd"/>
      <w:r>
        <w:t xml:space="preserve"> in active by scanning the tote in RF </w:t>
      </w:r>
      <w:r>
        <w:rPr>
          <w:b/>
          <w:bCs/>
          <w:i/>
          <w:iCs/>
        </w:rPr>
        <w:t>Fill Active (Directed)</w:t>
      </w:r>
      <w:r>
        <w:t>.</w:t>
      </w:r>
    </w:p>
    <w:p w:rsidR="00985026" w:rsidRPr="00985026" w:rsidRDefault="00985026" w:rsidP="00985026"/>
    <w:p w:rsidR="00A9320C" w:rsidRDefault="00A9320C">
      <w:r>
        <w:t xml:space="preserve">Alternatively, overages may be palletized using RF </w:t>
      </w:r>
      <w:r>
        <w:rPr>
          <w:b/>
          <w:bCs/>
          <w:i/>
          <w:iCs/>
        </w:rPr>
        <w:t>– Palletize Cases</w:t>
      </w:r>
      <w:r>
        <w:t xml:space="preserve">. Once a pallet is complete, the operator scans the pallet with the option RF </w:t>
      </w:r>
      <w:r>
        <w:rPr>
          <w:b/>
          <w:bCs/>
          <w:i/>
          <w:iCs/>
        </w:rPr>
        <w:t xml:space="preserve">– Warehouse </w:t>
      </w:r>
      <w:proofErr w:type="spellStart"/>
      <w:r>
        <w:rPr>
          <w:b/>
          <w:bCs/>
          <w:i/>
          <w:iCs/>
        </w:rPr>
        <w:t>Putaway</w:t>
      </w:r>
      <w:proofErr w:type="spellEnd"/>
      <w:r>
        <w:rPr>
          <w:b/>
          <w:bCs/>
          <w:i/>
          <w:iCs/>
        </w:rPr>
        <w:t xml:space="preserve"> Cases</w:t>
      </w:r>
      <w:r>
        <w:t xml:space="preserve">. WM then executes </w:t>
      </w:r>
      <w:proofErr w:type="spellStart"/>
      <w:r>
        <w:t>putaway</w:t>
      </w:r>
      <w:proofErr w:type="spellEnd"/>
      <w:r>
        <w:t xml:space="preserve"> as described in the </w:t>
      </w:r>
      <w:r>
        <w:rPr>
          <w:i/>
        </w:rPr>
        <w:t xml:space="preserve">Inbound – </w:t>
      </w:r>
      <w:proofErr w:type="spellStart"/>
      <w:r>
        <w:rPr>
          <w:i/>
        </w:rPr>
        <w:t>Putaway</w:t>
      </w:r>
      <w:proofErr w:type="spellEnd"/>
      <w:r>
        <w:rPr>
          <w:i/>
        </w:rPr>
        <w:t xml:space="preserve"> Execution</w:t>
      </w:r>
      <w:r>
        <w:t xml:space="preserve"> section. </w:t>
      </w:r>
    </w:p>
    <w:p w:rsidR="00985026" w:rsidRDefault="00985026"/>
    <w:p w:rsidR="00985026" w:rsidRDefault="00985026" w:rsidP="00526246">
      <w:bookmarkStart w:id="3823" w:name="_Toc307236288"/>
      <w:bookmarkStart w:id="3824" w:name="_Toc307243052"/>
      <w:bookmarkStart w:id="3825" w:name="_Toc307243216"/>
      <w:bookmarkStart w:id="3826" w:name="_Toc307243379"/>
      <w:bookmarkStart w:id="3827" w:name="_Toc307243526"/>
      <w:bookmarkStart w:id="3828" w:name="_Toc307243687"/>
      <w:bookmarkStart w:id="3829" w:name="_Toc307243847"/>
      <w:bookmarkStart w:id="3830" w:name="_Toc307244007"/>
      <w:bookmarkStart w:id="3831" w:name="_Toc307244168"/>
      <w:bookmarkStart w:id="3832" w:name="_Toc307244329"/>
      <w:bookmarkStart w:id="3833" w:name="_Toc307244490"/>
      <w:bookmarkStart w:id="3834" w:name="_Toc307244650"/>
      <w:bookmarkStart w:id="3835" w:name="_Toc307244809"/>
      <w:bookmarkStart w:id="3836" w:name="_Toc307244967"/>
      <w:bookmarkStart w:id="3837" w:name="_Toc307245126"/>
      <w:bookmarkStart w:id="3838" w:name="_Toc307245285"/>
      <w:bookmarkStart w:id="3839" w:name="_Toc307245442"/>
      <w:bookmarkStart w:id="3840" w:name="_Toc307245599"/>
      <w:r>
        <w:t xml:space="preserve">Labor Management (LM) Interface with </w:t>
      </w:r>
      <w:r w:rsidRPr="00526246">
        <w:t>PTZ</w:t>
      </w:r>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p>
    <w:p w:rsidR="00526246" w:rsidRPr="00526246" w:rsidRDefault="00526246" w:rsidP="00526246"/>
    <w:p w:rsidR="00985026" w:rsidRDefault="00985026" w:rsidP="00985026">
      <w:pPr>
        <w:autoSpaceDE w:val="0"/>
        <w:autoSpaceDN w:val="0"/>
        <w:adjustRightInd w:val="0"/>
        <w:jc w:val="both"/>
        <w:rPr>
          <w:rFonts w:cs="Arial"/>
          <w:color w:val="000000"/>
        </w:rPr>
      </w:pPr>
      <w:r w:rsidRPr="00D43D33">
        <w:rPr>
          <w:rFonts w:cs="Arial"/>
          <w:color w:val="000000"/>
        </w:rPr>
        <w:t xml:space="preserve">Integrated with </w:t>
      </w:r>
      <w:r w:rsidRPr="008B7452">
        <w:rPr>
          <w:rFonts w:cs="Arial"/>
          <w:color w:val="000000"/>
        </w:rPr>
        <w:t xml:space="preserve">RF </w:t>
      </w:r>
      <w:r w:rsidRPr="00C82A99">
        <w:rPr>
          <w:rFonts w:cs="Arial"/>
          <w:color w:val="000000"/>
        </w:rPr>
        <w:t>Put to Zone</w:t>
      </w:r>
      <w:r>
        <w:rPr>
          <w:rFonts w:cs="Arial"/>
          <w:color w:val="000000"/>
        </w:rPr>
        <w:t xml:space="preserve"> transaction</w:t>
      </w:r>
      <w:r w:rsidRPr="00D43D33">
        <w:rPr>
          <w:rFonts w:cs="Arial"/>
          <w:color w:val="000000"/>
        </w:rPr>
        <w:t>, Labor Management serves as a means of tracking throughput (</w:t>
      </w:r>
      <w:proofErr w:type="spellStart"/>
      <w:r>
        <w:rPr>
          <w:rFonts w:cs="Arial"/>
          <w:color w:val="000000"/>
        </w:rPr>
        <w:t>oLPN</w:t>
      </w:r>
      <w:proofErr w:type="spellEnd"/>
      <w:r w:rsidRPr="00D43D33">
        <w:rPr>
          <w:rFonts w:cs="Arial"/>
          <w:color w:val="000000"/>
        </w:rPr>
        <w:t xml:space="preserve">/hour) </w:t>
      </w:r>
      <w:r>
        <w:rPr>
          <w:rFonts w:cs="Arial"/>
          <w:color w:val="000000"/>
        </w:rPr>
        <w:t xml:space="preserve">and standard time </w:t>
      </w:r>
      <w:r w:rsidRPr="00D43D33">
        <w:rPr>
          <w:rFonts w:cs="Arial"/>
          <w:color w:val="000000"/>
        </w:rPr>
        <w:t xml:space="preserve">of a user in performing </w:t>
      </w:r>
      <w:proofErr w:type="gramStart"/>
      <w:r>
        <w:rPr>
          <w:rFonts w:cs="Arial"/>
          <w:color w:val="000000"/>
        </w:rPr>
        <w:t>Put</w:t>
      </w:r>
      <w:proofErr w:type="gramEnd"/>
      <w:r>
        <w:rPr>
          <w:rFonts w:cs="Arial"/>
          <w:color w:val="000000"/>
        </w:rPr>
        <w:t xml:space="preserve"> to Zone functions.  </w:t>
      </w:r>
      <w:r w:rsidRPr="00D43D33">
        <w:rPr>
          <w:rFonts w:cs="Arial"/>
          <w:color w:val="000000"/>
        </w:rPr>
        <w:t xml:space="preserve">The user(s) involved in the </w:t>
      </w:r>
      <w:r>
        <w:rPr>
          <w:rFonts w:cs="Arial"/>
          <w:color w:val="000000"/>
        </w:rPr>
        <w:t>Put to Zone</w:t>
      </w:r>
      <w:r w:rsidRPr="00D43D33">
        <w:rPr>
          <w:rFonts w:cs="Arial"/>
          <w:color w:val="000000"/>
        </w:rPr>
        <w:t xml:space="preserve"> process is timed from his/her first RF interaction, until the user ends the assigned task (using RF) or exits the option.</w:t>
      </w:r>
      <w:r>
        <w:rPr>
          <w:rFonts w:cs="Arial"/>
          <w:color w:val="000000"/>
        </w:rPr>
        <w:t xml:space="preserve">  </w:t>
      </w:r>
      <w:r w:rsidRPr="00D43D33">
        <w:rPr>
          <w:rFonts w:cs="Arial"/>
          <w:color w:val="000000"/>
        </w:rPr>
        <w:t>Data from events are captured within LM</w:t>
      </w:r>
      <w:r>
        <w:rPr>
          <w:rFonts w:cs="Arial"/>
          <w:color w:val="000000"/>
        </w:rPr>
        <w:t>,</w:t>
      </w:r>
      <w:r w:rsidRPr="00D43D33">
        <w:rPr>
          <w:rFonts w:cs="Arial"/>
          <w:color w:val="000000"/>
        </w:rPr>
        <w:t xml:space="preserve"> and </w:t>
      </w:r>
      <w:r>
        <w:rPr>
          <w:rFonts w:cs="Arial"/>
          <w:color w:val="000000"/>
        </w:rPr>
        <w:t xml:space="preserve">it </w:t>
      </w:r>
      <w:r w:rsidRPr="00D43D33">
        <w:rPr>
          <w:rFonts w:cs="Arial"/>
          <w:color w:val="000000"/>
        </w:rPr>
        <w:t xml:space="preserve">is available to generate throughput </w:t>
      </w:r>
      <w:r>
        <w:rPr>
          <w:rFonts w:cs="Arial"/>
          <w:color w:val="000000"/>
        </w:rPr>
        <w:t xml:space="preserve">and performance </w:t>
      </w:r>
      <w:r w:rsidRPr="00D43D33">
        <w:rPr>
          <w:rFonts w:cs="Arial"/>
          <w:color w:val="000000"/>
        </w:rPr>
        <w:t>reports</w:t>
      </w:r>
      <w:r>
        <w:rPr>
          <w:rFonts w:cs="Arial"/>
          <w:color w:val="000000"/>
        </w:rPr>
        <w:t>.</w:t>
      </w:r>
    </w:p>
    <w:p w:rsidR="00985026" w:rsidRPr="00A420C3" w:rsidRDefault="00985026" w:rsidP="00985026">
      <w:pPr>
        <w:autoSpaceDE w:val="0"/>
        <w:autoSpaceDN w:val="0"/>
        <w:adjustRightInd w:val="0"/>
        <w:jc w:val="both"/>
        <w:rPr>
          <w:rFonts w:cs="Arial"/>
          <w:color w:val="000000"/>
        </w:rPr>
      </w:pPr>
      <w:r w:rsidRPr="00A420C3">
        <w:rPr>
          <w:rFonts w:cs="Arial"/>
          <w:color w:val="000000"/>
        </w:rPr>
        <w:t xml:space="preserve">During the </w:t>
      </w:r>
      <w:r>
        <w:rPr>
          <w:rFonts w:cs="Arial"/>
          <w:color w:val="000000"/>
        </w:rPr>
        <w:t>Put to Zone</w:t>
      </w:r>
      <w:r w:rsidRPr="00A420C3">
        <w:rPr>
          <w:rFonts w:cs="Arial"/>
          <w:color w:val="000000"/>
        </w:rPr>
        <w:t xml:space="preserve"> process the RF option touch point program stores and sends the following type of information to Labor Management:</w:t>
      </w:r>
    </w:p>
    <w:p w:rsidR="00985026" w:rsidRPr="00E84EC1" w:rsidRDefault="00985026" w:rsidP="00985026">
      <w:pPr>
        <w:pStyle w:val="ListParagraph"/>
        <w:numPr>
          <w:ilvl w:val="0"/>
          <w:numId w:val="48"/>
        </w:numPr>
        <w:autoSpaceDE w:val="0"/>
        <w:autoSpaceDN w:val="0"/>
        <w:adjustRightInd w:val="0"/>
        <w:contextualSpacing w:val="0"/>
        <w:rPr>
          <w:rFonts w:cs="Arial"/>
        </w:rPr>
      </w:pPr>
      <w:r w:rsidRPr="00E84EC1">
        <w:rPr>
          <w:rFonts w:cs="Arial"/>
        </w:rPr>
        <w:t>Start date and time, User ID, Vehicle, and Activity name.</w:t>
      </w:r>
    </w:p>
    <w:p w:rsidR="00985026" w:rsidRPr="00E84EC1" w:rsidRDefault="00985026" w:rsidP="00985026">
      <w:pPr>
        <w:pStyle w:val="ListParagraph"/>
        <w:numPr>
          <w:ilvl w:val="0"/>
          <w:numId w:val="48"/>
        </w:numPr>
        <w:autoSpaceDE w:val="0"/>
        <w:autoSpaceDN w:val="0"/>
        <w:adjustRightInd w:val="0"/>
        <w:contextualSpacing w:val="0"/>
        <w:rPr>
          <w:rFonts w:cs="Arial"/>
        </w:rPr>
      </w:pPr>
      <w:proofErr w:type="spellStart"/>
      <w:proofErr w:type="gramStart"/>
      <w:r w:rsidRPr="00E84EC1">
        <w:rPr>
          <w:rFonts w:cs="Arial"/>
        </w:rPr>
        <w:t>oLPN</w:t>
      </w:r>
      <w:proofErr w:type="spellEnd"/>
      <w:r w:rsidRPr="00E84EC1">
        <w:rPr>
          <w:rFonts w:cs="Arial"/>
        </w:rPr>
        <w:t>(s)</w:t>
      </w:r>
      <w:proofErr w:type="gramEnd"/>
      <w:r w:rsidRPr="00E84EC1">
        <w:rPr>
          <w:rFonts w:cs="Arial"/>
        </w:rPr>
        <w:t xml:space="preserve">, </w:t>
      </w:r>
      <w:r w:rsidR="00082F2B">
        <w:rPr>
          <w:rFonts w:cs="Arial"/>
        </w:rPr>
        <w:t>item</w:t>
      </w:r>
      <w:r w:rsidRPr="00E84EC1">
        <w:rPr>
          <w:rFonts w:cs="Arial"/>
        </w:rPr>
        <w:t xml:space="preserve"> information, quantity, and location information.</w:t>
      </w:r>
    </w:p>
    <w:p w:rsidR="00985026" w:rsidRPr="00E84EC1" w:rsidRDefault="00985026" w:rsidP="00985026">
      <w:pPr>
        <w:pStyle w:val="ListParagraph"/>
        <w:numPr>
          <w:ilvl w:val="0"/>
          <w:numId w:val="48"/>
        </w:numPr>
        <w:autoSpaceDE w:val="0"/>
        <w:autoSpaceDN w:val="0"/>
        <w:adjustRightInd w:val="0"/>
        <w:contextualSpacing w:val="0"/>
        <w:rPr>
          <w:rFonts w:cs="Arial"/>
        </w:rPr>
      </w:pPr>
      <w:r w:rsidRPr="00E84EC1">
        <w:rPr>
          <w:rFonts w:cs="Arial"/>
        </w:rPr>
        <w:t xml:space="preserve">Through the use of application criteria the following information is configured: </w:t>
      </w:r>
    </w:p>
    <w:p w:rsidR="00985026" w:rsidRPr="00E84EC1" w:rsidRDefault="00985026" w:rsidP="00985026">
      <w:pPr>
        <w:pStyle w:val="ListParagraph"/>
        <w:numPr>
          <w:ilvl w:val="1"/>
          <w:numId w:val="48"/>
        </w:numPr>
        <w:autoSpaceDE w:val="0"/>
        <w:autoSpaceDN w:val="0"/>
        <w:adjustRightInd w:val="0"/>
        <w:contextualSpacing w:val="0"/>
        <w:rPr>
          <w:rFonts w:cs="Arial"/>
        </w:rPr>
      </w:pPr>
      <w:r w:rsidRPr="00E84EC1">
        <w:rPr>
          <w:rFonts w:cs="Arial"/>
        </w:rPr>
        <w:t>Location attributes</w:t>
      </w:r>
    </w:p>
    <w:p w:rsidR="00985026" w:rsidRPr="00E84EC1" w:rsidRDefault="006C1E05" w:rsidP="00985026">
      <w:pPr>
        <w:pStyle w:val="ListParagraph"/>
        <w:numPr>
          <w:ilvl w:val="1"/>
          <w:numId w:val="48"/>
        </w:numPr>
        <w:autoSpaceDE w:val="0"/>
        <w:autoSpaceDN w:val="0"/>
        <w:adjustRightInd w:val="0"/>
        <w:contextualSpacing w:val="0"/>
        <w:rPr>
          <w:rFonts w:cs="Arial"/>
        </w:rPr>
      </w:pPr>
      <w:r>
        <w:rPr>
          <w:rFonts w:cs="Arial"/>
        </w:rPr>
        <w:t>I</w:t>
      </w:r>
      <w:r w:rsidR="00082F2B">
        <w:rPr>
          <w:rFonts w:cs="Arial"/>
        </w:rPr>
        <w:t>tem</w:t>
      </w:r>
      <w:r w:rsidR="00985026" w:rsidRPr="00E84EC1">
        <w:rPr>
          <w:rFonts w:cs="Arial"/>
        </w:rPr>
        <w:t>/</w:t>
      </w:r>
      <w:r w:rsidR="00F4450E">
        <w:rPr>
          <w:rFonts w:cs="Arial"/>
        </w:rPr>
        <w:t>Item</w:t>
      </w:r>
      <w:r w:rsidR="00985026" w:rsidRPr="00E84EC1">
        <w:rPr>
          <w:rFonts w:cs="Arial"/>
        </w:rPr>
        <w:t xml:space="preserve"> attributes </w:t>
      </w:r>
    </w:p>
    <w:p w:rsidR="00985026" w:rsidRPr="00E84EC1" w:rsidRDefault="00985026" w:rsidP="00985026">
      <w:pPr>
        <w:pStyle w:val="ListParagraph"/>
        <w:numPr>
          <w:ilvl w:val="0"/>
          <w:numId w:val="48"/>
        </w:numPr>
        <w:autoSpaceDE w:val="0"/>
        <w:autoSpaceDN w:val="0"/>
        <w:adjustRightInd w:val="0"/>
        <w:contextualSpacing w:val="0"/>
        <w:rPr>
          <w:rFonts w:cs="Arial"/>
        </w:rPr>
      </w:pPr>
      <w:r w:rsidRPr="00E84EC1">
        <w:rPr>
          <w:rFonts w:cs="Arial"/>
        </w:rPr>
        <w:t xml:space="preserve">End date / time for packing the </w:t>
      </w:r>
      <w:proofErr w:type="spellStart"/>
      <w:r w:rsidRPr="00E84EC1">
        <w:rPr>
          <w:rFonts w:cs="Arial"/>
        </w:rPr>
        <w:t>oLPN</w:t>
      </w:r>
      <w:proofErr w:type="spellEnd"/>
      <w:r w:rsidRPr="00E84EC1">
        <w:rPr>
          <w:rFonts w:cs="Arial"/>
        </w:rPr>
        <w:t xml:space="preserve"> in Retail.</w:t>
      </w:r>
    </w:p>
    <w:p w:rsidR="00985026" w:rsidRPr="00E84EC1" w:rsidRDefault="00985026" w:rsidP="00985026">
      <w:pPr>
        <w:pStyle w:val="ListParagraph"/>
        <w:numPr>
          <w:ilvl w:val="0"/>
          <w:numId w:val="48"/>
        </w:numPr>
        <w:contextualSpacing w:val="0"/>
      </w:pPr>
      <w:r>
        <w:lastRenderedPageBreak/>
        <w:t>The first LM detail message will be created to send the previous known location of the user to enable travel calculations.</w:t>
      </w:r>
    </w:p>
    <w:p w:rsidR="00985026" w:rsidRPr="00642E25" w:rsidRDefault="00985026" w:rsidP="00985026">
      <w:pPr>
        <w:numPr>
          <w:ilvl w:val="0"/>
          <w:numId w:val="48"/>
        </w:numPr>
      </w:pPr>
      <w:r>
        <w:rPr>
          <w:rFonts w:cs="Arial"/>
          <w:color w:val="000000"/>
        </w:rPr>
        <w:t xml:space="preserve">A detail message record is written for every location visited by the user in travel sequence, even if no </w:t>
      </w:r>
      <w:r w:rsidR="00082F2B">
        <w:rPr>
          <w:rFonts w:cs="Arial"/>
          <w:color w:val="000000"/>
        </w:rPr>
        <w:t>item</w:t>
      </w:r>
      <w:r>
        <w:rPr>
          <w:rFonts w:cs="Arial"/>
          <w:color w:val="000000"/>
        </w:rPr>
        <w:t xml:space="preserve">/qty was actually pulled </w:t>
      </w:r>
    </w:p>
    <w:p w:rsidR="00985026" w:rsidRPr="00642E25" w:rsidRDefault="00985026" w:rsidP="00985026">
      <w:pPr>
        <w:numPr>
          <w:ilvl w:val="0"/>
          <w:numId w:val="48"/>
        </w:numPr>
      </w:pPr>
      <w:r>
        <w:rPr>
          <w:rFonts w:cs="Arial"/>
          <w:color w:val="000000"/>
        </w:rPr>
        <w:t xml:space="preserve">If a location is visited more than once by a user (i.e. skipped and revisited), then a 010 record is created for each visit indicating the </w:t>
      </w:r>
      <w:r w:rsidR="00082F2B">
        <w:rPr>
          <w:rFonts w:cs="Arial"/>
          <w:color w:val="000000"/>
        </w:rPr>
        <w:t>item</w:t>
      </w:r>
      <w:r>
        <w:rPr>
          <w:rFonts w:cs="Arial"/>
          <w:color w:val="000000"/>
        </w:rPr>
        <w:t xml:space="preserve"> and qty packed at each visit.</w:t>
      </w:r>
    </w:p>
    <w:p w:rsidR="00985026" w:rsidRDefault="00985026" w:rsidP="00985026">
      <w:pPr>
        <w:autoSpaceDE w:val="0"/>
        <w:autoSpaceDN w:val="0"/>
        <w:adjustRightInd w:val="0"/>
        <w:rPr>
          <w:rFonts w:cs="Arial"/>
        </w:rPr>
      </w:pPr>
    </w:p>
    <w:p w:rsidR="00985026" w:rsidRDefault="00985026" w:rsidP="00985026">
      <w:pPr>
        <w:autoSpaceDE w:val="0"/>
        <w:autoSpaceDN w:val="0"/>
        <w:adjustRightInd w:val="0"/>
        <w:rPr>
          <w:rFonts w:cs="Arial"/>
        </w:rPr>
      </w:pPr>
      <w:r>
        <w:rPr>
          <w:rFonts w:cs="Arial"/>
        </w:rPr>
        <w:t>As part of the configuration, the following Elements will need to be configured to give the proper throughput and standard time credit:</w:t>
      </w:r>
    </w:p>
    <w:p w:rsidR="00985026" w:rsidRDefault="00985026" w:rsidP="00985026">
      <w:pPr>
        <w:pStyle w:val="ListParagraph"/>
        <w:numPr>
          <w:ilvl w:val="0"/>
          <w:numId w:val="49"/>
        </w:numPr>
        <w:autoSpaceDE w:val="0"/>
        <w:autoSpaceDN w:val="0"/>
        <w:adjustRightInd w:val="0"/>
        <w:ind w:left="720"/>
        <w:contextualSpacing w:val="0"/>
        <w:rPr>
          <w:rFonts w:cs="Arial"/>
        </w:rPr>
      </w:pPr>
      <w:r>
        <w:rPr>
          <w:rFonts w:cs="Arial"/>
        </w:rPr>
        <w:t>Pick Truck/Cart</w:t>
      </w:r>
    </w:p>
    <w:p w:rsidR="00985026" w:rsidRDefault="00985026" w:rsidP="00985026">
      <w:pPr>
        <w:pStyle w:val="ListParagraph"/>
        <w:numPr>
          <w:ilvl w:val="0"/>
          <w:numId w:val="49"/>
        </w:numPr>
        <w:autoSpaceDE w:val="0"/>
        <w:autoSpaceDN w:val="0"/>
        <w:adjustRightInd w:val="0"/>
        <w:ind w:left="720"/>
        <w:contextualSpacing w:val="0"/>
        <w:rPr>
          <w:rFonts w:cs="Arial"/>
        </w:rPr>
      </w:pPr>
      <w:proofErr w:type="spellStart"/>
      <w:r>
        <w:rPr>
          <w:rFonts w:cs="Arial"/>
        </w:rPr>
        <w:t>oLPN</w:t>
      </w:r>
      <w:proofErr w:type="spellEnd"/>
    </w:p>
    <w:p w:rsidR="00985026" w:rsidRDefault="00985026" w:rsidP="00985026">
      <w:pPr>
        <w:pStyle w:val="ListParagraph"/>
        <w:numPr>
          <w:ilvl w:val="0"/>
          <w:numId w:val="49"/>
        </w:numPr>
        <w:autoSpaceDE w:val="0"/>
        <w:autoSpaceDN w:val="0"/>
        <w:adjustRightInd w:val="0"/>
        <w:ind w:left="720"/>
        <w:contextualSpacing w:val="0"/>
        <w:rPr>
          <w:rFonts w:cs="Arial"/>
        </w:rPr>
      </w:pPr>
      <w:r>
        <w:rPr>
          <w:rFonts w:cs="Arial"/>
        </w:rPr>
        <w:t>Units</w:t>
      </w:r>
    </w:p>
    <w:p w:rsidR="00985026" w:rsidRDefault="00985026" w:rsidP="00985026">
      <w:pPr>
        <w:pStyle w:val="ListParagraph"/>
        <w:numPr>
          <w:ilvl w:val="0"/>
          <w:numId w:val="49"/>
        </w:numPr>
        <w:autoSpaceDE w:val="0"/>
        <w:autoSpaceDN w:val="0"/>
        <w:adjustRightInd w:val="0"/>
        <w:ind w:left="720"/>
        <w:contextualSpacing w:val="0"/>
        <w:rPr>
          <w:rFonts w:cs="Arial"/>
        </w:rPr>
      </w:pPr>
      <w:r>
        <w:rPr>
          <w:rFonts w:cs="Arial"/>
        </w:rPr>
        <w:t>Travel Time</w:t>
      </w:r>
    </w:p>
    <w:p w:rsidR="00985026" w:rsidRDefault="00985026" w:rsidP="00985026">
      <w:pPr>
        <w:autoSpaceDE w:val="0"/>
        <w:autoSpaceDN w:val="0"/>
        <w:adjustRightInd w:val="0"/>
        <w:rPr>
          <w:rFonts w:cs="Arial"/>
        </w:rPr>
      </w:pPr>
    </w:p>
    <w:p w:rsidR="00985026" w:rsidRPr="00261859" w:rsidRDefault="00985026" w:rsidP="00985026">
      <w:pPr>
        <w:autoSpaceDE w:val="0"/>
        <w:autoSpaceDN w:val="0"/>
        <w:adjustRightInd w:val="0"/>
        <w:rPr>
          <w:rFonts w:cs="Arial"/>
          <w:b/>
        </w:rPr>
      </w:pPr>
      <w:r w:rsidRPr="00261859">
        <w:rPr>
          <w:rFonts w:cs="Arial"/>
          <w:b/>
        </w:rPr>
        <w:t xml:space="preserve">Potential </w:t>
      </w:r>
      <w:r w:rsidR="00E96BDE">
        <w:rPr>
          <w:rFonts w:cs="Arial"/>
          <w:b/>
        </w:rPr>
        <w:t>Extension</w:t>
      </w:r>
      <w:r w:rsidRPr="00261859">
        <w:rPr>
          <w:rFonts w:cs="Arial"/>
          <w:b/>
        </w:rPr>
        <w:t>:</w:t>
      </w:r>
    </w:p>
    <w:p w:rsidR="00985026" w:rsidRDefault="00985026" w:rsidP="00985026">
      <w:pPr>
        <w:autoSpaceDE w:val="0"/>
        <w:autoSpaceDN w:val="0"/>
        <w:adjustRightInd w:val="0"/>
        <w:rPr>
          <w:rFonts w:cs="Arial"/>
        </w:rPr>
      </w:pPr>
      <w:r>
        <w:rPr>
          <w:rFonts w:cs="Arial"/>
        </w:rPr>
        <w:t xml:space="preserve">If the ability to discern Carter’s versus </w:t>
      </w:r>
      <w:proofErr w:type="spellStart"/>
      <w:r>
        <w:rPr>
          <w:rFonts w:cs="Arial"/>
        </w:rPr>
        <w:t>OshKosh</w:t>
      </w:r>
      <w:proofErr w:type="spellEnd"/>
      <w:r>
        <w:rPr>
          <w:rFonts w:cs="Arial"/>
        </w:rPr>
        <w:t xml:space="preserve"> Put to Zone is a requirement, then either </w:t>
      </w:r>
      <w:r w:rsidR="00EE427B">
        <w:rPr>
          <w:rFonts w:cs="Arial"/>
        </w:rPr>
        <w:t>an</w:t>
      </w:r>
      <w:r>
        <w:rPr>
          <w:rFonts w:cs="Arial"/>
        </w:rPr>
        <w:t xml:space="preserve"> </w:t>
      </w:r>
      <w:r w:rsidR="00B717B4">
        <w:rPr>
          <w:rFonts w:cs="Arial"/>
        </w:rPr>
        <w:t>Extension</w:t>
      </w:r>
      <w:r>
        <w:rPr>
          <w:rFonts w:cs="Arial"/>
        </w:rPr>
        <w:t xml:space="preserve"> will be required to handle changing the activity name within LM (Dynamic Activity), or separate WM transactions are required.  One for Carter’s and one for </w:t>
      </w:r>
      <w:proofErr w:type="spellStart"/>
      <w:r>
        <w:rPr>
          <w:rFonts w:cs="Arial"/>
        </w:rPr>
        <w:t>OshKosh</w:t>
      </w:r>
      <w:proofErr w:type="spellEnd"/>
      <w:r>
        <w:rPr>
          <w:rFonts w:cs="Arial"/>
        </w:rPr>
        <w:t>, which means the user must decide to sign into the proper transaction.  Each WM transaction will then be configured with a separate Labor Activity.</w:t>
      </w:r>
    </w:p>
    <w:p w:rsidR="00985026" w:rsidRDefault="00985026" w:rsidP="00985026">
      <w:pPr>
        <w:autoSpaceDE w:val="0"/>
        <w:autoSpaceDN w:val="0"/>
        <w:adjustRightInd w:val="0"/>
        <w:rPr>
          <w:rFonts w:cs="Arial"/>
        </w:rPr>
      </w:pPr>
      <w:r>
        <w:rPr>
          <w:rFonts w:cs="Arial"/>
        </w:rPr>
        <w:t xml:space="preserve">The capability to track Retail </w:t>
      </w:r>
      <w:r w:rsidR="00EE427B">
        <w:rPr>
          <w:rFonts w:cs="Arial"/>
        </w:rPr>
        <w:t>out</w:t>
      </w:r>
      <w:r>
        <w:rPr>
          <w:rFonts w:cs="Arial"/>
        </w:rPr>
        <w:t xml:space="preserve"> Case Count, Short Pick, and Skip Pick will require the use of application criteria.  Skip and Short will use the task details to determine if quantity picked was the quantity tasked.  Retail </w:t>
      </w:r>
      <w:r w:rsidR="00EE427B">
        <w:rPr>
          <w:rFonts w:cs="Arial"/>
        </w:rPr>
        <w:t>out</w:t>
      </w:r>
      <w:r>
        <w:rPr>
          <w:rFonts w:cs="Arial"/>
        </w:rPr>
        <w:t xml:space="preserve"> Case Count will require criteria against the number of cases that go back to the original location.</w:t>
      </w:r>
    </w:p>
    <w:p w:rsidR="00985026" w:rsidRDefault="00985026"/>
    <w:p w:rsidR="00A9320C" w:rsidRDefault="00A9320C"/>
    <w:p w:rsidR="00A9320C" w:rsidRDefault="00A9320C">
      <w:pPr>
        <w:pStyle w:val="Heading1"/>
        <w:rPr>
          <w:rFonts w:cs="Arial"/>
        </w:rPr>
      </w:pPr>
      <w:bookmarkStart w:id="3841" w:name="_Toc101934068"/>
      <w:bookmarkStart w:id="3842" w:name="_Toc101934187"/>
      <w:bookmarkStart w:id="3843" w:name="_Toc307236289"/>
      <w:bookmarkStart w:id="3844" w:name="_Toc307243053"/>
      <w:bookmarkStart w:id="3845" w:name="_Toc307243217"/>
      <w:bookmarkStart w:id="3846" w:name="_Toc307243380"/>
      <w:bookmarkStart w:id="3847" w:name="_Toc307243527"/>
      <w:bookmarkStart w:id="3848" w:name="_Toc307243688"/>
      <w:bookmarkStart w:id="3849" w:name="_Toc307243848"/>
      <w:bookmarkStart w:id="3850" w:name="_Toc307244008"/>
      <w:bookmarkStart w:id="3851" w:name="_Toc307244169"/>
      <w:bookmarkStart w:id="3852" w:name="_Toc307244330"/>
      <w:bookmarkStart w:id="3853" w:name="_Toc307244491"/>
      <w:bookmarkStart w:id="3854" w:name="_Toc307244651"/>
      <w:bookmarkStart w:id="3855" w:name="_Toc307244810"/>
      <w:bookmarkStart w:id="3856" w:name="_Toc307244968"/>
      <w:bookmarkStart w:id="3857" w:name="_Toc307245127"/>
      <w:bookmarkStart w:id="3858" w:name="_Toc307245286"/>
      <w:bookmarkStart w:id="3859" w:name="_Toc307245443"/>
      <w:bookmarkStart w:id="3860" w:name="_Toc307245600"/>
      <w:bookmarkStart w:id="3861" w:name="_Toc307245749"/>
      <w:bookmarkStart w:id="3862" w:name="_Toc307245896"/>
      <w:bookmarkStart w:id="3863" w:name="_Toc307246041"/>
      <w:bookmarkStart w:id="3864" w:name="_Toc307246186"/>
      <w:bookmarkStart w:id="3865" w:name="_Toc307246330"/>
      <w:bookmarkStart w:id="3866" w:name="_Toc307246473"/>
      <w:bookmarkStart w:id="3867" w:name="_Toc307246616"/>
      <w:bookmarkStart w:id="3868" w:name="_Toc307246758"/>
      <w:bookmarkStart w:id="3869" w:name="_Toc307532229"/>
      <w:bookmarkStart w:id="3870" w:name="_Toc307532529"/>
      <w:bookmarkStart w:id="3871" w:name="_Toc307532671"/>
      <w:bookmarkStart w:id="3872" w:name="_Toc307558660"/>
      <w:bookmarkStart w:id="3873" w:name="_Toc307558807"/>
      <w:bookmarkStart w:id="3874" w:name="_Toc307563398"/>
      <w:bookmarkStart w:id="3875" w:name="_Toc307590183"/>
      <w:bookmarkStart w:id="3876" w:name="_Toc307590440"/>
      <w:bookmarkStart w:id="3877" w:name="_Toc307757016"/>
      <w:bookmarkStart w:id="3878" w:name="_Toc307757358"/>
      <w:bookmarkStart w:id="3879" w:name="_Toc307757506"/>
      <w:bookmarkStart w:id="3880" w:name="_Toc307757654"/>
      <w:bookmarkStart w:id="3881" w:name="_Toc308553897"/>
      <w:bookmarkStart w:id="3882" w:name="_Toc314043695"/>
      <w:r>
        <w:rPr>
          <w:rFonts w:cs="Arial"/>
        </w:rPr>
        <w:t>PUT TO STORE</w:t>
      </w:r>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r>
        <w:rPr>
          <w:rFonts w:cs="Arial"/>
        </w:rPr>
        <w:t xml:space="preserve"> </w:t>
      </w:r>
      <w:bookmarkEnd w:id="3780"/>
    </w:p>
    <w:p w:rsidR="00A9320C" w:rsidRDefault="00A9320C"/>
    <w:p w:rsidR="00A9320C" w:rsidRDefault="00A9320C">
      <w:r>
        <w:t xml:space="preserve">Once a cart arrives in the put to store (PTS) area, the operator scans the cart in the RF </w:t>
      </w:r>
      <w:r>
        <w:rPr>
          <w:b/>
          <w:bCs/>
          <w:i/>
          <w:iCs/>
        </w:rPr>
        <w:t xml:space="preserve">Put to Store </w:t>
      </w:r>
      <w:r>
        <w:t xml:space="preserve">option.  This function directs the user to each store location that requires a unit(s) from the case.  WM directs the operator to the first store pack location with a requirement for the </w:t>
      </w:r>
      <w:r w:rsidR="00F4450E">
        <w:t>item</w:t>
      </w:r>
      <w:r>
        <w:t xml:space="preserve">.  WM displays the </w:t>
      </w:r>
      <w:r w:rsidR="00F4450E">
        <w:t>item</w:t>
      </w:r>
      <w:r>
        <w:t xml:space="preserve">, required quantity and location and prompts the operator to scan the </w:t>
      </w:r>
      <w:proofErr w:type="spellStart"/>
      <w:r w:rsidR="00852027">
        <w:t>oLPN</w:t>
      </w:r>
      <w:proofErr w:type="spellEnd"/>
      <w:r>
        <w:t xml:space="preserve"> in the location.  WM reduces the inventory from the cart/LPN and adds the inventory to the </w:t>
      </w:r>
      <w:proofErr w:type="spellStart"/>
      <w:r w:rsidR="00852027">
        <w:t>oLPN</w:t>
      </w:r>
      <w:proofErr w:type="spellEnd"/>
      <w:r>
        <w:t xml:space="preserve"> scanned.  Once </w:t>
      </w:r>
      <w:r w:rsidR="00EE427B">
        <w:t>an</w:t>
      </w:r>
      <w:r>
        <w:t xml:space="preserve"> </w:t>
      </w:r>
      <w:proofErr w:type="spellStart"/>
      <w:r w:rsidR="00852027">
        <w:t>oLPN</w:t>
      </w:r>
      <w:proofErr w:type="spellEnd"/>
      <w:r>
        <w:t xml:space="preserve"> is full the operator enters a CTRL E to end the current </w:t>
      </w:r>
      <w:proofErr w:type="spellStart"/>
      <w:r w:rsidR="00852027">
        <w:t>oLPN</w:t>
      </w:r>
      <w:proofErr w:type="spellEnd"/>
      <w:r>
        <w:t xml:space="preserve">.  All retail </w:t>
      </w:r>
      <w:proofErr w:type="spellStart"/>
      <w:r w:rsidR="00852027">
        <w:t>oLPN</w:t>
      </w:r>
      <w:r>
        <w:t>s</w:t>
      </w:r>
      <w:proofErr w:type="spellEnd"/>
      <w:r>
        <w:t xml:space="preserve"> are populated with the default </w:t>
      </w:r>
      <w:proofErr w:type="spellStart"/>
      <w:r w:rsidR="00852027">
        <w:t>oLPN</w:t>
      </w:r>
      <w:proofErr w:type="spellEnd"/>
      <w:r>
        <w:t xml:space="preserve"> size/type when the </w:t>
      </w:r>
      <w:proofErr w:type="spellStart"/>
      <w:r w:rsidR="00852027">
        <w:t>oLPN</w:t>
      </w:r>
      <w:proofErr w:type="spellEnd"/>
      <w:r>
        <w:t xml:space="preserve"> is closed with the value stored in the FS </w:t>
      </w:r>
      <w:r w:rsidR="00985026" w:rsidRPr="00985026">
        <w:rPr>
          <w:b/>
          <w:i/>
        </w:rPr>
        <w:t xml:space="preserve">Facility </w:t>
      </w:r>
      <w:r>
        <w:t xml:space="preserve">option for the particular store </w:t>
      </w:r>
      <w:r>
        <w:rPr>
          <w:b/>
          <w:bCs/>
          <w:iCs/>
        </w:rPr>
        <w:t>(</w:t>
      </w:r>
      <w:r w:rsidR="00462F81" w:rsidRPr="00462F81">
        <w:rPr>
          <w:b/>
          <w:bCs/>
          <w:i/>
          <w:iCs/>
        </w:rPr>
        <w:t>W</w:t>
      </w:r>
      <w:r w:rsidRPr="00462F81">
        <w:rPr>
          <w:b/>
          <w:bCs/>
          <w:i/>
          <w:iCs/>
        </w:rPr>
        <w:t>M</w:t>
      </w:r>
      <w:r w:rsidR="00462F81" w:rsidRPr="00462F81">
        <w:rPr>
          <w:b/>
          <w:bCs/>
          <w:i/>
          <w:iCs/>
        </w:rPr>
        <w:t>03</w:t>
      </w:r>
      <w:r>
        <w:rPr>
          <w:b/>
          <w:bCs/>
          <w:i/>
          <w:iCs/>
        </w:rPr>
        <w:t xml:space="preserve">: Retail </w:t>
      </w:r>
      <w:r w:rsidR="00852027">
        <w:rPr>
          <w:b/>
          <w:bCs/>
          <w:i/>
          <w:iCs/>
        </w:rPr>
        <w:t>OLPN</w:t>
      </w:r>
      <w:r>
        <w:rPr>
          <w:b/>
          <w:bCs/>
          <w:i/>
          <w:iCs/>
        </w:rPr>
        <w:t xml:space="preserve"> Type-Size)</w:t>
      </w:r>
      <w:r>
        <w:rPr>
          <w:bCs/>
          <w:iCs/>
        </w:rPr>
        <w:t xml:space="preserve">.  </w:t>
      </w:r>
      <w:r>
        <w:t xml:space="preserve">A new </w:t>
      </w:r>
      <w:proofErr w:type="spellStart"/>
      <w:r w:rsidR="00852027">
        <w:t>oLPN</w:t>
      </w:r>
      <w:proofErr w:type="spellEnd"/>
      <w:r>
        <w:t xml:space="preserve"> is started within a store pack location by simply scanning a pre-printed </w:t>
      </w:r>
      <w:proofErr w:type="spellStart"/>
      <w:r w:rsidR="00852027">
        <w:t>oLPN</w:t>
      </w:r>
      <w:proofErr w:type="spellEnd"/>
      <w:r>
        <w:t xml:space="preserve"> label for the store at the time the first </w:t>
      </w:r>
      <w:r w:rsidR="00F4450E">
        <w:t>item</w:t>
      </w:r>
      <w:r>
        <w:t xml:space="preserve"> is packed into the </w:t>
      </w:r>
      <w:proofErr w:type="spellStart"/>
      <w:r w:rsidR="00852027">
        <w:t>oLPN</w:t>
      </w:r>
      <w:proofErr w:type="spellEnd"/>
      <w:r>
        <w:t xml:space="preserve"> through the </w:t>
      </w:r>
      <w:r>
        <w:rPr>
          <w:b/>
          <w:bCs/>
          <w:i/>
          <w:iCs/>
        </w:rPr>
        <w:t xml:space="preserve">Put to Store </w:t>
      </w:r>
      <w:r>
        <w:t xml:space="preserve">option.  </w:t>
      </w:r>
    </w:p>
    <w:p w:rsidR="00A9320C" w:rsidRDefault="00A9320C"/>
    <w:p w:rsidR="00CD34FF" w:rsidRDefault="00CD34FF">
      <w:r>
        <w:t xml:space="preserve">WM is modified to add a </w:t>
      </w:r>
      <w:r w:rsidRPr="00CD34FF">
        <w:t>function key to the Put to Store process which allows the user to scan any valid store pack location. Once the location is scanned, the program will find the next put on that location or ups</w:t>
      </w:r>
      <w:r>
        <w:t>tream from that location (</w:t>
      </w:r>
      <w:r w:rsidR="00F51088" w:rsidRPr="00F51088">
        <w:rPr>
          <w:b/>
          <w:i/>
        </w:rPr>
        <w:t>WM01</w:t>
      </w:r>
      <w:r w:rsidRPr="00CD34FF">
        <w:rPr>
          <w:b/>
          <w:i/>
        </w:rPr>
        <w:t>: Put to Store Enhancement</w:t>
      </w:r>
      <w:r>
        <w:t>)</w:t>
      </w:r>
    </w:p>
    <w:p w:rsidR="00CD34FF" w:rsidRDefault="00CD34FF"/>
    <w:p w:rsidR="00A9320C" w:rsidRDefault="00A9320C">
      <w:r>
        <w:t xml:space="preserve">Once </w:t>
      </w:r>
      <w:proofErr w:type="spellStart"/>
      <w:r w:rsidR="00852027">
        <w:t>oLPN</w:t>
      </w:r>
      <w:r>
        <w:t>s</w:t>
      </w:r>
      <w:proofErr w:type="spellEnd"/>
      <w:r>
        <w:t xml:space="preserve"> are packed complete WM determines the route for the </w:t>
      </w:r>
      <w:proofErr w:type="spellStart"/>
      <w:r w:rsidR="00852027">
        <w:t>oLPN</w:t>
      </w:r>
      <w:proofErr w:type="spellEnd"/>
      <w:r>
        <w:t xml:space="preserve"> and based on the route assigns a ship via to the </w:t>
      </w:r>
      <w:proofErr w:type="spellStart"/>
      <w:r w:rsidR="00852027">
        <w:t>oLPN</w:t>
      </w:r>
      <w:proofErr w:type="spellEnd"/>
      <w:r>
        <w:t xml:space="preserve">.  Carter’s utilizes 2 primary routes.  The first route is for existing </w:t>
      </w:r>
      <w:proofErr w:type="spellStart"/>
      <w:r w:rsidR="00852027">
        <w:t>oLPN</w:t>
      </w:r>
      <w:r>
        <w:t>s</w:t>
      </w:r>
      <w:proofErr w:type="spellEnd"/>
      <w:r>
        <w:t xml:space="preserve"> and assigns FedEx Ground as the ship via.  The second route is for new stores </w:t>
      </w:r>
      <w:r>
        <w:lastRenderedPageBreak/>
        <w:t xml:space="preserve">and an LTL carrier is assigned to these </w:t>
      </w:r>
      <w:proofErr w:type="spellStart"/>
      <w:r w:rsidR="00852027">
        <w:t>oLPN</w:t>
      </w:r>
      <w:r>
        <w:t>s</w:t>
      </w:r>
      <w:proofErr w:type="spellEnd"/>
      <w:r>
        <w:t xml:space="preserve">.  Through the packing and carrier determination updates, WM also initiates a divert message to the conveyor control system indicating the appropriate shipping divert lane assigned to the carrier.  Packed </w:t>
      </w:r>
      <w:proofErr w:type="spellStart"/>
      <w:r w:rsidR="00852027">
        <w:t>oLPN</w:t>
      </w:r>
      <w:r>
        <w:t>s</w:t>
      </w:r>
      <w:proofErr w:type="spellEnd"/>
      <w:r>
        <w:t xml:space="preserve"> are transported on a conveyor from the PTS area to the sealing and weigh station.   </w:t>
      </w:r>
    </w:p>
    <w:p w:rsidR="004F0706" w:rsidRDefault="004F0706"/>
    <w:p w:rsidR="00985026" w:rsidRDefault="00985026"/>
    <w:p w:rsidR="00A9320C" w:rsidRDefault="00985026" w:rsidP="00526246">
      <w:bookmarkStart w:id="3883" w:name="_Toc307236290"/>
      <w:bookmarkStart w:id="3884" w:name="_Toc307243054"/>
      <w:bookmarkStart w:id="3885" w:name="_Toc307243218"/>
      <w:bookmarkStart w:id="3886" w:name="_Toc307243381"/>
      <w:bookmarkStart w:id="3887" w:name="_Toc307243528"/>
      <w:bookmarkStart w:id="3888" w:name="_Toc307243689"/>
      <w:bookmarkStart w:id="3889" w:name="_Toc307243849"/>
      <w:bookmarkStart w:id="3890" w:name="_Toc307244009"/>
      <w:bookmarkStart w:id="3891" w:name="_Toc307244170"/>
      <w:bookmarkStart w:id="3892" w:name="_Toc307244331"/>
      <w:bookmarkStart w:id="3893" w:name="_Toc307244492"/>
      <w:bookmarkStart w:id="3894" w:name="_Toc307244652"/>
      <w:bookmarkStart w:id="3895" w:name="_Toc307244811"/>
      <w:bookmarkStart w:id="3896" w:name="_Toc307244969"/>
      <w:bookmarkStart w:id="3897" w:name="_Toc307245128"/>
      <w:bookmarkStart w:id="3898" w:name="_Toc307245287"/>
      <w:bookmarkStart w:id="3899" w:name="_Toc307245444"/>
      <w:bookmarkStart w:id="3900" w:name="_Toc307245601"/>
      <w:r>
        <w:t xml:space="preserve">Labor Management (LM) Interface with </w:t>
      </w:r>
      <w:r w:rsidRPr="00526246">
        <w:t>PTS</w:t>
      </w:r>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p>
    <w:p w:rsidR="00526246" w:rsidRPr="00526246" w:rsidRDefault="00526246" w:rsidP="00526246"/>
    <w:p w:rsidR="00985026" w:rsidRPr="00A420C3" w:rsidRDefault="00985026" w:rsidP="00985026">
      <w:pPr>
        <w:autoSpaceDE w:val="0"/>
        <w:autoSpaceDN w:val="0"/>
        <w:adjustRightInd w:val="0"/>
        <w:jc w:val="both"/>
        <w:rPr>
          <w:rFonts w:cs="Arial"/>
          <w:color w:val="000000"/>
        </w:rPr>
      </w:pPr>
      <w:r w:rsidRPr="00D43D33">
        <w:rPr>
          <w:rFonts w:cs="Arial"/>
          <w:color w:val="000000"/>
        </w:rPr>
        <w:t xml:space="preserve">Integrated with RF </w:t>
      </w:r>
      <w:r>
        <w:rPr>
          <w:rFonts w:cs="Arial"/>
          <w:color w:val="000000"/>
        </w:rPr>
        <w:t>Put to Store transaction</w:t>
      </w:r>
      <w:r w:rsidRPr="00D43D33">
        <w:rPr>
          <w:rFonts w:cs="Arial"/>
          <w:color w:val="000000"/>
        </w:rPr>
        <w:t>, Labor Management serves as a means of tracking throughput (</w:t>
      </w:r>
      <w:proofErr w:type="spellStart"/>
      <w:r>
        <w:rPr>
          <w:rFonts w:cs="Arial"/>
          <w:color w:val="000000"/>
        </w:rPr>
        <w:t>oLPN</w:t>
      </w:r>
      <w:proofErr w:type="spellEnd"/>
      <w:r w:rsidRPr="00D43D33">
        <w:rPr>
          <w:rFonts w:cs="Arial"/>
          <w:color w:val="000000"/>
        </w:rPr>
        <w:t xml:space="preserve">/hour) </w:t>
      </w:r>
      <w:r>
        <w:rPr>
          <w:rFonts w:cs="Arial"/>
          <w:color w:val="000000"/>
        </w:rPr>
        <w:t xml:space="preserve">and standard time </w:t>
      </w:r>
      <w:r w:rsidRPr="00D43D33">
        <w:rPr>
          <w:rFonts w:cs="Arial"/>
          <w:color w:val="000000"/>
        </w:rPr>
        <w:t xml:space="preserve">of a user in performing </w:t>
      </w:r>
      <w:r>
        <w:rPr>
          <w:rFonts w:cs="Arial"/>
          <w:color w:val="000000"/>
        </w:rPr>
        <w:t xml:space="preserve">Put to Store, or </w:t>
      </w:r>
      <w:proofErr w:type="spellStart"/>
      <w:r>
        <w:rPr>
          <w:rFonts w:cs="Arial"/>
          <w:color w:val="000000"/>
        </w:rPr>
        <w:t>distro</w:t>
      </w:r>
      <w:proofErr w:type="spellEnd"/>
      <w:r>
        <w:rPr>
          <w:rFonts w:cs="Arial"/>
          <w:color w:val="000000"/>
        </w:rPr>
        <w:t xml:space="preserve">, functions.  </w:t>
      </w:r>
      <w:r w:rsidRPr="00D43D33">
        <w:rPr>
          <w:rFonts w:cs="Arial"/>
          <w:color w:val="000000"/>
        </w:rPr>
        <w:t xml:space="preserve">The user(s) involved in the </w:t>
      </w:r>
      <w:r>
        <w:rPr>
          <w:rFonts w:cs="Arial"/>
          <w:color w:val="000000"/>
        </w:rPr>
        <w:t>Put to Store</w:t>
      </w:r>
      <w:r w:rsidRPr="00D43D33">
        <w:rPr>
          <w:rFonts w:cs="Arial"/>
          <w:color w:val="000000"/>
        </w:rPr>
        <w:t xml:space="preserve"> process is timed from his/her first RF interaction, until the user ends the assigned task (using RF) or exits the option.</w:t>
      </w:r>
      <w:r>
        <w:rPr>
          <w:rFonts w:cs="Arial"/>
          <w:color w:val="000000"/>
        </w:rPr>
        <w:t xml:space="preserve">  </w:t>
      </w:r>
      <w:r w:rsidRPr="00D43D33">
        <w:rPr>
          <w:rFonts w:cs="Arial"/>
          <w:color w:val="000000"/>
        </w:rPr>
        <w:t>Data from events are captured within LM</w:t>
      </w:r>
      <w:r>
        <w:rPr>
          <w:rFonts w:cs="Arial"/>
          <w:color w:val="000000"/>
        </w:rPr>
        <w:t>,</w:t>
      </w:r>
      <w:r w:rsidRPr="00D43D33">
        <w:rPr>
          <w:rFonts w:cs="Arial"/>
          <w:color w:val="000000"/>
        </w:rPr>
        <w:t xml:space="preserve"> and </w:t>
      </w:r>
      <w:r>
        <w:rPr>
          <w:rFonts w:cs="Arial"/>
          <w:color w:val="000000"/>
        </w:rPr>
        <w:t xml:space="preserve">it </w:t>
      </w:r>
      <w:r w:rsidRPr="00D43D33">
        <w:rPr>
          <w:rFonts w:cs="Arial"/>
          <w:color w:val="000000"/>
        </w:rPr>
        <w:t xml:space="preserve">is available to generate throughput </w:t>
      </w:r>
      <w:r>
        <w:rPr>
          <w:rFonts w:cs="Arial"/>
          <w:color w:val="000000"/>
        </w:rPr>
        <w:t xml:space="preserve">and performance </w:t>
      </w:r>
      <w:r w:rsidRPr="00D43D33">
        <w:rPr>
          <w:rFonts w:cs="Arial"/>
          <w:color w:val="000000"/>
        </w:rPr>
        <w:t>reports</w:t>
      </w:r>
    </w:p>
    <w:p w:rsidR="00985026" w:rsidRPr="00A420C3" w:rsidRDefault="00985026" w:rsidP="00985026">
      <w:pPr>
        <w:autoSpaceDE w:val="0"/>
        <w:autoSpaceDN w:val="0"/>
        <w:adjustRightInd w:val="0"/>
        <w:jc w:val="both"/>
        <w:rPr>
          <w:rFonts w:cs="Arial"/>
          <w:color w:val="000000"/>
        </w:rPr>
      </w:pPr>
      <w:r w:rsidRPr="00A420C3">
        <w:rPr>
          <w:rFonts w:cs="Arial"/>
          <w:color w:val="000000"/>
        </w:rPr>
        <w:t xml:space="preserve">During the </w:t>
      </w:r>
      <w:r>
        <w:rPr>
          <w:rFonts w:cs="Arial"/>
          <w:color w:val="000000"/>
        </w:rPr>
        <w:t>Put to Store</w:t>
      </w:r>
      <w:r w:rsidRPr="00A420C3">
        <w:rPr>
          <w:rFonts w:cs="Arial"/>
          <w:color w:val="000000"/>
        </w:rPr>
        <w:t xml:space="preserve"> process the RF option touch point program stores and sends the following type of information to Labor Management:</w:t>
      </w:r>
    </w:p>
    <w:p w:rsidR="00985026" w:rsidRPr="00E84EC1" w:rsidRDefault="00985026" w:rsidP="00985026">
      <w:pPr>
        <w:pStyle w:val="ListParagraph"/>
        <w:numPr>
          <w:ilvl w:val="0"/>
          <w:numId w:val="48"/>
        </w:numPr>
        <w:autoSpaceDE w:val="0"/>
        <w:autoSpaceDN w:val="0"/>
        <w:adjustRightInd w:val="0"/>
        <w:contextualSpacing w:val="0"/>
        <w:rPr>
          <w:rFonts w:cs="Arial"/>
        </w:rPr>
      </w:pPr>
      <w:r w:rsidRPr="00E84EC1">
        <w:rPr>
          <w:rFonts w:cs="Arial"/>
        </w:rPr>
        <w:t>Start date and time, User ID, Vehicle, and Activity name.</w:t>
      </w:r>
    </w:p>
    <w:p w:rsidR="00985026" w:rsidRPr="00E84EC1" w:rsidRDefault="00985026" w:rsidP="00985026">
      <w:pPr>
        <w:pStyle w:val="ListParagraph"/>
        <w:numPr>
          <w:ilvl w:val="0"/>
          <w:numId w:val="48"/>
        </w:numPr>
        <w:autoSpaceDE w:val="0"/>
        <w:autoSpaceDN w:val="0"/>
        <w:adjustRightInd w:val="0"/>
        <w:contextualSpacing w:val="0"/>
        <w:rPr>
          <w:rFonts w:cs="Arial"/>
        </w:rPr>
      </w:pPr>
      <w:proofErr w:type="spellStart"/>
      <w:proofErr w:type="gramStart"/>
      <w:r w:rsidRPr="00E84EC1">
        <w:rPr>
          <w:rFonts w:cs="Arial"/>
        </w:rPr>
        <w:t>oLPN</w:t>
      </w:r>
      <w:proofErr w:type="spellEnd"/>
      <w:r w:rsidRPr="00E84EC1">
        <w:rPr>
          <w:rFonts w:cs="Arial"/>
        </w:rPr>
        <w:t>(s)</w:t>
      </w:r>
      <w:proofErr w:type="gramEnd"/>
      <w:r w:rsidRPr="00E84EC1">
        <w:rPr>
          <w:rFonts w:cs="Arial"/>
        </w:rPr>
        <w:t xml:space="preserve">, </w:t>
      </w:r>
      <w:r w:rsidR="00082F2B">
        <w:rPr>
          <w:rFonts w:cs="Arial"/>
        </w:rPr>
        <w:t>item</w:t>
      </w:r>
      <w:r w:rsidRPr="00E84EC1">
        <w:rPr>
          <w:rFonts w:cs="Arial"/>
        </w:rPr>
        <w:t xml:space="preserve"> information, quantity, and location information.</w:t>
      </w:r>
    </w:p>
    <w:p w:rsidR="00985026" w:rsidRPr="00E84EC1" w:rsidRDefault="00985026" w:rsidP="00985026">
      <w:pPr>
        <w:pStyle w:val="ListParagraph"/>
        <w:numPr>
          <w:ilvl w:val="0"/>
          <w:numId w:val="48"/>
        </w:numPr>
        <w:autoSpaceDE w:val="0"/>
        <w:autoSpaceDN w:val="0"/>
        <w:adjustRightInd w:val="0"/>
        <w:contextualSpacing w:val="0"/>
        <w:rPr>
          <w:rFonts w:cs="Arial"/>
        </w:rPr>
      </w:pPr>
      <w:r w:rsidRPr="00E84EC1">
        <w:rPr>
          <w:rFonts w:cs="Arial"/>
        </w:rPr>
        <w:t xml:space="preserve">Through the use of application criteria the following information is configured: </w:t>
      </w:r>
    </w:p>
    <w:p w:rsidR="00985026" w:rsidRPr="00E84EC1" w:rsidRDefault="00985026" w:rsidP="00985026">
      <w:pPr>
        <w:pStyle w:val="ListParagraph"/>
        <w:numPr>
          <w:ilvl w:val="1"/>
          <w:numId w:val="48"/>
        </w:numPr>
        <w:autoSpaceDE w:val="0"/>
        <w:autoSpaceDN w:val="0"/>
        <w:adjustRightInd w:val="0"/>
        <w:contextualSpacing w:val="0"/>
        <w:rPr>
          <w:rFonts w:cs="Arial"/>
        </w:rPr>
      </w:pPr>
      <w:r w:rsidRPr="00E84EC1">
        <w:rPr>
          <w:rFonts w:cs="Arial"/>
        </w:rPr>
        <w:t>Location attributes</w:t>
      </w:r>
    </w:p>
    <w:p w:rsidR="00985026" w:rsidRPr="00E84EC1" w:rsidRDefault="006C1E05" w:rsidP="00985026">
      <w:pPr>
        <w:pStyle w:val="ListParagraph"/>
        <w:numPr>
          <w:ilvl w:val="1"/>
          <w:numId w:val="48"/>
        </w:numPr>
        <w:autoSpaceDE w:val="0"/>
        <w:autoSpaceDN w:val="0"/>
        <w:adjustRightInd w:val="0"/>
        <w:contextualSpacing w:val="0"/>
        <w:rPr>
          <w:rFonts w:cs="Arial"/>
        </w:rPr>
      </w:pPr>
      <w:r>
        <w:rPr>
          <w:rFonts w:cs="Arial"/>
        </w:rPr>
        <w:t>I</w:t>
      </w:r>
      <w:r w:rsidR="00082F2B">
        <w:rPr>
          <w:rFonts w:cs="Arial"/>
        </w:rPr>
        <w:t>tem</w:t>
      </w:r>
      <w:r w:rsidR="00985026" w:rsidRPr="00E84EC1">
        <w:rPr>
          <w:rFonts w:cs="Arial"/>
        </w:rPr>
        <w:t>/</w:t>
      </w:r>
      <w:r w:rsidR="00F4450E">
        <w:rPr>
          <w:rFonts w:cs="Arial"/>
        </w:rPr>
        <w:t>Item</w:t>
      </w:r>
      <w:r w:rsidR="00985026" w:rsidRPr="00E84EC1">
        <w:rPr>
          <w:rFonts w:cs="Arial"/>
        </w:rPr>
        <w:t xml:space="preserve"> attributes </w:t>
      </w:r>
    </w:p>
    <w:p w:rsidR="00985026" w:rsidRPr="00E84EC1" w:rsidRDefault="00985026" w:rsidP="00985026">
      <w:pPr>
        <w:pStyle w:val="ListParagraph"/>
        <w:numPr>
          <w:ilvl w:val="0"/>
          <w:numId w:val="48"/>
        </w:numPr>
        <w:autoSpaceDE w:val="0"/>
        <w:autoSpaceDN w:val="0"/>
        <w:adjustRightInd w:val="0"/>
        <w:contextualSpacing w:val="0"/>
        <w:rPr>
          <w:rFonts w:cs="Arial"/>
        </w:rPr>
      </w:pPr>
      <w:r w:rsidRPr="00E84EC1">
        <w:rPr>
          <w:rFonts w:cs="Arial"/>
        </w:rPr>
        <w:t xml:space="preserve">End date / time for packing the </w:t>
      </w:r>
      <w:proofErr w:type="spellStart"/>
      <w:r w:rsidRPr="00E84EC1">
        <w:rPr>
          <w:rFonts w:cs="Arial"/>
        </w:rPr>
        <w:t>oLPN</w:t>
      </w:r>
      <w:proofErr w:type="spellEnd"/>
      <w:r w:rsidRPr="00E84EC1">
        <w:rPr>
          <w:rFonts w:cs="Arial"/>
        </w:rPr>
        <w:t xml:space="preserve"> in Retail.</w:t>
      </w:r>
    </w:p>
    <w:p w:rsidR="00985026" w:rsidRPr="00E84EC1" w:rsidRDefault="00985026" w:rsidP="00985026">
      <w:pPr>
        <w:pStyle w:val="ListParagraph"/>
        <w:numPr>
          <w:ilvl w:val="0"/>
          <w:numId w:val="48"/>
        </w:numPr>
        <w:contextualSpacing w:val="0"/>
      </w:pPr>
      <w:r>
        <w:t>The first LM detail message will be created to send the previous known location of the user to enable travel calculations.</w:t>
      </w:r>
    </w:p>
    <w:p w:rsidR="00985026" w:rsidRPr="00642E25" w:rsidRDefault="00985026" w:rsidP="00985026">
      <w:pPr>
        <w:numPr>
          <w:ilvl w:val="0"/>
          <w:numId w:val="48"/>
        </w:numPr>
      </w:pPr>
      <w:r>
        <w:rPr>
          <w:rFonts w:cs="Arial"/>
          <w:color w:val="000000"/>
        </w:rPr>
        <w:t xml:space="preserve">A detail message record is written for every location visited by the user in travel sequence, even if no </w:t>
      </w:r>
      <w:r w:rsidR="00082F2B">
        <w:rPr>
          <w:rFonts w:cs="Arial"/>
          <w:color w:val="000000"/>
        </w:rPr>
        <w:t>item</w:t>
      </w:r>
      <w:r>
        <w:rPr>
          <w:rFonts w:cs="Arial"/>
          <w:color w:val="000000"/>
        </w:rPr>
        <w:t xml:space="preserve">/qty was actually pulled </w:t>
      </w:r>
    </w:p>
    <w:p w:rsidR="00985026" w:rsidRPr="00642E25" w:rsidRDefault="00985026" w:rsidP="00985026">
      <w:pPr>
        <w:numPr>
          <w:ilvl w:val="0"/>
          <w:numId w:val="48"/>
        </w:numPr>
      </w:pPr>
      <w:r>
        <w:rPr>
          <w:rFonts w:cs="Arial"/>
          <w:color w:val="000000"/>
        </w:rPr>
        <w:t xml:space="preserve">If a location is visited more than once by a user (i.e. skipped and revisited), then a 010 record is created for each visit indicating the </w:t>
      </w:r>
      <w:r w:rsidR="00082F2B">
        <w:rPr>
          <w:rFonts w:cs="Arial"/>
          <w:color w:val="000000"/>
        </w:rPr>
        <w:t>item</w:t>
      </w:r>
      <w:r>
        <w:rPr>
          <w:rFonts w:cs="Arial"/>
          <w:color w:val="000000"/>
        </w:rPr>
        <w:t xml:space="preserve"> and qty packed at each visit.</w:t>
      </w:r>
    </w:p>
    <w:p w:rsidR="00985026" w:rsidRDefault="00985026" w:rsidP="00985026">
      <w:pPr>
        <w:autoSpaceDE w:val="0"/>
        <w:autoSpaceDN w:val="0"/>
        <w:adjustRightInd w:val="0"/>
        <w:rPr>
          <w:rFonts w:cs="Arial"/>
        </w:rPr>
      </w:pPr>
    </w:p>
    <w:p w:rsidR="00985026" w:rsidRDefault="00985026" w:rsidP="00985026">
      <w:pPr>
        <w:autoSpaceDE w:val="0"/>
        <w:autoSpaceDN w:val="0"/>
        <w:adjustRightInd w:val="0"/>
        <w:rPr>
          <w:rFonts w:cs="Arial"/>
        </w:rPr>
      </w:pPr>
      <w:r>
        <w:rPr>
          <w:rFonts w:cs="Arial"/>
        </w:rPr>
        <w:t>As part of the configuration, the following Elements will need to be configured to give the proper throughput and standard time credit:</w:t>
      </w:r>
    </w:p>
    <w:p w:rsidR="00985026" w:rsidRDefault="00985026" w:rsidP="00985026">
      <w:pPr>
        <w:pStyle w:val="ListParagraph"/>
        <w:numPr>
          <w:ilvl w:val="0"/>
          <w:numId w:val="49"/>
        </w:numPr>
        <w:autoSpaceDE w:val="0"/>
        <w:autoSpaceDN w:val="0"/>
        <w:adjustRightInd w:val="0"/>
        <w:ind w:left="720"/>
        <w:contextualSpacing w:val="0"/>
        <w:rPr>
          <w:rFonts w:cs="Arial"/>
        </w:rPr>
      </w:pPr>
      <w:r>
        <w:rPr>
          <w:rFonts w:cs="Arial"/>
        </w:rPr>
        <w:t>Carton Open Flag</w:t>
      </w:r>
    </w:p>
    <w:p w:rsidR="00985026" w:rsidRDefault="00985026" w:rsidP="00985026">
      <w:pPr>
        <w:pStyle w:val="ListParagraph"/>
        <w:numPr>
          <w:ilvl w:val="0"/>
          <w:numId w:val="49"/>
        </w:numPr>
        <w:autoSpaceDE w:val="0"/>
        <w:autoSpaceDN w:val="0"/>
        <w:adjustRightInd w:val="0"/>
        <w:ind w:left="720"/>
        <w:contextualSpacing w:val="0"/>
        <w:rPr>
          <w:rFonts w:cs="Arial"/>
        </w:rPr>
      </w:pPr>
      <w:proofErr w:type="spellStart"/>
      <w:r>
        <w:rPr>
          <w:rFonts w:cs="Arial"/>
        </w:rPr>
        <w:t>oLPN</w:t>
      </w:r>
      <w:proofErr w:type="spellEnd"/>
    </w:p>
    <w:p w:rsidR="00985026" w:rsidRDefault="00985026" w:rsidP="00985026">
      <w:pPr>
        <w:pStyle w:val="ListParagraph"/>
        <w:numPr>
          <w:ilvl w:val="0"/>
          <w:numId w:val="49"/>
        </w:numPr>
        <w:autoSpaceDE w:val="0"/>
        <w:autoSpaceDN w:val="0"/>
        <w:adjustRightInd w:val="0"/>
        <w:ind w:left="720"/>
        <w:contextualSpacing w:val="0"/>
        <w:rPr>
          <w:rFonts w:cs="Arial"/>
        </w:rPr>
      </w:pPr>
      <w:r>
        <w:rPr>
          <w:rFonts w:cs="Arial"/>
        </w:rPr>
        <w:t>Units</w:t>
      </w:r>
    </w:p>
    <w:p w:rsidR="00985026" w:rsidRDefault="00985026" w:rsidP="00985026">
      <w:pPr>
        <w:pStyle w:val="ListParagraph"/>
        <w:numPr>
          <w:ilvl w:val="0"/>
          <w:numId w:val="49"/>
        </w:numPr>
        <w:autoSpaceDE w:val="0"/>
        <w:autoSpaceDN w:val="0"/>
        <w:adjustRightInd w:val="0"/>
        <w:ind w:left="720"/>
        <w:contextualSpacing w:val="0"/>
        <w:rPr>
          <w:rFonts w:cs="Arial"/>
        </w:rPr>
      </w:pPr>
      <w:r>
        <w:rPr>
          <w:rFonts w:cs="Arial"/>
        </w:rPr>
        <w:t>Travel Time</w:t>
      </w:r>
    </w:p>
    <w:p w:rsidR="00985026" w:rsidRDefault="00F4450E" w:rsidP="00985026">
      <w:pPr>
        <w:pStyle w:val="ListParagraph"/>
        <w:numPr>
          <w:ilvl w:val="0"/>
          <w:numId w:val="49"/>
        </w:numPr>
        <w:autoSpaceDE w:val="0"/>
        <w:autoSpaceDN w:val="0"/>
        <w:adjustRightInd w:val="0"/>
        <w:ind w:left="720"/>
        <w:contextualSpacing w:val="0"/>
        <w:rPr>
          <w:rFonts w:cs="Arial"/>
        </w:rPr>
      </w:pPr>
      <w:r>
        <w:rPr>
          <w:rFonts w:cs="Arial"/>
        </w:rPr>
        <w:t>Item</w:t>
      </w:r>
      <w:r w:rsidR="00985026">
        <w:rPr>
          <w:rFonts w:cs="Arial"/>
        </w:rPr>
        <w:t xml:space="preserve"> Type</w:t>
      </w:r>
    </w:p>
    <w:p w:rsidR="00985026" w:rsidRDefault="00985026" w:rsidP="00985026">
      <w:pPr>
        <w:pStyle w:val="ListParagraph"/>
        <w:numPr>
          <w:ilvl w:val="1"/>
          <w:numId w:val="49"/>
        </w:numPr>
        <w:autoSpaceDE w:val="0"/>
        <w:autoSpaceDN w:val="0"/>
        <w:adjustRightInd w:val="0"/>
        <w:ind w:left="1440"/>
        <w:contextualSpacing w:val="0"/>
        <w:rPr>
          <w:rFonts w:cs="Arial"/>
        </w:rPr>
      </w:pPr>
      <w:r>
        <w:rPr>
          <w:rFonts w:cs="Arial"/>
        </w:rPr>
        <w:t>Flat</w:t>
      </w:r>
    </w:p>
    <w:p w:rsidR="00985026" w:rsidRDefault="00985026" w:rsidP="00985026">
      <w:pPr>
        <w:pStyle w:val="ListParagraph"/>
        <w:numPr>
          <w:ilvl w:val="1"/>
          <w:numId w:val="49"/>
        </w:numPr>
        <w:autoSpaceDE w:val="0"/>
        <w:autoSpaceDN w:val="0"/>
        <w:adjustRightInd w:val="0"/>
        <w:ind w:left="1440"/>
        <w:contextualSpacing w:val="0"/>
        <w:rPr>
          <w:rFonts w:cs="Arial"/>
        </w:rPr>
      </w:pPr>
      <w:r>
        <w:rPr>
          <w:rFonts w:cs="Arial"/>
        </w:rPr>
        <w:t>GOH</w:t>
      </w:r>
    </w:p>
    <w:p w:rsidR="00985026" w:rsidRDefault="00985026" w:rsidP="00985026">
      <w:pPr>
        <w:pStyle w:val="ListParagraph"/>
        <w:numPr>
          <w:ilvl w:val="1"/>
          <w:numId w:val="49"/>
        </w:numPr>
        <w:autoSpaceDE w:val="0"/>
        <w:autoSpaceDN w:val="0"/>
        <w:adjustRightInd w:val="0"/>
        <w:ind w:left="1440"/>
        <w:contextualSpacing w:val="0"/>
        <w:rPr>
          <w:rFonts w:cs="Arial"/>
        </w:rPr>
      </w:pPr>
      <w:r>
        <w:rPr>
          <w:rFonts w:cs="Arial"/>
        </w:rPr>
        <w:t>Multi</w:t>
      </w:r>
    </w:p>
    <w:p w:rsidR="00985026" w:rsidRDefault="00985026" w:rsidP="00985026">
      <w:pPr>
        <w:pStyle w:val="ListParagraph"/>
        <w:numPr>
          <w:ilvl w:val="0"/>
          <w:numId w:val="49"/>
        </w:numPr>
        <w:autoSpaceDE w:val="0"/>
        <w:autoSpaceDN w:val="0"/>
        <w:adjustRightInd w:val="0"/>
        <w:ind w:left="720"/>
        <w:contextualSpacing w:val="0"/>
        <w:rPr>
          <w:rFonts w:cs="Arial"/>
        </w:rPr>
      </w:pPr>
      <w:r>
        <w:rPr>
          <w:rFonts w:cs="Arial"/>
        </w:rPr>
        <w:t>PFD</w:t>
      </w:r>
    </w:p>
    <w:p w:rsidR="00985026" w:rsidRDefault="00985026" w:rsidP="00985026">
      <w:pPr>
        <w:pStyle w:val="ListParagraph"/>
        <w:numPr>
          <w:ilvl w:val="0"/>
          <w:numId w:val="49"/>
        </w:numPr>
        <w:autoSpaceDE w:val="0"/>
        <w:autoSpaceDN w:val="0"/>
        <w:adjustRightInd w:val="0"/>
        <w:ind w:left="720"/>
        <w:contextualSpacing w:val="0"/>
        <w:rPr>
          <w:rFonts w:cs="Arial"/>
        </w:rPr>
      </w:pPr>
      <w:r>
        <w:rPr>
          <w:rFonts w:cs="Arial"/>
        </w:rPr>
        <w:t>Location</w:t>
      </w:r>
    </w:p>
    <w:p w:rsidR="00985026" w:rsidRDefault="00985026" w:rsidP="00985026">
      <w:pPr>
        <w:autoSpaceDE w:val="0"/>
        <w:autoSpaceDN w:val="0"/>
        <w:adjustRightInd w:val="0"/>
        <w:rPr>
          <w:rFonts w:cs="Arial"/>
        </w:rPr>
      </w:pPr>
    </w:p>
    <w:p w:rsidR="00985026" w:rsidRPr="00261859" w:rsidRDefault="00985026" w:rsidP="00985026">
      <w:pPr>
        <w:autoSpaceDE w:val="0"/>
        <w:autoSpaceDN w:val="0"/>
        <w:adjustRightInd w:val="0"/>
        <w:rPr>
          <w:rFonts w:cs="Arial"/>
          <w:b/>
        </w:rPr>
      </w:pPr>
      <w:r w:rsidRPr="00261859">
        <w:rPr>
          <w:rFonts w:cs="Arial"/>
          <w:b/>
        </w:rPr>
        <w:t>Potential</w:t>
      </w:r>
      <w:r w:rsidR="00E96BDE">
        <w:rPr>
          <w:rFonts w:cs="Arial"/>
          <w:b/>
        </w:rPr>
        <w:t xml:space="preserve"> Extension</w:t>
      </w:r>
      <w:r w:rsidRPr="00261859">
        <w:rPr>
          <w:rFonts w:cs="Arial"/>
          <w:b/>
        </w:rPr>
        <w:t>:</w:t>
      </w:r>
    </w:p>
    <w:p w:rsidR="00985026" w:rsidRDefault="00985026" w:rsidP="00985026">
      <w:pPr>
        <w:autoSpaceDE w:val="0"/>
        <w:autoSpaceDN w:val="0"/>
        <w:adjustRightInd w:val="0"/>
        <w:rPr>
          <w:rFonts w:cs="Arial"/>
        </w:rPr>
      </w:pPr>
      <w:r>
        <w:rPr>
          <w:rFonts w:cs="Arial"/>
        </w:rPr>
        <w:t xml:space="preserve">If the ability to discern Carter’s versus </w:t>
      </w:r>
      <w:proofErr w:type="spellStart"/>
      <w:r>
        <w:rPr>
          <w:rFonts w:cs="Arial"/>
        </w:rPr>
        <w:t>OshKosh</w:t>
      </w:r>
      <w:proofErr w:type="spellEnd"/>
      <w:r>
        <w:rPr>
          <w:rFonts w:cs="Arial"/>
        </w:rPr>
        <w:t xml:space="preserve"> Put to Store is a requirement, then either </w:t>
      </w:r>
      <w:r w:rsidR="00EE427B">
        <w:rPr>
          <w:rFonts w:cs="Arial"/>
        </w:rPr>
        <w:t>an</w:t>
      </w:r>
      <w:r>
        <w:rPr>
          <w:rFonts w:cs="Arial"/>
        </w:rPr>
        <w:t xml:space="preserve"> </w:t>
      </w:r>
      <w:r w:rsidR="00B717B4">
        <w:rPr>
          <w:rFonts w:cs="Arial"/>
        </w:rPr>
        <w:t>Extension</w:t>
      </w:r>
      <w:r>
        <w:rPr>
          <w:rFonts w:cs="Arial"/>
        </w:rPr>
        <w:t xml:space="preserve"> will be required to handle changing the activity name within LM (Dynamic Activity), or separate WM transactions are required.  One for Carter’s and one for </w:t>
      </w:r>
      <w:proofErr w:type="spellStart"/>
      <w:r>
        <w:rPr>
          <w:rFonts w:cs="Arial"/>
        </w:rPr>
        <w:t>OshKosh</w:t>
      </w:r>
      <w:proofErr w:type="spellEnd"/>
      <w:r>
        <w:rPr>
          <w:rFonts w:cs="Arial"/>
        </w:rPr>
        <w:t xml:space="preserve">, which means </w:t>
      </w:r>
      <w:r>
        <w:rPr>
          <w:rFonts w:cs="Arial"/>
        </w:rPr>
        <w:lastRenderedPageBreak/>
        <w:t>the user must decide to sign into the proper transaction.  Each WM transaction will then be configured with a separate Labor Activity.</w:t>
      </w:r>
    </w:p>
    <w:p w:rsidR="008076EC" w:rsidRDefault="008076EC" w:rsidP="00985026">
      <w:pPr>
        <w:autoSpaceDE w:val="0"/>
        <w:autoSpaceDN w:val="0"/>
        <w:adjustRightInd w:val="0"/>
        <w:rPr>
          <w:rFonts w:cs="Arial"/>
        </w:rPr>
      </w:pPr>
    </w:p>
    <w:p w:rsidR="008076EC" w:rsidRPr="00C57056" w:rsidRDefault="008076EC" w:rsidP="008076EC">
      <w:bookmarkStart w:id="3901" w:name="_Toc307532237"/>
      <w:r w:rsidRPr="00CA5509">
        <w:t>Labor Management (LM) Interface with</w:t>
      </w:r>
      <w:r>
        <w:t xml:space="preserve"> </w:t>
      </w:r>
      <w:r w:rsidRPr="00CA5509">
        <w:t>DCB (New Store)</w:t>
      </w:r>
      <w:bookmarkEnd w:id="3901"/>
      <w:r w:rsidRPr="00C57056">
        <w:t xml:space="preserve"> </w:t>
      </w:r>
    </w:p>
    <w:p w:rsidR="008076EC" w:rsidRPr="00C57056" w:rsidRDefault="008076EC" w:rsidP="008076EC">
      <w:pPr>
        <w:ind w:left="360"/>
      </w:pPr>
    </w:p>
    <w:p w:rsidR="008076EC" w:rsidRPr="008076EC" w:rsidRDefault="008076EC" w:rsidP="008076EC">
      <w:pPr>
        <w:autoSpaceDE w:val="0"/>
        <w:autoSpaceDN w:val="0"/>
        <w:adjustRightInd w:val="0"/>
        <w:jc w:val="both"/>
        <w:rPr>
          <w:rFonts w:cs="Arial"/>
          <w:color w:val="000000"/>
        </w:rPr>
      </w:pPr>
      <w:r w:rsidRPr="008076EC">
        <w:rPr>
          <w:rFonts w:cs="Arial"/>
          <w:color w:val="000000"/>
        </w:rPr>
        <w:t xml:space="preserve">Integrated with RF Put to Store </w:t>
      </w:r>
      <w:r w:rsidR="0031189F">
        <w:rPr>
          <w:rFonts w:cs="Arial"/>
          <w:color w:val="000000"/>
        </w:rPr>
        <w:t>–</w:t>
      </w:r>
      <w:r w:rsidRPr="008076EC">
        <w:rPr>
          <w:rFonts w:cs="Arial"/>
          <w:color w:val="000000"/>
        </w:rPr>
        <w:t xml:space="preserve"> DCB transactions, Labor Management serves as a means of tracking throughput (</w:t>
      </w:r>
      <w:proofErr w:type="spellStart"/>
      <w:r w:rsidRPr="008076EC">
        <w:rPr>
          <w:rFonts w:cs="Arial"/>
          <w:color w:val="000000"/>
        </w:rPr>
        <w:t>oLPN</w:t>
      </w:r>
      <w:proofErr w:type="spellEnd"/>
      <w:r w:rsidRPr="008076EC">
        <w:rPr>
          <w:rFonts w:cs="Arial"/>
          <w:color w:val="000000"/>
        </w:rPr>
        <w:t xml:space="preserve">/hour) and standard time of a user in performing Put to Store </w:t>
      </w:r>
      <w:r w:rsidR="0031189F">
        <w:rPr>
          <w:rFonts w:cs="Arial"/>
          <w:color w:val="000000"/>
        </w:rPr>
        <w:t>–</w:t>
      </w:r>
      <w:r w:rsidRPr="008076EC">
        <w:rPr>
          <w:rFonts w:cs="Arial"/>
          <w:color w:val="000000"/>
        </w:rPr>
        <w:t xml:space="preserve"> DCB, or </w:t>
      </w:r>
      <w:proofErr w:type="spellStart"/>
      <w:r w:rsidRPr="008076EC">
        <w:rPr>
          <w:rFonts w:cs="Arial"/>
          <w:color w:val="000000"/>
        </w:rPr>
        <w:t>distro</w:t>
      </w:r>
      <w:proofErr w:type="spellEnd"/>
      <w:r w:rsidRPr="008076EC">
        <w:rPr>
          <w:rFonts w:cs="Arial"/>
          <w:color w:val="000000"/>
        </w:rPr>
        <w:t xml:space="preserve">, functions.  The user(s) involved in the Put to Store </w:t>
      </w:r>
      <w:r w:rsidR="0031189F">
        <w:rPr>
          <w:rFonts w:cs="Arial"/>
          <w:color w:val="000000"/>
        </w:rPr>
        <w:t>–</w:t>
      </w:r>
      <w:r w:rsidRPr="008076EC">
        <w:rPr>
          <w:rFonts w:cs="Arial"/>
          <w:color w:val="000000"/>
        </w:rPr>
        <w:t>DCB process is timed from his/her first RF interaction, until the user ends the assigned task (using RF) or exits the option.  Data from events are captured within LM, and it is available to generate throughput and performance reports</w:t>
      </w:r>
    </w:p>
    <w:p w:rsidR="008076EC" w:rsidRPr="008076EC" w:rsidRDefault="008076EC" w:rsidP="008076EC">
      <w:pPr>
        <w:autoSpaceDE w:val="0"/>
        <w:autoSpaceDN w:val="0"/>
        <w:adjustRightInd w:val="0"/>
        <w:jc w:val="both"/>
        <w:rPr>
          <w:rFonts w:cs="Arial"/>
          <w:color w:val="000000"/>
        </w:rPr>
      </w:pPr>
      <w:r w:rsidRPr="008076EC">
        <w:rPr>
          <w:rFonts w:cs="Arial"/>
          <w:color w:val="000000"/>
        </w:rPr>
        <w:t xml:space="preserve">During the Put to Store </w:t>
      </w:r>
      <w:r w:rsidR="0031189F">
        <w:rPr>
          <w:rFonts w:cs="Arial"/>
          <w:color w:val="000000"/>
        </w:rPr>
        <w:t>–</w:t>
      </w:r>
      <w:r w:rsidRPr="008076EC">
        <w:rPr>
          <w:rFonts w:cs="Arial"/>
          <w:color w:val="000000"/>
        </w:rPr>
        <w:t xml:space="preserve"> DCB process the RF option touch point program stores and sends the following type of information to Labor Management:</w:t>
      </w:r>
    </w:p>
    <w:p w:rsidR="008076EC" w:rsidRPr="008076EC" w:rsidRDefault="008076EC" w:rsidP="008076EC">
      <w:pPr>
        <w:pStyle w:val="ListParagraph"/>
        <w:numPr>
          <w:ilvl w:val="0"/>
          <w:numId w:val="48"/>
        </w:numPr>
        <w:autoSpaceDE w:val="0"/>
        <w:autoSpaceDN w:val="0"/>
        <w:adjustRightInd w:val="0"/>
        <w:contextualSpacing w:val="0"/>
        <w:rPr>
          <w:rFonts w:cs="Arial"/>
        </w:rPr>
      </w:pPr>
      <w:r w:rsidRPr="008076EC">
        <w:rPr>
          <w:rFonts w:cs="Arial"/>
        </w:rPr>
        <w:t>Start date and time, User ID, Vehicle, and Activity name.</w:t>
      </w:r>
    </w:p>
    <w:p w:rsidR="008076EC" w:rsidRPr="008076EC" w:rsidRDefault="008076EC" w:rsidP="008076EC">
      <w:pPr>
        <w:pStyle w:val="ListParagraph"/>
        <w:numPr>
          <w:ilvl w:val="0"/>
          <w:numId w:val="48"/>
        </w:numPr>
        <w:autoSpaceDE w:val="0"/>
        <w:autoSpaceDN w:val="0"/>
        <w:adjustRightInd w:val="0"/>
        <w:contextualSpacing w:val="0"/>
        <w:rPr>
          <w:rFonts w:cs="Arial"/>
        </w:rPr>
      </w:pPr>
      <w:proofErr w:type="spellStart"/>
      <w:proofErr w:type="gramStart"/>
      <w:r w:rsidRPr="008076EC">
        <w:rPr>
          <w:rFonts w:cs="Arial"/>
        </w:rPr>
        <w:t>oLPN</w:t>
      </w:r>
      <w:proofErr w:type="spellEnd"/>
      <w:r w:rsidRPr="008076EC">
        <w:rPr>
          <w:rFonts w:cs="Arial"/>
        </w:rPr>
        <w:t>(s)</w:t>
      </w:r>
      <w:proofErr w:type="gramEnd"/>
      <w:r w:rsidRPr="008076EC">
        <w:rPr>
          <w:rFonts w:cs="Arial"/>
        </w:rPr>
        <w:t xml:space="preserve">, </w:t>
      </w:r>
      <w:r w:rsidR="00082F2B">
        <w:rPr>
          <w:rFonts w:cs="Arial"/>
        </w:rPr>
        <w:t>item</w:t>
      </w:r>
      <w:r w:rsidRPr="008076EC">
        <w:rPr>
          <w:rFonts w:cs="Arial"/>
        </w:rPr>
        <w:t xml:space="preserve"> information, quantity, and location information.</w:t>
      </w:r>
    </w:p>
    <w:p w:rsidR="008076EC" w:rsidRPr="008076EC" w:rsidRDefault="008076EC" w:rsidP="008076EC">
      <w:pPr>
        <w:pStyle w:val="ListParagraph"/>
        <w:numPr>
          <w:ilvl w:val="0"/>
          <w:numId w:val="48"/>
        </w:numPr>
        <w:autoSpaceDE w:val="0"/>
        <w:autoSpaceDN w:val="0"/>
        <w:adjustRightInd w:val="0"/>
        <w:contextualSpacing w:val="0"/>
        <w:rPr>
          <w:rFonts w:cs="Arial"/>
        </w:rPr>
      </w:pPr>
      <w:r w:rsidRPr="008076EC">
        <w:rPr>
          <w:rFonts w:cs="Arial"/>
        </w:rPr>
        <w:t xml:space="preserve">Through the use of application criteria the following information is configured: </w:t>
      </w:r>
    </w:p>
    <w:p w:rsidR="008076EC" w:rsidRPr="008076EC" w:rsidRDefault="008076EC" w:rsidP="006C1E05">
      <w:pPr>
        <w:pStyle w:val="ListParagraph"/>
        <w:numPr>
          <w:ilvl w:val="1"/>
          <w:numId w:val="48"/>
        </w:numPr>
        <w:autoSpaceDE w:val="0"/>
        <w:autoSpaceDN w:val="0"/>
        <w:adjustRightInd w:val="0"/>
        <w:contextualSpacing w:val="0"/>
        <w:rPr>
          <w:rFonts w:cs="Arial"/>
        </w:rPr>
      </w:pPr>
      <w:r w:rsidRPr="008076EC">
        <w:rPr>
          <w:rFonts w:cs="Arial"/>
        </w:rPr>
        <w:t>Location attributes</w:t>
      </w:r>
    </w:p>
    <w:p w:rsidR="008076EC" w:rsidRPr="008076EC" w:rsidRDefault="006C1E05" w:rsidP="006C1E05">
      <w:pPr>
        <w:pStyle w:val="ListParagraph"/>
        <w:numPr>
          <w:ilvl w:val="1"/>
          <w:numId w:val="48"/>
        </w:numPr>
        <w:autoSpaceDE w:val="0"/>
        <w:autoSpaceDN w:val="0"/>
        <w:adjustRightInd w:val="0"/>
        <w:contextualSpacing w:val="0"/>
        <w:rPr>
          <w:rFonts w:cs="Arial"/>
        </w:rPr>
      </w:pPr>
      <w:r>
        <w:rPr>
          <w:rFonts w:cs="Arial"/>
        </w:rPr>
        <w:t>I</w:t>
      </w:r>
      <w:r w:rsidR="00082F2B">
        <w:rPr>
          <w:rFonts w:cs="Arial"/>
        </w:rPr>
        <w:t>tem</w:t>
      </w:r>
      <w:r w:rsidR="008076EC" w:rsidRPr="008076EC">
        <w:rPr>
          <w:rFonts w:cs="Arial"/>
        </w:rPr>
        <w:t>/</w:t>
      </w:r>
      <w:r w:rsidR="00F4450E">
        <w:rPr>
          <w:rFonts w:cs="Arial"/>
        </w:rPr>
        <w:t>Item</w:t>
      </w:r>
      <w:r w:rsidR="008076EC" w:rsidRPr="008076EC">
        <w:rPr>
          <w:rFonts w:cs="Arial"/>
        </w:rPr>
        <w:t xml:space="preserve"> attributes </w:t>
      </w:r>
    </w:p>
    <w:p w:rsidR="008076EC" w:rsidRPr="008076EC" w:rsidRDefault="008076EC" w:rsidP="008076EC">
      <w:pPr>
        <w:pStyle w:val="ListParagraph"/>
        <w:numPr>
          <w:ilvl w:val="0"/>
          <w:numId w:val="48"/>
        </w:numPr>
        <w:autoSpaceDE w:val="0"/>
        <w:autoSpaceDN w:val="0"/>
        <w:adjustRightInd w:val="0"/>
        <w:contextualSpacing w:val="0"/>
        <w:rPr>
          <w:rFonts w:cs="Arial"/>
        </w:rPr>
      </w:pPr>
      <w:r w:rsidRPr="008076EC">
        <w:rPr>
          <w:rFonts w:cs="Arial"/>
        </w:rPr>
        <w:t xml:space="preserve">End date / time for packing the </w:t>
      </w:r>
      <w:proofErr w:type="spellStart"/>
      <w:r w:rsidRPr="008076EC">
        <w:rPr>
          <w:rFonts w:cs="Arial"/>
        </w:rPr>
        <w:t>oLPN</w:t>
      </w:r>
      <w:proofErr w:type="spellEnd"/>
      <w:r w:rsidRPr="008076EC">
        <w:rPr>
          <w:rFonts w:cs="Arial"/>
        </w:rPr>
        <w:t xml:space="preserve"> in Retail.</w:t>
      </w:r>
    </w:p>
    <w:p w:rsidR="008076EC" w:rsidRPr="008076EC" w:rsidRDefault="008076EC" w:rsidP="008076EC">
      <w:pPr>
        <w:pStyle w:val="ListParagraph"/>
        <w:numPr>
          <w:ilvl w:val="0"/>
          <w:numId w:val="48"/>
        </w:numPr>
        <w:autoSpaceDE w:val="0"/>
        <w:autoSpaceDN w:val="0"/>
        <w:adjustRightInd w:val="0"/>
        <w:contextualSpacing w:val="0"/>
        <w:rPr>
          <w:rFonts w:cs="Arial"/>
        </w:rPr>
      </w:pPr>
      <w:r w:rsidRPr="008076EC">
        <w:rPr>
          <w:rFonts w:cs="Arial"/>
        </w:rPr>
        <w:t>The first LM detail message will be created to send the previous known location of the user to enable travel calculations.</w:t>
      </w:r>
    </w:p>
    <w:p w:rsidR="008076EC" w:rsidRPr="008076EC" w:rsidRDefault="008076EC" w:rsidP="008076EC">
      <w:pPr>
        <w:pStyle w:val="ListParagraph"/>
        <w:numPr>
          <w:ilvl w:val="0"/>
          <w:numId w:val="48"/>
        </w:numPr>
        <w:autoSpaceDE w:val="0"/>
        <w:autoSpaceDN w:val="0"/>
        <w:adjustRightInd w:val="0"/>
        <w:contextualSpacing w:val="0"/>
        <w:rPr>
          <w:rFonts w:cs="Arial"/>
        </w:rPr>
      </w:pPr>
      <w:r w:rsidRPr="008076EC">
        <w:rPr>
          <w:rFonts w:cs="Arial"/>
        </w:rPr>
        <w:t xml:space="preserve">A detail message record is written for every location visited by the user in travel sequence, even if no </w:t>
      </w:r>
      <w:r w:rsidR="00082F2B">
        <w:rPr>
          <w:rFonts w:cs="Arial"/>
        </w:rPr>
        <w:t>item</w:t>
      </w:r>
      <w:r w:rsidRPr="008076EC">
        <w:rPr>
          <w:rFonts w:cs="Arial"/>
        </w:rPr>
        <w:t xml:space="preserve">/qty was actually pulled </w:t>
      </w:r>
    </w:p>
    <w:p w:rsidR="008076EC" w:rsidRPr="008076EC" w:rsidRDefault="008076EC" w:rsidP="008076EC">
      <w:pPr>
        <w:pStyle w:val="ListParagraph"/>
        <w:numPr>
          <w:ilvl w:val="0"/>
          <w:numId w:val="48"/>
        </w:numPr>
        <w:autoSpaceDE w:val="0"/>
        <w:autoSpaceDN w:val="0"/>
        <w:adjustRightInd w:val="0"/>
        <w:contextualSpacing w:val="0"/>
        <w:rPr>
          <w:rFonts w:cs="Arial"/>
        </w:rPr>
      </w:pPr>
      <w:r w:rsidRPr="008076EC">
        <w:rPr>
          <w:rFonts w:cs="Arial"/>
        </w:rPr>
        <w:t xml:space="preserve">If a location is visited more than once by a user (i.e. skipped and revisited), then a 010 record is created for each visit indicating the </w:t>
      </w:r>
      <w:r w:rsidR="00082F2B">
        <w:rPr>
          <w:rFonts w:cs="Arial"/>
        </w:rPr>
        <w:t>item</w:t>
      </w:r>
      <w:r w:rsidRPr="008076EC">
        <w:rPr>
          <w:rFonts w:cs="Arial"/>
        </w:rPr>
        <w:t xml:space="preserve"> and qty packed at each visit.</w:t>
      </w:r>
    </w:p>
    <w:p w:rsidR="008076EC" w:rsidRPr="008076EC" w:rsidRDefault="008076EC" w:rsidP="008076EC">
      <w:pPr>
        <w:pStyle w:val="ListParagraph"/>
        <w:autoSpaceDE w:val="0"/>
        <w:autoSpaceDN w:val="0"/>
        <w:adjustRightInd w:val="0"/>
        <w:contextualSpacing w:val="0"/>
        <w:rPr>
          <w:rFonts w:cs="Arial"/>
        </w:rPr>
      </w:pPr>
    </w:p>
    <w:p w:rsidR="008076EC" w:rsidRPr="00C57056" w:rsidRDefault="008076EC" w:rsidP="008076EC">
      <w:pPr>
        <w:ind w:left="360"/>
      </w:pPr>
      <w:r w:rsidRPr="00C57056">
        <w:t>As part of the configuration, the following Elements will need to be configured to give the proper throughput and standard time credit:</w:t>
      </w:r>
    </w:p>
    <w:p w:rsidR="008076EC" w:rsidRPr="008076EC" w:rsidRDefault="008076EC" w:rsidP="008076EC">
      <w:pPr>
        <w:pStyle w:val="ListParagraph"/>
        <w:numPr>
          <w:ilvl w:val="0"/>
          <w:numId w:val="49"/>
        </w:numPr>
        <w:autoSpaceDE w:val="0"/>
        <w:autoSpaceDN w:val="0"/>
        <w:adjustRightInd w:val="0"/>
        <w:ind w:left="720"/>
        <w:contextualSpacing w:val="0"/>
        <w:rPr>
          <w:rFonts w:cs="Arial"/>
        </w:rPr>
      </w:pPr>
      <w:r w:rsidRPr="008076EC">
        <w:rPr>
          <w:rFonts w:cs="Arial"/>
        </w:rPr>
        <w:t>Carton Open Flag</w:t>
      </w:r>
    </w:p>
    <w:p w:rsidR="008076EC" w:rsidRPr="008076EC" w:rsidRDefault="008076EC" w:rsidP="008076EC">
      <w:pPr>
        <w:pStyle w:val="ListParagraph"/>
        <w:numPr>
          <w:ilvl w:val="0"/>
          <w:numId w:val="49"/>
        </w:numPr>
        <w:autoSpaceDE w:val="0"/>
        <w:autoSpaceDN w:val="0"/>
        <w:adjustRightInd w:val="0"/>
        <w:ind w:left="720"/>
        <w:contextualSpacing w:val="0"/>
        <w:rPr>
          <w:rFonts w:cs="Arial"/>
        </w:rPr>
      </w:pPr>
      <w:proofErr w:type="spellStart"/>
      <w:r w:rsidRPr="008076EC">
        <w:rPr>
          <w:rFonts w:cs="Arial"/>
        </w:rPr>
        <w:t>oLPN</w:t>
      </w:r>
      <w:proofErr w:type="spellEnd"/>
    </w:p>
    <w:p w:rsidR="008076EC" w:rsidRPr="008076EC" w:rsidRDefault="008076EC" w:rsidP="008076EC">
      <w:pPr>
        <w:pStyle w:val="ListParagraph"/>
        <w:numPr>
          <w:ilvl w:val="0"/>
          <w:numId w:val="49"/>
        </w:numPr>
        <w:autoSpaceDE w:val="0"/>
        <w:autoSpaceDN w:val="0"/>
        <w:adjustRightInd w:val="0"/>
        <w:ind w:left="720"/>
        <w:contextualSpacing w:val="0"/>
        <w:rPr>
          <w:rFonts w:cs="Arial"/>
        </w:rPr>
      </w:pPr>
      <w:r w:rsidRPr="008076EC">
        <w:rPr>
          <w:rFonts w:cs="Arial"/>
        </w:rPr>
        <w:t>Units</w:t>
      </w:r>
    </w:p>
    <w:p w:rsidR="008076EC" w:rsidRPr="008076EC" w:rsidRDefault="008076EC" w:rsidP="008076EC">
      <w:pPr>
        <w:pStyle w:val="ListParagraph"/>
        <w:numPr>
          <w:ilvl w:val="0"/>
          <w:numId w:val="49"/>
        </w:numPr>
        <w:autoSpaceDE w:val="0"/>
        <w:autoSpaceDN w:val="0"/>
        <w:adjustRightInd w:val="0"/>
        <w:ind w:left="720"/>
        <w:contextualSpacing w:val="0"/>
        <w:rPr>
          <w:rFonts w:cs="Arial"/>
        </w:rPr>
      </w:pPr>
      <w:r w:rsidRPr="008076EC">
        <w:rPr>
          <w:rFonts w:cs="Arial"/>
        </w:rPr>
        <w:t>Travel Time</w:t>
      </w:r>
    </w:p>
    <w:p w:rsidR="008076EC" w:rsidRPr="008076EC" w:rsidRDefault="00F4450E" w:rsidP="008076EC">
      <w:pPr>
        <w:pStyle w:val="ListParagraph"/>
        <w:numPr>
          <w:ilvl w:val="0"/>
          <w:numId w:val="49"/>
        </w:numPr>
        <w:autoSpaceDE w:val="0"/>
        <w:autoSpaceDN w:val="0"/>
        <w:adjustRightInd w:val="0"/>
        <w:ind w:left="720"/>
        <w:contextualSpacing w:val="0"/>
        <w:rPr>
          <w:rFonts w:cs="Arial"/>
        </w:rPr>
      </w:pPr>
      <w:r>
        <w:rPr>
          <w:rFonts w:cs="Arial"/>
        </w:rPr>
        <w:t>Item</w:t>
      </w:r>
      <w:r w:rsidR="008076EC" w:rsidRPr="008076EC">
        <w:rPr>
          <w:rFonts w:cs="Arial"/>
        </w:rPr>
        <w:t xml:space="preserve"> Type</w:t>
      </w:r>
    </w:p>
    <w:p w:rsidR="008076EC" w:rsidRPr="008076EC" w:rsidRDefault="008076EC" w:rsidP="008076EC">
      <w:pPr>
        <w:pStyle w:val="ListParagraph"/>
        <w:numPr>
          <w:ilvl w:val="1"/>
          <w:numId w:val="49"/>
        </w:numPr>
        <w:autoSpaceDE w:val="0"/>
        <w:autoSpaceDN w:val="0"/>
        <w:adjustRightInd w:val="0"/>
        <w:contextualSpacing w:val="0"/>
        <w:rPr>
          <w:rFonts w:cs="Arial"/>
        </w:rPr>
      </w:pPr>
      <w:r w:rsidRPr="008076EC">
        <w:rPr>
          <w:rFonts w:cs="Arial"/>
        </w:rPr>
        <w:t>Flat</w:t>
      </w:r>
    </w:p>
    <w:p w:rsidR="008076EC" w:rsidRPr="008076EC" w:rsidRDefault="008076EC" w:rsidP="008076EC">
      <w:pPr>
        <w:pStyle w:val="ListParagraph"/>
        <w:numPr>
          <w:ilvl w:val="1"/>
          <w:numId w:val="49"/>
        </w:numPr>
        <w:autoSpaceDE w:val="0"/>
        <w:autoSpaceDN w:val="0"/>
        <w:adjustRightInd w:val="0"/>
        <w:contextualSpacing w:val="0"/>
        <w:rPr>
          <w:rFonts w:cs="Arial"/>
        </w:rPr>
      </w:pPr>
      <w:r w:rsidRPr="008076EC">
        <w:rPr>
          <w:rFonts w:cs="Arial"/>
        </w:rPr>
        <w:t>GOH</w:t>
      </w:r>
    </w:p>
    <w:p w:rsidR="008076EC" w:rsidRPr="008076EC" w:rsidRDefault="008076EC" w:rsidP="008076EC">
      <w:pPr>
        <w:pStyle w:val="ListParagraph"/>
        <w:numPr>
          <w:ilvl w:val="1"/>
          <w:numId w:val="49"/>
        </w:numPr>
        <w:autoSpaceDE w:val="0"/>
        <w:autoSpaceDN w:val="0"/>
        <w:adjustRightInd w:val="0"/>
        <w:contextualSpacing w:val="0"/>
        <w:rPr>
          <w:rFonts w:cs="Arial"/>
        </w:rPr>
      </w:pPr>
      <w:r w:rsidRPr="008076EC">
        <w:rPr>
          <w:rFonts w:cs="Arial"/>
        </w:rPr>
        <w:t>Multi</w:t>
      </w:r>
    </w:p>
    <w:p w:rsidR="008076EC" w:rsidRPr="008076EC" w:rsidRDefault="008076EC" w:rsidP="008076EC">
      <w:pPr>
        <w:pStyle w:val="ListParagraph"/>
        <w:numPr>
          <w:ilvl w:val="0"/>
          <w:numId w:val="49"/>
        </w:numPr>
        <w:autoSpaceDE w:val="0"/>
        <w:autoSpaceDN w:val="0"/>
        <w:adjustRightInd w:val="0"/>
        <w:ind w:left="720"/>
        <w:contextualSpacing w:val="0"/>
        <w:rPr>
          <w:rFonts w:cs="Arial"/>
        </w:rPr>
      </w:pPr>
      <w:r w:rsidRPr="008076EC">
        <w:rPr>
          <w:rFonts w:cs="Arial"/>
        </w:rPr>
        <w:t>PFD</w:t>
      </w:r>
    </w:p>
    <w:p w:rsidR="008076EC" w:rsidRPr="008076EC" w:rsidRDefault="008076EC" w:rsidP="008076EC">
      <w:pPr>
        <w:pStyle w:val="ListParagraph"/>
        <w:numPr>
          <w:ilvl w:val="0"/>
          <w:numId w:val="49"/>
        </w:numPr>
        <w:autoSpaceDE w:val="0"/>
        <w:autoSpaceDN w:val="0"/>
        <w:adjustRightInd w:val="0"/>
        <w:ind w:left="720"/>
        <w:contextualSpacing w:val="0"/>
        <w:rPr>
          <w:rFonts w:cs="Arial"/>
        </w:rPr>
      </w:pPr>
      <w:r w:rsidRPr="008076EC">
        <w:rPr>
          <w:rFonts w:cs="Arial"/>
        </w:rPr>
        <w:t>Location</w:t>
      </w:r>
    </w:p>
    <w:p w:rsidR="008076EC" w:rsidRPr="00C57056" w:rsidRDefault="008076EC" w:rsidP="008076EC">
      <w:pPr>
        <w:ind w:left="360"/>
      </w:pPr>
    </w:p>
    <w:p w:rsidR="008076EC" w:rsidRPr="008076EC" w:rsidRDefault="008076EC" w:rsidP="008076EC">
      <w:pPr>
        <w:autoSpaceDE w:val="0"/>
        <w:autoSpaceDN w:val="0"/>
        <w:adjustRightInd w:val="0"/>
        <w:rPr>
          <w:rFonts w:cs="Arial"/>
          <w:b/>
        </w:rPr>
      </w:pPr>
      <w:r w:rsidRPr="008076EC">
        <w:rPr>
          <w:rFonts w:cs="Arial"/>
          <w:b/>
        </w:rPr>
        <w:t xml:space="preserve">Potential </w:t>
      </w:r>
      <w:r w:rsidR="00E96BDE">
        <w:rPr>
          <w:rFonts w:cs="Arial"/>
          <w:b/>
        </w:rPr>
        <w:t>Extension</w:t>
      </w:r>
      <w:r w:rsidRPr="008076EC">
        <w:rPr>
          <w:rFonts w:cs="Arial"/>
          <w:b/>
        </w:rPr>
        <w:t>:</w:t>
      </w:r>
    </w:p>
    <w:p w:rsidR="008076EC" w:rsidRDefault="008076EC" w:rsidP="008076EC">
      <w:pPr>
        <w:autoSpaceDE w:val="0"/>
        <w:autoSpaceDN w:val="0"/>
        <w:adjustRightInd w:val="0"/>
        <w:rPr>
          <w:rFonts w:cs="Arial"/>
        </w:rPr>
      </w:pPr>
      <w:r w:rsidRPr="00C57056">
        <w:t xml:space="preserve">If the ability to discern Carter’s versus </w:t>
      </w:r>
      <w:proofErr w:type="spellStart"/>
      <w:r w:rsidRPr="00C57056">
        <w:t>OshKosh</w:t>
      </w:r>
      <w:proofErr w:type="spellEnd"/>
      <w:r w:rsidRPr="00C57056">
        <w:t xml:space="preserve"> Put to Store </w:t>
      </w:r>
      <w:r w:rsidR="0031189F">
        <w:t>–</w:t>
      </w:r>
      <w:r w:rsidRPr="00C57056">
        <w:t xml:space="preserve"> DCB is a requirement, then either a</w:t>
      </w:r>
      <w:r w:rsidR="00E96BDE">
        <w:t>n</w:t>
      </w:r>
      <w:r w:rsidRPr="00C57056">
        <w:t xml:space="preserve"> </w:t>
      </w:r>
      <w:r w:rsidR="00E96BDE">
        <w:t>e</w:t>
      </w:r>
      <w:r w:rsidR="00B717B4">
        <w:t>xtension</w:t>
      </w:r>
      <w:r w:rsidRPr="00C57056">
        <w:t xml:space="preserve"> will be required to handle changing the activity name within LM (Dynamic Activity), or separate WM transactions are required.  One for Carter’s and one for </w:t>
      </w:r>
      <w:proofErr w:type="spellStart"/>
      <w:r w:rsidRPr="00C57056">
        <w:t>OshKosh</w:t>
      </w:r>
      <w:proofErr w:type="spellEnd"/>
      <w:r w:rsidRPr="00C57056">
        <w:t>, which means the user must decide to sign into the proper transaction.  Each WM transaction will then be configured with a separate Labor Activity.</w:t>
      </w:r>
      <w:r w:rsidRPr="00CA5509">
        <w:rPr>
          <w:rFonts w:cs="Arial"/>
          <w:color w:val="000000"/>
        </w:rPr>
        <w:br w:type="page"/>
      </w:r>
    </w:p>
    <w:p w:rsidR="00985026" w:rsidRPr="00985026" w:rsidRDefault="00985026" w:rsidP="00985026"/>
    <w:p w:rsidR="00985026" w:rsidRPr="00985026" w:rsidRDefault="00985026" w:rsidP="00985026"/>
    <w:p w:rsidR="00A9320C" w:rsidRDefault="00852027">
      <w:pPr>
        <w:pStyle w:val="Heading1"/>
      </w:pPr>
      <w:bookmarkStart w:id="3902" w:name="_Toc101934069"/>
      <w:bookmarkStart w:id="3903" w:name="_Toc101934188"/>
      <w:bookmarkStart w:id="3904" w:name="_Toc307243055"/>
      <w:bookmarkStart w:id="3905" w:name="_Toc307243529"/>
      <w:bookmarkStart w:id="3906" w:name="_Toc307236291"/>
      <w:bookmarkStart w:id="3907" w:name="_Toc307243219"/>
      <w:bookmarkStart w:id="3908" w:name="_Toc307243382"/>
      <w:bookmarkStart w:id="3909" w:name="_Toc307243690"/>
      <w:bookmarkStart w:id="3910" w:name="_Toc307243850"/>
      <w:bookmarkStart w:id="3911" w:name="_Toc307244010"/>
      <w:bookmarkStart w:id="3912" w:name="_Toc307244171"/>
      <w:bookmarkStart w:id="3913" w:name="_Toc307244332"/>
      <w:bookmarkStart w:id="3914" w:name="_Toc307244493"/>
      <w:bookmarkStart w:id="3915" w:name="_Toc307244653"/>
      <w:bookmarkStart w:id="3916" w:name="_Toc307244812"/>
      <w:bookmarkStart w:id="3917" w:name="_Toc307244970"/>
      <w:bookmarkStart w:id="3918" w:name="_Toc307245129"/>
      <w:bookmarkStart w:id="3919" w:name="_Toc307245288"/>
      <w:bookmarkStart w:id="3920" w:name="_Toc307245445"/>
      <w:bookmarkStart w:id="3921" w:name="_Toc307245602"/>
      <w:bookmarkStart w:id="3922" w:name="_Toc307245750"/>
      <w:bookmarkStart w:id="3923" w:name="_Toc307245897"/>
      <w:bookmarkStart w:id="3924" w:name="_Toc307246042"/>
      <w:bookmarkStart w:id="3925" w:name="_Toc307246187"/>
      <w:bookmarkStart w:id="3926" w:name="_Toc307246331"/>
      <w:bookmarkStart w:id="3927" w:name="_Toc307246474"/>
      <w:bookmarkStart w:id="3928" w:name="_Toc307246617"/>
      <w:bookmarkStart w:id="3929" w:name="_Toc307246759"/>
      <w:bookmarkStart w:id="3930" w:name="_Toc307532230"/>
      <w:bookmarkStart w:id="3931" w:name="_Toc307532530"/>
      <w:bookmarkStart w:id="3932" w:name="_Toc307532672"/>
      <w:bookmarkStart w:id="3933" w:name="_Toc307558661"/>
      <w:bookmarkStart w:id="3934" w:name="_Toc307558808"/>
      <w:bookmarkStart w:id="3935" w:name="_Toc307563399"/>
      <w:bookmarkStart w:id="3936" w:name="_Toc307590184"/>
      <w:bookmarkStart w:id="3937" w:name="_Toc307590441"/>
      <w:bookmarkStart w:id="3938" w:name="_Toc307757017"/>
      <w:bookmarkStart w:id="3939" w:name="_Toc307757359"/>
      <w:bookmarkStart w:id="3940" w:name="_Toc307757507"/>
      <w:bookmarkStart w:id="3941" w:name="_Toc307757655"/>
      <w:bookmarkStart w:id="3942" w:name="_Toc308553898"/>
      <w:bookmarkStart w:id="3943" w:name="_Toc314043696"/>
      <w:r>
        <w:t>OLPN</w:t>
      </w:r>
      <w:r w:rsidR="00A9320C">
        <w:t xml:space="preserve"> WEIGHING</w:t>
      </w:r>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p>
    <w:p w:rsidR="00A9320C" w:rsidRDefault="00A9320C"/>
    <w:p w:rsidR="00A9320C" w:rsidRDefault="00852027">
      <w:pPr>
        <w:rPr>
          <w:bCs/>
        </w:rPr>
      </w:pPr>
      <w:r>
        <w:t>OLPN</w:t>
      </w:r>
      <w:r w:rsidR="00A9320C">
        <w:t xml:space="preserve">s arrive from PTS to the sealing and weigh station.  The operator weighs the </w:t>
      </w:r>
      <w:proofErr w:type="spellStart"/>
      <w:r>
        <w:t>oLPN</w:t>
      </w:r>
      <w:proofErr w:type="spellEnd"/>
      <w:r w:rsidR="00A9320C">
        <w:t xml:space="preserve"> and enters the UI option </w:t>
      </w:r>
      <w:r w:rsidR="00985026">
        <w:rPr>
          <w:b/>
          <w:i/>
          <w:iCs/>
        </w:rPr>
        <w:t>Weigh and Manifest OLPNs</w:t>
      </w:r>
      <w:r w:rsidR="00A9320C">
        <w:rPr>
          <w:b/>
          <w:i/>
          <w:iCs/>
        </w:rPr>
        <w:t xml:space="preserve">.  </w:t>
      </w:r>
      <w:r w:rsidR="00A9320C">
        <w:rPr>
          <w:bCs/>
        </w:rPr>
        <w:t xml:space="preserve">The operator scans the </w:t>
      </w:r>
      <w:proofErr w:type="spellStart"/>
      <w:r>
        <w:rPr>
          <w:bCs/>
        </w:rPr>
        <w:t>oLPN</w:t>
      </w:r>
      <w:proofErr w:type="spellEnd"/>
      <w:r w:rsidR="00A9320C">
        <w:rPr>
          <w:bCs/>
        </w:rPr>
        <w:t xml:space="preserve"> and the scale updates the weight.  For a parcel </w:t>
      </w:r>
      <w:proofErr w:type="spellStart"/>
      <w:r>
        <w:rPr>
          <w:bCs/>
        </w:rPr>
        <w:t>oLPN</w:t>
      </w:r>
      <w:proofErr w:type="spellEnd"/>
      <w:r w:rsidR="00A9320C">
        <w:rPr>
          <w:bCs/>
        </w:rPr>
        <w:t xml:space="preserve">, WM updates the actual </w:t>
      </w:r>
      <w:proofErr w:type="spellStart"/>
      <w:r>
        <w:rPr>
          <w:bCs/>
        </w:rPr>
        <w:t>oLPN</w:t>
      </w:r>
      <w:proofErr w:type="spellEnd"/>
      <w:r w:rsidR="00A9320C">
        <w:rPr>
          <w:bCs/>
        </w:rPr>
        <w:t xml:space="preserve"> weight, calculates the shipping charges for the </w:t>
      </w:r>
      <w:proofErr w:type="spellStart"/>
      <w:r>
        <w:rPr>
          <w:bCs/>
        </w:rPr>
        <w:t>oLPN</w:t>
      </w:r>
      <w:proofErr w:type="spellEnd"/>
      <w:r w:rsidR="00A9320C">
        <w:rPr>
          <w:bCs/>
        </w:rPr>
        <w:t xml:space="preserve">, adds the </w:t>
      </w:r>
      <w:proofErr w:type="spellStart"/>
      <w:r>
        <w:rPr>
          <w:bCs/>
        </w:rPr>
        <w:t>oLPN</w:t>
      </w:r>
      <w:proofErr w:type="spellEnd"/>
      <w:r w:rsidR="00A9320C">
        <w:rPr>
          <w:bCs/>
        </w:rPr>
        <w:t xml:space="preserve"> to the current open manifest and generates a FedEx shipping label for the </w:t>
      </w:r>
      <w:proofErr w:type="spellStart"/>
      <w:r>
        <w:rPr>
          <w:bCs/>
        </w:rPr>
        <w:t>oLPN</w:t>
      </w:r>
      <w:proofErr w:type="spellEnd"/>
      <w:r w:rsidR="00A9320C">
        <w:rPr>
          <w:bCs/>
        </w:rPr>
        <w:t xml:space="preserve">.  The </w:t>
      </w:r>
      <w:proofErr w:type="spellStart"/>
      <w:r>
        <w:rPr>
          <w:bCs/>
        </w:rPr>
        <w:t>oLPN</w:t>
      </w:r>
      <w:proofErr w:type="spellEnd"/>
      <w:r w:rsidR="00A9320C">
        <w:rPr>
          <w:bCs/>
        </w:rPr>
        <w:t xml:space="preserve"> status is updated to ‘40’ (Manifested).  For non-parcel </w:t>
      </w:r>
      <w:proofErr w:type="spellStart"/>
      <w:r>
        <w:rPr>
          <w:bCs/>
        </w:rPr>
        <w:t>oLPN</w:t>
      </w:r>
      <w:r w:rsidR="00A9320C">
        <w:rPr>
          <w:bCs/>
        </w:rPr>
        <w:t>s</w:t>
      </w:r>
      <w:proofErr w:type="spellEnd"/>
      <w:r w:rsidR="00A9320C">
        <w:rPr>
          <w:bCs/>
        </w:rPr>
        <w:t xml:space="preserve">, WM simply updates the actual </w:t>
      </w:r>
      <w:proofErr w:type="spellStart"/>
      <w:r>
        <w:rPr>
          <w:bCs/>
        </w:rPr>
        <w:t>oLPN</w:t>
      </w:r>
      <w:proofErr w:type="spellEnd"/>
      <w:r w:rsidR="00A9320C">
        <w:rPr>
          <w:bCs/>
        </w:rPr>
        <w:t xml:space="preserve"> weight and updates the </w:t>
      </w:r>
      <w:proofErr w:type="spellStart"/>
      <w:r>
        <w:rPr>
          <w:bCs/>
        </w:rPr>
        <w:t>oLPN</w:t>
      </w:r>
      <w:proofErr w:type="spellEnd"/>
      <w:r w:rsidR="00A9320C">
        <w:rPr>
          <w:bCs/>
        </w:rPr>
        <w:t xml:space="preserve"> status to ‘30’ (Weighed).    </w:t>
      </w:r>
    </w:p>
    <w:p w:rsidR="00A9320C" w:rsidRDefault="00A9320C">
      <w:pPr>
        <w:rPr>
          <w:bCs/>
        </w:rPr>
      </w:pPr>
    </w:p>
    <w:p w:rsidR="00A9320C" w:rsidRDefault="00852027">
      <w:pPr>
        <w:rPr>
          <w:bCs/>
        </w:rPr>
      </w:pPr>
      <w:r>
        <w:rPr>
          <w:bCs/>
        </w:rPr>
        <w:t>OLPN</w:t>
      </w:r>
      <w:r w:rsidR="00A9320C">
        <w:rPr>
          <w:bCs/>
        </w:rPr>
        <w:t xml:space="preserve">s continue on the conveyor from the weigh station to the shipping dock diverts.  </w:t>
      </w:r>
    </w:p>
    <w:p w:rsidR="00A9320C" w:rsidRDefault="00A9320C">
      <w:pPr>
        <w:rPr>
          <w:bCs/>
        </w:rPr>
      </w:pPr>
    </w:p>
    <w:p w:rsidR="00A9320C" w:rsidRDefault="00A9320C">
      <w:pPr>
        <w:pStyle w:val="Heading1"/>
      </w:pPr>
      <w:bookmarkStart w:id="3944" w:name="_Toc101934070"/>
      <w:bookmarkStart w:id="3945" w:name="_Toc101934189"/>
      <w:bookmarkStart w:id="3946" w:name="_Toc307236292"/>
      <w:bookmarkStart w:id="3947" w:name="_Toc307243056"/>
      <w:bookmarkStart w:id="3948" w:name="_Toc307243220"/>
      <w:bookmarkStart w:id="3949" w:name="_Toc307243383"/>
      <w:bookmarkStart w:id="3950" w:name="_Toc307243530"/>
      <w:bookmarkStart w:id="3951" w:name="_Toc307243691"/>
      <w:bookmarkStart w:id="3952" w:name="_Toc307243851"/>
      <w:bookmarkStart w:id="3953" w:name="_Toc307244011"/>
      <w:bookmarkStart w:id="3954" w:name="_Toc307244172"/>
      <w:bookmarkStart w:id="3955" w:name="_Toc307244333"/>
      <w:bookmarkStart w:id="3956" w:name="_Toc307244494"/>
      <w:bookmarkStart w:id="3957" w:name="_Toc307244654"/>
      <w:bookmarkStart w:id="3958" w:name="_Toc307244813"/>
      <w:bookmarkStart w:id="3959" w:name="_Toc307244971"/>
      <w:bookmarkStart w:id="3960" w:name="_Toc307245130"/>
      <w:bookmarkStart w:id="3961" w:name="_Toc307245289"/>
      <w:bookmarkStart w:id="3962" w:name="_Toc307245446"/>
      <w:bookmarkStart w:id="3963" w:name="_Toc307245603"/>
      <w:bookmarkStart w:id="3964" w:name="_Toc307245751"/>
      <w:bookmarkStart w:id="3965" w:name="_Toc307245898"/>
      <w:bookmarkStart w:id="3966" w:name="_Toc307246043"/>
      <w:bookmarkStart w:id="3967" w:name="_Toc307246188"/>
      <w:bookmarkStart w:id="3968" w:name="_Toc307246332"/>
      <w:bookmarkStart w:id="3969" w:name="_Toc307246475"/>
      <w:bookmarkStart w:id="3970" w:name="_Toc307246618"/>
      <w:bookmarkStart w:id="3971" w:name="_Toc307246760"/>
      <w:bookmarkStart w:id="3972" w:name="_Toc307532231"/>
      <w:bookmarkStart w:id="3973" w:name="_Toc307532531"/>
      <w:bookmarkStart w:id="3974" w:name="_Toc307532673"/>
      <w:bookmarkStart w:id="3975" w:name="_Toc307558662"/>
      <w:bookmarkStart w:id="3976" w:name="_Toc307558809"/>
      <w:bookmarkStart w:id="3977" w:name="_Toc307563400"/>
      <w:bookmarkStart w:id="3978" w:name="_Toc307590185"/>
      <w:bookmarkStart w:id="3979" w:name="_Toc307590442"/>
      <w:bookmarkStart w:id="3980" w:name="_Toc307757018"/>
      <w:bookmarkStart w:id="3981" w:name="_Toc307757360"/>
      <w:bookmarkStart w:id="3982" w:name="_Toc307757508"/>
      <w:bookmarkStart w:id="3983" w:name="_Toc307757656"/>
      <w:bookmarkStart w:id="3984" w:name="_Toc308553899"/>
      <w:bookmarkStart w:id="3985" w:name="_Toc314043697"/>
      <w:r>
        <w:t>PARCEL PROCESSING</w:t>
      </w:r>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p>
    <w:p w:rsidR="00A9320C" w:rsidRDefault="00A9320C"/>
    <w:p w:rsidR="00A9320C" w:rsidRDefault="00A9320C">
      <w:r>
        <w:t xml:space="preserve">Parcel </w:t>
      </w:r>
      <w:proofErr w:type="spellStart"/>
      <w:r w:rsidR="00852027">
        <w:t>oLPN</w:t>
      </w:r>
      <w:r>
        <w:t>s</w:t>
      </w:r>
      <w:proofErr w:type="spellEnd"/>
      <w:r>
        <w:t xml:space="preserve"> are diverted to the appropriate FedEx fluid load-shipping lane and are loaded on the trailer.  Parcel manifests are closed through the UI </w:t>
      </w:r>
      <w:r w:rsidR="0031189F">
        <w:t>–</w:t>
      </w:r>
      <w:r>
        <w:t xml:space="preserve"> </w:t>
      </w:r>
      <w:r>
        <w:rPr>
          <w:b/>
          <w:bCs/>
          <w:i/>
          <w:iCs/>
        </w:rPr>
        <w:t>Manifest</w:t>
      </w:r>
      <w:r w:rsidR="00435F72">
        <w:rPr>
          <w:b/>
          <w:bCs/>
          <w:i/>
          <w:iCs/>
        </w:rPr>
        <w:t>s</w:t>
      </w:r>
      <w:r>
        <w:t xml:space="preserve">, as discussed in the </w:t>
      </w:r>
      <w:r>
        <w:rPr>
          <w:i/>
          <w:iCs/>
        </w:rPr>
        <w:t xml:space="preserve">Non-Retail Outbound Processing </w:t>
      </w:r>
      <w:r>
        <w:t xml:space="preserve">flow.  For each store with </w:t>
      </w:r>
      <w:proofErr w:type="spellStart"/>
      <w:r w:rsidR="00852027">
        <w:t>oLPN</w:t>
      </w:r>
      <w:r>
        <w:t>s</w:t>
      </w:r>
      <w:proofErr w:type="spellEnd"/>
      <w:r>
        <w:t xml:space="preserve"> on the manifest, WM creates a shipping </w:t>
      </w:r>
      <w:r w:rsidR="00B25D0D">
        <w:t>distribution order</w:t>
      </w:r>
      <w:r>
        <w:t xml:space="preserve"> and moves the shipped </w:t>
      </w:r>
      <w:proofErr w:type="spellStart"/>
      <w:r w:rsidR="00852027">
        <w:t>oLPN</w:t>
      </w:r>
      <w:r>
        <w:t>s</w:t>
      </w:r>
      <w:proofErr w:type="spellEnd"/>
      <w:r>
        <w:t xml:space="preserve"> from the perpetual </w:t>
      </w:r>
      <w:r w:rsidR="00B25D0D">
        <w:t>distribution order</w:t>
      </w:r>
      <w:r>
        <w:t xml:space="preserve"> for the store to the shipping </w:t>
      </w:r>
      <w:r w:rsidR="00B25D0D">
        <w:t>distribution order</w:t>
      </w:r>
      <w:r>
        <w:t xml:space="preserve">.  WM generates invoice records for the </w:t>
      </w:r>
      <w:proofErr w:type="spellStart"/>
      <w:r w:rsidR="00852027">
        <w:t>oLPN</w:t>
      </w:r>
      <w:r>
        <w:t>s</w:t>
      </w:r>
      <w:proofErr w:type="spellEnd"/>
      <w:r>
        <w:t xml:space="preserve"> when the manifest is closed.  </w:t>
      </w:r>
    </w:p>
    <w:p w:rsidR="00A9320C" w:rsidRDefault="00A9320C"/>
    <w:p w:rsidR="00A9320C" w:rsidRDefault="00A9320C">
      <w:pPr>
        <w:pStyle w:val="Heading1"/>
      </w:pPr>
      <w:bookmarkStart w:id="3986" w:name="_Toc101934071"/>
      <w:bookmarkStart w:id="3987" w:name="_Toc101934190"/>
      <w:r>
        <w:br w:type="page"/>
      </w:r>
      <w:bookmarkStart w:id="3988" w:name="_Toc307236293"/>
      <w:bookmarkStart w:id="3989" w:name="_Toc307243057"/>
      <w:bookmarkStart w:id="3990" w:name="_Toc307243221"/>
      <w:bookmarkStart w:id="3991" w:name="_Toc307243384"/>
      <w:bookmarkStart w:id="3992" w:name="_Toc307243531"/>
      <w:bookmarkStart w:id="3993" w:name="_Toc307243692"/>
      <w:bookmarkStart w:id="3994" w:name="_Toc307243852"/>
      <w:bookmarkStart w:id="3995" w:name="_Toc307244012"/>
      <w:bookmarkStart w:id="3996" w:name="_Toc307244173"/>
      <w:bookmarkStart w:id="3997" w:name="_Toc307244334"/>
      <w:bookmarkStart w:id="3998" w:name="_Toc307244495"/>
      <w:bookmarkStart w:id="3999" w:name="_Toc307244655"/>
      <w:bookmarkStart w:id="4000" w:name="_Toc307244814"/>
      <w:bookmarkStart w:id="4001" w:name="_Toc307244972"/>
      <w:bookmarkStart w:id="4002" w:name="_Toc307245131"/>
      <w:bookmarkStart w:id="4003" w:name="_Toc307245290"/>
      <w:bookmarkStart w:id="4004" w:name="_Toc307245447"/>
      <w:bookmarkStart w:id="4005" w:name="_Toc307245604"/>
      <w:bookmarkStart w:id="4006" w:name="_Toc307245752"/>
      <w:bookmarkStart w:id="4007" w:name="_Toc307245899"/>
      <w:bookmarkStart w:id="4008" w:name="_Toc307246044"/>
      <w:bookmarkStart w:id="4009" w:name="_Toc307246189"/>
      <w:bookmarkStart w:id="4010" w:name="_Toc307246333"/>
      <w:bookmarkStart w:id="4011" w:name="_Toc307246476"/>
      <w:bookmarkStart w:id="4012" w:name="_Toc307246619"/>
      <w:bookmarkStart w:id="4013" w:name="_Toc307246761"/>
      <w:bookmarkStart w:id="4014" w:name="_Toc307532232"/>
      <w:bookmarkStart w:id="4015" w:name="_Toc307532532"/>
      <w:bookmarkStart w:id="4016" w:name="_Toc307532674"/>
      <w:bookmarkStart w:id="4017" w:name="_Toc307558663"/>
      <w:bookmarkStart w:id="4018" w:name="_Toc307558810"/>
      <w:bookmarkStart w:id="4019" w:name="_Toc307563401"/>
      <w:bookmarkStart w:id="4020" w:name="_Toc307590186"/>
      <w:bookmarkStart w:id="4021" w:name="_Toc307590443"/>
      <w:bookmarkStart w:id="4022" w:name="_Toc307757019"/>
      <w:bookmarkStart w:id="4023" w:name="_Toc307757361"/>
      <w:bookmarkStart w:id="4024" w:name="_Toc307757509"/>
      <w:bookmarkStart w:id="4025" w:name="_Toc307757657"/>
      <w:bookmarkStart w:id="4026" w:name="_Toc308553900"/>
      <w:bookmarkStart w:id="4027" w:name="_Toc314043698"/>
      <w:r>
        <w:lastRenderedPageBreak/>
        <w:t>NEW STORE PROCESSING</w:t>
      </w:r>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p>
    <w:p w:rsidR="00A9320C" w:rsidRDefault="00A9320C"/>
    <w:p w:rsidR="00A9320C" w:rsidRDefault="00A9320C">
      <w:pPr>
        <w:pStyle w:val="Heading2"/>
      </w:pPr>
      <w:bookmarkStart w:id="4028" w:name="_Toc101934072"/>
      <w:bookmarkStart w:id="4029" w:name="_Toc101934191"/>
      <w:bookmarkStart w:id="4030" w:name="_Toc307236294"/>
      <w:bookmarkStart w:id="4031" w:name="_Toc307243058"/>
      <w:bookmarkStart w:id="4032" w:name="_Toc307243222"/>
      <w:bookmarkStart w:id="4033" w:name="_Toc307243385"/>
      <w:bookmarkStart w:id="4034" w:name="_Toc307243532"/>
      <w:bookmarkStart w:id="4035" w:name="_Toc307243693"/>
      <w:bookmarkStart w:id="4036" w:name="_Toc307243853"/>
      <w:bookmarkStart w:id="4037" w:name="_Toc307244013"/>
      <w:bookmarkStart w:id="4038" w:name="_Toc307244174"/>
      <w:bookmarkStart w:id="4039" w:name="_Toc307244335"/>
      <w:bookmarkStart w:id="4040" w:name="_Toc307244496"/>
      <w:bookmarkStart w:id="4041" w:name="_Toc307244656"/>
      <w:bookmarkStart w:id="4042" w:name="_Toc307244815"/>
      <w:bookmarkStart w:id="4043" w:name="_Toc307244973"/>
      <w:bookmarkStart w:id="4044" w:name="_Toc307245132"/>
      <w:bookmarkStart w:id="4045" w:name="_Toc307245291"/>
      <w:bookmarkStart w:id="4046" w:name="_Toc307245448"/>
      <w:bookmarkStart w:id="4047" w:name="_Toc307245605"/>
      <w:bookmarkStart w:id="4048" w:name="_Toc307245753"/>
      <w:bookmarkStart w:id="4049" w:name="_Toc307245900"/>
      <w:bookmarkStart w:id="4050" w:name="_Toc307246045"/>
      <w:bookmarkStart w:id="4051" w:name="_Toc307246190"/>
      <w:bookmarkStart w:id="4052" w:name="_Toc307246334"/>
      <w:bookmarkStart w:id="4053" w:name="_Toc307246477"/>
      <w:bookmarkStart w:id="4054" w:name="_Toc307246620"/>
      <w:bookmarkStart w:id="4055" w:name="_Toc307246762"/>
      <w:bookmarkStart w:id="4056" w:name="_Toc307532233"/>
      <w:bookmarkStart w:id="4057" w:name="_Toc307532533"/>
      <w:bookmarkStart w:id="4058" w:name="_Toc307532675"/>
      <w:bookmarkStart w:id="4059" w:name="_Toc307558664"/>
      <w:bookmarkStart w:id="4060" w:name="_Toc307558811"/>
      <w:bookmarkStart w:id="4061" w:name="_Toc307563402"/>
      <w:bookmarkStart w:id="4062" w:name="_Toc307590187"/>
      <w:bookmarkStart w:id="4063" w:name="_Toc307590444"/>
      <w:bookmarkStart w:id="4064" w:name="_Toc307757020"/>
      <w:bookmarkStart w:id="4065" w:name="_Toc307757362"/>
      <w:bookmarkStart w:id="4066" w:name="_Toc307757510"/>
      <w:bookmarkStart w:id="4067" w:name="_Toc307757658"/>
      <w:bookmarkStart w:id="4068" w:name="_Toc308553901"/>
      <w:bookmarkStart w:id="4069" w:name="_Toc314043699"/>
      <w:r>
        <w:t xml:space="preserve">Anchor Retail </w:t>
      </w:r>
      <w:r w:rsidR="00852027">
        <w:t>OLPN</w:t>
      </w:r>
      <w:r>
        <w:t>s</w:t>
      </w:r>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p>
    <w:p w:rsidR="00A9320C" w:rsidRDefault="00A9320C"/>
    <w:p w:rsidR="00A9320C" w:rsidRDefault="00F16E2A">
      <w:pPr>
        <w:ind w:left="360"/>
      </w:pPr>
      <w:r>
        <w:t xml:space="preserve">Stockbridge: </w:t>
      </w:r>
      <w:r w:rsidR="00852027">
        <w:t>OLPN</w:t>
      </w:r>
      <w:r w:rsidR="00A9320C">
        <w:t xml:space="preserve">s for new stores are diverted down a specific shipping lane based on the carrier assigned to the </w:t>
      </w:r>
      <w:proofErr w:type="spellStart"/>
      <w:r w:rsidR="00852027">
        <w:t>oLPN</w:t>
      </w:r>
      <w:proofErr w:type="spellEnd"/>
      <w:r w:rsidR="00A9320C">
        <w:t xml:space="preserve">.  Once the </w:t>
      </w:r>
      <w:proofErr w:type="spellStart"/>
      <w:r w:rsidR="00852027">
        <w:t>oLPN</w:t>
      </w:r>
      <w:proofErr w:type="spellEnd"/>
      <w:r w:rsidR="00A9320C">
        <w:t xml:space="preserve"> arrives, the operator scans the </w:t>
      </w:r>
      <w:proofErr w:type="spellStart"/>
      <w:r w:rsidR="00852027">
        <w:t>oLPN</w:t>
      </w:r>
      <w:proofErr w:type="spellEnd"/>
      <w:r w:rsidR="00A9320C">
        <w:t xml:space="preserve"> in the RF option </w:t>
      </w:r>
      <w:r w:rsidR="00A9320C">
        <w:rPr>
          <w:b/>
          <w:bCs/>
          <w:i/>
          <w:iCs/>
        </w:rPr>
        <w:t xml:space="preserve">Anchor </w:t>
      </w:r>
      <w:r w:rsidR="00852027">
        <w:rPr>
          <w:b/>
          <w:bCs/>
          <w:i/>
          <w:iCs/>
        </w:rPr>
        <w:t>OLPN</w:t>
      </w:r>
      <w:r w:rsidR="00A9320C">
        <w:t xml:space="preserve">.  If the </w:t>
      </w:r>
      <w:proofErr w:type="spellStart"/>
      <w:r w:rsidR="00852027">
        <w:t>oLPN</w:t>
      </w:r>
      <w:proofErr w:type="spellEnd"/>
      <w:r w:rsidR="00A9320C">
        <w:t xml:space="preserve"> is the first to arrive for the store route, WM prompts the operator for an anchor location, and then prompts for a pallet within the location.  Each additional </w:t>
      </w:r>
      <w:proofErr w:type="spellStart"/>
      <w:r w:rsidR="00852027">
        <w:t>oLPN</w:t>
      </w:r>
      <w:proofErr w:type="spellEnd"/>
      <w:r w:rsidR="00A9320C">
        <w:t xml:space="preserve"> is then directed to this location.</w:t>
      </w:r>
    </w:p>
    <w:p w:rsidR="00A9320C" w:rsidRDefault="00A9320C">
      <w:pPr>
        <w:ind w:left="360"/>
      </w:pPr>
    </w:p>
    <w:p w:rsidR="00A9320C" w:rsidRDefault="00A9320C">
      <w:pPr>
        <w:ind w:left="360"/>
      </w:pPr>
      <w:r>
        <w:t xml:space="preserve">Full pallets for the route are moved to the staging area through the RF option </w:t>
      </w:r>
      <w:r>
        <w:rPr>
          <w:b/>
          <w:bCs/>
          <w:i/>
          <w:iCs/>
        </w:rPr>
        <w:t>Locate Pallet</w:t>
      </w:r>
      <w:r>
        <w:t>.</w:t>
      </w:r>
    </w:p>
    <w:p w:rsidR="00F16E2A" w:rsidRDefault="00F16E2A">
      <w:pPr>
        <w:ind w:left="360"/>
      </w:pPr>
    </w:p>
    <w:p w:rsidR="00F16E2A" w:rsidRDefault="00F16E2A">
      <w:pPr>
        <w:ind w:left="360"/>
      </w:pPr>
      <w:r>
        <w:t xml:space="preserve">Hogansville: The operator unloads the </w:t>
      </w:r>
      <w:proofErr w:type="spellStart"/>
      <w:r>
        <w:t>oLPNs</w:t>
      </w:r>
      <w:proofErr w:type="spellEnd"/>
      <w:r>
        <w:t xml:space="preserve"> and ‘pre-sorts’ the cartons ba</w:t>
      </w:r>
      <w:r w:rsidR="00E04BC0">
        <w:t>sed on the destination location</w:t>
      </w:r>
      <w:r>
        <w:t xml:space="preserve">. The next step is to build an outbound pallet by scanning the </w:t>
      </w:r>
      <w:proofErr w:type="spellStart"/>
      <w:r>
        <w:t>oLPN</w:t>
      </w:r>
      <w:proofErr w:type="spellEnd"/>
      <w:r>
        <w:t xml:space="preserve"> with the option RF </w:t>
      </w:r>
      <w:r>
        <w:rPr>
          <w:b/>
          <w:bCs/>
          <w:i/>
          <w:iCs/>
        </w:rPr>
        <w:t>Palletize LPNs</w:t>
      </w:r>
      <w:r>
        <w:t xml:space="preserve">.  User then locates the pallet to a pack and hold location by using </w:t>
      </w:r>
      <w:r w:rsidRPr="00A35DD5">
        <w:rPr>
          <w:b/>
          <w:i/>
        </w:rPr>
        <w:t>RF Locate Pallet</w:t>
      </w:r>
      <w:r>
        <w:t xml:space="preserve"> option.</w:t>
      </w:r>
    </w:p>
    <w:p w:rsidR="00A9320C" w:rsidRDefault="00A9320C"/>
    <w:p w:rsidR="00A9320C" w:rsidRDefault="00A9320C">
      <w:pPr>
        <w:pStyle w:val="Heading2"/>
      </w:pPr>
      <w:bookmarkStart w:id="4070" w:name="_Toc101934073"/>
      <w:bookmarkStart w:id="4071" w:name="_Toc101934192"/>
      <w:bookmarkStart w:id="4072" w:name="_Toc307236295"/>
      <w:bookmarkStart w:id="4073" w:name="_Toc307243059"/>
      <w:bookmarkStart w:id="4074" w:name="_Toc307243223"/>
      <w:bookmarkStart w:id="4075" w:name="_Toc307243386"/>
      <w:bookmarkStart w:id="4076" w:name="_Toc307243533"/>
      <w:bookmarkStart w:id="4077" w:name="_Toc307243694"/>
      <w:bookmarkStart w:id="4078" w:name="_Toc307243854"/>
      <w:bookmarkStart w:id="4079" w:name="_Toc307244014"/>
      <w:bookmarkStart w:id="4080" w:name="_Toc307244175"/>
      <w:bookmarkStart w:id="4081" w:name="_Toc307244336"/>
      <w:bookmarkStart w:id="4082" w:name="_Toc307244497"/>
      <w:bookmarkStart w:id="4083" w:name="_Toc307244657"/>
      <w:bookmarkStart w:id="4084" w:name="_Toc307244816"/>
      <w:bookmarkStart w:id="4085" w:name="_Toc307244974"/>
      <w:bookmarkStart w:id="4086" w:name="_Toc307245133"/>
      <w:bookmarkStart w:id="4087" w:name="_Toc307245292"/>
      <w:bookmarkStart w:id="4088" w:name="_Toc307245449"/>
      <w:bookmarkStart w:id="4089" w:name="_Toc307245606"/>
      <w:bookmarkStart w:id="4090" w:name="_Toc307245754"/>
      <w:bookmarkStart w:id="4091" w:name="_Toc307245901"/>
      <w:bookmarkStart w:id="4092" w:name="_Toc307246046"/>
      <w:bookmarkStart w:id="4093" w:name="_Toc307246191"/>
      <w:bookmarkStart w:id="4094" w:name="_Toc307246335"/>
      <w:bookmarkStart w:id="4095" w:name="_Toc307246478"/>
      <w:bookmarkStart w:id="4096" w:name="_Toc307246621"/>
      <w:bookmarkStart w:id="4097" w:name="_Toc307246763"/>
      <w:bookmarkStart w:id="4098" w:name="_Toc307532234"/>
      <w:bookmarkStart w:id="4099" w:name="_Toc307532534"/>
      <w:bookmarkStart w:id="4100" w:name="_Toc307532676"/>
      <w:bookmarkStart w:id="4101" w:name="_Toc307558665"/>
      <w:bookmarkStart w:id="4102" w:name="_Toc307558812"/>
      <w:bookmarkStart w:id="4103" w:name="_Toc307563403"/>
      <w:bookmarkStart w:id="4104" w:name="_Toc307590188"/>
      <w:bookmarkStart w:id="4105" w:name="_Toc307590445"/>
      <w:bookmarkStart w:id="4106" w:name="_Toc307757021"/>
      <w:bookmarkStart w:id="4107" w:name="_Toc307757363"/>
      <w:bookmarkStart w:id="4108" w:name="_Toc307757511"/>
      <w:bookmarkStart w:id="4109" w:name="_Toc307757659"/>
      <w:bookmarkStart w:id="4110" w:name="_Toc308553902"/>
      <w:bookmarkStart w:id="4111" w:name="_Toc314043700"/>
      <w:r>
        <w:t>Create Retail Load</w:t>
      </w:r>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p>
    <w:p w:rsidR="00A9320C" w:rsidRDefault="00A9320C"/>
    <w:p w:rsidR="00A9320C" w:rsidRDefault="00A9320C">
      <w:pPr>
        <w:ind w:left="360"/>
      </w:pPr>
      <w:r>
        <w:t>To prepare for a store opening, the distribution center sends the pallets staged within the pack &amp; hold area in a single shipment to the store.  Operators create loads by entering the ‘</w:t>
      </w:r>
      <w:smartTag w:uri="urn:schemas-microsoft-com:office:smarttags" w:element="Street">
        <w:smartTag w:uri="urn:schemas-microsoft-com:office:smarttags" w:element="address">
          <w:r>
            <w:t>Load Route</w:t>
          </w:r>
        </w:smartTag>
      </w:smartTag>
      <w:r>
        <w:t xml:space="preserve">’ action within the UI – </w:t>
      </w:r>
      <w:r>
        <w:rPr>
          <w:b/>
          <w:bCs/>
          <w:i/>
          <w:iCs/>
        </w:rPr>
        <w:t>Retail Route Maintenance</w:t>
      </w:r>
      <w:r>
        <w:t xml:space="preserve">.  WM then creates a route header, the load and assigns the </w:t>
      </w:r>
      <w:proofErr w:type="spellStart"/>
      <w:r w:rsidR="00852027">
        <w:t>oLPN</w:t>
      </w:r>
      <w:r>
        <w:t>s</w:t>
      </w:r>
      <w:proofErr w:type="spellEnd"/>
      <w:r>
        <w:t xml:space="preserve"> in staging to the load.  The ship via may also be changed at this time.  Load creation also creates tasks to pull the pallets from pack &amp; hold.  This is similar to the </w:t>
      </w:r>
      <w:r>
        <w:rPr>
          <w:i/>
        </w:rPr>
        <w:t xml:space="preserve">Outbound – </w:t>
      </w:r>
      <w:r w:rsidR="00B25D0D">
        <w:rPr>
          <w:i/>
        </w:rPr>
        <w:t>Distribution order</w:t>
      </w:r>
      <w:r w:rsidR="00082F2B">
        <w:rPr>
          <w:i/>
        </w:rPr>
        <w:t xml:space="preserve"> p</w:t>
      </w:r>
      <w:r>
        <w:rPr>
          <w:i/>
        </w:rPr>
        <w:t>rocessing</w:t>
      </w:r>
      <w:r>
        <w:t xml:space="preserve">, but please note retail loads are unique from non-retail loads.  </w:t>
      </w:r>
    </w:p>
    <w:p w:rsidR="00A9320C" w:rsidRDefault="00A9320C">
      <w:pPr>
        <w:ind w:left="360"/>
      </w:pPr>
    </w:p>
    <w:p w:rsidR="00A9320C" w:rsidRDefault="00A9320C">
      <w:pPr>
        <w:pStyle w:val="Heading2"/>
      </w:pPr>
      <w:bookmarkStart w:id="4112" w:name="_Toc101934074"/>
      <w:bookmarkStart w:id="4113" w:name="_Toc101934193"/>
      <w:bookmarkStart w:id="4114" w:name="_Toc307236296"/>
      <w:bookmarkStart w:id="4115" w:name="_Toc307243060"/>
      <w:bookmarkStart w:id="4116" w:name="_Toc307243224"/>
      <w:bookmarkStart w:id="4117" w:name="_Toc307243387"/>
      <w:bookmarkStart w:id="4118" w:name="_Toc307243534"/>
      <w:bookmarkStart w:id="4119" w:name="_Toc307243695"/>
      <w:bookmarkStart w:id="4120" w:name="_Toc307243855"/>
      <w:bookmarkStart w:id="4121" w:name="_Toc307244015"/>
      <w:bookmarkStart w:id="4122" w:name="_Toc307244176"/>
      <w:bookmarkStart w:id="4123" w:name="_Toc307244337"/>
      <w:bookmarkStart w:id="4124" w:name="_Toc307244498"/>
      <w:bookmarkStart w:id="4125" w:name="_Toc307244658"/>
      <w:bookmarkStart w:id="4126" w:name="_Toc307244817"/>
      <w:bookmarkStart w:id="4127" w:name="_Toc307244975"/>
      <w:bookmarkStart w:id="4128" w:name="_Toc307245134"/>
      <w:bookmarkStart w:id="4129" w:name="_Toc307245293"/>
      <w:bookmarkStart w:id="4130" w:name="_Toc307245450"/>
      <w:bookmarkStart w:id="4131" w:name="_Toc307245607"/>
      <w:bookmarkStart w:id="4132" w:name="_Toc307245755"/>
      <w:bookmarkStart w:id="4133" w:name="_Toc307245902"/>
      <w:bookmarkStart w:id="4134" w:name="_Toc307246047"/>
      <w:bookmarkStart w:id="4135" w:name="_Toc307246192"/>
      <w:bookmarkStart w:id="4136" w:name="_Toc307246336"/>
      <w:bookmarkStart w:id="4137" w:name="_Toc307246479"/>
      <w:bookmarkStart w:id="4138" w:name="_Toc307246622"/>
      <w:bookmarkStart w:id="4139" w:name="_Toc307246764"/>
      <w:bookmarkStart w:id="4140" w:name="_Toc307532235"/>
      <w:bookmarkStart w:id="4141" w:name="_Toc307532535"/>
      <w:bookmarkStart w:id="4142" w:name="_Toc307532677"/>
      <w:bookmarkStart w:id="4143" w:name="_Toc307558666"/>
      <w:bookmarkStart w:id="4144" w:name="_Toc307558813"/>
      <w:bookmarkStart w:id="4145" w:name="_Toc307563404"/>
      <w:bookmarkStart w:id="4146" w:name="_Toc307590189"/>
      <w:bookmarkStart w:id="4147" w:name="_Toc307590446"/>
      <w:bookmarkStart w:id="4148" w:name="_Toc307757022"/>
      <w:bookmarkStart w:id="4149" w:name="_Toc307757364"/>
      <w:bookmarkStart w:id="4150" w:name="_Toc307757512"/>
      <w:bookmarkStart w:id="4151" w:name="_Toc307757660"/>
      <w:bookmarkStart w:id="4152" w:name="_Toc308553903"/>
      <w:bookmarkStart w:id="4153" w:name="_Toc314043701"/>
      <w:r>
        <w:t>Load Trailer</w:t>
      </w:r>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p>
    <w:p w:rsidR="00A9320C" w:rsidRDefault="00A9320C">
      <w:pPr>
        <w:ind w:left="360"/>
      </w:pPr>
    </w:p>
    <w:p w:rsidR="00A9320C" w:rsidRDefault="00A9320C">
      <w:pPr>
        <w:ind w:left="360"/>
      </w:pPr>
      <w:r>
        <w:t xml:space="preserve">Load tasks are completed through the RF option </w:t>
      </w:r>
      <w:r>
        <w:rPr>
          <w:b/>
          <w:bCs/>
          <w:i/>
          <w:iCs/>
        </w:rPr>
        <w:t>Select Task.</w:t>
      </w:r>
      <w:r>
        <w:rPr>
          <w:bCs/>
          <w:iCs/>
        </w:rPr>
        <w:t xml:space="preserve">  </w:t>
      </w:r>
      <w:r>
        <w:t xml:space="preserve">Operators are directed to pick up pallets within the staging area and are directed to the appropriate dock door for the load.  As </w:t>
      </w:r>
      <w:proofErr w:type="spellStart"/>
      <w:r w:rsidR="00852027">
        <w:t>oLPN</w:t>
      </w:r>
      <w:r>
        <w:t>s</w:t>
      </w:r>
      <w:proofErr w:type="spellEnd"/>
      <w:r>
        <w:t xml:space="preserve"> are loaded onto the trailer, WM updates the </w:t>
      </w:r>
      <w:proofErr w:type="spellStart"/>
      <w:r w:rsidR="00852027">
        <w:t>oLPN</w:t>
      </w:r>
      <w:r>
        <w:t>s</w:t>
      </w:r>
      <w:proofErr w:type="spellEnd"/>
      <w:r>
        <w:t xml:space="preserve"> status to ‘50’ (Loaded on Truck).  </w:t>
      </w:r>
    </w:p>
    <w:p w:rsidR="00A9320C" w:rsidRDefault="00A9320C">
      <w:pPr>
        <w:ind w:left="360"/>
      </w:pPr>
    </w:p>
    <w:p w:rsidR="00A9320C" w:rsidRDefault="00A9320C">
      <w:pPr>
        <w:pStyle w:val="Heading2"/>
      </w:pPr>
      <w:bookmarkStart w:id="4154" w:name="_Toc101934075"/>
      <w:bookmarkStart w:id="4155" w:name="_Toc101934194"/>
      <w:bookmarkStart w:id="4156" w:name="_Toc307236297"/>
      <w:bookmarkStart w:id="4157" w:name="_Toc307243061"/>
      <w:bookmarkStart w:id="4158" w:name="_Toc307243225"/>
      <w:bookmarkStart w:id="4159" w:name="_Toc307243388"/>
      <w:bookmarkStart w:id="4160" w:name="_Toc307243535"/>
      <w:bookmarkStart w:id="4161" w:name="_Toc307243696"/>
      <w:bookmarkStart w:id="4162" w:name="_Toc307243856"/>
      <w:bookmarkStart w:id="4163" w:name="_Toc307244016"/>
      <w:bookmarkStart w:id="4164" w:name="_Toc307244177"/>
      <w:bookmarkStart w:id="4165" w:name="_Toc307244338"/>
      <w:bookmarkStart w:id="4166" w:name="_Toc307244499"/>
      <w:bookmarkStart w:id="4167" w:name="_Toc307244659"/>
      <w:bookmarkStart w:id="4168" w:name="_Toc307244818"/>
      <w:bookmarkStart w:id="4169" w:name="_Toc307244976"/>
      <w:bookmarkStart w:id="4170" w:name="_Toc307245135"/>
      <w:bookmarkStart w:id="4171" w:name="_Toc307245294"/>
      <w:bookmarkStart w:id="4172" w:name="_Toc307245451"/>
      <w:bookmarkStart w:id="4173" w:name="_Toc307245608"/>
      <w:bookmarkStart w:id="4174" w:name="_Toc307245756"/>
      <w:bookmarkStart w:id="4175" w:name="_Toc307245903"/>
      <w:bookmarkStart w:id="4176" w:name="_Toc307246048"/>
      <w:bookmarkStart w:id="4177" w:name="_Toc307246193"/>
      <w:bookmarkStart w:id="4178" w:name="_Toc307246337"/>
      <w:bookmarkStart w:id="4179" w:name="_Toc307246480"/>
      <w:bookmarkStart w:id="4180" w:name="_Toc307246623"/>
      <w:bookmarkStart w:id="4181" w:name="_Toc307246765"/>
      <w:bookmarkStart w:id="4182" w:name="_Toc307532236"/>
      <w:bookmarkStart w:id="4183" w:name="_Toc307532536"/>
      <w:bookmarkStart w:id="4184" w:name="_Toc307532678"/>
      <w:bookmarkStart w:id="4185" w:name="_Toc307558667"/>
      <w:bookmarkStart w:id="4186" w:name="_Toc307558814"/>
      <w:bookmarkStart w:id="4187" w:name="_Toc307563405"/>
      <w:bookmarkStart w:id="4188" w:name="_Toc307590190"/>
      <w:bookmarkStart w:id="4189" w:name="_Toc307590447"/>
      <w:bookmarkStart w:id="4190" w:name="_Toc307757023"/>
      <w:bookmarkStart w:id="4191" w:name="_Toc307757365"/>
      <w:bookmarkStart w:id="4192" w:name="_Toc307757513"/>
      <w:bookmarkStart w:id="4193" w:name="_Toc307757661"/>
      <w:bookmarkStart w:id="4194" w:name="_Toc308553904"/>
      <w:bookmarkStart w:id="4195" w:name="_Toc314043702"/>
      <w:r>
        <w:t>Close Retail Load</w:t>
      </w:r>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p>
    <w:p w:rsidR="00A9320C" w:rsidRDefault="00A9320C">
      <w:pPr>
        <w:ind w:left="360"/>
      </w:pPr>
    </w:p>
    <w:p w:rsidR="00A9320C" w:rsidRDefault="00A9320C">
      <w:pPr>
        <w:ind w:left="360"/>
      </w:pPr>
      <w:r>
        <w:t xml:space="preserve">After all </w:t>
      </w:r>
      <w:proofErr w:type="spellStart"/>
      <w:r w:rsidR="00852027">
        <w:t>oLPN</w:t>
      </w:r>
      <w:r>
        <w:t>s</w:t>
      </w:r>
      <w:proofErr w:type="spellEnd"/>
      <w:r>
        <w:t xml:space="preserve"> are loaded and the trailer door closed the supervisor selects </w:t>
      </w:r>
      <w:r w:rsidR="00B17542">
        <w:t>Close shipment</w:t>
      </w:r>
      <w:r>
        <w:t xml:space="preserve"> through the </w:t>
      </w:r>
      <w:r w:rsidR="00C2036F">
        <w:rPr>
          <w:b/>
          <w:bCs/>
          <w:i/>
          <w:iCs/>
        </w:rPr>
        <w:t>Shipments</w:t>
      </w:r>
      <w:r>
        <w:rPr>
          <w:b/>
          <w:bCs/>
          <w:i/>
          <w:iCs/>
        </w:rPr>
        <w:t xml:space="preserve"> </w:t>
      </w:r>
      <w:r>
        <w:t xml:space="preserve">screen.  Close Load automatically triggers invoicing for all </w:t>
      </w:r>
      <w:r w:rsidR="008C156B">
        <w:t>distribution orders</w:t>
      </w:r>
      <w:r>
        <w:t xml:space="preserve"> on the load and generates the outbound shipping documents (i.e., bill of lading, etc).  For each store with </w:t>
      </w:r>
      <w:proofErr w:type="spellStart"/>
      <w:r w:rsidR="00852027">
        <w:t>oLPN</w:t>
      </w:r>
      <w:r>
        <w:t>s</w:t>
      </w:r>
      <w:proofErr w:type="spellEnd"/>
      <w:r>
        <w:t xml:space="preserve"> on the load, WM creates a shipping </w:t>
      </w:r>
      <w:r w:rsidR="00B25D0D">
        <w:t>distribution order</w:t>
      </w:r>
      <w:r>
        <w:t xml:space="preserve"> and moves the shipped </w:t>
      </w:r>
      <w:proofErr w:type="spellStart"/>
      <w:r w:rsidR="00852027">
        <w:t>oLPN</w:t>
      </w:r>
      <w:r>
        <w:t>s</w:t>
      </w:r>
      <w:proofErr w:type="spellEnd"/>
      <w:r>
        <w:t xml:space="preserve"> from the perpetual </w:t>
      </w:r>
      <w:r w:rsidR="00B25D0D">
        <w:t>distribution order</w:t>
      </w:r>
      <w:r>
        <w:t xml:space="preserve"> for the store to the shipping </w:t>
      </w:r>
      <w:r w:rsidR="00B25D0D">
        <w:t>distribution order</w:t>
      </w:r>
      <w:r>
        <w:t>.   WM generates invoice records to the host that include:</w:t>
      </w:r>
    </w:p>
    <w:p w:rsidR="00A9320C" w:rsidRDefault="00A9320C">
      <w:pPr>
        <w:numPr>
          <w:ilvl w:val="0"/>
          <w:numId w:val="17"/>
        </w:numPr>
      </w:pPr>
      <w:r>
        <w:t>Outbound Load File</w:t>
      </w:r>
    </w:p>
    <w:p w:rsidR="00A9320C" w:rsidRDefault="00A9320C">
      <w:pPr>
        <w:numPr>
          <w:ilvl w:val="0"/>
          <w:numId w:val="17"/>
        </w:numPr>
      </w:pPr>
      <w:r>
        <w:t>Outbound Stop File</w:t>
      </w:r>
    </w:p>
    <w:p w:rsidR="00A9320C" w:rsidRDefault="00B25D0D">
      <w:pPr>
        <w:numPr>
          <w:ilvl w:val="0"/>
          <w:numId w:val="17"/>
        </w:numPr>
      </w:pPr>
      <w:r>
        <w:t>Distribution order</w:t>
      </w:r>
      <w:r w:rsidR="00A9320C">
        <w:t xml:space="preserve"> Headers and Details with corresponding shipped quantities updated</w:t>
      </w:r>
    </w:p>
    <w:p w:rsidR="00A9320C" w:rsidRDefault="00852027">
      <w:pPr>
        <w:numPr>
          <w:ilvl w:val="0"/>
          <w:numId w:val="17"/>
        </w:numPr>
      </w:pPr>
      <w:r>
        <w:lastRenderedPageBreak/>
        <w:t>OLPN</w:t>
      </w:r>
      <w:r w:rsidR="00A9320C">
        <w:t xml:space="preserve"> Headers and Details </w:t>
      </w:r>
    </w:p>
    <w:p w:rsidR="00CA5509" w:rsidRDefault="00CA5509">
      <w:pPr>
        <w:pStyle w:val="Header"/>
        <w:tabs>
          <w:tab w:val="clear" w:pos="4320"/>
          <w:tab w:val="clear" w:pos="8640"/>
          <w:tab w:val="left" w:pos="6390"/>
        </w:tabs>
        <w:jc w:val="left"/>
        <w:rPr>
          <w:rFonts w:cs="Arial"/>
        </w:rPr>
      </w:pPr>
    </w:p>
    <w:p w:rsidR="006C1E05" w:rsidRDefault="006C1E05">
      <w:pPr>
        <w:pStyle w:val="Header"/>
        <w:tabs>
          <w:tab w:val="clear" w:pos="4320"/>
          <w:tab w:val="clear" w:pos="8640"/>
          <w:tab w:val="left" w:pos="6390"/>
        </w:tabs>
        <w:jc w:val="left"/>
        <w:rPr>
          <w:rFonts w:cs="Arial"/>
        </w:rPr>
      </w:pPr>
      <w:r>
        <w:rPr>
          <w:rFonts w:cs="Arial"/>
        </w:rPr>
        <w:br w:type="page"/>
      </w:r>
    </w:p>
    <w:p w:rsidR="00A9320C" w:rsidRPr="00B260E2" w:rsidRDefault="00A9320C" w:rsidP="00B260E2">
      <w:pPr>
        <w:pStyle w:val="Header"/>
      </w:pPr>
      <w:bookmarkStart w:id="4196" w:name="_Toc307532238"/>
      <w:bookmarkStart w:id="4197" w:name="_Toc101934076"/>
      <w:bookmarkStart w:id="4198" w:name="_Toc101934195"/>
      <w:bookmarkStart w:id="4199" w:name="_Toc307236298"/>
      <w:bookmarkStart w:id="4200" w:name="_Toc307243062"/>
      <w:bookmarkStart w:id="4201" w:name="_Toc307243226"/>
      <w:bookmarkStart w:id="4202" w:name="_Toc307243389"/>
      <w:bookmarkStart w:id="4203" w:name="_Toc307243536"/>
      <w:bookmarkStart w:id="4204" w:name="_Toc307243697"/>
      <w:bookmarkStart w:id="4205" w:name="_Toc307243857"/>
      <w:bookmarkStart w:id="4206" w:name="_Toc307244017"/>
      <w:bookmarkStart w:id="4207" w:name="_Toc307244178"/>
      <w:bookmarkStart w:id="4208" w:name="_Toc307244339"/>
      <w:bookmarkStart w:id="4209" w:name="_Toc307244500"/>
      <w:bookmarkStart w:id="4210" w:name="_Toc307244660"/>
      <w:bookmarkStart w:id="4211" w:name="_Toc307244819"/>
      <w:bookmarkStart w:id="4212" w:name="_Toc307244977"/>
      <w:bookmarkStart w:id="4213" w:name="_Toc307245136"/>
      <w:bookmarkStart w:id="4214" w:name="_Toc307245295"/>
      <w:bookmarkStart w:id="4215" w:name="_Toc307245452"/>
      <w:bookmarkStart w:id="4216" w:name="_Toc307245609"/>
      <w:bookmarkStart w:id="4217" w:name="_Toc307245757"/>
      <w:bookmarkStart w:id="4218" w:name="_Toc307245904"/>
      <w:bookmarkStart w:id="4219" w:name="_Toc307246049"/>
      <w:bookmarkStart w:id="4220" w:name="_Toc307246194"/>
      <w:bookmarkStart w:id="4221" w:name="_Toc307246338"/>
      <w:bookmarkStart w:id="4222" w:name="_Toc307246481"/>
      <w:bookmarkStart w:id="4223" w:name="_Toc307246624"/>
      <w:bookmarkStart w:id="4224" w:name="_Toc307246766"/>
      <w:bookmarkStart w:id="4225" w:name="_Toc307532239"/>
      <w:bookmarkStart w:id="4226" w:name="_Toc307757514"/>
      <w:bookmarkStart w:id="4227" w:name="_Toc307757662"/>
      <w:bookmarkStart w:id="4228" w:name="_Toc308553905"/>
      <w:bookmarkStart w:id="4229" w:name="_Toc314043703"/>
      <w:r w:rsidRPr="00B260E2">
        <w:t>V</w:t>
      </w:r>
      <w:r w:rsidR="00CC3AD7" w:rsidRPr="00B260E2">
        <w:t>I</w:t>
      </w:r>
      <w:r w:rsidRPr="00B260E2">
        <w:t>. INVENTORY CONTROL</w:t>
      </w:r>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p>
    <w:p w:rsidR="00A9320C" w:rsidRDefault="00A9320C">
      <w:pPr>
        <w:rPr>
          <w:rFonts w:cs="Arial"/>
        </w:rPr>
      </w:pPr>
      <w:bookmarkStart w:id="4230" w:name="_Toc12288798"/>
    </w:p>
    <w:p w:rsidR="00A9320C" w:rsidRDefault="00A9320C">
      <w:pPr>
        <w:pStyle w:val="Heading1"/>
        <w:rPr>
          <w:rFonts w:cs="Arial"/>
        </w:rPr>
      </w:pPr>
      <w:bookmarkStart w:id="4231" w:name="_Toc101934077"/>
      <w:bookmarkStart w:id="4232" w:name="_Toc101934196"/>
      <w:bookmarkStart w:id="4233" w:name="_Toc307236299"/>
      <w:bookmarkStart w:id="4234" w:name="_Toc307243063"/>
      <w:bookmarkStart w:id="4235" w:name="_Toc307243227"/>
      <w:bookmarkStart w:id="4236" w:name="_Toc307243390"/>
      <w:bookmarkStart w:id="4237" w:name="_Toc307243537"/>
      <w:bookmarkStart w:id="4238" w:name="_Toc307243698"/>
      <w:bookmarkStart w:id="4239" w:name="_Toc307243858"/>
      <w:bookmarkStart w:id="4240" w:name="_Toc307244018"/>
      <w:bookmarkStart w:id="4241" w:name="_Toc307244179"/>
      <w:bookmarkStart w:id="4242" w:name="_Toc307244340"/>
      <w:bookmarkStart w:id="4243" w:name="_Toc307244501"/>
      <w:bookmarkStart w:id="4244" w:name="_Toc307244661"/>
      <w:bookmarkStart w:id="4245" w:name="_Toc307244820"/>
      <w:bookmarkStart w:id="4246" w:name="_Toc307244978"/>
      <w:bookmarkStart w:id="4247" w:name="_Toc307245137"/>
      <w:bookmarkStart w:id="4248" w:name="_Toc307245296"/>
      <w:bookmarkStart w:id="4249" w:name="_Toc307245453"/>
      <w:bookmarkStart w:id="4250" w:name="_Toc307245610"/>
      <w:bookmarkStart w:id="4251" w:name="_Toc307245758"/>
      <w:bookmarkStart w:id="4252" w:name="_Toc307245905"/>
      <w:bookmarkStart w:id="4253" w:name="_Toc307246050"/>
      <w:bookmarkStart w:id="4254" w:name="_Toc307246195"/>
      <w:bookmarkStart w:id="4255" w:name="_Toc307246339"/>
      <w:bookmarkStart w:id="4256" w:name="_Toc307246482"/>
      <w:bookmarkStart w:id="4257" w:name="_Toc307246625"/>
      <w:bookmarkStart w:id="4258" w:name="_Toc307246767"/>
      <w:bookmarkStart w:id="4259" w:name="_Toc307532240"/>
      <w:bookmarkStart w:id="4260" w:name="_Toc307532537"/>
      <w:bookmarkStart w:id="4261" w:name="_Toc307532679"/>
      <w:bookmarkStart w:id="4262" w:name="_Toc307558668"/>
      <w:bookmarkStart w:id="4263" w:name="_Toc307558815"/>
      <w:bookmarkStart w:id="4264" w:name="_Toc307563406"/>
      <w:bookmarkStart w:id="4265" w:name="_Toc307590191"/>
      <w:bookmarkStart w:id="4266" w:name="_Toc307590448"/>
      <w:bookmarkStart w:id="4267" w:name="_Toc307757024"/>
      <w:bookmarkStart w:id="4268" w:name="_Toc307757366"/>
      <w:bookmarkStart w:id="4269" w:name="_Toc307757515"/>
      <w:bookmarkStart w:id="4270" w:name="_Toc307757663"/>
      <w:bookmarkStart w:id="4271" w:name="_Toc308553906"/>
      <w:bookmarkStart w:id="4272" w:name="_Toc314043704"/>
      <w:r>
        <w:rPr>
          <w:rFonts w:cs="Arial"/>
        </w:rPr>
        <w:t>CYCLE COUNT</w:t>
      </w:r>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p>
    <w:p w:rsidR="00A9320C" w:rsidRDefault="00A9320C">
      <w:pPr>
        <w:pStyle w:val="Header"/>
        <w:tabs>
          <w:tab w:val="clear" w:pos="4320"/>
          <w:tab w:val="clear" w:pos="8640"/>
        </w:tabs>
        <w:jc w:val="left"/>
        <w:rPr>
          <w:rFonts w:cs="Arial"/>
          <w:b w:val="0"/>
          <w:bCs/>
        </w:rPr>
      </w:pPr>
    </w:p>
    <w:p w:rsidR="00A9320C" w:rsidRDefault="00A9320C">
      <w:pPr>
        <w:pStyle w:val="Heading2"/>
      </w:pPr>
      <w:r>
        <w:t xml:space="preserve">  </w:t>
      </w:r>
      <w:bookmarkStart w:id="4273" w:name="_Toc307236300"/>
      <w:bookmarkStart w:id="4274" w:name="_Toc307243228"/>
      <w:bookmarkStart w:id="4275" w:name="_Toc307243391"/>
      <w:bookmarkStart w:id="4276" w:name="_Toc307243699"/>
      <w:bookmarkStart w:id="4277" w:name="_Toc307243859"/>
      <w:bookmarkStart w:id="4278" w:name="_Toc307244019"/>
      <w:bookmarkStart w:id="4279" w:name="_Toc307244180"/>
      <w:bookmarkStart w:id="4280" w:name="_Toc307244341"/>
      <w:bookmarkStart w:id="4281" w:name="_Toc307244502"/>
      <w:bookmarkStart w:id="4282" w:name="_Toc307244662"/>
      <w:bookmarkStart w:id="4283" w:name="_Toc307244821"/>
      <w:bookmarkStart w:id="4284" w:name="_Toc307244979"/>
      <w:bookmarkStart w:id="4285" w:name="_Toc307245138"/>
      <w:bookmarkStart w:id="4286" w:name="_Toc307245297"/>
      <w:bookmarkStart w:id="4287" w:name="_Toc307245454"/>
      <w:bookmarkStart w:id="4288" w:name="_Toc307245611"/>
      <w:bookmarkStart w:id="4289" w:name="_Toc307245759"/>
      <w:bookmarkStart w:id="4290" w:name="_Toc307245906"/>
      <w:bookmarkStart w:id="4291" w:name="_Toc307246051"/>
      <w:bookmarkStart w:id="4292" w:name="_Toc307246196"/>
      <w:bookmarkStart w:id="4293" w:name="_Toc307246340"/>
      <w:bookmarkStart w:id="4294" w:name="_Toc307246483"/>
      <w:bookmarkStart w:id="4295" w:name="_Toc307246626"/>
      <w:bookmarkStart w:id="4296" w:name="_Toc307246768"/>
      <w:bookmarkStart w:id="4297" w:name="_Toc307532241"/>
      <w:bookmarkStart w:id="4298" w:name="_Toc307532538"/>
      <w:bookmarkStart w:id="4299" w:name="_Toc307532680"/>
      <w:bookmarkStart w:id="4300" w:name="_Toc307558669"/>
      <w:bookmarkStart w:id="4301" w:name="_Toc307558816"/>
      <w:bookmarkStart w:id="4302" w:name="_Toc307563407"/>
      <w:bookmarkStart w:id="4303" w:name="_Toc307590192"/>
      <w:bookmarkStart w:id="4304" w:name="_Toc307590449"/>
      <w:bookmarkStart w:id="4305" w:name="_Toc307757025"/>
      <w:bookmarkStart w:id="4306" w:name="_Toc307757367"/>
      <w:bookmarkStart w:id="4307" w:name="_Toc307757516"/>
      <w:bookmarkStart w:id="4308" w:name="_Toc307757664"/>
      <w:bookmarkStart w:id="4309" w:name="_Toc308553907"/>
      <w:bookmarkStart w:id="4310" w:name="_Toc314043705"/>
      <w:bookmarkStart w:id="4311" w:name="_Toc101934078"/>
      <w:bookmarkStart w:id="4312" w:name="_Toc101934197"/>
      <w:bookmarkStart w:id="4313" w:name="_Toc307243064"/>
      <w:bookmarkStart w:id="4314" w:name="_Toc307243538"/>
      <w:r>
        <w:t xml:space="preserve">Cycle Count Task </w:t>
      </w:r>
      <w:r w:rsidR="008706FF">
        <w:t>Rules</w:t>
      </w:r>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r w:rsidR="008706FF">
        <w:t xml:space="preserve"> </w:t>
      </w:r>
      <w:bookmarkEnd w:id="4311"/>
      <w:bookmarkEnd w:id="4312"/>
      <w:bookmarkEnd w:id="4313"/>
      <w:bookmarkEnd w:id="4314"/>
    </w:p>
    <w:p w:rsidR="00A9320C" w:rsidRDefault="00A9320C">
      <w:pPr>
        <w:pStyle w:val="Header"/>
        <w:tabs>
          <w:tab w:val="clear" w:pos="4320"/>
          <w:tab w:val="clear" w:pos="8640"/>
        </w:tabs>
        <w:ind w:left="360"/>
        <w:jc w:val="left"/>
        <w:rPr>
          <w:rFonts w:cs="Arial"/>
          <w:b w:val="0"/>
          <w:bCs/>
        </w:rPr>
      </w:pPr>
    </w:p>
    <w:p w:rsidR="008706FF" w:rsidRDefault="008706FF">
      <w:pPr>
        <w:ind w:left="360"/>
        <w:rPr>
          <w:rFonts w:cs="Arial"/>
          <w:szCs w:val="22"/>
        </w:rPr>
      </w:pPr>
      <w:r>
        <w:rPr>
          <w:rFonts w:cs="Arial"/>
          <w:szCs w:val="22"/>
        </w:rPr>
        <w:t xml:space="preserve">Cycle counts may be performed on a regular basis.  The option </w:t>
      </w:r>
      <w:r>
        <w:rPr>
          <w:rFonts w:cs="Arial"/>
          <w:b/>
          <w:i/>
          <w:szCs w:val="22"/>
        </w:rPr>
        <w:t>Cycle Count Task Rules</w:t>
      </w:r>
      <w:r>
        <w:rPr>
          <w:rFonts w:cs="Arial"/>
          <w:szCs w:val="22"/>
        </w:rPr>
        <w:t xml:space="preserve"> is used to setup a cycle count schedule and to generate cycle count tasks for a range of reserve locations, case pick locations, or </w:t>
      </w:r>
      <w:r w:rsidR="00F4450E">
        <w:rPr>
          <w:rFonts w:cs="Arial"/>
          <w:szCs w:val="22"/>
        </w:rPr>
        <w:t>item</w:t>
      </w:r>
      <w:r>
        <w:rPr>
          <w:rFonts w:cs="Arial"/>
          <w:szCs w:val="22"/>
        </w:rPr>
        <w:t xml:space="preserve">s based on how long it has been since the </w:t>
      </w:r>
      <w:r w:rsidR="00F4450E">
        <w:rPr>
          <w:rFonts w:cs="Arial"/>
          <w:szCs w:val="22"/>
        </w:rPr>
        <w:t>item</w:t>
      </w:r>
      <w:r>
        <w:rPr>
          <w:rFonts w:cs="Arial"/>
          <w:szCs w:val="22"/>
        </w:rPr>
        <w:t xml:space="preserve">s in the group were last counted.  For example, high value or velocity </w:t>
      </w:r>
      <w:r w:rsidR="00F4450E">
        <w:rPr>
          <w:rFonts w:cs="Arial"/>
          <w:szCs w:val="22"/>
        </w:rPr>
        <w:t>item</w:t>
      </w:r>
      <w:r>
        <w:rPr>
          <w:rFonts w:cs="Arial"/>
          <w:szCs w:val="22"/>
        </w:rPr>
        <w:t xml:space="preserve">s may be configured to be counted more frequently than other </w:t>
      </w:r>
      <w:r w:rsidR="00F4450E">
        <w:rPr>
          <w:rFonts w:cs="Arial"/>
          <w:szCs w:val="22"/>
        </w:rPr>
        <w:t>item</w:t>
      </w:r>
      <w:r>
        <w:rPr>
          <w:rFonts w:cs="Arial"/>
          <w:szCs w:val="22"/>
        </w:rPr>
        <w:t>s in the warehouse.  When the rules are initiated, cycle count tasks are generated for any location that satisfies the rule criteria.   As with other WM rule-based transactions, rules can be enabled or disabled as needed.</w:t>
      </w:r>
    </w:p>
    <w:p w:rsidR="008706FF" w:rsidRDefault="008706FF">
      <w:pPr>
        <w:ind w:left="360"/>
        <w:rPr>
          <w:rFonts w:cs="Arial"/>
        </w:rPr>
      </w:pPr>
    </w:p>
    <w:p w:rsidR="008706FF" w:rsidRDefault="008706FF" w:rsidP="008706FF">
      <w:pPr>
        <w:pStyle w:val="Heading2"/>
      </w:pPr>
      <w:bookmarkStart w:id="4315" w:name="_Toc307236301"/>
      <w:bookmarkStart w:id="4316" w:name="_Toc307243065"/>
      <w:bookmarkStart w:id="4317" w:name="_Toc307243229"/>
      <w:bookmarkStart w:id="4318" w:name="_Toc307243392"/>
      <w:bookmarkStart w:id="4319" w:name="_Toc307243539"/>
      <w:bookmarkStart w:id="4320" w:name="_Toc307243700"/>
      <w:bookmarkStart w:id="4321" w:name="_Toc307243860"/>
      <w:bookmarkStart w:id="4322" w:name="_Toc307244020"/>
      <w:bookmarkStart w:id="4323" w:name="_Toc307244181"/>
      <w:bookmarkStart w:id="4324" w:name="_Toc307244342"/>
      <w:bookmarkStart w:id="4325" w:name="_Toc307244503"/>
      <w:bookmarkStart w:id="4326" w:name="_Toc307244663"/>
      <w:bookmarkStart w:id="4327" w:name="_Toc307244822"/>
      <w:bookmarkStart w:id="4328" w:name="_Toc307244980"/>
      <w:bookmarkStart w:id="4329" w:name="_Toc307245139"/>
      <w:bookmarkStart w:id="4330" w:name="_Toc307245298"/>
      <w:bookmarkStart w:id="4331" w:name="_Toc307245455"/>
      <w:bookmarkStart w:id="4332" w:name="_Toc307245612"/>
      <w:bookmarkStart w:id="4333" w:name="_Toc307245760"/>
      <w:bookmarkStart w:id="4334" w:name="_Toc307245907"/>
      <w:bookmarkStart w:id="4335" w:name="_Toc307246052"/>
      <w:bookmarkStart w:id="4336" w:name="_Toc307246197"/>
      <w:bookmarkStart w:id="4337" w:name="_Toc307246341"/>
      <w:bookmarkStart w:id="4338" w:name="_Toc307246484"/>
      <w:bookmarkStart w:id="4339" w:name="_Toc307246627"/>
      <w:bookmarkStart w:id="4340" w:name="_Toc307246769"/>
      <w:bookmarkStart w:id="4341" w:name="_Toc307532242"/>
      <w:bookmarkStart w:id="4342" w:name="_Toc307532539"/>
      <w:bookmarkStart w:id="4343" w:name="_Toc307532681"/>
      <w:bookmarkStart w:id="4344" w:name="_Toc307558670"/>
      <w:bookmarkStart w:id="4345" w:name="_Toc307558817"/>
      <w:bookmarkStart w:id="4346" w:name="_Toc307563408"/>
      <w:bookmarkStart w:id="4347" w:name="_Toc307590193"/>
      <w:bookmarkStart w:id="4348" w:name="_Toc307590450"/>
      <w:bookmarkStart w:id="4349" w:name="_Toc307757026"/>
      <w:bookmarkStart w:id="4350" w:name="_Toc307757368"/>
      <w:bookmarkStart w:id="4351" w:name="_Toc307757517"/>
      <w:bookmarkStart w:id="4352" w:name="_Toc307757665"/>
      <w:bookmarkStart w:id="4353" w:name="_Toc308553908"/>
      <w:bookmarkStart w:id="4354" w:name="_Toc314043706"/>
      <w:r>
        <w:t>Cycle Count Triggers</w:t>
      </w:r>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p>
    <w:p w:rsidR="008706FF" w:rsidRDefault="008706FF">
      <w:pPr>
        <w:ind w:left="360"/>
        <w:rPr>
          <w:rFonts w:cs="Arial"/>
        </w:rPr>
      </w:pPr>
    </w:p>
    <w:p w:rsidR="00A9320C" w:rsidRDefault="00A9320C">
      <w:pPr>
        <w:ind w:left="360"/>
      </w:pPr>
      <w:r>
        <w:rPr>
          <w:rFonts w:cs="Arial"/>
        </w:rPr>
        <w:t xml:space="preserve">WM generates cycle count tasks as a function of configured “triggers” which are based on pre-defined warehouse events. The UI </w:t>
      </w:r>
      <w:r w:rsidR="0031189F">
        <w:rPr>
          <w:rFonts w:cs="Arial"/>
        </w:rPr>
        <w:t>–</w:t>
      </w:r>
      <w:r>
        <w:rPr>
          <w:rFonts w:cs="Arial"/>
        </w:rPr>
        <w:t xml:space="preserve"> </w:t>
      </w:r>
      <w:r>
        <w:rPr>
          <w:rFonts w:cs="Arial"/>
          <w:b/>
          <w:bCs/>
          <w:i/>
          <w:iCs/>
        </w:rPr>
        <w:t>Cycle Count Trigger</w:t>
      </w:r>
      <w:r w:rsidR="00D17EC6">
        <w:rPr>
          <w:rFonts w:cs="Arial"/>
          <w:b/>
          <w:bCs/>
          <w:i/>
          <w:iCs/>
        </w:rPr>
        <w:t>s</w:t>
      </w:r>
      <w:r>
        <w:rPr>
          <w:rFonts w:cs="Arial"/>
          <w:b/>
          <w:bCs/>
          <w:i/>
          <w:iCs/>
        </w:rPr>
        <w:t xml:space="preserve"> </w:t>
      </w:r>
      <w:r>
        <w:rPr>
          <w:rFonts w:cs="Arial"/>
        </w:rPr>
        <w:t xml:space="preserve">option is used to configure which triggers are activated (directed </w:t>
      </w:r>
      <w:proofErr w:type="spellStart"/>
      <w:r>
        <w:rPr>
          <w:rFonts w:cs="Arial"/>
        </w:rPr>
        <w:t>putaway</w:t>
      </w:r>
      <w:proofErr w:type="spellEnd"/>
      <w:r>
        <w:rPr>
          <w:rFonts w:cs="Arial"/>
        </w:rPr>
        <w:t xml:space="preserve"> alternate, skipped replenishment pull, etc.).  Carter</w:t>
      </w:r>
      <w:r w:rsidR="00B17542">
        <w:rPr>
          <w:rFonts w:cs="Arial"/>
        </w:rPr>
        <w:t>’</w:t>
      </w:r>
      <w:r>
        <w:rPr>
          <w:rFonts w:cs="Arial"/>
        </w:rPr>
        <w:t xml:space="preserve">s needs the ability to configure the RF </w:t>
      </w:r>
      <w:r>
        <w:rPr>
          <w:rFonts w:cs="Arial"/>
          <w:b/>
          <w:i/>
        </w:rPr>
        <w:t>Cycle Count</w:t>
      </w:r>
      <w:r>
        <w:rPr>
          <w:rFonts w:cs="Arial"/>
        </w:rPr>
        <w:t xml:space="preserve"> option with different transaction parameters when cycle counting pallets versus cases in </w:t>
      </w:r>
      <w:r w:rsidR="00D17EC6">
        <w:rPr>
          <w:rFonts w:cs="Arial"/>
        </w:rPr>
        <w:t>reserve locations</w:t>
      </w:r>
      <w:r>
        <w:rPr>
          <w:rFonts w:cs="Arial"/>
        </w:rPr>
        <w:t xml:space="preserve">.  In order to do this when the </w:t>
      </w:r>
      <w:r>
        <w:t xml:space="preserve">Cycle Count Triggers generates a cycle count reserve task, a different task type and task priority is created for both types of reserve locations </w:t>
      </w:r>
    </w:p>
    <w:p w:rsidR="00D17EC6" w:rsidRDefault="00D17EC6" w:rsidP="00D17EC6">
      <w:pPr>
        <w:ind w:left="360"/>
        <w:rPr>
          <w:rFonts w:cs="Arial"/>
          <w:b/>
          <w:bCs/>
          <w:iCs/>
        </w:rPr>
      </w:pPr>
    </w:p>
    <w:p w:rsidR="00A9320C" w:rsidRDefault="00A9320C">
      <w:pPr>
        <w:pStyle w:val="BodyTextIndent"/>
        <w:rPr>
          <w:rFonts w:cs="Arial"/>
        </w:rPr>
      </w:pPr>
    </w:p>
    <w:p w:rsidR="00A9320C" w:rsidRDefault="00A9320C">
      <w:pPr>
        <w:pStyle w:val="Heading2"/>
      </w:pPr>
      <w:r>
        <w:t xml:space="preserve">  </w:t>
      </w:r>
      <w:bookmarkStart w:id="4355" w:name="_Toc101934079"/>
      <w:bookmarkStart w:id="4356" w:name="_Toc101934198"/>
      <w:bookmarkStart w:id="4357" w:name="_Toc307236302"/>
      <w:bookmarkStart w:id="4358" w:name="_Toc307243066"/>
      <w:bookmarkStart w:id="4359" w:name="_Toc307243230"/>
      <w:bookmarkStart w:id="4360" w:name="_Toc307243393"/>
      <w:bookmarkStart w:id="4361" w:name="_Toc307243540"/>
      <w:bookmarkStart w:id="4362" w:name="_Toc307243701"/>
      <w:bookmarkStart w:id="4363" w:name="_Toc307243861"/>
      <w:bookmarkStart w:id="4364" w:name="_Toc307244021"/>
      <w:bookmarkStart w:id="4365" w:name="_Toc307244182"/>
      <w:bookmarkStart w:id="4366" w:name="_Toc307244343"/>
      <w:bookmarkStart w:id="4367" w:name="_Toc307244504"/>
      <w:bookmarkStart w:id="4368" w:name="_Toc307244664"/>
      <w:bookmarkStart w:id="4369" w:name="_Toc307244823"/>
      <w:bookmarkStart w:id="4370" w:name="_Toc307244981"/>
      <w:bookmarkStart w:id="4371" w:name="_Toc307245140"/>
      <w:bookmarkStart w:id="4372" w:name="_Toc307245299"/>
      <w:bookmarkStart w:id="4373" w:name="_Toc307245456"/>
      <w:bookmarkStart w:id="4374" w:name="_Toc307245613"/>
      <w:bookmarkStart w:id="4375" w:name="_Toc307245761"/>
      <w:bookmarkStart w:id="4376" w:name="_Toc307245908"/>
      <w:bookmarkStart w:id="4377" w:name="_Toc307246053"/>
      <w:bookmarkStart w:id="4378" w:name="_Toc307246198"/>
      <w:bookmarkStart w:id="4379" w:name="_Toc307246342"/>
      <w:bookmarkStart w:id="4380" w:name="_Toc307246485"/>
      <w:bookmarkStart w:id="4381" w:name="_Toc307246628"/>
      <w:bookmarkStart w:id="4382" w:name="_Toc307246770"/>
      <w:bookmarkStart w:id="4383" w:name="_Toc307532243"/>
      <w:bookmarkStart w:id="4384" w:name="_Toc307532540"/>
      <w:bookmarkStart w:id="4385" w:name="_Toc307532682"/>
      <w:bookmarkStart w:id="4386" w:name="_Toc307558671"/>
      <w:bookmarkStart w:id="4387" w:name="_Toc307558818"/>
      <w:bookmarkStart w:id="4388" w:name="_Toc307563409"/>
      <w:bookmarkStart w:id="4389" w:name="_Toc307590194"/>
      <w:bookmarkStart w:id="4390" w:name="_Toc307590451"/>
      <w:bookmarkStart w:id="4391" w:name="_Toc307757027"/>
      <w:bookmarkStart w:id="4392" w:name="_Toc307757369"/>
      <w:bookmarkStart w:id="4393" w:name="_Toc307757518"/>
      <w:bookmarkStart w:id="4394" w:name="_Toc307757666"/>
      <w:bookmarkStart w:id="4395" w:name="_Toc308553909"/>
      <w:bookmarkStart w:id="4396" w:name="_Toc314043707"/>
      <w:r>
        <w:t>Cycle Count Reserve</w:t>
      </w:r>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p>
    <w:p w:rsidR="00A9320C" w:rsidRDefault="00A9320C">
      <w:pPr>
        <w:pStyle w:val="Header"/>
        <w:tabs>
          <w:tab w:val="clear" w:pos="4320"/>
          <w:tab w:val="clear" w:pos="8640"/>
        </w:tabs>
        <w:jc w:val="left"/>
        <w:rPr>
          <w:rFonts w:cs="Arial"/>
          <w:b w:val="0"/>
          <w:bCs/>
        </w:rPr>
      </w:pPr>
    </w:p>
    <w:p w:rsidR="00A9320C" w:rsidRDefault="00A9320C">
      <w:pPr>
        <w:pStyle w:val="BodyTextIndent"/>
        <w:ind w:left="360"/>
        <w:rPr>
          <w:rFonts w:cs="Arial"/>
        </w:rPr>
      </w:pPr>
      <w:r>
        <w:rPr>
          <w:rFonts w:cs="Arial"/>
        </w:rPr>
        <w:t xml:space="preserve">Operators use the WM option RF </w:t>
      </w:r>
      <w:r w:rsidR="0031189F">
        <w:rPr>
          <w:rFonts w:cs="Arial"/>
        </w:rPr>
        <w:t>–</w:t>
      </w:r>
      <w:r>
        <w:rPr>
          <w:rFonts w:cs="Arial"/>
        </w:rPr>
        <w:t xml:space="preserve"> </w:t>
      </w:r>
      <w:r>
        <w:rPr>
          <w:rFonts w:cs="Arial"/>
          <w:b/>
          <w:bCs/>
          <w:i/>
        </w:rPr>
        <w:t>Cycle Count Reserve</w:t>
      </w:r>
      <w:r>
        <w:rPr>
          <w:rFonts w:cs="Arial"/>
          <w:i/>
        </w:rPr>
        <w:t xml:space="preserve"> </w:t>
      </w:r>
      <w:r>
        <w:rPr>
          <w:rFonts w:cs="Arial"/>
          <w:iCs/>
        </w:rPr>
        <w:t xml:space="preserve">or RF </w:t>
      </w:r>
      <w:r w:rsidR="0031189F">
        <w:rPr>
          <w:rFonts w:cs="Arial"/>
          <w:iCs/>
        </w:rPr>
        <w:t>–</w:t>
      </w:r>
      <w:r>
        <w:rPr>
          <w:rFonts w:cs="Arial"/>
          <w:iCs/>
        </w:rPr>
        <w:t xml:space="preserve"> </w:t>
      </w:r>
      <w:r>
        <w:rPr>
          <w:rFonts w:cs="Arial"/>
          <w:b/>
          <w:bCs/>
          <w:i/>
        </w:rPr>
        <w:t>Select Task</w:t>
      </w:r>
      <w:r>
        <w:rPr>
          <w:rFonts w:cs="Arial"/>
          <w:iCs/>
        </w:rPr>
        <w:t xml:space="preserve"> </w:t>
      </w:r>
      <w:r>
        <w:rPr>
          <w:rFonts w:cs="Arial"/>
        </w:rPr>
        <w:t xml:space="preserve">to perform cycle count tasks on Reserve inventory.  An operator scans the location being counted, followed by each LPN.  If the operator enters an LPN different than what WM believed to be in the location, a variance message is displayed to the operator.  Once the operator counts the same quantity twice, WM logs the count, allowing the operator to proceed to the next count.  </w:t>
      </w:r>
    </w:p>
    <w:p w:rsidR="00A9320C" w:rsidRDefault="00A9320C">
      <w:pPr>
        <w:pStyle w:val="Header"/>
        <w:tabs>
          <w:tab w:val="clear" w:pos="4320"/>
          <w:tab w:val="clear" w:pos="8640"/>
        </w:tabs>
        <w:ind w:left="360"/>
        <w:jc w:val="left"/>
        <w:rPr>
          <w:rFonts w:cs="Arial"/>
          <w:b w:val="0"/>
          <w:bCs/>
        </w:rPr>
      </w:pPr>
    </w:p>
    <w:p w:rsidR="00A9320C" w:rsidRDefault="00A9320C">
      <w:pPr>
        <w:pStyle w:val="Heading2"/>
      </w:pPr>
      <w:r>
        <w:t xml:space="preserve">  </w:t>
      </w:r>
      <w:bookmarkStart w:id="4397" w:name="_Toc101934080"/>
      <w:bookmarkStart w:id="4398" w:name="_Toc101934199"/>
      <w:bookmarkStart w:id="4399" w:name="_Toc307236303"/>
      <w:bookmarkStart w:id="4400" w:name="_Toc307243067"/>
      <w:bookmarkStart w:id="4401" w:name="_Toc307243231"/>
      <w:bookmarkStart w:id="4402" w:name="_Toc307243394"/>
      <w:bookmarkStart w:id="4403" w:name="_Toc307243541"/>
      <w:bookmarkStart w:id="4404" w:name="_Toc307243702"/>
      <w:bookmarkStart w:id="4405" w:name="_Toc307243862"/>
      <w:bookmarkStart w:id="4406" w:name="_Toc307244022"/>
      <w:bookmarkStart w:id="4407" w:name="_Toc307244183"/>
      <w:bookmarkStart w:id="4408" w:name="_Toc307244344"/>
      <w:bookmarkStart w:id="4409" w:name="_Toc307244505"/>
      <w:bookmarkStart w:id="4410" w:name="_Toc307244665"/>
      <w:bookmarkStart w:id="4411" w:name="_Toc307244824"/>
      <w:bookmarkStart w:id="4412" w:name="_Toc307244982"/>
      <w:bookmarkStart w:id="4413" w:name="_Toc307245141"/>
      <w:bookmarkStart w:id="4414" w:name="_Toc307245300"/>
      <w:bookmarkStart w:id="4415" w:name="_Toc307245457"/>
      <w:bookmarkStart w:id="4416" w:name="_Toc307245614"/>
      <w:bookmarkStart w:id="4417" w:name="_Toc307245762"/>
      <w:bookmarkStart w:id="4418" w:name="_Toc307245909"/>
      <w:bookmarkStart w:id="4419" w:name="_Toc307246054"/>
      <w:bookmarkStart w:id="4420" w:name="_Toc307246199"/>
      <w:bookmarkStart w:id="4421" w:name="_Toc307246343"/>
      <w:bookmarkStart w:id="4422" w:name="_Toc307246486"/>
      <w:bookmarkStart w:id="4423" w:name="_Toc307246629"/>
      <w:bookmarkStart w:id="4424" w:name="_Toc307246771"/>
      <w:bookmarkStart w:id="4425" w:name="_Toc307532244"/>
      <w:bookmarkStart w:id="4426" w:name="_Toc307532541"/>
      <w:bookmarkStart w:id="4427" w:name="_Toc307532683"/>
      <w:bookmarkStart w:id="4428" w:name="_Toc307558672"/>
      <w:bookmarkStart w:id="4429" w:name="_Toc307558819"/>
      <w:bookmarkStart w:id="4430" w:name="_Toc307563410"/>
      <w:bookmarkStart w:id="4431" w:name="_Toc307590195"/>
      <w:bookmarkStart w:id="4432" w:name="_Toc307590452"/>
      <w:bookmarkStart w:id="4433" w:name="_Toc307757028"/>
      <w:bookmarkStart w:id="4434" w:name="_Toc307757370"/>
      <w:bookmarkStart w:id="4435" w:name="_Toc307757519"/>
      <w:bookmarkStart w:id="4436" w:name="_Toc307757667"/>
      <w:bookmarkStart w:id="4437" w:name="_Toc308553910"/>
      <w:bookmarkStart w:id="4438" w:name="_Toc314043708"/>
      <w:r>
        <w:t>Cycle Count Active</w:t>
      </w:r>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p>
    <w:p w:rsidR="00A9320C" w:rsidRDefault="00A9320C">
      <w:pPr>
        <w:pStyle w:val="Header"/>
        <w:tabs>
          <w:tab w:val="clear" w:pos="4320"/>
          <w:tab w:val="clear" w:pos="8640"/>
        </w:tabs>
        <w:jc w:val="left"/>
        <w:rPr>
          <w:rFonts w:cs="Arial"/>
          <w:b w:val="0"/>
          <w:bCs/>
        </w:rPr>
      </w:pPr>
    </w:p>
    <w:p w:rsidR="00A9320C" w:rsidRDefault="00A9320C">
      <w:pPr>
        <w:ind w:left="360"/>
        <w:rPr>
          <w:rFonts w:cs="Arial"/>
        </w:rPr>
      </w:pPr>
      <w:r>
        <w:rPr>
          <w:rFonts w:cs="Arial"/>
        </w:rPr>
        <w:t xml:space="preserve">To perform a cycle count task on active inventory, the operator uses the RF </w:t>
      </w:r>
      <w:r>
        <w:rPr>
          <w:rFonts w:cs="Arial"/>
          <w:b/>
          <w:bCs/>
          <w:i/>
        </w:rPr>
        <w:t>Cycle Count Active</w:t>
      </w:r>
      <w:r>
        <w:rPr>
          <w:rFonts w:cs="Arial"/>
          <w:i/>
        </w:rPr>
        <w:t xml:space="preserve"> </w:t>
      </w:r>
      <w:r>
        <w:rPr>
          <w:rFonts w:cs="Arial"/>
          <w:iCs/>
        </w:rPr>
        <w:t xml:space="preserve">or RF </w:t>
      </w:r>
      <w:r>
        <w:rPr>
          <w:rFonts w:cs="Arial"/>
          <w:b/>
          <w:bCs/>
          <w:i/>
        </w:rPr>
        <w:t>Select Task</w:t>
      </w:r>
      <w:r>
        <w:rPr>
          <w:rFonts w:cs="Arial"/>
        </w:rPr>
        <w:t xml:space="preserve"> option to scan the Active location and </w:t>
      </w:r>
      <w:r w:rsidR="00F4450E">
        <w:rPr>
          <w:rFonts w:cs="Arial"/>
        </w:rPr>
        <w:t>item</w:t>
      </w:r>
      <w:r>
        <w:rPr>
          <w:rFonts w:cs="Arial"/>
        </w:rPr>
        <w:t>, and key the number of packs in the location.  If a variance exists, WM displays a message to the operator.  Once the operator counts the same quantity twice, the system logs the count variance.</w:t>
      </w:r>
    </w:p>
    <w:p w:rsidR="00A9320C" w:rsidRDefault="00A9320C">
      <w:pPr>
        <w:pStyle w:val="BodyTextIndent"/>
        <w:rPr>
          <w:rFonts w:cs="Arial"/>
        </w:rPr>
      </w:pPr>
    </w:p>
    <w:p w:rsidR="00A9320C" w:rsidRDefault="00A9320C">
      <w:pPr>
        <w:pStyle w:val="Heading2"/>
      </w:pPr>
      <w:r>
        <w:t xml:space="preserve">  </w:t>
      </w:r>
      <w:bookmarkStart w:id="4439" w:name="_Toc101934081"/>
      <w:bookmarkStart w:id="4440" w:name="_Toc101934200"/>
      <w:bookmarkStart w:id="4441" w:name="_Toc307236304"/>
      <w:bookmarkStart w:id="4442" w:name="_Toc307243068"/>
      <w:bookmarkStart w:id="4443" w:name="_Toc307243232"/>
      <w:bookmarkStart w:id="4444" w:name="_Toc307243395"/>
      <w:bookmarkStart w:id="4445" w:name="_Toc307243542"/>
      <w:bookmarkStart w:id="4446" w:name="_Toc307243703"/>
      <w:bookmarkStart w:id="4447" w:name="_Toc307243863"/>
      <w:bookmarkStart w:id="4448" w:name="_Toc307244023"/>
      <w:bookmarkStart w:id="4449" w:name="_Toc307244184"/>
      <w:bookmarkStart w:id="4450" w:name="_Toc307244345"/>
      <w:bookmarkStart w:id="4451" w:name="_Toc307244506"/>
      <w:bookmarkStart w:id="4452" w:name="_Toc307244666"/>
      <w:bookmarkStart w:id="4453" w:name="_Toc307244825"/>
      <w:bookmarkStart w:id="4454" w:name="_Toc307244983"/>
      <w:bookmarkStart w:id="4455" w:name="_Toc307245142"/>
      <w:bookmarkStart w:id="4456" w:name="_Toc307245301"/>
      <w:bookmarkStart w:id="4457" w:name="_Toc307245458"/>
      <w:bookmarkStart w:id="4458" w:name="_Toc307245615"/>
      <w:bookmarkStart w:id="4459" w:name="_Toc307245763"/>
      <w:bookmarkStart w:id="4460" w:name="_Toc307245910"/>
      <w:bookmarkStart w:id="4461" w:name="_Toc307246055"/>
      <w:bookmarkStart w:id="4462" w:name="_Toc307246200"/>
      <w:bookmarkStart w:id="4463" w:name="_Toc307246344"/>
      <w:bookmarkStart w:id="4464" w:name="_Toc307246487"/>
      <w:bookmarkStart w:id="4465" w:name="_Toc307246630"/>
      <w:bookmarkStart w:id="4466" w:name="_Toc307246772"/>
      <w:bookmarkStart w:id="4467" w:name="_Toc307532245"/>
      <w:bookmarkStart w:id="4468" w:name="_Toc307532542"/>
      <w:bookmarkStart w:id="4469" w:name="_Toc307532684"/>
      <w:bookmarkStart w:id="4470" w:name="_Toc307558673"/>
      <w:bookmarkStart w:id="4471" w:name="_Toc307558820"/>
      <w:bookmarkStart w:id="4472" w:name="_Toc307563411"/>
      <w:bookmarkStart w:id="4473" w:name="_Toc307590196"/>
      <w:bookmarkStart w:id="4474" w:name="_Toc307590453"/>
      <w:bookmarkStart w:id="4475" w:name="_Toc307757029"/>
      <w:bookmarkStart w:id="4476" w:name="_Toc307757371"/>
      <w:bookmarkStart w:id="4477" w:name="_Toc307757520"/>
      <w:bookmarkStart w:id="4478" w:name="_Toc307757668"/>
      <w:bookmarkStart w:id="4479" w:name="_Toc308553911"/>
      <w:bookmarkStart w:id="4480" w:name="_Toc314043709"/>
      <w:r>
        <w:t>Suspend Cycle Count Results</w:t>
      </w:r>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p>
    <w:p w:rsidR="00A9320C" w:rsidRDefault="00A9320C">
      <w:pPr>
        <w:pStyle w:val="Header"/>
        <w:tabs>
          <w:tab w:val="clear" w:pos="4320"/>
          <w:tab w:val="clear" w:pos="8640"/>
        </w:tabs>
        <w:jc w:val="left"/>
        <w:rPr>
          <w:rFonts w:cs="Arial"/>
          <w:b w:val="0"/>
          <w:bCs/>
        </w:rPr>
      </w:pPr>
    </w:p>
    <w:p w:rsidR="00A9320C" w:rsidRDefault="00A9320C">
      <w:pPr>
        <w:ind w:left="360"/>
        <w:rPr>
          <w:rFonts w:cs="Arial"/>
        </w:rPr>
      </w:pPr>
      <w:bookmarkStart w:id="4481" w:name="_Toc12288805"/>
      <w:r>
        <w:rPr>
          <w:rFonts w:cs="Arial"/>
        </w:rPr>
        <w:lastRenderedPageBreak/>
        <w:t xml:space="preserve">From within the </w:t>
      </w:r>
      <w:r>
        <w:rPr>
          <w:rFonts w:cs="Arial"/>
          <w:b/>
          <w:bCs/>
          <w:i/>
          <w:iCs/>
        </w:rPr>
        <w:t>Cycle Count</w:t>
      </w:r>
      <w:r w:rsidR="007653F0">
        <w:rPr>
          <w:rFonts w:cs="Arial"/>
          <w:b/>
          <w:bCs/>
          <w:i/>
          <w:iCs/>
        </w:rPr>
        <w:t>s</w:t>
      </w:r>
      <w:r>
        <w:rPr>
          <w:rFonts w:cs="Arial"/>
          <w:b/>
          <w:bCs/>
          <w:i/>
          <w:iCs/>
        </w:rPr>
        <w:t xml:space="preserve"> </w:t>
      </w:r>
      <w:r>
        <w:rPr>
          <w:rFonts w:cs="Arial"/>
        </w:rPr>
        <w:t xml:space="preserve">option the operator can view cycle counts by either location or </w:t>
      </w:r>
      <w:r w:rsidR="00F4450E">
        <w:rPr>
          <w:rFonts w:cs="Arial"/>
        </w:rPr>
        <w:t>item</w:t>
      </w:r>
      <w:r>
        <w:rPr>
          <w:rFonts w:cs="Arial"/>
        </w:rPr>
        <w:t xml:space="preserve">.  After reviewing, the operator can either reject or process the cycle count records.  This gives the reviewer the ability to make sure that the cycle counts performed are within defined unit or value limits before final updates are sent to the host and updated in WM.  </w:t>
      </w:r>
    </w:p>
    <w:p w:rsidR="00A9320C" w:rsidRDefault="00A9320C">
      <w:pPr>
        <w:ind w:left="360"/>
        <w:rPr>
          <w:rFonts w:cs="Arial"/>
        </w:rPr>
      </w:pPr>
    </w:p>
    <w:p w:rsidR="00A9320C" w:rsidRDefault="00A9320C">
      <w:pPr>
        <w:pStyle w:val="BodyTextIndent"/>
        <w:ind w:left="360"/>
        <w:rPr>
          <w:rFonts w:cs="Arial"/>
        </w:rPr>
      </w:pPr>
      <w:r>
        <w:rPr>
          <w:rFonts w:cs="Arial"/>
        </w:rPr>
        <w:t xml:space="preserve">For reserve location cycle counts, WM locks any LPN not scanned when a location is cycle counted with a ‘Lost in Cycle Count’ lock code.  If an LPN with a ‘Lost in Cycle Count’ lock code is counted in a location, the lock code is removed and the location is updated with the new LPN.  WM generates inventory adjustment (300 01 and 606 02) PIX transactions for updates in </w:t>
      </w:r>
      <w:proofErr w:type="spellStart"/>
      <w:r>
        <w:rPr>
          <w:rFonts w:cs="Arial"/>
        </w:rPr>
        <w:t>allocatable</w:t>
      </w:r>
      <w:proofErr w:type="spellEnd"/>
      <w:r>
        <w:rPr>
          <w:rFonts w:cs="Arial"/>
        </w:rPr>
        <w:t xml:space="preserve"> and </w:t>
      </w:r>
      <w:proofErr w:type="spellStart"/>
      <w:r>
        <w:rPr>
          <w:rFonts w:cs="Arial"/>
        </w:rPr>
        <w:t>unallocatable</w:t>
      </w:r>
      <w:proofErr w:type="spellEnd"/>
      <w:r>
        <w:rPr>
          <w:rFonts w:cs="Arial"/>
        </w:rPr>
        <w:t xml:space="preserve"> LPN inventory.</w:t>
      </w:r>
    </w:p>
    <w:p w:rsidR="00A9320C" w:rsidRDefault="00A9320C">
      <w:pPr>
        <w:pStyle w:val="BodyTextIndent"/>
        <w:ind w:left="360"/>
        <w:rPr>
          <w:rFonts w:cs="Arial"/>
        </w:rPr>
      </w:pPr>
    </w:p>
    <w:p w:rsidR="00A9320C" w:rsidRDefault="00A9320C">
      <w:pPr>
        <w:ind w:left="360"/>
        <w:rPr>
          <w:rFonts w:cs="Arial"/>
        </w:rPr>
      </w:pPr>
      <w:r>
        <w:rPr>
          <w:rFonts w:cs="Arial"/>
        </w:rPr>
        <w:t>For active location cycle counts, adjustments to active inventory create an inventory adjustment PIX (300 04).</w:t>
      </w:r>
    </w:p>
    <w:p w:rsidR="007B7252" w:rsidRDefault="007B7252">
      <w:pPr>
        <w:ind w:left="360"/>
        <w:rPr>
          <w:rFonts w:cs="Arial"/>
        </w:rPr>
      </w:pPr>
    </w:p>
    <w:p w:rsidR="007B7252" w:rsidRPr="00362E9D" w:rsidRDefault="007B7252" w:rsidP="00362E9D">
      <w:pPr>
        <w:ind w:left="360"/>
        <w:rPr>
          <w:rFonts w:cs="Arial"/>
        </w:rPr>
      </w:pPr>
      <w:bookmarkStart w:id="4482" w:name="_Toc307236305"/>
      <w:bookmarkStart w:id="4483" w:name="_Toc307243069"/>
      <w:bookmarkStart w:id="4484" w:name="_Toc307243233"/>
      <w:bookmarkStart w:id="4485" w:name="_Toc307243396"/>
      <w:bookmarkStart w:id="4486" w:name="_Toc307243543"/>
      <w:bookmarkStart w:id="4487" w:name="_Toc307243704"/>
      <w:bookmarkStart w:id="4488" w:name="_Toc307243864"/>
      <w:bookmarkStart w:id="4489" w:name="_Toc307244024"/>
      <w:bookmarkStart w:id="4490" w:name="_Toc307244185"/>
      <w:bookmarkStart w:id="4491" w:name="_Toc307244346"/>
      <w:bookmarkStart w:id="4492" w:name="_Toc307244507"/>
      <w:bookmarkStart w:id="4493" w:name="_Toc307244667"/>
      <w:bookmarkStart w:id="4494" w:name="_Toc307244826"/>
      <w:bookmarkStart w:id="4495" w:name="_Toc307244984"/>
      <w:bookmarkStart w:id="4496" w:name="_Toc307245143"/>
      <w:bookmarkStart w:id="4497" w:name="_Toc307245302"/>
      <w:bookmarkStart w:id="4498" w:name="_Toc307245459"/>
      <w:bookmarkStart w:id="4499" w:name="_Toc307245616"/>
      <w:bookmarkStart w:id="4500" w:name="_Toc307245764"/>
      <w:bookmarkStart w:id="4501" w:name="_Toc307245911"/>
      <w:bookmarkStart w:id="4502" w:name="_Toc307246056"/>
      <w:bookmarkStart w:id="4503" w:name="_Toc307246201"/>
      <w:bookmarkStart w:id="4504" w:name="_Toc307246345"/>
      <w:bookmarkStart w:id="4505" w:name="_Toc307246488"/>
      <w:r w:rsidRPr="00362E9D">
        <w:rPr>
          <w:rFonts w:cs="Arial"/>
        </w:rPr>
        <w:t>System Updates</w:t>
      </w:r>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p>
    <w:p w:rsidR="007B7252" w:rsidRPr="00B65A88" w:rsidRDefault="007B7252" w:rsidP="007B7252">
      <w:pPr>
        <w:rPr>
          <w:rFonts w:cs="Arial"/>
          <w:szCs w:val="22"/>
        </w:rPr>
      </w:pPr>
    </w:p>
    <w:p w:rsidR="007B7252" w:rsidRPr="00B65A88" w:rsidRDefault="007B7252" w:rsidP="007B7252">
      <w:pPr>
        <w:ind w:left="630"/>
        <w:rPr>
          <w:rFonts w:cs="Arial"/>
          <w:szCs w:val="22"/>
        </w:rPr>
      </w:pPr>
      <w:r>
        <w:rPr>
          <w:rFonts w:cs="Arial"/>
          <w:szCs w:val="22"/>
        </w:rPr>
        <w:t xml:space="preserve">WM makes the following system updates as a result of cycle count. </w:t>
      </w:r>
    </w:p>
    <w:p w:rsidR="007B7252" w:rsidRPr="00B65A88" w:rsidRDefault="007B7252" w:rsidP="007B7252">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3"/>
        <w:gridCol w:w="1563"/>
        <w:gridCol w:w="1856"/>
        <w:gridCol w:w="1998"/>
        <w:gridCol w:w="2086"/>
      </w:tblGrid>
      <w:tr w:rsidR="007B7252" w:rsidRPr="00B65A88" w:rsidTr="00A86FE0">
        <w:tc>
          <w:tcPr>
            <w:tcW w:w="1083" w:type="pct"/>
            <w:shd w:val="clear" w:color="auto" w:fill="000080"/>
          </w:tcPr>
          <w:p w:rsidR="007B7252" w:rsidRPr="00B65A88" w:rsidRDefault="007B7252" w:rsidP="00A86FE0">
            <w:pPr>
              <w:jc w:val="center"/>
              <w:rPr>
                <w:rFonts w:cs="Arial"/>
                <w:b/>
                <w:bCs/>
                <w:szCs w:val="22"/>
              </w:rPr>
            </w:pPr>
            <w:r>
              <w:rPr>
                <w:rFonts w:cs="Arial"/>
                <w:b/>
                <w:bCs/>
                <w:szCs w:val="22"/>
              </w:rPr>
              <w:t>Action</w:t>
            </w:r>
          </w:p>
        </w:tc>
        <w:tc>
          <w:tcPr>
            <w:tcW w:w="816" w:type="pct"/>
            <w:shd w:val="clear" w:color="auto" w:fill="000080"/>
          </w:tcPr>
          <w:p w:rsidR="007B7252" w:rsidRPr="00B65A88" w:rsidRDefault="007B7252" w:rsidP="00A86FE0">
            <w:pPr>
              <w:ind w:right="84"/>
              <w:jc w:val="center"/>
              <w:rPr>
                <w:rFonts w:cs="Arial"/>
                <w:b/>
                <w:bCs/>
                <w:szCs w:val="22"/>
              </w:rPr>
            </w:pPr>
            <w:r>
              <w:rPr>
                <w:rFonts w:cs="Arial"/>
                <w:b/>
                <w:bCs/>
                <w:szCs w:val="22"/>
              </w:rPr>
              <w:t>Type</w:t>
            </w:r>
          </w:p>
        </w:tc>
        <w:tc>
          <w:tcPr>
            <w:tcW w:w="969" w:type="pct"/>
            <w:shd w:val="clear" w:color="auto" w:fill="000080"/>
          </w:tcPr>
          <w:p w:rsidR="007B7252" w:rsidRPr="00B65A88" w:rsidRDefault="007B7252" w:rsidP="00A86FE0">
            <w:pPr>
              <w:jc w:val="center"/>
              <w:rPr>
                <w:rFonts w:cs="Arial"/>
                <w:b/>
                <w:bCs/>
                <w:szCs w:val="22"/>
              </w:rPr>
            </w:pPr>
            <w:r>
              <w:rPr>
                <w:rFonts w:cs="Arial"/>
                <w:b/>
                <w:bCs/>
                <w:szCs w:val="22"/>
              </w:rPr>
              <w:t>From</w:t>
            </w:r>
          </w:p>
        </w:tc>
        <w:tc>
          <w:tcPr>
            <w:tcW w:w="1043" w:type="pct"/>
            <w:shd w:val="clear" w:color="auto" w:fill="000080"/>
          </w:tcPr>
          <w:p w:rsidR="007B7252" w:rsidRPr="00B65A88" w:rsidRDefault="007B7252" w:rsidP="00A86FE0">
            <w:pPr>
              <w:jc w:val="center"/>
              <w:rPr>
                <w:rFonts w:cs="Arial"/>
                <w:b/>
                <w:bCs/>
                <w:szCs w:val="22"/>
              </w:rPr>
            </w:pPr>
            <w:r>
              <w:rPr>
                <w:rFonts w:cs="Arial"/>
                <w:b/>
                <w:bCs/>
                <w:szCs w:val="22"/>
              </w:rPr>
              <w:t>To</w:t>
            </w:r>
          </w:p>
        </w:tc>
        <w:tc>
          <w:tcPr>
            <w:tcW w:w="1090" w:type="pct"/>
            <w:shd w:val="clear" w:color="auto" w:fill="000080"/>
          </w:tcPr>
          <w:p w:rsidR="007B7252" w:rsidRPr="00B65A88" w:rsidRDefault="007B7252" w:rsidP="00A86FE0">
            <w:pPr>
              <w:jc w:val="center"/>
              <w:rPr>
                <w:rFonts w:cs="Arial"/>
                <w:b/>
                <w:bCs/>
                <w:szCs w:val="22"/>
              </w:rPr>
            </w:pPr>
            <w:r>
              <w:rPr>
                <w:rFonts w:cs="Arial"/>
                <w:b/>
                <w:bCs/>
                <w:szCs w:val="22"/>
              </w:rPr>
              <w:t>Details</w:t>
            </w:r>
          </w:p>
        </w:tc>
      </w:tr>
      <w:tr w:rsidR="007B7252" w:rsidRPr="00B65A88" w:rsidTr="00A86FE0">
        <w:tc>
          <w:tcPr>
            <w:tcW w:w="1083" w:type="pct"/>
          </w:tcPr>
          <w:p w:rsidR="007B7252" w:rsidRPr="00B65A88" w:rsidRDefault="007B7252" w:rsidP="00A86FE0">
            <w:pPr>
              <w:pStyle w:val="CommentText"/>
              <w:rPr>
                <w:rFonts w:cs="Arial"/>
                <w:szCs w:val="22"/>
              </w:rPr>
            </w:pPr>
            <w:r>
              <w:rPr>
                <w:rFonts w:cs="Arial"/>
                <w:szCs w:val="22"/>
              </w:rPr>
              <w:t>Cycle Count</w:t>
            </w:r>
          </w:p>
        </w:tc>
        <w:tc>
          <w:tcPr>
            <w:tcW w:w="816" w:type="pct"/>
          </w:tcPr>
          <w:p w:rsidR="007B7252" w:rsidRPr="00B65A88" w:rsidRDefault="007B7252" w:rsidP="00A86FE0">
            <w:pPr>
              <w:ind w:right="84"/>
              <w:jc w:val="center"/>
              <w:rPr>
                <w:rFonts w:cs="Arial"/>
                <w:szCs w:val="22"/>
              </w:rPr>
            </w:pPr>
            <w:r>
              <w:rPr>
                <w:rFonts w:cs="Arial"/>
                <w:szCs w:val="22"/>
              </w:rPr>
              <w:t>Location</w:t>
            </w:r>
          </w:p>
        </w:tc>
        <w:tc>
          <w:tcPr>
            <w:tcW w:w="969" w:type="pct"/>
          </w:tcPr>
          <w:p w:rsidR="007B7252" w:rsidRPr="00B65A88" w:rsidRDefault="007B7252" w:rsidP="00A86FE0">
            <w:pPr>
              <w:rPr>
                <w:rFonts w:cs="Arial"/>
                <w:szCs w:val="22"/>
              </w:rPr>
            </w:pPr>
          </w:p>
        </w:tc>
        <w:tc>
          <w:tcPr>
            <w:tcW w:w="1043" w:type="pct"/>
          </w:tcPr>
          <w:p w:rsidR="007B7252" w:rsidRPr="00B65A88" w:rsidRDefault="007B7252" w:rsidP="00A86FE0">
            <w:pPr>
              <w:rPr>
                <w:rFonts w:cs="Arial"/>
                <w:szCs w:val="22"/>
              </w:rPr>
            </w:pPr>
          </w:p>
        </w:tc>
        <w:tc>
          <w:tcPr>
            <w:tcW w:w="1090" w:type="pct"/>
          </w:tcPr>
          <w:p w:rsidR="007B7252" w:rsidRPr="00B65A88" w:rsidRDefault="007B7252" w:rsidP="00A86FE0">
            <w:pPr>
              <w:rPr>
                <w:rFonts w:cs="Arial"/>
                <w:szCs w:val="22"/>
              </w:rPr>
            </w:pPr>
            <w:r>
              <w:rPr>
                <w:rFonts w:cs="Arial"/>
                <w:szCs w:val="22"/>
              </w:rPr>
              <w:t>Last Cycle Count date</w:t>
            </w:r>
          </w:p>
        </w:tc>
      </w:tr>
      <w:tr w:rsidR="007B7252" w:rsidRPr="00B65A88" w:rsidTr="00A86FE0">
        <w:tc>
          <w:tcPr>
            <w:tcW w:w="1083" w:type="pct"/>
          </w:tcPr>
          <w:p w:rsidR="007B7252" w:rsidRPr="00B65A88" w:rsidRDefault="007B7252" w:rsidP="00A86FE0">
            <w:pPr>
              <w:pStyle w:val="CommentText"/>
              <w:rPr>
                <w:rFonts w:cs="Arial"/>
                <w:szCs w:val="22"/>
              </w:rPr>
            </w:pPr>
            <w:r>
              <w:rPr>
                <w:rFonts w:cs="Arial"/>
                <w:szCs w:val="22"/>
              </w:rPr>
              <w:t>Cycle Count-Active; variance</w:t>
            </w:r>
          </w:p>
        </w:tc>
        <w:tc>
          <w:tcPr>
            <w:tcW w:w="816" w:type="pct"/>
          </w:tcPr>
          <w:p w:rsidR="007B7252" w:rsidRPr="00B65A88" w:rsidRDefault="007B7252" w:rsidP="00A86FE0">
            <w:pPr>
              <w:ind w:right="84"/>
              <w:jc w:val="center"/>
              <w:rPr>
                <w:rFonts w:cs="Arial"/>
                <w:szCs w:val="22"/>
              </w:rPr>
            </w:pPr>
            <w:r>
              <w:rPr>
                <w:rFonts w:cs="Arial"/>
                <w:szCs w:val="22"/>
              </w:rPr>
              <w:t>Location</w:t>
            </w:r>
          </w:p>
        </w:tc>
        <w:tc>
          <w:tcPr>
            <w:tcW w:w="969" w:type="pct"/>
          </w:tcPr>
          <w:p w:rsidR="007B7252" w:rsidRPr="00B65A88" w:rsidRDefault="007B7252" w:rsidP="00A86FE0">
            <w:pPr>
              <w:rPr>
                <w:rFonts w:cs="Arial"/>
                <w:szCs w:val="22"/>
              </w:rPr>
            </w:pPr>
          </w:p>
        </w:tc>
        <w:tc>
          <w:tcPr>
            <w:tcW w:w="1043" w:type="pct"/>
          </w:tcPr>
          <w:p w:rsidR="007B7252" w:rsidRPr="00B65A88" w:rsidRDefault="007B7252" w:rsidP="00A86FE0">
            <w:pPr>
              <w:rPr>
                <w:rFonts w:cs="Arial"/>
                <w:szCs w:val="22"/>
              </w:rPr>
            </w:pPr>
          </w:p>
        </w:tc>
        <w:tc>
          <w:tcPr>
            <w:tcW w:w="1090" w:type="pct"/>
          </w:tcPr>
          <w:p w:rsidR="007B7252" w:rsidRPr="00B65A88" w:rsidRDefault="007B7252" w:rsidP="00A86FE0">
            <w:pPr>
              <w:rPr>
                <w:rFonts w:cs="Arial"/>
                <w:szCs w:val="22"/>
              </w:rPr>
            </w:pPr>
            <w:r>
              <w:rPr>
                <w:rFonts w:cs="Arial"/>
                <w:szCs w:val="22"/>
              </w:rPr>
              <w:t>Inventory increased or decreased</w:t>
            </w:r>
          </w:p>
        </w:tc>
      </w:tr>
      <w:tr w:rsidR="007B7252" w:rsidRPr="00B65A88" w:rsidTr="00A86FE0">
        <w:tc>
          <w:tcPr>
            <w:tcW w:w="1083" w:type="pct"/>
          </w:tcPr>
          <w:p w:rsidR="007B7252" w:rsidRPr="00B65A88" w:rsidRDefault="007B7252" w:rsidP="00A86FE0">
            <w:pPr>
              <w:pStyle w:val="CommentText"/>
              <w:rPr>
                <w:rFonts w:cs="Arial"/>
                <w:szCs w:val="22"/>
              </w:rPr>
            </w:pPr>
            <w:r>
              <w:rPr>
                <w:rFonts w:cs="Arial"/>
                <w:szCs w:val="22"/>
              </w:rPr>
              <w:t>Cycle Count-Active; variance</w:t>
            </w:r>
          </w:p>
        </w:tc>
        <w:tc>
          <w:tcPr>
            <w:tcW w:w="816" w:type="pct"/>
          </w:tcPr>
          <w:p w:rsidR="007B7252" w:rsidRPr="00B65A88" w:rsidRDefault="007B7252" w:rsidP="00A86FE0">
            <w:pPr>
              <w:ind w:right="84"/>
              <w:jc w:val="center"/>
              <w:rPr>
                <w:rFonts w:cs="Arial"/>
                <w:szCs w:val="22"/>
              </w:rPr>
            </w:pPr>
            <w:r>
              <w:rPr>
                <w:rFonts w:cs="Arial"/>
                <w:szCs w:val="22"/>
              </w:rPr>
              <w:t>PIX</w:t>
            </w:r>
          </w:p>
        </w:tc>
        <w:tc>
          <w:tcPr>
            <w:tcW w:w="969" w:type="pct"/>
          </w:tcPr>
          <w:p w:rsidR="007B7252" w:rsidRPr="00B65A88" w:rsidRDefault="007B7252" w:rsidP="00A86FE0">
            <w:pPr>
              <w:rPr>
                <w:rFonts w:cs="Arial"/>
                <w:szCs w:val="22"/>
              </w:rPr>
            </w:pPr>
          </w:p>
        </w:tc>
        <w:tc>
          <w:tcPr>
            <w:tcW w:w="1043" w:type="pct"/>
          </w:tcPr>
          <w:p w:rsidR="007B7252" w:rsidRPr="00B65A88" w:rsidRDefault="007B7252" w:rsidP="00A86FE0">
            <w:pPr>
              <w:rPr>
                <w:rFonts w:cs="Arial"/>
                <w:szCs w:val="22"/>
              </w:rPr>
            </w:pPr>
          </w:p>
        </w:tc>
        <w:tc>
          <w:tcPr>
            <w:tcW w:w="1090" w:type="pct"/>
          </w:tcPr>
          <w:p w:rsidR="007B7252" w:rsidRPr="00B65A88" w:rsidRDefault="007B7252" w:rsidP="00A86FE0">
            <w:pPr>
              <w:rPr>
                <w:rFonts w:cs="Arial"/>
                <w:szCs w:val="22"/>
              </w:rPr>
            </w:pPr>
            <w:r>
              <w:rPr>
                <w:rFonts w:cs="Arial"/>
                <w:szCs w:val="22"/>
              </w:rPr>
              <w:t>300 04 14 -/+</w:t>
            </w:r>
          </w:p>
        </w:tc>
      </w:tr>
      <w:tr w:rsidR="007B7252" w:rsidRPr="00B65A88" w:rsidTr="00A86FE0">
        <w:tc>
          <w:tcPr>
            <w:tcW w:w="1083" w:type="pct"/>
          </w:tcPr>
          <w:p w:rsidR="007B7252" w:rsidRPr="00B65A88" w:rsidRDefault="007B7252" w:rsidP="00A86FE0">
            <w:pPr>
              <w:pStyle w:val="CommentText"/>
              <w:rPr>
                <w:rFonts w:cs="Arial"/>
                <w:szCs w:val="22"/>
              </w:rPr>
            </w:pPr>
            <w:r>
              <w:rPr>
                <w:rFonts w:cs="Arial"/>
                <w:szCs w:val="22"/>
              </w:rPr>
              <w:t>Cycle Count-</w:t>
            </w:r>
            <w:proofErr w:type="spellStart"/>
            <w:r>
              <w:rPr>
                <w:rFonts w:cs="Arial"/>
                <w:szCs w:val="22"/>
              </w:rPr>
              <w:t>Resv</w:t>
            </w:r>
            <w:proofErr w:type="spellEnd"/>
            <w:r>
              <w:rPr>
                <w:rFonts w:cs="Arial"/>
                <w:szCs w:val="22"/>
              </w:rPr>
              <w:t>; variance-lost iLPN</w:t>
            </w:r>
          </w:p>
        </w:tc>
        <w:tc>
          <w:tcPr>
            <w:tcW w:w="816" w:type="pct"/>
          </w:tcPr>
          <w:p w:rsidR="007B7252" w:rsidRPr="00B65A88" w:rsidRDefault="007B7252" w:rsidP="00A86FE0">
            <w:pPr>
              <w:ind w:right="84"/>
              <w:jc w:val="center"/>
              <w:rPr>
                <w:rFonts w:cs="Arial"/>
                <w:szCs w:val="22"/>
              </w:rPr>
            </w:pPr>
            <w:r>
              <w:rPr>
                <w:rFonts w:cs="Arial"/>
                <w:szCs w:val="22"/>
              </w:rPr>
              <w:t>iLPN</w:t>
            </w:r>
          </w:p>
        </w:tc>
        <w:tc>
          <w:tcPr>
            <w:tcW w:w="969" w:type="pct"/>
          </w:tcPr>
          <w:p w:rsidR="007B7252" w:rsidRPr="00B65A88" w:rsidRDefault="007B7252" w:rsidP="00A86FE0">
            <w:pPr>
              <w:rPr>
                <w:rFonts w:cs="Arial"/>
                <w:szCs w:val="22"/>
              </w:rPr>
            </w:pPr>
            <w:r>
              <w:rPr>
                <w:rFonts w:cs="Arial"/>
                <w:szCs w:val="22"/>
              </w:rPr>
              <w:t xml:space="preserve">‘30’ </w:t>
            </w:r>
            <w:proofErr w:type="spellStart"/>
            <w:r>
              <w:rPr>
                <w:rFonts w:cs="Arial"/>
                <w:szCs w:val="22"/>
              </w:rPr>
              <w:t>Putaway</w:t>
            </w:r>
            <w:proofErr w:type="spellEnd"/>
          </w:p>
        </w:tc>
        <w:tc>
          <w:tcPr>
            <w:tcW w:w="1043" w:type="pct"/>
          </w:tcPr>
          <w:p w:rsidR="007B7252" w:rsidRPr="00B65A88" w:rsidRDefault="007B7252" w:rsidP="00A86FE0">
            <w:pPr>
              <w:rPr>
                <w:rFonts w:cs="Arial"/>
                <w:szCs w:val="22"/>
              </w:rPr>
            </w:pPr>
            <w:r>
              <w:rPr>
                <w:rFonts w:cs="Arial"/>
                <w:szCs w:val="22"/>
              </w:rPr>
              <w:t xml:space="preserve">‘10’ In Inventory Not </w:t>
            </w:r>
            <w:proofErr w:type="spellStart"/>
            <w:r>
              <w:rPr>
                <w:rFonts w:cs="Arial"/>
                <w:szCs w:val="22"/>
              </w:rPr>
              <w:t>Putaway</w:t>
            </w:r>
            <w:proofErr w:type="spellEnd"/>
          </w:p>
        </w:tc>
        <w:tc>
          <w:tcPr>
            <w:tcW w:w="1090" w:type="pct"/>
          </w:tcPr>
          <w:p w:rsidR="007B7252" w:rsidRPr="00B65A88" w:rsidRDefault="007B7252" w:rsidP="00A86FE0">
            <w:pPr>
              <w:rPr>
                <w:rFonts w:cs="Arial"/>
                <w:szCs w:val="22"/>
              </w:rPr>
            </w:pPr>
            <w:r>
              <w:rPr>
                <w:rFonts w:cs="Arial"/>
                <w:szCs w:val="22"/>
              </w:rPr>
              <w:t>Locked</w:t>
            </w:r>
          </w:p>
        </w:tc>
      </w:tr>
      <w:tr w:rsidR="007B7252" w:rsidRPr="00B65A88" w:rsidTr="00A86FE0">
        <w:tc>
          <w:tcPr>
            <w:tcW w:w="1083" w:type="pct"/>
          </w:tcPr>
          <w:p w:rsidR="007B7252" w:rsidRPr="00B65A88" w:rsidRDefault="007B7252" w:rsidP="00A86FE0">
            <w:pPr>
              <w:pStyle w:val="CommentText"/>
              <w:rPr>
                <w:rFonts w:cs="Arial"/>
                <w:szCs w:val="22"/>
              </w:rPr>
            </w:pPr>
            <w:r>
              <w:rPr>
                <w:rFonts w:cs="Arial"/>
                <w:szCs w:val="22"/>
              </w:rPr>
              <w:t>Cycle Count-</w:t>
            </w:r>
            <w:proofErr w:type="spellStart"/>
            <w:r>
              <w:rPr>
                <w:rFonts w:cs="Arial"/>
                <w:szCs w:val="22"/>
              </w:rPr>
              <w:t>Resv</w:t>
            </w:r>
            <w:proofErr w:type="spellEnd"/>
            <w:r>
              <w:rPr>
                <w:rFonts w:cs="Arial"/>
                <w:szCs w:val="22"/>
              </w:rPr>
              <w:t>; variance-lost iLPN</w:t>
            </w:r>
          </w:p>
        </w:tc>
        <w:tc>
          <w:tcPr>
            <w:tcW w:w="816" w:type="pct"/>
          </w:tcPr>
          <w:p w:rsidR="007B7252" w:rsidRPr="00B65A88" w:rsidRDefault="007B7252" w:rsidP="00A86FE0">
            <w:pPr>
              <w:ind w:right="84"/>
              <w:jc w:val="center"/>
              <w:rPr>
                <w:rFonts w:cs="Arial"/>
                <w:szCs w:val="22"/>
              </w:rPr>
            </w:pPr>
            <w:r>
              <w:rPr>
                <w:rFonts w:cs="Arial"/>
                <w:szCs w:val="22"/>
              </w:rPr>
              <w:t>PIX</w:t>
            </w:r>
          </w:p>
        </w:tc>
        <w:tc>
          <w:tcPr>
            <w:tcW w:w="969" w:type="pct"/>
          </w:tcPr>
          <w:p w:rsidR="007B7252" w:rsidRPr="00B65A88" w:rsidRDefault="007B7252" w:rsidP="00A86FE0">
            <w:pPr>
              <w:rPr>
                <w:rFonts w:cs="Arial"/>
                <w:szCs w:val="22"/>
              </w:rPr>
            </w:pPr>
            <w:r>
              <w:rPr>
                <w:rFonts w:cs="Arial"/>
                <w:szCs w:val="22"/>
              </w:rPr>
              <w:t>Allocable</w:t>
            </w:r>
          </w:p>
        </w:tc>
        <w:tc>
          <w:tcPr>
            <w:tcW w:w="1043" w:type="pct"/>
          </w:tcPr>
          <w:p w:rsidR="007B7252" w:rsidRPr="00B65A88" w:rsidRDefault="007B7252" w:rsidP="00A86FE0">
            <w:pPr>
              <w:rPr>
                <w:rFonts w:cs="Arial"/>
                <w:szCs w:val="22"/>
              </w:rPr>
            </w:pPr>
            <w:proofErr w:type="spellStart"/>
            <w:r>
              <w:rPr>
                <w:rFonts w:cs="Arial"/>
                <w:szCs w:val="22"/>
              </w:rPr>
              <w:t>Unallocable</w:t>
            </w:r>
            <w:proofErr w:type="spellEnd"/>
          </w:p>
        </w:tc>
        <w:tc>
          <w:tcPr>
            <w:tcW w:w="1090" w:type="pct"/>
          </w:tcPr>
          <w:p w:rsidR="007B7252" w:rsidRPr="00B65A88" w:rsidRDefault="007B7252" w:rsidP="00A86FE0">
            <w:pPr>
              <w:rPr>
                <w:rFonts w:cs="Arial"/>
                <w:szCs w:val="22"/>
              </w:rPr>
            </w:pPr>
            <w:r>
              <w:rPr>
                <w:rFonts w:cs="Arial"/>
                <w:szCs w:val="22"/>
              </w:rPr>
              <w:t>300 01 05 –</w:t>
            </w:r>
          </w:p>
          <w:p w:rsidR="007B7252" w:rsidRPr="00B65A88" w:rsidRDefault="007B7252" w:rsidP="00A86FE0">
            <w:pPr>
              <w:rPr>
                <w:rFonts w:cs="Arial"/>
                <w:szCs w:val="22"/>
              </w:rPr>
            </w:pPr>
            <w:r>
              <w:rPr>
                <w:rFonts w:cs="Arial"/>
                <w:szCs w:val="22"/>
              </w:rPr>
              <w:t>606 02 05 +</w:t>
            </w:r>
          </w:p>
        </w:tc>
      </w:tr>
      <w:tr w:rsidR="007B7252" w:rsidRPr="00B65A88" w:rsidTr="00A86FE0">
        <w:tc>
          <w:tcPr>
            <w:tcW w:w="1083" w:type="pct"/>
          </w:tcPr>
          <w:p w:rsidR="007B7252" w:rsidRPr="00B65A88" w:rsidRDefault="007B7252" w:rsidP="00A86FE0">
            <w:pPr>
              <w:pStyle w:val="CommentText"/>
              <w:rPr>
                <w:rFonts w:cs="Arial"/>
                <w:szCs w:val="22"/>
              </w:rPr>
            </w:pPr>
            <w:r>
              <w:rPr>
                <w:rFonts w:cs="Arial"/>
                <w:szCs w:val="22"/>
              </w:rPr>
              <w:t>Cycle Count-</w:t>
            </w:r>
            <w:proofErr w:type="spellStart"/>
            <w:r>
              <w:rPr>
                <w:rFonts w:cs="Arial"/>
                <w:szCs w:val="22"/>
              </w:rPr>
              <w:t>Resv</w:t>
            </w:r>
            <w:proofErr w:type="spellEnd"/>
            <w:r>
              <w:rPr>
                <w:rFonts w:cs="Arial"/>
                <w:szCs w:val="22"/>
              </w:rPr>
              <w:t>; variance-found iLPN</w:t>
            </w:r>
          </w:p>
        </w:tc>
        <w:tc>
          <w:tcPr>
            <w:tcW w:w="816" w:type="pct"/>
          </w:tcPr>
          <w:p w:rsidR="007B7252" w:rsidRPr="00B65A88" w:rsidRDefault="007B7252" w:rsidP="00A86FE0">
            <w:pPr>
              <w:ind w:right="84"/>
              <w:jc w:val="center"/>
              <w:rPr>
                <w:rFonts w:cs="Arial"/>
                <w:szCs w:val="22"/>
              </w:rPr>
            </w:pPr>
            <w:r>
              <w:rPr>
                <w:rFonts w:cs="Arial"/>
                <w:szCs w:val="22"/>
              </w:rPr>
              <w:t>iLPN</w:t>
            </w:r>
          </w:p>
        </w:tc>
        <w:tc>
          <w:tcPr>
            <w:tcW w:w="969" w:type="pct"/>
          </w:tcPr>
          <w:p w:rsidR="007B7252" w:rsidRPr="00B65A88" w:rsidRDefault="007B7252" w:rsidP="00A86FE0">
            <w:pPr>
              <w:rPr>
                <w:rFonts w:cs="Arial"/>
                <w:szCs w:val="22"/>
              </w:rPr>
            </w:pPr>
            <w:r>
              <w:rPr>
                <w:rFonts w:cs="Arial"/>
                <w:szCs w:val="22"/>
              </w:rPr>
              <w:t xml:space="preserve">‘10’ In Inventory Not </w:t>
            </w:r>
            <w:proofErr w:type="spellStart"/>
            <w:r>
              <w:rPr>
                <w:rFonts w:cs="Arial"/>
                <w:szCs w:val="22"/>
              </w:rPr>
              <w:t>Putaway</w:t>
            </w:r>
            <w:proofErr w:type="spellEnd"/>
          </w:p>
        </w:tc>
        <w:tc>
          <w:tcPr>
            <w:tcW w:w="1043" w:type="pct"/>
          </w:tcPr>
          <w:p w:rsidR="007B7252" w:rsidRPr="00B65A88" w:rsidRDefault="007B7252" w:rsidP="00A86FE0">
            <w:pPr>
              <w:rPr>
                <w:rFonts w:cs="Arial"/>
                <w:szCs w:val="22"/>
              </w:rPr>
            </w:pPr>
            <w:r>
              <w:rPr>
                <w:rFonts w:cs="Arial"/>
                <w:szCs w:val="22"/>
              </w:rPr>
              <w:t xml:space="preserve">‘30’ </w:t>
            </w:r>
            <w:proofErr w:type="spellStart"/>
            <w:r>
              <w:rPr>
                <w:rFonts w:cs="Arial"/>
                <w:szCs w:val="22"/>
              </w:rPr>
              <w:t>Putaway</w:t>
            </w:r>
            <w:proofErr w:type="spellEnd"/>
          </w:p>
        </w:tc>
        <w:tc>
          <w:tcPr>
            <w:tcW w:w="1090" w:type="pct"/>
          </w:tcPr>
          <w:p w:rsidR="007B7252" w:rsidRPr="00B65A88" w:rsidRDefault="007B7252" w:rsidP="00A86FE0">
            <w:pPr>
              <w:rPr>
                <w:rFonts w:cs="Arial"/>
                <w:szCs w:val="22"/>
              </w:rPr>
            </w:pPr>
            <w:r>
              <w:rPr>
                <w:rFonts w:cs="Arial"/>
                <w:szCs w:val="22"/>
              </w:rPr>
              <w:t>Unlocked</w:t>
            </w:r>
          </w:p>
        </w:tc>
      </w:tr>
      <w:tr w:rsidR="007B7252" w:rsidRPr="00B65A88" w:rsidTr="00A86FE0">
        <w:tc>
          <w:tcPr>
            <w:tcW w:w="1083" w:type="pct"/>
          </w:tcPr>
          <w:p w:rsidR="007B7252" w:rsidRPr="00B65A88" w:rsidRDefault="007B7252" w:rsidP="00A86FE0">
            <w:pPr>
              <w:pStyle w:val="CommentText"/>
              <w:rPr>
                <w:rFonts w:cs="Arial"/>
                <w:szCs w:val="22"/>
              </w:rPr>
            </w:pPr>
            <w:r>
              <w:rPr>
                <w:rFonts w:cs="Arial"/>
                <w:szCs w:val="22"/>
              </w:rPr>
              <w:t>Cycle Count-</w:t>
            </w:r>
            <w:proofErr w:type="spellStart"/>
            <w:r>
              <w:rPr>
                <w:rFonts w:cs="Arial"/>
                <w:szCs w:val="22"/>
              </w:rPr>
              <w:t>Resv</w:t>
            </w:r>
            <w:proofErr w:type="spellEnd"/>
            <w:r>
              <w:rPr>
                <w:rFonts w:cs="Arial"/>
                <w:szCs w:val="22"/>
              </w:rPr>
              <w:t>; variance-found iLPN</w:t>
            </w:r>
          </w:p>
        </w:tc>
        <w:tc>
          <w:tcPr>
            <w:tcW w:w="816" w:type="pct"/>
          </w:tcPr>
          <w:p w:rsidR="007B7252" w:rsidRPr="00B65A88" w:rsidRDefault="007B7252" w:rsidP="00A86FE0">
            <w:pPr>
              <w:ind w:right="84"/>
              <w:jc w:val="center"/>
              <w:rPr>
                <w:rFonts w:cs="Arial"/>
                <w:szCs w:val="22"/>
              </w:rPr>
            </w:pPr>
            <w:r>
              <w:rPr>
                <w:rFonts w:cs="Arial"/>
                <w:szCs w:val="22"/>
              </w:rPr>
              <w:t>PIX</w:t>
            </w:r>
          </w:p>
        </w:tc>
        <w:tc>
          <w:tcPr>
            <w:tcW w:w="969" w:type="pct"/>
          </w:tcPr>
          <w:p w:rsidR="007B7252" w:rsidRPr="00B65A88" w:rsidRDefault="007B7252" w:rsidP="00A86FE0">
            <w:pPr>
              <w:rPr>
                <w:rFonts w:cs="Arial"/>
                <w:szCs w:val="22"/>
              </w:rPr>
            </w:pPr>
            <w:proofErr w:type="spellStart"/>
            <w:r>
              <w:rPr>
                <w:rFonts w:cs="Arial"/>
                <w:szCs w:val="22"/>
              </w:rPr>
              <w:t>Unallocable</w:t>
            </w:r>
            <w:proofErr w:type="spellEnd"/>
          </w:p>
        </w:tc>
        <w:tc>
          <w:tcPr>
            <w:tcW w:w="1043" w:type="pct"/>
          </w:tcPr>
          <w:p w:rsidR="007B7252" w:rsidRPr="00B65A88" w:rsidRDefault="007B7252" w:rsidP="00A86FE0">
            <w:pPr>
              <w:rPr>
                <w:rFonts w:cs="Arial"/>
                <w:szCs w:val="22"/>
              </w:rPr>
            </w:pPr>
            <w:r>
              <w:rPr>
                <w:rFonts w:cs="Arial"/>
                <w:szCs w:val="22"/>
              </w:rPr>
              <w:t>Allocable</w:t>
            </w:r>
          </w:p>
        </w:tc>
        <w:tc>
          <w:tcPr>
            <w:tcW w:w="1090" w:type="pct"/>
          </w:tcPr>
          <w:p w:rsidR="007B7252" w:rsidRPr="00B65A88" w:rsidRDefault="007B7252" w:rsidP="00A86FE0">
            <w:pPr>
              <w:rPr>
                <w:rFonts w:cs="Arial"/>
                <w:szCs w:val="22"/>
              </w:rPr>
            </w:pPr>
            <w:r>
              <w:rPr>
                <w:rFonts w:cs="Arial"/>
                <w:szCs w:val="22"/>
              </w:rPr>
              <w:t>300 01 05 +</w:t>
            </w:r>
          </w:p>
          <w:p w:rsidR="007B7252" w:rsidRPr="00B65A88" w:rsidRDefault="007B7252" w:rsidP="00A86FE0">
            <w:pPr>
              <w:rPr>
                <w:rFonts w:cs="Arial"/>
                <w:szCs w:val="22"/>
              </w:rPr>
            </w:pPr>
            <w:r>
              <w:rPr>
                <w:rFonts w:cs="Arial"/>
                <w:szCs w:val="22"/>
              </w:rPr>
              <w:t xml:space="preserve">606 02 05 – </w:t>
            </w:r>
          </w:p>
        </w:tc>
      </w:tr>
    </w:tbl>
    <w:p w:rsidR="007B7252" w:rsidRPr="00B65A88" w:rsidRDefault="007B7252" w:rsidP="007B7252">
      <w:pPr>
        <w:rPr>
          <w:rFonts w:cs="Arial"/>
          <w:szCs w:val="22"/>
        </w:rPr>
      </w:pPr>
    </w:p>
    <w:p w:rsidR="007B7252" w:rsidRDefault="007B7252">
      <w:pPr>
        <w:ind w:left="360"/>
        <w:rPr>
          <w:rFonts w:cs="Arial"/>
        </w:rPr>
      </w:pPr>
    </w:p>
    <w:p w:rsidR="00A9320C" w:rsidRDefault="00A9320C">
      <w:pPr>
        <w:ind w:left="360"/>
        <w:rPr>
          <w:rFonts w:cs="Arial"/>
        </w:rPr>
      </w:pPr>
    </w:p>
    <w:p w:rsidR="00A9320C" w:rsidRDefault="00A9320C">
      <w:pPr>
        <w:pStyle w:val="Heading1"/>
        <w:rPr>
          <w:rFonts w:cs="Arial"/>
        </w:rPr>
      </w:pPr>
      <w:bookmarkStart w:id="4506" w:name="_Toc101934082"/>
      <w:bookmarkStart w:id="4507" w:name="_Toc101934201"/>
      <w:bookmarkStart w:id="4508" w:name="_Toc307236306"/>
      <w:bookmarkStart w:id="4509" w:name="_Toc307243070"/>
      <w:bookmarkStart w:id="4510" w:name="_Toc307243234"/>
      <w:bookmarkStart w:id="4511" w:name="_Toc307243397"/>
      <w:bookmarkStart w:id="4512" w:name="_Toc307243544"/>
      <w:bookmarkStart w:id="4513" w:name="_Toc307243705"/>
      <w:bookmarkStart w:id="4514" w:name="_Toc307243865"/>
      <w:bookmarkStart w:id="4515" w:name="_Toc307244025"/>
      <w:bookmarkStart w:id="4516" w:name="_Toc307244186"/>
      <w:bookmarkStart w:id="4517" w:name="_Toc307244347"/>
      <w:bookmarkStart w:id="4518" w:name="_Toc307244508"/>
      <w:bookmarkStart w:id="4519" w:name="_Toc307244668"/>
      <w:bookmarkStart w:id="4520" w:name="_Toc307244827"/>
      <w:bookmarkStart w:id="4521" w:name="_Toc307244985"/>
      <w:bookmarkStart w:id="4522" w:name="_Toc307245144"/>
      <w:bookmarkStart w:id="4523" w:name="_Toc307245303"/>
      <w:bookmarkStart w:id="4524" w:name="_Toc307245460"/>
      <w:bookmarkStart w:id="4525" w:name="_Toc307245617"/>
      <w:bookmarkStart w:id="4526" w:name="_Toc307245765"/>
      <w:bookmarkStart w:id="4527" w:name="_Toc307245912"/>
      <w:bookmarkStart w:id="4528" w:name="_Toc307246057"/>
      <w:bookmarkStart w:id="4529" w:name="_Toc307246202"/>
      <w:bookmarkStart w:id="4530" w:name="_Toc307246346"/>
      <w:bookmarkStart w:id="4531" w:name="_Toc307246489"/>
      <w:bookmarkStart w:id="4532" w:name="_Toc307246631"/>
      <w:bookmarkStart w:id="4533" w:name="_Toc307246773"/>
      <w:bookmarkStart w:id="4534" w:name="_Toc307532246"/>
      <w:bookmarkStart w:id="4535" w:name="_Toc307532543"/>
      <w:bookmarkStart w:id="4536" w:name="_Toc307532685"/>
      <w:bookmarkStart w:id="4537" w:name="_Toc307558674"/>
      <w:bookmarkStart w:id="4538" w:name="_Toc307558821"/>
      <w:bookmarkStart w:id="4539" w:name="_Toc307563412"/>
      <w:bookmarkStart w:id="4540" w:name="_Toc307590197"/>
      <w:bookmarkStart w:id="4541" w:name="_Toc307590454"/>
      <w:bookmarkStart w:id="4542" w:name="_Toc307757030"/>
      <w:bookmarkStart w:id="4543" w:name="_Toc307757372"/>
      <w:bookmarkStart w:id="4544" w:name="_Toc307757521"/>
      <w:bookmarkStart w:id="4545" w:name="_Toc307757669"/>
      <w:bookmarkStart w:id="4546" w:name="_Toc308553912"/>
      <w:bookmarkStart w:id="4547" w:name="_Toc314043710"/>
      <w:bookmarkEnd w:id="4481"/>
      <w:r>
        <w:rPr>
          <w:rFonts w:cs="Arial"/>
        </w:rPr>
        <w:t>OTHER INVENTORY CONTROL FUNCTIONS</w:t>
      </w:r>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p>
    <w:p w:rsidR="00A9320C" w:rsidRDefault="00A9320C">
      <w:pPr>
        <w:rPr>
          <w:rFonts w:cs="Arial"/>
        </w:rPr>
      </w:pPr>
    </w:p>
    <w:p w:rsidR="003C184F" w:rsidRDefault="003C184F">
      <w:pPr>
        <w:pStyle w:val="Heading2"/>
        <w:rPr>
          <w:rFonts w:cs="Arial"/>
          <w:szCs w:val="22"/>
        </w:rPr>
      </w:pPr>
      <w:bookmarkStart w:id="4548" w:name="_Toc307236307"/>
      <w:bookmarkStart w:id="4549" w:name="_Toc307243071"/>
      <w:bookmarkStart w:id="4550" w:name="_Toc307243235"/>
      <w:bookmarkStart w:id="4551" w:name="_Toc307243398"/>
      <w:bookmarkStart w:id="4552" w:name="_Toc307243545"/>
      <w:bookmarkStart w:id="4553" w:name="_Toc307243706"/>
      <w:bookmarkStart w:id="4554" w:name="_Toc307243866"/>
      <w:bookmarkStart w:id="4555" w:name="_Toc307244026"/>
      <w:bookmarkStart w:id="4556" w:name="_Toc307244187"/>
      <w:bookmarkStart w:id="4557" w:name="_Toc307244348"/>
      <w:bookmarkStart w:id="4558" w:name="_Toc307244509"/>
      <w:bookmarkStart w:id="4559" w:name="_Toc307244669"/>
      <w:bookmarkStart w:id="4560" w:name="_Toc307244828"/>
      <w:bookmarkStart w:id="4561" w:name="_Toc307244986"/>
      <w:bookmarkStart w:id="4562" w:name="_Toc307245145"/>
      <w:bookmarkStart w:id="4563" w:name="_Toc307245304"/>
      <w:bookmarkStart w:id="4564" w:name="_Toc307245461"/>
      <w:bookmarkStart w:id="4565" w:name="_Toc307245618"/>
      <w:bookmarkStart w:id="4566" w:name="_Toc307245766"/>
      <w:bookmarkStart w:id="4567" w:name="_Toc307245913"/>
      <w:bookmarkStart w:id="4568" w:name="_Toc307246058"/>
      <w:bookmarkStart w:id="4569" w:name="_Toc307246203"/>
      <w:bookmarkStart w:id="4570" w:name="_Toc307246347"/>
      <w:bookmarkStart w:id="4571" w:name="_Toc307246490"/>
      <w:bookmarkStart w:id="4572" w:name="_Toc307246632"/>
      <w:bookmarkStart w:id="4573" w:name="_Toc307246774"/>
      <w:bookmarkStart w:id="4574" w:name="_Toc307532247"/>
      <w:bookmarkStart w:id="4575" w:name="_Toc307532544"/>
      <w:bookmarkStart w:id="4576" w:name="_Toc307532686"/>
      <w:bookmarkStart w:id="4577" w:name="_Toc307558675"/>
      <w:bookmarkStart w:id="4578" w:name="_Toc307558822"/>
      <w:bookmarkStart w:id="4579" w:name="_Toc307563413"/>
      <w:bookmarkStart w:id="4580" w:name="_Toc307590198"/>
      <w:bookmarkStart w:id="4581" w:name="_Toc307590455"/>
      <w:bookmarkStart w:id="4582" w:name="_Toc307757031"/>
      <w:bookmarkStart w:id="4583" w:name="_Toc307757373"/>
      <w:bookmarkStart w:id="4584" w:name="_Toc307757522"/>
      <w:bookmarkStart w:id="4585" w:name="_Toc307757670"/>
      <w:bookmarkStart w:id="4586" w:name="_Toc308553913"/>
      <w:bookmarkStart w:id="4587" w:name="_Toc314043711"/>
      <w:bookmarkStart w:id="4588" w:name="_Toc101934083"/>
      <w:bookmarkStart w:id="4589" w:name="_Toc101934202"/>
      <w:r>
        <w:t xml:space="preserve">Inventory </w:t>
      </w:r>
      <w:r>
        <w:rPr>
          <w:rFonts w:cs="Arial"/>
          <w:szCs w:val="22"/>
        </w:rPr>
        <w:t>Synchronization</w:t>
      </w:r>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p>
    <w:p w:rsidR="003C184F" w:rsidRDefault="003C184F" w:rsidP="003C184F"/>
    <w:p w:rsidR="003C184F" w:rsidRPr="00B65A88" w:rsidRDefault="003C184F" w:rsidP="003C184F">
      <w:pPr>
        <w:rPr>
          <w:rFonts w:cs="Arial"/>
          <w:szCs w:val="22"/>
        </w:rPr>
      </w:pPr>
      <w:r>
        <w:rPr>
          <w:rFonts w:cs="Arial"/>
          <w:szCs w:val="22"/>
        </w:rPr>
        <w:t xml:space="preserve">During this process, WMOS writes 605 PIX records for every </w:t>
      </w:r>
      <w:r w:rsidR="007024A3">
        <w:rPr>
          <w:rFonts w:cs="Arial"/>
          <w:szCs w:val="22"/>
        </w:rPr>
        <w:t>item</w:t>
      </w:r>
      <w:r>
        <w:rPr>
          <w:rFonts w:cs="Arial"/>
          <w:szCs w:val="22"/>
        </w:rPr>
        <w:t xml:space="preserve"> with inventory.  These PIX record the available (605 97) and unavailable inventory (605 98) in 2 separate “Summary” PIXs. The program is also configurable to create a “Detail” PIX to show the inventory by bucket (LPNs, Pick Location, and Transitional) </w:t>
      </w:r>
      <w:r>
        <w:rPr>
          <w:rFonts w:cs="Arial"/>
          <w:i/>
          <w:iCs/>
          <w:szCs w:val="22"/>
        </w:rPr>
        <w:t>Please note that this snap shot and its comparison to Carter’s inventory levels is dependent on the verification all open ASNs.</w:t>
      </w:r>
      <w:r>
        <w:rPr>
          <w:rFonts w:cs="Arial"/>
          <w:szCs w:val="22"/>
        </w:rPr>
        <w:t xml:space="preserve">   </w:t>
      </w:r>
    </w:p>
    <w:p w:rsidR="003C184F" w:rsidRDefault="003C184F" w:rsidP="003C184F">
      <w:pPr>
        <w:rPr>
          <w:rFonts w:cs="Arial"/>
          <w:szCs w:val="22"/>
        </w:rPr>
      </w:pPr>
    </w:p>
    <w:p w:rsidR="003C184F" w:rsidRDefault="003C184F" w:rsidP="001B2F02">
      <w:pPr>
        <w:rPr>
          <w:rFonts w:cs="Arial"/>
          <w:szCs w:val="22"/>
        </w:rPr>
      </w:pPr>
      <w:r>
        <w:rPr>
          <w:rFonts w:cs="Arial"/>
          <w:bCs/>
          <w:szCs w:val="22"/>
        </w:rPr>
        <w:t xml:space="preserve">Carter’s host system </w:t>
      </w:r>
      <w:r w:rsidR="00E677D9">
        <w:rPr>
          <w:rFonts w:cs="Arial"/>
          <w:bCs/>
          <w:szCs w:val="22"/>
        </w:rPr>
        <w:t xml:space="preserve">(Omnia) </w:t>
      </w:r>
      <w:r>
        <w:rPr>
          <w:rFonts w:cs="Arial"/>
          <w:bCs/>
          <w:szCs w:val="22"/>
        </w:rPr>
        <w:t>and WM accomplish i</w:t>
      </w:r>
      <w:r>
        <w:rPr>
          <w:rFonts w:cs="Arial"/>
          <w:szCs w:val="22"/>
        </w:rPr>
        <w:t>nventory synchronization using PIX transactions, in particular the 605 summary level PIX</w:t>
      </w:r>
      <w:r w:rsidR="00E677D9">
        <w:rPr>
          <w:rFonts w:cs="Arial"/>
          <w:szCs w:val="22"/>
        </w:rPr>
        <w:t xml:space="preserve"> (currently run once a day)</w:t>
      </w:r>
      <w:r>
        <w:rPr>
          <w:rFonts w:cs="Arial"/>
          <w:szCs w:val="22"/>
        </w:rPr>
        <w:t xml:space="preserve">. WMOS may initiate this process using either the UI option </w:t>
      </w:r>
      <w:r>
        <w:rPr>
          <w:rFonts w:cs="Arial"/>
          <w:i/>
          <w:szCs w:val="22"/>
        </w:rPr>
        <w:t>Generate 605 PIX</w:t>
      </w:r>
      <w:r>
        <w:rPr>
          <w:rFonts w:cs="Arial"/>
          <w:szCs w:val="22"/>
        </w:rPr>
        <w:t xml:space="preserve"> or using a scheduled command line process. When executed from the UI, the options available to the user are shown below: (these options can be configured as part of the scheduled command line process as well)</w:t>
      </w:r>
    </w:p>
    <w:p w:rsidR="009A7387" w:rsidRDefault="009A7387" w:rsidP="001B2F02">
      <w:pPr>
        <w:rPr>
          <w:rFonts w:cs="Arial"/>
          <w:szCs w:val="22"/>
        </w:rPr>
      </w:pPr>
    </w:p>
    <w:p w:rsidR="009A7387" w:rsidRPr="00B65A88" w:rsidRDefault="001C1067" w:rsidP="009A7387">
      <w:pPr>
        <w:ind w:left="360"/>
        <w:rPr>
          <w:rFonts w:cs="Arial"/>
          <w:szCs w:val="22"/>
        </w:rPr>
      </w:pPr>
      <w:r>
        <w:rPr>
          <w:rFonts w:cs="Arial"/>
          <w:noProof/>
          <w:szCs w:val="22"/>
        </w:rPr>
        <w:pict>
          <v:shape id="Picture 22" o:spid="_x0000_i1028" type="#_x0000_t75" style="width:467.25pt;height:198pt;visibility:visible">
            <v:imagedata r:id="rId25" o:title=""/>
          </v:shape>
        </w:pict>
      </w:r>
    </w:p>
    <w:p w:rsidR="009A7387" w:rsidRPr="00B65A88" w:rsidRDefault="009A7387" w:rsidP="009A7387">
      <w:pPr>
        <w:ind w:left="360"/>
        <w:rPr>
          <w:rFonts w:cs="Arial"/>
          <w:szCs w:val="22"/>
        </w:rPr>
      </w:pPr>
    </w:p>
    <w:p w:rsidR="009A7387" w:rsidRPr="00B65A88" w:rsidRDefault="009A7387" w:rsidP="009A7387">
      <w:pPr>
        <w:ind w:left="360"/>
        <w:rPr>
          <w:rFonts w:cs="Arial"/>
          <w:szCs w:val="22"/>
        </w:rPr>
      </w:pPr>
    </w:p>
    <w:p w:rsidR="009A7387" w:rsidRPr="00B65A88" w:rsidRDefault="009A7387" w:rsidP="009A7387">
      <w:pPr>
        <w:ind w:left="360"/>
        <w:rPr>
          <w:rFonts w:cs="Arial"/>
          <w:szCs w:val="22"/>
        </w:rPr>
      </w:pPr>
      <w:r>
        <w:rPr>
          <w:rFonts w:cs="Arial"/>
          <w:szCs w:val="22"/>
        </w:rPr>
        <w:t xml:space="preserve">Zero quantity PIXs (for </w:t>
      </w:r>
      <w:r w:rsidR="00F4450E">
        <w:rPr>
          <w:rFonts w:cs="Arial"/>
          <w:szCs w:val="22"/>
        </w:rPr>
        <w:t>item</w:t>
      </w:r>
      <w:r>
        <w:rPr>
          <w:rFonts w:cs="Arial"/>
          <w:szCs w:val="22"/>
        </w:rPr>
        <w:t xml:space="preserve">s existing in the </w:t>
      </w:r>
      <w:r w:rsidR="00F4450E">
        <w:rPr>
          <w:rFonts w:cs="Arial"/>
          <w:szCs w:val="22"/>
        </w:rPr>
        <w:t>item</w:t>
      </w:r>
      <w:r>
        <w:rPr>
          <w:rFonts w:cs="Arial"/>
          <w:szCs w:val="22"/>
        </w:rPr>
        <w:t xml:space="preserve"> master but not having inventory in the warehouse) can be suppressed in WM.</w:t>
      </w:r>
    </w:p>
    <w:p w:rsidR="009A7387" w:rsidRDefault="009A7387" w:rsidP="001B2F02">
      <w:pPr>
        <w:rPr>
          <w:rFonts w:cs="Arial"/>
          <w:szCs w:val="22"/>
        </w:rPr>
      </w:pPr>
      <w:r>
        <w:rPr>
          <w:rFonts w:cs="Arial"/>
          <w:szCs w:val="22"/>
        </w:rPr>
        <w:br w:type="page"/>
      </w:r>
    </w:p>
    <w:p w:rsidR="003C184F" w:rsidRPr="003C184F" w:rsidRDefault="003C184F" w:rsidP="003C184F"/>
    <w:p w:rsidR="00A9320C" w:rsidRDefault="00A9320C">
      <w:pPr>
        <w:pStyle w:val="Heading2"/>
      </w:pPr>
      <w:bookmarkStart w:id="4590" w:name="_Toc307236308"/>
      <w:bookmarkStart w:id="4591" w:name="_Toc307243072"/>
      <w:bookmarkStart w:id="4592" w:name="_Toc307243236"/>
      <w:bookmarkStart w:id="4593" w:name="_Toc307243399"/>
      <w:bookmarkStart w:id="4594" w:name="_Toc307243546"/>
      <w:bookmarkStart w:id="4595" w:name="_Toc307243707"/>
      <w:bookmarkStart w:id="4596" w:name="_Toc307243867"/>
      <w:bookmarkStart w:id="4597" w:name="_Toc307244027"/>
      <w:bookmarkStart w:id="4598" w:name="_Toc307244188"/>
      <w:bookmarkStart w:id="4599" w:name="_Toc307244349"/>
      <w:bookmarkStart w:id="4600" w:name="_Toc307244510"/>
      <w:bookmarkStart w:id="4601" w:name="_Toc307244670"/>
      <w:bookmarkStart w:id="4602" w:name="_Toc307244829"/>
      <w:bookmarkStart w:id="4603" w:name="_Toc307244987"/>
      <w:bookmarkStart w:id="4604" w:name="_Toc307245146"/>
      <w:bookmarkStart w:id="4605" w:name="_Toc307245305"/>
      <w:bookmarkStart w:id="4606" w:name="_Toc307245462"/>
      <w:bookmarkStart w:id="4607" w:name="_Toc307245619"/>
      <w:bookmarkStart w:id="4608" w:name="_Toc307245767"/>
      <w:bookmarkStart w:id="4609" w:name="_Toc307245914"/>
      <w:bookmarkStart w:id="4610" w:name="_Toc307246059"/>
      <w:bookmarkStart w:id="4611" w:name="_Toc307246204"/>
      <w:bookmarkStart w:id="4612" w:name="_Toc307246348"/>
      <w:bookmarkStart w:id="4613" w:name="_Toc307246491"/>
      <w:bookmarkStart w:id="4614" w:name="_Toc307246633"/>
      <w:bookmarkStart w:id="4615" w:name="_Toc307246775"/>
      <w:bookmarkStart w:id="4616" w:name="_Toc307532248"/>
      <w:bookmarkStart w:id="4617" w:name="_Toc307532545"/>
      <w:bookmarkStart w:id="4618" w:name="_Toc307532687"/>
      <w:bookmarkStart w:id="4619" w:name="_Toc307558676"/>
      <w:bookmarkStart w:id="4620" w:name="_Toc307558823"/>
      <w:bookmarkStart w:id="4621" w:name="_Toc307563414"/>
      <w:bookmarkStart w:id="4622" w:name="_Toc307590199"/>
      <w:bookmarkStart w:id="4623" w:name="_Toc307590456"/>
      <w:bookmarkStart w:id="4624" w:name="_Toc307757032"/>
      <w:bookmarkStart w:id="4625" w:name="_Toc307757374"/>
      <w:bookmarkStart w:id="4626" w:name="_Toc307757523"/>
      <w:bookmarkStart w:id="4627" w:name="_Toc307757671"/>
      <w:bookmarkStart w:id="4628" w:name="_Toc308553914"/>
      <w:bookmarkStart w:id="4629" w:name="_Toc314043712"/>
      <w:r>
        <w:t>Reserve Pallet Consolidation</w:t>
      </w:r>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p>
    <w:p w:rsidR="00A9320C" w:rsidRDefault="00A9320C"/>
    <w:p w:rsidR="00A9320C" w:rsidRDefault="00A9320C">
      <w:pPr>
        <w:ind w:left="360"/>
      </w:pPr>
      <w:bookmarkStart w:id="4630" w:name="_Toc101934084"/>
      <w:r>
        <w:t xml:space="preserve">During slower work periods in the warehouse, Carter’s may choose to perform some re-warehousing within the reserve areas.  This involves identifying locations with the same </w:t>
      </w:r>
      <w:r w:rsidR="00F4450E">
        <w:t>item</w:t>
      </w:r>
      <w:r>
        <w:t xml:space="preserve"> in pallet reserve and case reserve locations where the </w:t>
      </w:r>
      <w:r w:rsidR="00F4450E">
        <w:t>item</w:t>
      </w:r>
      <w:r>
        <w:t xml:space="preserve"> may be combined into a single pallet and </w:t>
      </w:r>
      <w:proofErr w:type="spellStart"/>
      <w:r>
        <w:t>putaway</w:t>
      </w:r>
      <w:proofErr w:type="spellEnd"/>
      <w:r>
        <w:t xml:space="preserve"> in a single location, providing better utilization of reserve storage.</w:t>
      </w:r>
      <w:bookmarkEnd w:id="4630"/>
    </w:p>
    <w:p w:rsidR="00A9320C" w:rsidRDefault="00A9320C">
      <w:pPr>
        <w:ind w:left="360"/>
      </w:pPr>
      <w:r>
        <w:tab/>
      </w:r>
    </w:p>
    <w:p w:rsidR="00A9320C" w:rsidRDefault="00A9320C">
      <w:pPr>
        <w:ind w:left="360"/>
      </w:pPr>
      <w:bookmarkStart w:id="4631" w:name="_Toc101934085"/>
      <w:r>
        <w:t xml:space="preserve">To identify consolidation opportunities Carter’s personnel generate reports that sort the inventory in pallet locations and case locations based upon the </w:t>
      </w:r>
      <w:r w:rsidR="00F4450E">
        <w:t>item</w:t>
      </w:r>
      <w:r>
        <w:t xml:space="preserve"> number.  Carter’s also provides the standard number of LPNs per pallet for an </w:t>
      </w:r>
      <w:r w:rsidR="00F4450E">
        <w:t>item</w:t>
      </w:r>
      <w:r>
        <w:t xml:space="preserve"> in the </w:t>
      </w:r>
      <w:r w:rsidR="00F4450E">
        <w:t>item</w:t>
      </w:r>
      <w:r>
        <w:t xml:space="preserve"> master.  This is used to determine where there may not be a fully utilized location.  Through these reports operators identify consolidation opportunities.</w:t>
      </w:r>
      <w:bookmarkEnd w:id="4631"/>
      <w:r>
        <w:t xml:space="preserve">  </w:t>
      </w:r>
    </w:p>
    <w:p w:rsidR="00A9320C" w:rsidRDefault="00A9320C">
      <w:pPr>
        <w:ind w:left="360"/>
      </w:pPr>
    </w:p>
    <w:p w:rsidR="00A9320C" w:rsidRDefault="00A9320C">
      <w:pPr>
        <w:ind w:left="360"/>
      </w:pPr>
      <w:r>
        <w:t xml:space="preserve">Operators drive to the appropriate location of a pallet to combine and scan the pallet in RF – </w:t>
      </w:r>
      <w:r>
        <w:rPr>
          <w:b/>
          <w:bCs/>
          <w:i/>
          <w:iCs/>
        </w:rPr>
        <w:t>Locate Pallet</w:t>
      </w:r>
      <w:r>
        <w:t xml:space="preserve"> and locate the pallet to their equipment, temporarily.  This prevents WM from allocating the inventory while it is in-transit and also allows visibility into what is currently being consolidated.  If individual LPNs are scanned then the operator scans the LPNs to their equipment.  The operator then drives to the location of the inventory that the pulled inventory is being consolidated with.  The operator scans the cases from the pallet on their equipment to the consolidation pallet through the option RF </w:t>
      </w:r>
      <w:r>
        <w:rPr>
          <w:b/>
          <w:bCs/>
          <w:i/>
          <w:iCs/>
        </w:rPr>
        <w:t>Palletize Cases</w:t>
      </w:r>
      <w:r>
        <w:t xml:space="preserve">.  </w:t>
      </w:r>
    </w:p>
    <w:p w:rsidR="00A9320C" w:rsidRDefault="00A9320C">
      <w:pPr>
        <w:ind w:left="360"/>
      </w:pPr>
    </w:p>
    <w:p w:rsidR="00A9320C" w:rsidRDefault="00A9320C">
      <w:pPr>
        <w:ind w:left="360"/>
      </w:pPr>
      <w:r>
        <w:t xml:space="preserve">WM transfers the LPNs from their existing pallet to the consolidation pallet and locates the LPNs to the location of the pallet.  If the consolidation pallet has been pulled out of its location the operator may place the pallet back in the same location or alternatively scan the pallet in RF </w:t>
      </w:r>
      <w:r w:rsidR="0031189F">
        <w:t>–</w:t>
      </w:r>
      <w:r>
        <w:t xml:space="preserve"> </w:t>
      </w:r>
      <w:r>
        <w:rPr>
          <w:b/>
          <w:bCs/>
          <w:i/>
          <w:iCs/>
        </w:rPr>
        <w:t xml:space="preserve">Warehouse </w:t>
      </w:r>
      <w:proofErr w:type="spellStart"/>
      <w:r>
        <w:rPr>
          <w:b/>
          <w:bCs/>
          <w:i/>
          <w:iCs/>
        </w:rPr>
        <w:t>Putaway</w:t>
      </w:r>
      <w:proofErr w:type="spellEnd"/>
      <w:r>
        <w:rPr>
          <w:b/>
          <w:bCs/>
          <w:i/>
          <w:iCs/>
        </w:rPr>
        <w:t xml:space="preserve"> </w:t>
      </w:r>
      <w:r>
        <w:t xml:space="preserve">to initiate the directed </w:t>
      </w:r>
      <w:proofErr w:type="spellStart"/>
      <w:r>
        <w:t>putaway</w:t>
      </w:r>
      <w:proofErr w:type="spellEnd"/>
      <w:r>
        <w:t xml:space="preserve"> process.</w:t>
      </w:r>
    </w:p>
    <w:p w:rsidR="00A9320C" w:rsidRDefault="00A9320C">
      <w:pPr>
        <w:ind w:left="360"/>
      </w:pPr>
    </w:p>
    <w:p w:rsidR="00A9320C" w:rsidRDefault="00A9320C">
      <w:pPr>
        <w:pStyle w:val="Heading2"/>
      </w:pPr>
      <w:bookmarkStart w:id="4632" w:name="_Toc101934086"/>
      <w:bookmarkStart w:id="4633" w:name="_Toc101934203"/>
      <w:bookmarkStart w:id="4634" w:name="_Toc307236309"/>
      <w:bookmarkStart w:id="4635" w:name="_Toc307243073"/>
      <w:bookmarkStart w:id="4636" w:name="_Toc307243237"/>
      <w:bookmarkStart w:id="4637" w:name="_Toc307243400"/>
      <w:bookmarkStart w:id="4638" w:name="_Toc307243547"/>
      <w:bookmarkStart w:id="4639" w:name="_Toc307243708"/>
      <w:bookmarkStart w:id="4640" w:name="_Toc307243868"/>
      <w:bookmarkStart w:id="4641" w:name="_Toc307244028"/>
      <w:bookmarkStart w:id="4642" w:name="_Toc307244189"/>
      <w:bookmarkStart w:id="4643" w:name="_Toc307244350"/>
      <w:bookmarkStart w:id="4644" w:name="_Toc307244511"/>
      <w:bookmarkStart w:id="4645" w:name="_Toc307244671"/>
      <w:bookmarkStart w:id="4646" w:name="_Toc307244830"/>
      <w:bookmarkStart w:id="4647" w:name="_Toc307244988"/>
      <w:bookmarkStart w:id="4648" w:name="_Toc307245147"/>
      <w:bookmarkStart w:id="4649" w:name="_Toc307245306"/>
      <w:bookmarkStart w:id="4650" w:name="_Toc307245463"/>
      <w:bookmarkStart w:id="4651" w:name="_Toc307245620"/>
      <w:bookmarkStart w:id="4652" w:name="_Toc307245768"/>
      <w:bookmarkStart w:id="4653" w:name="_Toc307245915"/>
      <w:bookmarkStart w:id="4654" w:name="_Toc307246060"/>
      <w:bookmarkStart w:id="4655" w:name="_Toc307246205"/>
      <w:bookmarkStart w:id="4656" w:name="_Toc307246349"/>
      <w:bookmarkStart w:id="4657" w:name="_Toc307246492"/>
      <w:bookmarkStart w:id="4658" w:name="_Toc307246634"/>
      <w:bookmarkStart w:id="4659" w:name="_Toc307246776"/>
      <w:bookmarkStart w:id="4660" w:name="_Toc307532249"/>
      <w:bookmarkStart w:id="4661" w:name="_Toc307532546"/>
      <w:bookmarkStart w:id="4662" w:name="_Toc307532688"/>
      <w:bookmarkStart w:id="4663" w:name="_Toc307558677"/>
      <w:bookmarkStart w:id="4664" w:name="_Toc307558824"/>
      <w:bookmarkStart w:id="4665" w:name="_Toc307563415"/>
      <w:bookmarkStart w:id="4666" w:name="_Toc307590200"/>
      <w:bookmarkStart w:id="4667" w:name="_Toc307590457"/>
      <w:bookmarkStart w:id="4668" w:name="_Toc307757033"/>
      <w:bookmarkStart w:id="4669" w:name="_Toc307757375"/>
      <w:bookmarkStart w:id="4670" w:name="_Toc307757524"/>
      <w:bookmarkStart w:id="4671" w:name="_Toc307757672"/>
      <w:bookmarkStart w:id="4672" w:name="_Toc308553915"/>
      <w:bookmarkStart w:id="4673" w:name="_Toc314043713"/>
      <w:r>
        <w:t>Maintain/Adjust LPN</w:t>
      </w:r>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p>
    <w:p w:rsidR="00A9320C" w:rsidRDefault="00A9320C">
      <w:pPr>
        <w:pStyle w:val="Header"/>
        <w:tabs>
          <w:tab w:val="clear" w:pos="4320"/>
          <w:tab w:val="clear" w:pos="8640"/>
        </w:tabs>
        <w:jc w:val="left"/>
        <w:rPr>
          <w:rFonts w:cs="Arial"/>
          <w:b w:val="0"/>
        </w:rPr>
      </w:pPr>
    </w:p>
    <w:p w:rsidR="00A9320C" w:rsidRDefault="00A9320C">
      <w:pPr>
        <w:pStyle w:val="BodyTextIndent2"/>
        <w:ind w:left="360"/>
        <w:rPr>
          <w:rFonts w:cs="Arial"/>
          <w:b/>
        </w:rPr>
      </w:pPr>
      <w:r>
        <w:rPr>
          <w:rFonts w:cs="Arial"/>
        </w:rPr>
        <w:t>Operators make LPN adjustments based on quality audit, damaged inventory, incorrect receipts, and many other miscellaneous purposes within the DC.  Operators enter the fixed station option</w:t>
      </w:r>
      <w:r w:rsidR="00451A8D">
        <w:rPr>
          <w:rFonts w:cs="Arial"/>
          <w:iCs/>
        </w:rPr>
        <w:t xml:space="preserve"> </w:t>
      </w:r>
      <w:proofErr w:type="spellStart"/>
      <w:r w:rsidR="00451A8D" w:rsidRPr="00451A8D">
        <w:rPr>
          <w:rFonts w:cs="Arial"/>
          <w:b/>
          <w:i/>
          <w:iCs/>
        </w:rPr>
        <w:t>iLPNs</w:t>
      </w:r>
      <w:proofErr w:type="spellEnd"/>
      <w:r w:rsidR="00451A8D">
        <w:rPr>
          <w:rFonts w:cs="Arial"/>
        </w:rPr>
        <w:t xml:space="preserve"> </w:t>
      </w:r>
      <w:r>
        <w:rPr>
          <w:rFonts w:cs="Arial"/>
        </w:rPr>
        <w:t xml:space="preserve">to systematically perform these adjustments.  The operator enters the LPN, </w:t>
      </w:r>
      <w:r w:rsidR="00F4450E">
        <w:rPr>
          <w:rFonts w:cs="Arial"/>
        </w:rPr>
        <w:t>item</w:t>
      </w:r>
      <w:r>
        <w:rPr>
          <w:rFonts w:cs="Arial"/>
        </w:rPr>
        <w:t xml:space="preserve"> number, keys a quantity to adjust, and enters a reason code.  Once confirmed, WM updates the LPN record and writes the appropriate inventory adjustment (300 01 and 606 02) PIX transactions.  </w:t>
      </w:r>
    </w:p>
    <w:p w:rsidR="00A9320C" w:rsidRDefault="00A9320C">
      <w:pPr>
        <w:pStyle w:val="Header"/>
        <w:tabs>
          <w:tab w:val="clear" w:pos="4320"/>
          <w:tab w:val="clear" w:pos="8640"/>
        </w:tabs>
        <w:jc w:val="left"/>
        <w:rPr>
          <w:rFonts w:cs="Arial"/>
          <w:b w:val="0"/>
        </w:rPr>
      </w:pPr>
    </w:p>
    <w:p w:rsidR="00A9320C" w:rsidRDefault="00A9320C">
      <w:pPr>
        <w:pStyle w:val="Heading2"/>
      </w:pPr>
      <w:r>
        <w:t xml:space="preserve"> </w:t>
      </w:r>
      <w:bookmarkStart w:id="4674" w:name="_Toc101934087"/>
      <w:bookmarkStart w:id="4675" w:name="_Toc101934204"/>
      <w:bookmarkStart w:id="4676" w:name="_Toc307236310"/>
      <w:bookmarkStart w:id="4677" w:name="_Toc307243074"/>
      <w:bookmarkStart w:id="4678" w:name="_Toc307243238"/>
      <w:bookmarkStart w:id="4679" w:name="_Toc307243401"/>
      <w:bookmarkStart w:id="4680" w:name="_Toc307243548"/>
      <w:bookmarkStart w:id="4681" w:name="_Toc307243709"/>
      <w:bookmarkStart w:id="4682" w:name="_Toc307243869"/>
      <w:bookmarkStart w:id="4683" w:name="_Toc307244029"/>
      <w:bookmarkStart w:id="4684" w:name="_Toc307244190"/>
      <w:bookmarkStart w:id="4685" w:name="_Toc307244351"/>
      <w:bookmarkStart w:id="4686" w:name="_Toc307244512"/>
      <w:bookmarkStart w:id="4687" w:name="_Toc307244672"/>
      <w:bookmarkStart w:id="4688" w:name="_Toc307244831"/>
      <w:bookmarkStart w:id="4689" w:name="_Toc307244989"/>
      <w:bookmarkStart w:id="4690" w:name="_Toc307245148"/>
      <w:bookmarkStart w:id="4691" w:name="_Toc307245307"/>
      <w:bookmarkStart w:id="4692" w:name="_Toc307245464"/>
      <w:bookmarkStart w:id="4693" w:name="_Toc307245621"/>
      <w:bookmarkStart w:id="4694" w:name="_Toc307245769"/>
      <w:bookmarkStart w:id="4695" w:name="_Toc307245916"/>
      <w:bookmarkStart w:id="4696" w:name="_Toc307246061"/>
      <w:bookmarkStart w:id="4697" w:name="_Toc307246206"/>
      <w:bookmarkStart w:id="4698" w:name="_Toc307246350"/>
      <w:bookmarkStart w:id="4699" w:name="_Toc307246493"/>
      <w:bookmarkStart w:id="4700" w:name="_Toc307246635"/>
      <w:bookmarkStart w:id="4701" w:name="_Toc307246777"/>
      <w:bookmarkStart w:id="4702" w:name="_Toc307532250"/>
      <w:bookmarkStart w:id="4703" w:name="_Toc307532547"/>
      <w:bookmarkStart w:id="4704" w:name="_Toc307532689"/>
      <w:bookmarkStart w:id="4705" w:name="_Toc307558678"/>
      <w:bookmarkStart w:id="4706" w:name="_Toc307558825"/>
      <w:bookmarkStart w:id="4707" w:name="_Toc307563416"/>
      <w:bookmarkStart w:id="4708" w:name="_Toc307590201"/>
      <w:bookmarkStart w:id="4709" w:name="_Toc307590458"/>
      <w:bookmarkStart w:id="4710" w:name="_Toc307757034"/>
      <w:bookmarkStart w:id="4711" w:name="_Toc307757376"/>
      <w:bookmarkStart w:id="4712" w:name="_Toc307757525"/>
      <w:bookmarkStart w:id="4713" w:name="_Toc307757673"/>
      <w:bookmarkStart w:id="4714" w:name="_Toc308553916"/>
      <w:bookmarkStart w:id="4715" w:name="_Toc314043714"/>
      <w:r>
        <w:t>Adjust Active Inventory</w:t>
      </w:r>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p>
    <w:p w:rsidR="00A9320C" w:rsidRDefault="00A9320C">
      <w:pPr>
        <w:rPr>
          <w:rFonts w:cs="Arial"/>
        </w:rPr>
      </w:pPr>
    </w:p>
    <w:p w:rsidR="00A9320C" w:rsidRDefault="00A9320C">
      <w:pPr>
        <w:ind w:left="360"/>
        <w:rPr>
          <w:rFonts w:cs="Arial"/>
        </w:rPr>
      </w:pPr>
      <w:r>
        <w:rPr>
          <w:rFonts w:cs="Arial"/>
        </w:rPr>
        <w:t xml:space="preserve">Operators use the fixed station option </w:t>
      </w:r>
      <w:r>
        <w:rPr>
          <w:rFonts w:cs="Arial"/>
          <w:b/>
          <w:bCs/>
          <w:i/>
          <w:iCs/>
        </w:rPr>
        <w:t>Pick Location</w:t>
      </w:r>
      <w:r w:rsidR="00451A8D">
        <w:rPr>
          <w:rFonts w:cs="Arial"/>
          <w:b/>
          <w:bCs/>
          <w:i/>
          <w:iCs/>
        </w:rPr>
        <w:t>s</w:t>
      </w:r>
      <w:r>
        <w:rPr>
          <w:rFonts w:cs="Arial"/>
          <w:b/>
          <w:bCs/>
          <w:i/>
          <w:iCs/>
        </w:rPr>
        <w:t xml:space="preserve"> </w:t>
      </w:r>
      <w:r>
        <w:rPr>
          <w:rFonts w:cs="Arial"/>
        </w:rPr>
        <w:t>to increase or decrease active inventory.  This option allows the operator to select the active location, enter the adjustment, and enter a reason code.  Once confirmed, WM updates the active location record and writes the appropriate inventory adjustment (300 04) PIX transaction.</w:t>
      </w:r>
    </w:p>
    <w:p w:rsidR="00A9320C" w:rsidRDefault="00A9320C">
      <w:pPr>
        <w:ind w:left="360"/>
        <w:rPr>
          <w:rFonts w:cs="Arial"/>
        </w:rPr>
      </w:pPr>
    </w:p>
    <w:p w:rsidR="00A9320C" w:rsidRDefault="00A9320C">
      <w:pPr>
        <w:pStyle w:val="Heading2"/>
      </w:pPr>
      <w:r>
        <w:t xml:space="preserve"> </w:t>
      </w:r>
      <w:bookmarkStart w:id="4716" w:name="_Toc101934088"/>
      <w:bookmarkStart w:id="4717" w:name="_Toc101934205"/>
      <w:bookmarkStart w:id="4718" w:name="_Toc307236311"/>
      <w:bookmarkStart w:id="4719" w:name="_Toc307243075"/>
      <w:bookmarkStart w:id="4720" w:name="_Toc307243239"/>
      <w:bookmarkStart w:id="4721" w:name="_Toc307243402"/>
      <w:bookmarkStart w:id="4722" w:name="_Toc307243549"/>
      <w:bookmarkStart w:id="4723" w:name="_Toc307243710"/>
      <w:bookmarkStart w:id="4724" w:name="_Toc307243870"/>
      <w:bookmarkStart w:id="4725" w:name="_Toc307244030"/>
      <w:bookmarkStart w:id="4726" w:name="_Toc307244191"/>
      <w:bookmarkStart w:id="4727" w:name="_Toc307244352"/>
      <w:bookmarkStart w:id="4728" w:name="_Toc307244513"/>
      <w:bookmarkStart w:id="4729" w:name="_Toc307244673"/>
      <w:bookmarkStart w:id="4730" w:name="_Toc307244832"/>
      <w:bookmarkStart w:id="4731" w:name="_Toc307244990"/>
      <w:bookmarkStart w:id="4732" w:name="_Toc307245149"/>
      <w:bookmarkStart w:id="4733" w:name="_Toc307245308"/>
      <w:bookmarkStart w:id="4734" w:name="_Toc307245465"/>
      <w:bookmarkStart w:id="4735" w:name="_Toc307245622"/>
      <w:bookmarkStart w:id="4736" w:name="_Toc307245770"/>
      <w:bookmarkStart w:id="4737" w:name="_Toc307245917"/>
      <w:bookmarkStart w:id="4738" w:name="_Toc307246062"/>
      <w:bookmarkStart w:id="4739" w:name="_Toc307246207"/>
      <w:bookmarkStart w:id="4740" w:name="_Toc307246351"/>
      <w:bookmarkStart w:id="4741" w:name="_Toc307246494"/>
      <w:bookmarkStart w:id="4742" w:name="_Toc307246636"/>
      <w:bookmarkStart w:id="4743" w:name="_Toc307246778"/>
      <w:bookmarkStart w:id="4744" w:name="_Toc307532251"/>
      <w:bookmarkStart w:id="4745" w:name="_Toc307532548"/>
      <w:bookmarkStart w:id="4746" w:name="_Toc307532690"/>
      <w:bookmarkStart w:id="4747" w:name="_Toc307558679"/>
      <w:bookmarkStart w:id="4748" w:name="_Toc307558826"/>
      <w:bookmarkStart w:id="4749" w:name="_Toc307563417"/>
      <w:bookmarkStart w:id="4750" w:name="_Toc307590202"/>
      <w:bookmarkStart w:id="4751" w:name="_Toc307590459"/>
      <w:bookmarkStart w:id="4752" w:name="_Toc307757035"/>
      <w:bookmarkStart w:id="4753" w:name="_Toc307757377"/>
      <w:bookmarkStart w:id="4754" w:name="_Toc307757526"/>
      <w:bookmarkStart w:id="4755" w:name="_Toc307757674"/>
      <w:bookmarkStart w:id="4756" w:name="_Toc308553917"/>
      <w:bookmarkStart w:id="4757" w:name="_Toc314043715"/>
      <w:r>
        <w:t>Consume LPN</w:t>
      </w:r>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p>
    <w:p w:rsidR="00A9320C" w:rsidRDefault="00A9320C">
      <w:pPr>
        <w:rPr>
          <w:rFonts w:cs="Arial"/>
        </w:rPr>
      </w:pPr>
    </w:p>
    <w:p w:rsidR="00A9320C" w:rsidRDefault="00A9320C">
      <w:pPr>
        <w:ind w:left="360"/>
        <w:rPr>
          <w:rFonts w:cs="Arial"/>
        </w:rPr>
      </w:pPr>
      <w:r>
        <w:rPr>
          <w:rFonts w:cs="Arial"/>
        </w:rPr>
        <w:lastRenderedPageBreak/>
        <w:t xml:space="preserve">Operators use the RF </w:t>
      </w:r>
      <w:r w:rsidR="0031189F">
        <w:rPr>
          <w:rFonts w:cs="Arial"/>
        </w:rPr>
        <w:t>–</w:t>
      </w:r>
      <w:r>
        <w:rPr>
          <w:rFonts w:cs="Arial"/>
          <w:i/>
          <w:iCs/>
        </w:rPr>
        <w:t xml:space="preserve"> </w:t>
      </w:r>
      <w:r>
        <w:rPr>
          <w:rFonts w:cs="Arial"/>
          <w:b/>
          <w:bCs/>
          <w:i/>
          <w:iCs/>
        </w:rPr>
        <w:t>Consume Case</w:t>
      </w:r>
      <w:r>
        <w:rPr>
          <w:rFonts w:cs="Arial"/>
        </w:rPr>
        <w:t xml:space="preserve"> option to remove an LPN from WM inventory.  This option prompts the operator for an LPN number.  After scanning the LPN barcode, WM updates the LPN record to status ‘95’ (Consumed) and writes inventory adjustment PIX (300 01 or 606 02) transactions.</w:t>
      </w:r>
    </w:p>
    <w:p w:rsidR="00A9320C" w:rsidRDefault="00A9320C">
      <w:pPr>
        <w:rPr>
          <w:rFonts w:cs="Arial"/>
        </w:rPr>
      </w:pPr>
    </w:p>
    <w:p w:rsidR="00A9320C" w:rsidRDefault="00A9320C">
      <w:pPr>
        <w:pStyle w:val="Heading2"/>
      </w:pPr>
      <w:r>
        <w:t xml:space="preserve"> </w:t>
      </w:r>
      <w:bookmarkStart w:id="4758" w:name="_Toc101934089"/>
      <w:bookmarkStart w:id="4759" w:name="_Toc101934206"/>
      <w:bookmarkStart w:id="4760" w:name="_Toc307236312"/>
      <w:bookmarkStart w:id="4761" w:name="_Toc307243076"/>
      <w:bookmarkStart w:id="4762" w:name="_Toc307243240"/>
      <w:bookmarkStart w:id="4763" w:name="_Toc307243403"/>
      <w:bookmarkStart w:id="4764" w:name="_Toc307243550"/>
      <w:bookmarkStart w:id="4765" w:name="_Toc307243711"/>
      <w:bookmarkStart w:id="4766" w:name="_Toc307243871"/>
      <w:bookmarkStart w:id="4767" w:name="_Toc307244031"/>
      <w:bookmarkStart w:id="4768" w:name="_Toc307244192"/>
      <w:bookmarkStart w:id="4769" w:name="_Toc307244353"/>
      <w:bookmarkStart w:id="4770" w:name="_Toc307244514"/>
      <w:bookmarkStart w:id="4771" w:name="_Toc307244674"/>
      <w:bookmarkStart w:id="4772" w:name="_Toc307244833"/>
      <w:bookmarkStart w:id="4773" w:name="_Toc307244991"/>
      <w:bookmarkStart w:id="4774" w:name="_Toc307245150"/>
      <w:bookmarkStart w:id="4775" w:name="_Toc307245309"/>
      <w:bookmarkStart w:id="4776" w:name="_Toc307245466"/>
      <w:bookmarkStart w:id="4777" w:name="_Toc307245623"/>
      <w:bookmarkStart w:id="4778" w:name="_Toc307245771"/>
      <w:bookmarkStart w:id="4779" w:name="_Toc307245918"/>
      <w:bookmarkStart w:id="4780" w:name="_Toc307246063"/>
      <w:bookmarkStart w:id="4781" w:name="_Toc307246208"/>
      <w:bookmarkStart w:id="4782" w:name="_Toc307246352"/>
      <w:bookmarkStart w:id="4783" w:name="_Toc307246495"/>
      <w:bookmarkStart w:id="4784" w:name="_Toc307246637"/>
      <w:bookmarkStart w:id="4785" w:name="_Toc307246779"/>
      <w:bookmarkStart w:id="4786" w:name="_Toc307532252"/>
      <w:bookmarkStart w:id="4787" w:name="_Toc307532549"/>
      <w:bookmarkStart w:id="4788" w:name="_Toc307532691"/>
      <w:bookmarkStart w:id="4789" w:name="_Toc307558680"/>
      <w:bookmarkStart w:id="4790" w:name="_Toc307558827"/>
      <w:bookmarkStart w:id="4791" w:name="_Toc307563418"/>
      <w:bookmarkStart w:id="4792" w:name="_Toc307590203"/>
      <w:bookmarkStart w:id="4793" w:name="_Toc307590460"/>
      <w:bookmarkStart w:id="4794" w:name="_Toc307757036"/>
      <w:bookmarkStart w:id="4795" w:name="_Toc307757378"/>
      <w:bookmarkStart w:id="4796" w:name="_Toc307757527"/>
      <w:bookmarkStart w:id="4797" w:name="_Toc307757675"/>
      <w:bookmarkStart w:id="4798" w:name="_Toc308553918"/>
      <w:bookmarkStart w:id="4799" w:name="_Toc314043716"/>
      <w:r>
        <w:t>Create LPN</w:t>
      </w:r>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p>
    <w:p w:rsidR="00A9320C" w:rsidRDefault="00A9320C">
      <w:pPr>
        <w:pStyle w:val="Header"/>
        <w:tabs>
          <w:tab w:val="clear" w:pos="4320"/>
          <w:tab w:val="clear" w:pos="8640"/>
        </w:tabs>
        <w:jc w:val="left"/>
        <w:rPr>
          <w:rFonts w:cs="Arial"/>
          <w:b w:val="0"/>
        </w:rPr>
      </w:pPr>
    </w:p>
    <w:p w:rsidR="00A9320C" w:rsidRDefault="00A9320C">
      <w:pPr>
        <w:ind w:left="360"/>
        <w:rPr>
          <w:rFonts w:cs="Arial"/>
        </w:rPr>
      </w:pPr>
      <w:r>
        <w:rPr>
          <w:rFonts w:cs="Arial"/>
        </w:rPr>
        <w:t>Personnel use the RF</w:t>
      </w:r>
      <w:r>
        <w:rPr>
          <w:rFonts w:cs="Arial"/>
          <w:i/>
          <w:iCs/>
        </w:rPr>
        <w:t xml:space="preserve"> </w:t>
      </w:r>
      <w:r>
        <w:rPr>
          <w:rFonts w:cs="Arial"/>
          <w:b/>
          <w:bCs/>
          <w:i/>
          <w:iCs/>
        </w:rPr>
        <w:t>Create LPN</w:t>
      </w:r>
      <w:r>
        <w:rPr>
          <w:rFonts w:cs="Arial"/>
        </w:rPr>
        <w:t xml:space="preserve"> option to create an LPN within WM.  An operator uses this function to create inbound LPN inventory within WM.  This option prompts the operator for the blind LPN number, </w:t>
      </w:r>
      <w:r w:rsidR="00F4450E">
        <w:rPr>
          <w:rFonts w:cs="Arial"/>
        </w:rPr>
        <w:t>item</w:t>
      </w:r>
      <w:r>
        <w:rPr>
          <w:rFonts w:cs="Arial"/>
        </w:rPr>
        <w:t xml:space="preserve"> number, and quantity.  Upon confirmation, this option creates the corresponding LPN record in status ‘10’ (Received) and generates the appropriate inventory adjustment PIX (300 01 or 606 02). </w:t>
      </w:r>
    </w:p>
    <w:p w:rsidR="00A9320C" w:rsidRDefault="00A9320C">
      <w:pPr>
        <w:ind w:left="360"/>
        <w:rPr>
          <w:rFonts w:cs="Arial"/>
        </w:rPr>
      </w:pPr>
    </w:p>
    <w:p w:rsidR="00A9320C" w:rsidRDefault="00A9320C">
      <w:pPr>
        <w:pStyle w:val="Heading2"/>
      </w:pPr>
      <w:bookmarkStart w:id="4800" w:name="_Toc101934090"/>
      <w:bookmarkStart w:id="4801" w:name="_Toc101934207"/>
      <w:bookmarkStart w:id="4802" w:name="_Toc307236313"/>
      <w:bookmarkStart w:id="4803" w:name="_Toc307243077"/>
      <w:bookmarkStart w:id="4804" w:name="_Toc307243241"/>
      <w:bookmarkStart w:id="4805" w:name="_Toc307243404"/>
      <w:bookmarkStart w:id="4806" w:name="_Toc307243551"/>
      <w:bookmarkStart w:id="4807" w:name="_Toc307243712"/>
      <w:bookmarkStart w:id="4808" w:name="_Toc307243872"/>
      <w:bookmarkStart w:id="4809" w:name="_Toc307244032"/>
      <w:bookmarkStart w:id="4810" w:name="_Toc307244193"/>
      <w:bookmarkStart w:id="4811" w:name="_Toc307244354"/>
      <w:bookmarkStart w:id="4812" w:name="_Toc307244515"/>
      <w:bookmarkStart w:id="4813" w:name="_Toc307244675"/>
      <w:bookmarkStart w:id="4814" w:name="_Toc307244834"/>
      <w:bookmarkStart w:id="4815" w:name="_Toc307244992"/>
      <w:bookmarkStart w:id="4816" w:name="_Toc307245151"/>
      <w:bookmarkStart w:id="4817" w:name="_Toc307245310"/>
      <w:bookmarkStart w:id="4818" w:name="_Toc307245467"/>
      <w:bookmarkStart w:id="4819" w:name="_Toc307245624"/>
      <w:bookmarkStart w:id="4820" w:name="_Toc307245772"/>
      <w:bookmarkStart w:id="4821" w:name="_Toc307245919"/>
      <w:bookmarkStart w:id="4822" w:name="_Toc307246064"/>
      <w:bookmarkStart w:id="4823" w:name="_Toc307246209"/>
      <w:bookmarkStart w:id="4824" w:name="_Toc307246353"/>
      <w:bookmarkStart w:id="4825" w:name="_Toc307246496"/>
      <w:bookmarkStart w:id="4826" w:name="_Toc307246638"/>
      <w:bookmarkStart w:id="4827" w:name="_Toc307246780"/>
      <w:bookmarkStart w:id="4828" w:name="_Toc307532253"/>
      <w:bookmarkStart w:id="4829" w:name="_Toc307532550"/>
      <w:bookmarkStart w:id="4830" w:name="_Toc307532692"/>
      <w:bookmarkStart w:id="4831" w:name="_Toc307558681"/>
      <w:bookmarkStart w:id="4832" w:name="_Toc307558828"/>
      <w:bookmarkStart w:id="4833" w:name="_Toc307563419"/>
      <w:bookmarkStart w:id="4834" w:name="_Toc307590204"/>
      <w:bookmarkStart w:id="4835" w:name="_Toc307590461"/>
      <w:bookmarkStart w:id="4836" w:name="_Toc307757037"/>
      <w:bookmarkStart w:id="4837" w:name="_Toc307757379"/>
      <w:bookmarkStart w:id="4838" w:name="_Toc307757528"/>
      <w:bookmarkStart w:id="4839" w:name="_Toc307757676"/>
      <w:bookmarkStart w:id="4840" w:name="_Toc308553919"/>
      <w:bookmarkStart w:id="4841" w:name="_Toc314043717"/>
      <w:r>
        <w:t>Recall LPN</w:t>
      </w:r>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p>
    <w:p w:rsidR="00A9320C" w:rsidRDefault="00A9320C">
      <w:pPr>
        <w:rPr>
          <w:rFonts w:cs="Arial"/>
        </w:rPr>
      </w:pPr>
    </w:p>
    <w:p w:rsidR="00A9320C" w:rsidRDefault="00A9320C">
      <w:pPr>
        <w:pStyle w:val="BodyTextIndent2"/>
        <w:ind w:left="360"/>
        <w:rPr>
          <w:rFonts w:cs="Arial"/>
        </w:rPr>
      </w:pPr>
      <w:r>
        <w:rPr>
          <w:rFonts w:cs="Arial"/>
        </w:rPr>
        <w:t xml:space="preserve">In scenarios where existing LPN records that are located in reserve storage need to be pulled for inspection or other reservations, operators use WM </w:t>
      </w:r>
      <w:r>
        <w:rPr>
          <w:rFonts w:cs="Arial"/>
          <w:b/>
          <w:bCs/>
          <w:i/>
          <w:iCs/>
        </w:rPr>
        <w:t>Recall Inventory</w:t>
      </w:r>
      <w:r>
        <w:rPr>
          <w:rFonts w:cs="Arial"/>
        </w:rPr>
        <w:t xml:space="preserve"> function to create tasks to pull the LPN records to a predefined inspection area.  Personnel can recall inventory based on </w:t>
      </w:r>
      <w:r w:rsidR="00F4450E">
        <w:rPr>
          <w:rFonts w:cs="Arial"/>
        </w:rPr>
        <w:t>item</w:t>
      </w:r>
      <w:r>
        <w:rPr>
          <w:rFonts w:cs="Arial"/>
        </w:rPr>
        <w:t xml:space="preserve"> number, shipment number, vendor number, etc. </w:t>
      </w:r>
    </w:p>
    <w:p w:rsidR="00A9320C" w:rsidRDefault="00A9320C">
      <w:pPr>
        <w:pStyle w:val="Header"/>
        <w:tabs>
          <w:tab w:val="clear" w:pos="4320"/>
          <w:tab w:val="clear" w:pos="8640"/>
        </w:tabs>
        <w:jc w:val="left"/>
        <w:rPr>
          <w:rFonts w:cs="Arial"/>
          <w:b w:val="0"/>
        </w:rPr>
      </w:pPr>
    </w:p>
    <w:p w:rsidR="00501BF9" w:rsidRDefault="00501BF9">
      <w:pPr>
        <w:pStyle w:val="Header"/>
        <w:tabs>
          <w:tab w:val="clear" w:pos="4320"/>
          <w:tab w:val="clear" w:pos="8640"/>
        </w:tabs>
        <w:jc w:val="left"/>
        <w:rPr>
          <w:rFonts w:cs="Arial"/>
          <w:b w:val="0"/>
        </w:rPr>
      </w:pPr>
    </w:p>
    <w:p w:rsidR="009F29F4" w:rsidRDefault="009F29F4">
      <w:pPr>
        <w:pStyle w:val="Heading2"/>
      </w:pPr>
      <w:bookmarkStart w:id="4842" w:name="_Toc308553920"/>
      <w:bookmarkStart w:id="4843" w:name="_Toc314043718"/>
      <w:bookmarkStart w:id="4844" w:name="_Toc101934091"/>
      <w:bookmarkStart w:id="4845" w:name="_Toc101934208"/>
      <w:bookmarkStart w:id="4846" w:name="_Toc307236314"/>
      <w:bookmarkStart w:id="4847" w:name="_Toc307243078"/>
      <w:bookmarkStart w:id="4848" w:name="_Toc307243242"/>
      <w:bookmarkStart w:id="4849" w:name="_Toc307243405"/>
      <w:bookmarkStart w:id="4850" w:name="_Toc307243552"/>
      <w:bookmarkStart w:id="4851" w:name="_Toc307243713"/>
      <w:bookmarkStart w:id="4852" w:name="_Toc307243873"/>
      <w:bookmarkStart w:id="4853" w:name="_Toc307244033"/>
      <w:bookmarkStart w:id="4854" w:name="_Toc307244194"/>
      <w:bookmarkStart w:id="4855" w:name="_Toc307244355"/>
      <w:bookmarkStart w:id="4856" w:name="_Toc307244516"/>
      <w:bookmarkStart w:id="4857" w:name="_Toc307244676"/>
      <w:bookmarkStart w:id="4858" w:name="_Toc307244835"/>
      <w:bookmarkStart w:id="4859" w:name="_Toc307244993"/>
      <w:bookmarkStart w:id="4860" w:name="_Toc307245152"/>
      <w:bookmarkStart w:id="4861" w:name="_Toc307245311"/>
      <w:bookmarkStart w:id="4862" w:name="_Toc307245468"/>
      <w:bookmarkStart w:id="4863" w:name="_Toc307245625"/>
      <w:bookmarkStart w:id="4864" w:name="_Toc307245773"/>
      <w:bookmarkStart w:id="4865" w:name="_Toc307245920"/>
      <w:bookmarkStart w:id="4866" w:name="_Toc307246065"/>
      <w:bookmarkStart w:id="4867" w:name="_Toc307246210"/>
      <w:bookmarkStart w:id="4868" w:name="_Toc307246354"/>
      <w:bookmarkStart w:id="4869" w:name="_Toc307246497"/>
      <w:bookmarkStart w:id="4870" w:name="_Toc307246639"/>
      <w:bookmarkStart w:id="4871" w:name="_Toc307246781"/>
      <w:bookmarkStart w:id="4872" w:name="_Toc307532254"/>
      <w:bookmarkStart w:id="4873" w:name="_Toc307532551"/>
      <w:bookmarkStart w:id="4874" w:name="_Toc307532693"/>
      <w:bookmarkStart w:id="4875" w:name="_Toc307558682"/>
      <w:bookmarkStart w:id="4876" w:name="_Toc307558829"/>
      <w:bookmarkStart w:id="4877" w:name="_Toc307563420"/>
      <w:bookmarkStart w:id="4878" w:name="_Toc307590205"/>
      <w:bookmarkStart w:id="4879" w:name="_Toc307590462"/>
      <w:bookmarkStart w:id="4880" w:name="_Toc307757038"/>
      <w:bookmarkStart w:id="4881" w:name="_Toc307757380"/>
      <w:bookmarkStart w:id="4882" w:name="_Toc307757529"/>
      <w:bookmarkStart w:id="4883" w:name="_Toc307757677"/>
      <w:r>
        <w:t>Allocate Inventory w/ Tasking</w:t>
      </w:r>
      <w:bookmarkEnd w:id="4842"/>
      <w:bookmarkEnd w:id="4843"/>
    </w:p>
    <w:p w:rsidR="009F29F4" w:rsidRDefault="009F29F4" w:rsidP="009F29F4">
      <w:pPr>
        <w:ind w:left="576"/>
      </w:pPr>
    </w:p>
    <w:p w:rsidR="009F29F4" w:rsidRDefault="009F29F4" w:rsidP="009F29F4">
      <w:r>
        <w:t xml:space="preserve">In exception scenarios, Carter’s uses the Allocate Inventory w/Tasking </w:t>
      </w:r>
      <w:r w:rsidR="00004003">
        <w:t>option</w:t>
      </w:r>
      <w:r>
        <w:t xml:space="preserve"> to allocate inventory from reserve locations. Operators enter the specific INT (inventory need type), each required item and the associated quantity.  WM then creates tasks to assign operators to pull the inventory to a specific staging location.</w:t>
      </w:r>
    </w:p>
    <w:p w:rsidR="009F29F4" w:rsidRPr="009F29F4" w:rsidRDefault="009F29F4" w:rsidP="009F29F4"/>
    <w:p w:rsidR="00A9320C" w:rsidRDefault="00A9320C">
      <w:pPr>
        <w:pStyle w:val="Heading2"/>
      </w:pPr>
      <w:bookmarkStart w:id="4884" w:name="_Toc308553921"/>
      <w:bookmarkStart w:id="4885" w:name="_Toc314043719"/>
      <w:r>
        <w:t>Lock/Unlock Inventory</w:t>
      </w:r>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p>
    <w:p w:rsidR="00A9320C" w:rsidRDefault="00A9320C">
      <w:pPr>
        <w:rPr>
          <w:rFonts w:cs="Arial"/>
        </w:rPr>
      </w:pPr>
    </w:p>
    <w:p w:rsidR="00A9320C" w:rsidRDefault="00082F2B">
      <w:pPr>
        <w:pStyle w:val="BodyTextIndent2"/>
        <w:ind w:left="360"/>
        <w:rPr>
          <w:rFonts w:cs="Arial"/>
        </w:rPr>
      </w:pPr>
      <w:r>
        <w:rPr>
          <w:rFonts w:cs="Arial"/>
        </w:rPr>
        <w:t>Personnel use the fixed station</w:t>
      </w:r>
      <w:r w:rsidR="00451A8D" w:rsidRPr="00451A8D">
        <w:rPr>
          <w:rFonts w:cs="Arial"/>
          <w:b/>
          <w:i/>
        </w:rPr>
        <w:t xml:space="preserve"> </w:t>
      </w:r>
      <w:proofErr w:type="spellStart"/>
      <w:r w:rsidR="00451A8D" w:rsidRPr="00451A8D">
        <w:rPr>
          <w:rFonts w:cs="Arial"/>
          <w:b/>
          <w:i/>
        </w:rPr>
        <w:t>iLPNs</w:t>
      </w:r>
      <w:proofErr w:type="spellEnd"/>
      <w:r w:rsidR="00451A8D">
        <w:rPr>
          <w:rFonts w:cs="Arial"/>
        </w:rPr>
        <w:t xml:space="preserve"> </w:t>
      </w:r>
      <w:r w:rsidR="00A9320C">
        <w:rPr>
          <w:rFonts w:cs="Arial"/>
        </w:rPr>
        <w:t xml:space="preserve">option to lock/unlock a group of existing LPNs.  This option allows personnel to select ranges of LPNs and the operator may filter a specific LPN range, status range, location or </w:t>
      </w:r>
      <w:r w:rsidR="00F4450E">
        <w:rPr>
          <w:rFonts w:cs="Arial"/>
        </w:rPr>
        <w:t>item</w:t>
      </w:r>
      <w:r w:rsidR="00A9320C">
        <w:rPr>
          <w:rFonts w:cs="Arial"/>
        </w:rPr>
        <w:t xml:space="preserve"> number.  Upon entering the selection criteria for the LPNs to lock/unlock, WM displays a list of LPNs that match the criteria entered.  Personnel may select all LPNs or may select specific LPNs to lock/unlock.  Upon confirmation, WM adds/removes the lock code and generates the inventory adjustment PIX transactions (606 02 and 300 01).  </w:t>
      </w:r>
    </w:p>
    <w:p w:rsidR="00A9320C" w:rsidRDefault="00A9320C">
      <w:pPr>
        <w:pStyle w:val="BodyTextIndent2"/>
        <w:ind w:left="360"/>
        <w:rPr>
          <w:rFonts w:cs="Arial"/>
        </w:rPr>
      </w:pPr>
    </w:p>
    <w:p w:rsidR="00A9320C" w:rsidRDefault="00A9320C">
      <w:pPr>
        <w:pStyle w:val="BodyTextIndent2"/>
        <w:ind w:left="360"/>
        <w:rPr>
          <w:rFonts w:cs="Arial"/>
        </w:rPr>
      </w:pPr>
      <w:r>
        <w:rPr>
          <w:rFonts w:cs="Arial"/>
        </w:rPr>
        <w:t>To unlock a specific LPN, personnel use RF</w:t>
      </w:r>
      <w:r>
        <w:rPr>
          <w:rFonts w:cs="Arial"/>
          <w:i/>
          <w:iCs/>
        </w:rPr>
        <w:t xml:space="preserve"> – </w:t>
      </w:r>
      <w:r>
        <w:rPr>
          <w:rFonts w:cs="Arial"/>
          <w:b/>
          <w:bCs/>
          <w:i/>
          <w:iCs/>
        </w:rPr>
        <w:t>Lock/Unlock LPN</w:t>
      </w:r>
      <w:r>
        <w:rPr>
          <w:rFonts w:cs="Arial"/>
        </w:rPr>
        <w:t>.</w:t>
      </w:r>
      <w:r>
        <w:rPr>
          <w:rFonts w:cs="Arial"/>
          <w:i/>
          <w:iCs/>
        </w:rPr>
        <w:t xml:space="preserve">  </w:t>
      </w:r>
      <w:r>
        <w:rPr>
          <w:rFonts w:cs="Arial"/>
        </w:rPr>
        <w:t>This option prompts the operator for the lock code and the LPN to lock/unlock.  Upon confirmation, WM adds/removes the lock code and generates the inventory adjustment PIX transactions (606 02 and 300 01).</w:t>
      </w:r>
    </w:p>
    <w:p w:rsidR="00A9320C" w:rsidRDefault="00A9320C">
      <w:pPr>
        <w:pStyle w:val="BodyTextIndent2"/>
        <w:rPr>
          <w:rFonts w:cs="Arial"/>
        </w:rPr>
      </w:pPr>
    </w:p>
    <w:p w:rsidR="00A9320C" w:rsidRDefault="00A9320C">
      <w:pPr>
        <w:pStyle w:val="BodyTextIndent2"/>
        <w:ind w:left="360"/>
        <w:rPr>
          <w:rFonts w:cs="Arial"/>
        </w:rPr>
      </w:pPr>
      <w:r>
        <w:rPr>
          <w:rFonts w:cs="Arial"/>
        </w:rPr>
        <w:t xml:space="preserve">Personnel use the fixed station option </w:t>
      </w:r>
      <w:r>
        <w:rPr>
          <w:rFonts w:cs="Arial"/>
          <w:b/>
          <w:bCs/>
          <w:i/>
          <w:iCs/>
        </w:rPr>
        <w:t>Pick Location</w:t>
      </w:r>
      <w:r w:rsidR="00451A8D">
        <w:rPr>
          <w:rFonts w:cs="Arial"/>
          <w:b/>
          <w:bCs/>
          <w:i/>
          <w:iCs/>
        </w:rPr>
        <w:t>s</w:t>
      </w:r>
      <w:r>
        <w:rPr>
          <w:rFonts w:cs="Arial"/>
          <w:b/>
          <w:bCs/>
          <w:i/>
          <w:iCs/>
        </w:rPr>
        <w:t xml:space="preserve"> </w:t>
      </w:r>
      <w:r>
        <w:rPr>
          <w:rFonts w:cs="Arial"/>
        </w:rPr>
        <w:t>to lock/unlock specific active locations.  As part of the process, WM writes inventory adjustment PIX transactions (300 04 and 606 06).</w:t>
      </w:r>
    </w:p>
    <w:p w:rsidR="00A9320C" w:rsidRDefault="00A9320C">
      <w:pPr>
        <w:rPr>
          <w:rFonts w:cs="Arial"/>
        </w:rPr>
      </w:pPr>
    </w:p>
    <w:p w:rsidR="00A9320C" w:rsidRDefault="00A9320C">
      <w:pPr>
        <w:pStyle w:val="Heading2"/>
      </w:pPr>
      <w:bookmarkStart w:id="4886" w:name="_Toc101934092"/>
      <w:bookmarkStart w:id="4887" w:name="_Toc101934209"/>
      <w:bookmarkStart w:id="4888" w:name="_Toc307236315"/>
      <w:bookmarkStart w:id="4889" w:name="_Toc307243079"/>
      <w:bookmarkStart w:id="4890" w:name="_Toc307243243"/>
      <w:bookmarkStart w:id="4891" w:name="_Toc307243406"/>
      <w:bookmarkStart w:id="4892" w:name="_Toc307243553"/>
      <w:bookmarkStart w:id="4893" w:name="_Toc307243714"/>
      <w:bookmarkStart w:id="4894" w:name="_Toc307243874"/>
      <w:bookmarkStart w:id="4895" w:name="_Toc307244034"/>
      <w:bookmarkStart w:id="4896" w:name="_Toc307244195"/>
      <w:bookmarkStart w:id="4897" w:name="_Toc307244356"/>
      <w:bookmarkStart w:id="4898" w:name="_Toc307244517"/>
      <w:bookmarkStart w:id="4899" w:name="_Toc307244677"/>
      <w:bookmarkStart w:id="4900" w:name="_Toc307244836"/>
      <w:bookmarkStart w:id="4901" w:name="_Toc307244994"/>
      <w:bookmarkStart w:id="4902" w:name="_Toc307245153"/>
      <w:bookmarkStart w:id="4903" w:name="_Toc307245312"/>
      <w:bookmarkStart w:id="4904" w:name="_Toc307245469"/>
      <w:bookmarkStart w:id="4905" w:name="_Toc307245626"/>
      <w:bookmarkStart w:id="4906" w:name="_Toc307245774"/>
      <w:bookmarkStart w:id="4907" w:name="_Toc307245921"/>
      <w:bookmarkStart w:id="4908" w:name="_Toc307246066"/>
      <w:bookmarkStart w:id="4909" w:name="_Toc307246211"/>
      <w:bookmarkStart w:id="4910" w:name="_Toc307246355"/>
      <w:bookmarkStart w:id="4911" w:name="_Toc307246498"/>
      <w:bookmarkStart w:id="4912" w:name="_Toc307246640"/>
      <w:bookmarkStart w:id="4913" w:name="_Toc307246782"/>
      <w:bookmarkStart w:id="4914" w:name="_Toc307532255"/>
      <w:bookmarkStart w:id="4915" w:name="_Toc307532552"/>
      <w:bookmarkStart w:id="4916" w:name="_Toc307532694"/>
      <w:bookmarkStart w:id="4917" w:name="_Toc307558683"/>
      <w:bookmarkStart w:id="4918" w:name="_Toc307558830"/>
      <w:bookmarkStart w:id="4919" w:name="_Toc307563421"/>
      <w:bookmarkStart w:id="4920" w:name="_Toc307590206"/>
      <w:bookmarkStart w:id="4921" w:name="_Toc307590463"/>
      <w:bookmarkStart w:id="4922" w:name="_Toc307757039"/>
      <w:bookmarkStart w:id="4923" w:name="_Toc307757381"/>
      <w:bookmarkStart w:id="4924" w:name="_Toc307757530"/>
      <w:bookmarkStart w:id="4925" w:name="_Toc307757678"/>
      <w:bookmarkStart w:id="4926" w:name="_Toc308553922"/>
      <w:bookmarkStart w:id="4927" w:name="_Toc314043720"/>
      <w:r>
        <w:t xml:space="preserve">Pack LPN </w:t>
      </w:r>
      <w:r w:rsidR="00EE427B">
        <w:t>from</w:t>
      </w:r>
      <w:r>
        <w:t xml:space="preserve"> Active</w:t>
      </w:r>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p>
    <w:p w:rsidR="00A9320C" w:rsidRDefault="00A9320C">
      <w:pPr>
        <w:pStyle w:val="Header"/>
        <w:tabs>
          <w:tab w:val="clear" w:pos="4320"/>
          <w:tab w:val="clear" w:pos="8640"/>
        </w:tabs>
        <w:jc w:val="left"/>
        <w:rPr>
          <w:rFonts w:cs="Arial"/>
          <w:b w:val="0"/>
        </w:rPr>
      </w:pPr>
    </w:p>
    <w:p w:rsidR="00A9320C" w:rsidRDefault="00A9320C">
      <w:pPr>
        <w:ind w:left="360"/>
      </w:pPr>
      <w:r>
        <w:t>Operators use the option RF</w:t>
      </w:r>
      <w:r>
        <w:rPr>
          <w:i/>
          <w:iCs/>
        </w:rPr>
        <w:t xml:space="preserve"> </w:t>
      </w:r>
      <w:r>
        <w:rPr>
          <w:b/>
          <w:bCs/>
          <w:i/>
          <w:iCs/>
        </w:rPr>
        <w:t>Active Pack Case from Primary</w:t>
      </w:r>
      <w:r>
        <w:t xml:space="preserve"> to pack units from active locations into LPN records for relocation in reserve locations.  Using a blind LPN label, the operator scans the label, active location, and keys in a quantity.  Upon confirmation, WM decrements the active inventory and moves the inventory into a new LPN record represented by the blind LPN label.  If the newly created LPN is to be </w:t>
      </w:r>
      <w:proofErr w:type="spellStart"/>
      <w:r>
        <w:t>putaway</w:t>
      </w:r>
      <w:proofErr w:type="spellEnd"/>
      <w:r>
        <w:t xml:space="preserve"> to reserve, the RF </w:t>
      </w:r>
      <w:r w:rsidR="0031189F">
        <w:rPr>
          <w:i/>
          <w:iCs/>
        </w:rPr>
        <w:t>–</w:t>
      </w:r>
      <w:r>
        <w:rPr>
          <w:i/>
          <w:iCs/>
        </w:rPr>
        <w:t xml:space="preserve"> </w:t>
      </w:r>
      <w:r>
        <w:rPr>
          <w:b/>
          <w:bCs/>
          <w:i/>
          <w:iCs/>
        </w:rPr>
        <w:t>Locate Case</w:t>
      </w:r>
      <w:r>
        <w:t xml:space="preserve"> option </w:t>
      </w:r>
      <w:r w:rsidR="00451A8D">
        <w:t xml:space="preserve">is </w:t>
      </w:r>
      <w:r>
        <w:t>used as described in section 6.2.</w:t>
      </w:r>
    </w:p>
    <w:p w:rsidR="00A9320C" w:rsidRDefault="00A9320C">
      <w:r>
        <w:t xml:space="preserve"> </w:t>
      </w:r>
    </w:p>
    <w:p w:rsidR="00A9320C" w:rsidRDefault="00A9320C">
      <w:pPr>
        <w:pStyle w:val="Heading2"/>
      </w:pPr>
      <w:bookmarkStart w:id="4928" w:name="_Toc101934093"/>
      <w:bookmarkStart w:id="4929" w:name="_Toc101934210"/>
      <w:bookmarkStart w:id="4930" w:name="_Toc307236316"/>
      <w:bookmarkStart w:id="4931" w:name="_Toc307243080"/>
      <w:bookmarkStart w:id="4932" w:name="_Toc307243244"/>
      <w:bookmarkStart w:id="4933" w:name="_Toc307243407"/>
      <w:bookmarkStart w:id="4934" w:name="_Toc307243554"/>
      <w:bookmarkStart w:id="4935" w:name="_Toc307243715"/>
      <w:bookmarkStart w:id="4936" w:name="_Toc307243875"/>
      <w:bookmarkStart w:id="4937" w:name="_Toc307244035"/>
      <w:bookmarkStart w:id="4938" w:name="_Toc307244196"/>
      <w:bookmarkStart w:id="4939" w:name="_Toc307244357"/>
      <w:bookmarkStart w:id="4940" w:name="_Toc307244518"/>
      <w:bookmarkStart w:id="4941" w:name="_Toc307244678"/>
      <w:bookmarkStart w:id="4942" w:name="_Toc307244837"/>
      <w:bookmarkStart w:id="4943" w:name="_Toc307244995"/>
      <w:bookmarkStart w:id="4944" w:name="_Toc307245154"/>
      <w:bookmarkStart w:id="4945" w:name="_Toc307245313"/>
      <w:bookmarkStart w:id="4946" w:name="_Toc307245470"/>
      <w:bookmarkStart w:id="4947" w:name="_Toc307245627"/>
      <w:bookmarkStart w:id="4948" w:name="_Toc307245775"/>
      <w:bookmarkStart w:id="4949" w:name="_Toc307245922"/>
      <w:bookmarkStart w:id="4950" w:name="_Toc307246067"/>
      <w:bookmarkStart w:id="4951" w:name="_Toc307246212"/>
      <w:bookmarkStart w:id="4952" w:name="_Toc307246356"/>
      <w:bookmarkStart w:id="4953" w:name="_Toc307246499"/>
      <w:bookmarkStart w:id="4954" w:name="_Toc307246641"/>
      <w:bookmarkStart w:id="4955" w:name="_Toc307246783"/>
      <w:bookmarkStart w:id="4956" w:name="_Toc307532256"/>
      <w:bookmarkStart w:id="4957" w:name="_Toc307532553"/>
      <w:bookmarkStart w:id="4958" w:name="_Toc307532695"/>
      <w:bookmarkStart w:id="4959" w:name="_Toc307558684"/>
      <w:bookmarkStart w:id="4960" w:name="_Toc307558831"/>
      <w:bookmarkStart w:id="4961" w:name="_Toc307563422"/>
      <w:bookmarkStart w:id="4962" w:name="_Toc307590207"/>
      <w:bookmarkStart w:id="4963" w:name="_Toc307590464"/>
      <w:bookmarkStart w:id="4964" w:name="_Toc307757040"/>
      <w:bookmarkStart w:id="4965" w:name="_Toc307757382"/>
      <w:bookmarkStart w:id="4966" w:name="_Toc307757531"/>
      <w:bookmarkStart w:id="4967" w:name="_Toc307757679"/>
      <w:bookmarkStart w:id="4968" w:name="_Toc308553923"/>
      <w:bookmarkStart w:id="4969" w:name="_Toc314043721"/>
      <w:r>
        <w:t xml:space="preserve">Audit </w:t>
      </w:r>
      <w:bookmarkEnd w:id="4928"/>
      <w:bookmarkEnd w:id="4929"/>
      <w:r w:rsidR="00852027">
        <w:t>OLPN</w:t>
      </w:r>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p>
    <w:p w:rsidR="00A9320C" w:rsidRDefault="00A9320C">
      <w:pPr>
        <w:rPr>
          <w:rFonts w:cs="Arial"/>
        </w:rPr>
      </w:pPr>
    </w:p>
    <w:p w:rsidR="00A9320C" w:rsidRDefault="00A9320C">
      <w:pPr>
        <w:ind w:left="360"/>
        <w:rPr>
          <w:rFonts w:cs="Arial"/>
        </w:rPr>
      </w:pPr>
      <w:r>
        <w:rPr>
          <w:rFonts w:cs="Arial"/>
        </w:rPr>
        <w:t xml:space="preserve">Outbound </w:t>
      </w:r>
      <w:proofErr w:type="spellStart"/>
      <w:r w:rsidR="00852027">
        <w:rPr>
          <w:rFonts w:cs="Arial"/>
        </w:rPr>
        <w:t>oLPN</w:t>
      </w:r>
      <w:r>
        <w:rPr>
          <w:rFonts w:cs="Arial"/>
        </w:rPr>
        <w:t>s</w:t>
      </w:r>
      <w:proofErr w:type="spellEnd"/>
      <w:r>
        <w:rPr>
          <w:rFonts w:cs="Arial"/>
        </w:rPr>
        <w:t xml:space="preserve"> in status ‘20’ (Packed) or above can be audited at random using the option RF </w:t>
      </w:r>
      <w:r w:rsidR="0031189F">
        <w:rPr>
          <w:rFonts w:cs="Arial"/>
        </w:rPr>
        <w:t>–</w:t>
      </w:r>
      <w:r>
        <w:rPr>
          <w:rFonts w:cs="Arial"/>
        </w:rPr>
        <w:t xml:space="preserve"> </w:t>
      </w:r>
      <w:r>
        <w:rPr>
          <w:rFonts w:cs="Arial"/>
          <w:b/>
          <w:bCs/>
          <w:i/>
          <w:iCs/>
        </w:rPr>
        <w:t xml:space="preserve">Audit </w:t>
      </w:r>
      <w:r w:rsidR="00852027">
        <w:rPr>
          <w:rFonts w:cs="Arial"/>
          <w:b/>
          <w:bCs/>
          <w:i/>
          <w:iCs/>
        </w:rPr>
        <w:t>OLPN</w:t>
      </w:r>
      <w:r>
        <w:rPr>
          <w:rFonts w:cs="Arial"/>
        </w:rPr>
        <w:t xml:space="preserve">.  The operator scans the </w:t>
      </w:r>
      <w:proofErr w:type="spellStart"/>
      <w:r w:rsidR="00852027">
        <w:rPr>
          <w:rFonts w:cs="Arial"/>
        </w:rPr>
        <w:t>oLPN</w:t>
      </w:r>
      <w:proofErr w:type="spellEnd"/>
      <w:r>
        <w:rPr>
          <w:rFonts w:cs="Arial"/>
        </w:rPr>
        <w:t xml:space="preserve"> barcode, and then performs a blind count of the contents of the </w:t>
      </w:r>
      <w:proofErr w:type="spellStart"/>
      <w:r w:rsidR="00852027">
        <w:rPr>
          <w:rFonts w:cs="Arial"/>
        </w:rPr>
        <w:t>oLPN</w:t>
      </w:r>
      <w:proofErr w:type="spellEnd"/>
      <w:r>
        <w:rPr>
          <w:rFonts w:cs="Arial"/>
        </w:rPr>
        <w:t xml:space="preserve"> by scanning each </w:t>
      </w:r>
      <w:r w:rsidR="00F4450E">
        <w:rPr>
          <w:rFonts w:cs="Arial"/>
        </w:rPr>
        <w:t>item</w:t>
      </w:r>
      <w:r>
        <w:rPr>
          <w:rFonts w:cs="Arial"/>
        </w:rPr>
        <w:t xml:space="preserve"> barcode and entering the quantity.  Upon completion, the system alerts the operator if there is a variance and prompts for a re-count.  If a variance still exists after the re-count, a variance report is generated.  The fixed station option </w:t>
      </w:r>
      <w:r>
        <w:rPr>
          <w:rFonts w:cs="Arial"/>
          <w:b/>
          <w:bCs/>
          <w:i/>
          <w:iCs/>
        </w:rPr>
        <w:t xml:space="preserve">Modify </w:t>
      </w:r>
      <w:r w:rsidR="00852027">
        <w:rPr>
          <w:rFonts w:cs="Arial"/>
          <w:b/>
          <w:bCs/>
          <w:i/>
          <w:iCs/>
        </w:rPr>
        <w:t>OLPN</w:t>
      </w:r>
      <w:r>
        <w:rPr>
          <w:rFonts w:cs="Arial"/>
          <w:b/>
          <w:bCs/>
          <w:i/>
          <w:iCs/>
        </w:rPr>
        <w:t xml:space="preserve"> Contents</w:t>
      </w:r>
      <w:r>
        <w:rPr>
          <w:rFonts w:cs="Arial"/>
        </w:rPr>
        <w:t xml:space="preserve"> is then used to correct any variances. </w:t>
      </w:r>
    </w:p>
    <w:p w:rsidR="00A9320C" w:rsidRDefault="00A9320C">
      <w:pPr>
        <w:rPr>
          <w:rFonts w:cs="Arial"/>
        </w:rPr>
      </w:pPr>
    </w:p>
    <w:p w:rsidR="00A9320C" w:rsidRDefault="00A9320C">
      <w:pPr>
        <w:pStyle w:val="Heading2"/>
      </w:pPr>
      <w:r>
        <w:t xml:space="preserve"> </w:t>
      </w:r>
      <w:bookmarkStart w:id="4970" w:name="_Toc101934094"/>
      <w:bookmarkStart w:id="4971" w:name="_Toc101934211"/>
      <w:bookmarkStart w:id="4972" w:name="_Toc307236317"/>
      <w:bookmarkStart w:id="4973" w:name="_Toc307243081"/>
      <w:bookmarkStart w:id="4974" w:name="_Toc307243245"/>
      <w:bookmarkStart w:id="4975" w:name="_Toc307243408"/>
      <w:bookmarkStart w:id="4976" w:name="_Toc307243555"/>
      <w:bookmarkStart w:id="4977" w:name="_Toc307243716"/>
      <w:bookmarkStart w:id="4978" w:name="_Toc307243876"/>
      <w:bookmarkStart w:id="4979" w:name="_Toc307244036"/>
      <w:bookmarkStart w:id="4980" w:name="_Toc307244197"/>
      <w:bookmarkStart w:id="4981" w:name="_Toc307244358"/>
      <w:bookmarkStart w:id="4982" w:name="_Toc307244519"/>
      <w:bookmarkStart w:id="4983" w:name="_Toc307244679"/>
      <w:bookmarkStart w:id="4984" w:name="_Toc307244838"/>
      <w:bookmarkStart w:id="4985" w:name="_Toc307244996"/>
      <w:bookmarkStart w:id="4986" w:name="_Toc307245155"/>
      <w:bookmarkStart w:id="4987" w:name="_Toc307245314"/>
      <w:bookmarkStart w:id="4988" w:name="_Toc307245471"/>
      <w:bookmarkStart w:id="4989" w:name="_Toc307245628"/>
      <w:bookmarkStart w:id="4990" w:name="_Toc307245776"/>
      <w:bookmarkStart w:id="4991" w:name="_Toc307245923"/>
      <w:bookmarkStart w:id="4992" w:name="_Toc307246068"/>
      <w:bookmarkStart w:id="4993" w:name="_Toc307246213"/>
      <w:bookmarkStart w:id="4994" w:name="_Toc307246357"/>
      <w:bookmarkStart w:id="4995" w:name="_Toc307246500"/>
      <w:bookmarkStart w:id="4996" w:name="_Toc307246642"/>
      <w:bookmarkStart w:id="4997" w:name="_Toc307246784"/>
      <w:bookmarkStart w:id="4998" w:name="_Toc307532257"/>
      <w:bookmarkStart w:id="4999" w:name="_Toc307532554"/>
      <w:bookmarkStart w:id="5000" w:name="_Toc307532696"/>
      <w:bookmarkStart w:id="5001" w:name="_Toc307558685"/>
      <w:bookmarkStart w:id="5002" w:name="_Toc307558832"/>
      <w:bookmarkStart w:id="5003" w:name="_Toc307563423"/>
      <w:bookmarkStart w:id="5004" w:name="_Toc307590208"/>
      <w:bookmarkStart w:id="5005" w:name="_Toc307590465"/>
      <w:bookmarkStart w:id="5006" w:name="_Toc307757041"/>
      <w:bookmarkStart w:id="5007" w:name="_Toc307757383"/>
      <w:bookmarkStart w:id="5008" w:name="_Toc307757532"/>
      <w:bookmarkStart w:id="5009" w:name="_Toc307757680"/>
      <w:bookmarkStart w:id="5010" w:name="_Toc308553924"/>
      <w:bookmarkStart w:id="5011" w:name="_Toc314043722"/>
      <w:r>
        <w:t xml:space="preserve">Modify </w:t>
      </w:r>
      <w:r w:rsidR="00852027">
        <w:t>OLPN</w:t>
      </w:r>
      <w:r>
        <w:t xml:space="preserve"> Contents</w:t>
      </w:r>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p>
    <w:p w:rsidR="00A9320C" w:rsidRDefault="00A9320C">
      <w:pPr>
        <w:rPr>
          <w:rFonts w:cs="Arial"/>
        </w:rPr>
      </w:pPr>
    </w:p>
    <w:p w:rsidR="00A9320C" w:rsidRDefault="00A9320C">
      <w:pPr>
        <w:ind w:left="360"/>
        <w:rPr>
          <w:rFonts w:cs="Arial"/>
        </w:rPr>
      </w:pPr>
      <w:r>
        <w:rPr>
          <w:rFonts w:cs="Arial"/>
        </w:rPr>
        <w:t xml:space="preserve">The fixed station </w:t>
      </w:r>
      <w:r>
        <w:rPr>
          <w:rFonts w:cs="Arial"/>
          <w:b/>
          <w:bCs/>
          <w:i/>
          <w:iCs/>
        </w:rPr>
        <w:t xml:space="preserve">Modify </w:t>
      </w:r>
      <w:r w:rsidR="00852027">
        <w:rPr>
          <w:rFonts w:cs="Arial"/>
          <w:b/>
          <w:bCs/>
          <w:i/>
          <w:iCs/>
        </w:rPr>
        <w:t>OLPN</w:t>
      </w:r>
      <w:r>
        <w:rPr>
          <w:rFonts w:cs="Arial"/>
          <w:b/>
          <w:bCs/>
          <w:i/>
          <w:iCs/>
        </w:rPr>
        <w:t xml:space="preserve"> Contents</w:t>
      </w:r>
      <w:r>
        <w:rPr>
          <w:rFonts w:cs="Arial"/>
        </w:rPr>
        <w:t xml:space="preserve"> option is used to adjust the contents of </w:t>
      </w:r>
      <w:r w:rsidR="00EE427B">
        <w:rPr>
          <w:rFonts w:cs="Arial"/>
        </w:rPr>
        <w:t>an</w:t>
      </w:r>
      <w:r>
        <w:rPr>
          <w:rFonts w:cs="Arial"/>
        </w:rPr>
        <w:t xml:space="preserve"> </w:t>
      </w:r>
      <w:proofErr w:type="spellStart"/>
      <w:r w:rsidR="00852027">
        <w:rPr>
          <w:rFonts w:cs="Arial"/>
        </w:rPr>
        <w:t>oLPN</w:t>
      </w:r>
      <w:proofErr w:type="spellEnd"/>
      <w:r>
        <w:rPr>
          <w:rFonts w:cs="Arial"/>
        </w:rPr>
        <w:t xml:space="preserve"> that is in status ‘20’ (Packed) or above.  Using this option, the operator can adjust up or down adjust the contents of the </w:t>
      </w:r>
      <w:proofErr w:type="spellStart"/>
      <w:r w:rsidR="00852027">
        <w:rPr>
          <w:rFonts w:cs="Arial"/>
        </w:rPr>
        <w:t>oLPN</w:t>
      </w:r>
      <w:proofErr w:type="spellEnd"/>
      <w:r>
        <w:rPr>
          <w:rFonts w:cs="Arial"/>
        </w:rPr>
        <w:t>.  A reason code must be specified for any adjustments.  Inventory that was shorted due to a packing variance is systematically moved to a specific transitional inventory bucket, which is monitored by inventory control.</w:t>
      </w:r>
    </w:p>
    <w:p w:rsidR="00501BF9" w:rsidRDefault="00501BF9">
      <w:pPr>
        <w:pStyle w:val="Header"/>
        <w:jc w:val="left"/>
        <w:rPr>
          <w:rFonts w:cs="Arial"/>
          <w:bCs/>
        </w:rPr>
      </w:pPr>
    </w:p>
    <w:p w:rsidR="00A9320C" w:rsidRDefault="00A9320C">
      <w:pPr>
        <w:pStyle w:val="Header"/>
        <w:jc w:val="left"/>
        <w:rPr>
          <w:rFonts w:cs="Arial"/>
          <w:bCs/>
        </w:rPr>
      </w:pPr>
      <w:r>
        <w:rPr>
          <w:rFonts w:cs="Arial"/>
          <w:bCs/>
        </w:rPr>
        <w:br w:type="page"/>
      </w:r>
      <w:bookmarkStart w:id="5012" w:name="_Toc307236318"/>
      <w:bookmarkStart w:id="5013" w:name="_Toc307243082"/>
      <w:bookmarkStart w:id="5014" w:name="_Toc307243246"/>
      <w:bookmarkStart w:id="5015" w:name="_Toc307243409"/>
      <w:bookmarkStart w:id="5016" w:name="_Toc307243556"/>
      <w:bookmarkStart w:id="5017" w:name="_Toc307243717"/>
      <w:bookmarkStart w:id="5018" w:name="_Toc307243877"/>
      <w:bookmarkStart w:id="5019" w:name="_Toc307244037"/>
      <w:bookmarkStart w:id="5020" w:name="_Toc307244198"/>
      <w:bookmarkStart w:id="5021" w:name="_Toc307244359"/>
      <w:bookmarkStart w:id="5022" w:name="_Toc307244520"/>
      <w:bookmarkStart w:id="5023" w:name="_Toc307244680"/>
      <w:bookmarkStart w:id="5024" w:name="_Toc307244839"/>
      <w:bookmarkStart w:id="5025" w:name="_Toc307244997"/>
      <w:bookmarkStart w:id="5026" w:name="_Toc307245156"/>
      <w:bookmarkStart w:id="5027" w:name="_Toc307245315"/>
      <w:bookmarkStart w:id="5028" w:name="_Toc307245472"/>
      <w:bookmarkStart w:id="5029" w:name="_Toc307245629"/>
      <w:bookmarkStart w:id="5030" w:name="_Toc307245777"/>
      <w:bookmarkStart w:id="5031" w:name="_Toc307245924"/>
      <w:bookmarkStart w:id="5032" w:name="_Toc307246069"/>
      <w:bookmarkStart w:id="5033" w:name="_Toc307246214"/>
      <w:bookmarkStart w:id="5034" w:name="_Toc307246358"/>
      <w:bookmarkStart w:id="5035" w:name="_Toc307246501"/>
      <w:bookmarkStart w:id="5036" w:name="_Toc307246643"/>
      <w:bookmarkStart w:id="5037" w:name="_Toc307246785"/>
      <w:bookmarkStart w:id="5038" w:name="_Toc307532258"/>
      <w:bookmarkStart w:id="5039" w:name="_Toc307532555"/>
      <w:bookmarkStart w:id="5040" w:name="_Toc307532697"/>
      <w:bookmarkStart w:id="5041" w:name="_Toc307558686"/>
      <w:bookmarkStart w:id="5042" w:name="_Toc307558833"/>
      <w:bookmarkStart w:id="5043" w:name="_Toc307563424"/>
      <w:bookmarkStart w:id="5044" w:name="_Toc307590209"/>
      <w:bookmarkStart w:id="5045" w:name="_Toc307590466"/>
      <w:bookmarkStart w:id="5046" w:name="_Toc307757042"/>
      <w:bookmarkStart w:id="5047" w:name="_Toc307757384"/>
      <w:bookmarkStart w:id="5048" w:name="_Toc307757533"/>
      <w:bookmarkStart w:id="5049" w:name="_Toc307757681"/>
      <w:bookmarkStart w:id="5050" w:name="_Toc308553925"/>
      <w:bookmarkStart w:id="5051" w:name="_Toc314043723"/>
      <w:r>
        <w:rPr>
          <w:rFonts w:cs="Arial"/>
          <w:bCs/>
        </w:rPr>
        <w:lastRenderedPageBreak/>
        <w:t>VI</w:t>
      </w:r>
      <w:r w:rsidR="00413B70">
        <w:rPr>
          <w:rFonts w:cs="Arial"/>
          <w:bCs/>
        </w:rPr>
        <w:t>I</w:t>
      </w:r>
      <w:r>
        <w:rPr>
          <w:rFonts w:cs="Arial"/>
          <w:bCs/>
        </w:rPr>
        <w:t>. MISCELLANEOUS</w:t>
      </w:r>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p>
    <w:p w:rsidR="00A9320C" w:rsidRDefault="00A9320C">
      <w:pPr>
        <w:rPr>
          <w:rFonts w:cs="Arial"/>
        </w:rPr>
      </w:pPr>
      <w:bookmarkStart w:id="5052" w:name="_Toc97544215"/>
      <w:bookmarkStart w:id="5053" w:name="_Toc97548209"/>
      <w:bookmarkStart w:id="5054" w:name="_Toc97548328"/>
      <w:bookmarkStart w:id="5055" w:name="_Toc97548444"/>
      <w:bookmarkStart w:id="5056" w:name="_Toc97548561"/>
      <w:bookmarkEnd w:id="5052"/>
      <w:bookmarkEnd w:id="5053"/>
      <w:bookmarkEnd w:id="5054"/>
      <w:bookmarkEnd w:id="5055"/>
      <w:bookmarkEnd w:id="5056"/>
    </w:p>
    <w:p w:rsidR="00A9320C" w:rsidRDefault="00A9320C">
      <w:pPr>
        <w:pStyle w:val="Heading1"/>
      </w:pPr>
      <w:bookmarkStart w:id="5057" w:name="_Toc101934096"/>
      <w:bookmarkStart w:id="5058" w:name="_Toc101934213"/>
      <w:bookmarkStart w:id="5059" w:name="_Toc307236319"/>
      <w:bookmarkStart w:id="5060" w:name="_Toc307243083"/>
      <w:bookmarkStart w:id="5061" w:name="_Toc307243247"/>
      <w:bookmarkStart w:id="5062" w:name="_Toc307243410"/>
      <w:bookmarkStart w:id="5063" w:name="_Toc307243557"/>
      <w:bookmarkStart w:id="5064" w:name="_Toc307243718"/>
      <w:bookmarkStart w:id="5065" w:name="_Toc307243878"/>
      <w:bookmarkStart w:id="5066" w:name="_Toc307244038"/>
      <w:bookmarkStart w:id="5067" w:name="_Toc307244199"/>
      <w:bookmarkStart w:id="5068" w:name="_Toc307244360"/>
      <w:bookmarkStart w:id="5069" w:name="_Toc307244521"/>
      <w:bookmarkStart w:id="5070" w:name="_Toc307244681"/>
      <w:bookmarkStart w:id="5071" w:name="_Toc307244840"/>
      <w:bookmarkStart w:id="5072" w:name="_Toc307244998"/>
      <w:bookmarkStart w:id="5073" w:name="_Toc307245157"/>
      <w:bookmarkStart w:id="5074" w:name="_Toc307245316"/>
      <w:bookmarkStart w:id="5075" w:name="_Toc307245473"/>
      <w:bookmarkStart w:id="5076" w:name="_Toc307245630"/>
      <w:bookmarkStart w:id="5077" w:name="_Toc307245778"/>
      <w:bookmarkStart w:id="5078" w:name="_Toc307245925"/>
      <w:bookmarkStart w:id="5079" w:name="_Toc307246070"/>
      <w:bookmarkStart w:id="5080" w:name="_Toc307246215"/>
      <w:bookmarkStart w:id="5081" w:name="_Toc307246359"/>
      <w:bookmarkStart w:id="5082" w:name="_Toc307246502"/>
      <w:bookmarkStart w:id="5083" w:name="_Toc307246644"/>
      <w:bookmarkStart w:id="5084" w:name="_Toc307246786"/>
      <w:bookmarkStart w:id="5085" w:name="_Toc307532259"/>
      <w:bookmarkStart w:id="5086" w:name="_Toc307532556"/>
      <w:bookmarkStart w:id="5087" w:name="_Toc307532698"/>
      <w:bookmarkStart w:id="5088" w:name="_Toc307558687"/>
      <w:bookmarkStart w:id="5089" w:name="_Toc307558834"/>
      <w:bookmarkStart w:id="5090" w:name="_Toc307563425"/>
      <w:bookmarkStart w:id="5091" w:name="_Toc307590210"/>
      <w:bookmarkStart w:id="5092" w:name="_Toc307590467"/>
      <w:bookmarkStart w:id="5093" w:name="_Toc307757043"/>
      <w:bookmarkStart w:id="5094" w:name="_Toc307757385"/>
      <w:bookmarkStart w:id="5095" w:name="_Toc307757534"/>
      <w:bookmarkStart w:id="5096" w:name="_Toc307757682"/>
      <w:bookmarkStart w:id="5097" w:name="_Toc308553926"/>
      <w:bookmarkStart w:id="5098" w:name="_Toc314043724"/>
      <w:r>
        <w:t>RETURNS PROCESSING</w:t>
      </w:r>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p>
    <w:p w:rsidR="00A9320C" w:rsidRDefault="00A9320C">
      <w:pPr>
        <w:ind w:left="360"/>
        <w:rPr>
          <w:rFonts w:cs="Arial"/>
        </w:rPr>
      </w:pPr>
    </w:p>
    <w:p w:rsidR="00A9320C" w:rsidRDefault="00A9320C">
      <w:pPr>
        <w:ind w:left="360"/>
      </w:pPr>
      <w:r>
        <w:rPr>
          <w:rFonts w:cs="Arial"/>
        </w:rPr>
        <w:t xml:space="preserve">The process of receiving a returned order is initiated by creating </w:t>
      </w:r>
      <w:r w:rsidR="00EE427B">
        <w:rPr>
          <w:rFonts w:cs="Arial"/>
        </w:rPr>
        <w:t>returns</w:t>
      </w:r>
      <w:r>
        <w:rPr>
          <w:rFonts w:cs="Arial"/>
        </w:rPr>
        <w:t xml:space="preserve"> ASN manually in WM.  </w:t>
      </w:r>
      <w:r>
        <w:t xml:space="preserve">The user enters the option UI </w:t>
      </w:r>
      <w:r w:rsidR="0031189F">
        <w:t>–</w:t>
      </w:r>
      <w:r>
        <w:t xml:space="preserve"> </w:t>
      </w:r>
      <w:r w:rsidR="009D3B0B" w:rsidRPr="009D3B0B">
        <w:rPr>
          <w:b/>
          <w:i/>
        </w:rPr>
        <w:t>ASNs</w:t>
      </w:r>
      <w:r w:rsidR="009D3B0B">
        <w:t xml:space="preserve"> </w:t>
      </w:r>
      <w:r>
        <w:t xml:space="preserve">and </w:t>
      </w:r>
      <w:r w:rsidR="009D3B0B">
        <w:t xml:space="preserve">clicks on ‘Add’ button to create </w:t>
      </w:r>
      <w:r>
        <w:rPr>
          <w:b/>
          <w:bCs/>
          <w:i/>
          <w:iCs/>
        </w:rPr>
        <w:t>ASN</w:t>
      </w:r>
      <w:r>
        <w:t xml:space="preserve"> function from the </w:t>
      </w:r>
      <w:r w:rsidR="009D3B0B">
        <w:t>UI</w:t>
      </w:r>
      <w:r>
        <w:t xml:space="preserve">.  The user keys in pertinent information such as the shipment number, ship date, etc.  In addition, the user must specify ‘Returned from Customer’ as the valid Inbound Shipment Origin.  The user proceeds to enter </w:t>
      </w:r>
      <w:r w:rsidR="00F4450E">
        <w:t>item</w:t>
      </w:r>
      <w:r>
        <w:t xml:space="preserve"> information and then saves the record.  </w:t>
      </w:r>
      <w:r w:rsidR="00082F2B">
        <w:t>Returns</w:t>
      </w:r>
      <w:r>
        <w:t xml:space="preserve"> ASN is created in status ‘</w:t>
      </w:r>
      <w:r w:rsidR="00631319">
        <w:t>2</w:t>
      </w:r>
      <w:r>
        <w:t>0’ – In Transit.</w:t>
      </w:r>
      <w:r w:rsidR="009D3B0B">
        <w:t xml:space="preserve"> User then creates </w:t>
      </w:r>
      <w:proofErr w:type="spellStart"/>
      <w:r w:rsidR="009D3B0B">
        <w:t>iLPNs</w:t>
      </w:r>
      <w:proofErr w:type="spellEnd"/>
      <w:r w:rsidR="009D3B0B">
        <w:t xml:space="preserve"> for the ASN by selecting the ‘Create </w:t>
      </w:r>
      <w:proofErr w:type="spellStart"/>
      <w:r w:rsidR="009D3B0B">
        <w:t>iLPNs</w:t>
      </w:r>
      <w:proofErr w:type="spellEnd"/>
      <w:r w:rsidR="009D3B0B">
        <w:t xml:space="preserve">’ </w:t>
      </w:r>
      <w:r w:rsidR="004F1E16">
        <w:t>option</w:t>
      </w:r>
      <w:r w:rsidR="009D3B0B">
        <w:t xml:space="preserve"> from the </w:t>
      </w:r>
      <w:r w:rsidR="009D3B0B" w:rsidRPr="009D3B0B">
        <w:rPr>
          <w:b/>
        </w:rPr>
        <w:t>ASN</w:t>
      </w:r>
      <w:r w:rsidR="009D3B0B">
        <w:t xml:space="preserve"> UI.</w:t>
      </w:r>
      <w:r w:rsidR="00872EB4">
        <w:t xml:space="preserve"> </w:t>
      </w:r>
    </w:p>
    <w:p w:rsidR="00872EB4" w:rsidRDefault="00872EB4">
      <w:pPr>
        <w:ind w:left="360"/>
      </w:pPr>
    </w:p>
    <w:p w:rsidR="0064665B" w:rsidRDefault="00872EB4" w:rsidP="0064665B">
      <w:pPr>
        <w:ind w:left="360"/>
      </w:pPr>
      <w:r>
        <w:t>The disposition of the ret</w:t>
      </w:r>
      <w:r w:rsidR="00631319">
        <w:t xml:space="preserve">urned product </w:t>
      </w:r>
      <w:r>
        <w:t xml:space="preserve">is done outside of WM and is a manual process. Cases are manually sorted </w:t>
      </w:r>
      <w:r w:rsidR="00631319">
        <w:t>before starting with the receiving process</w:t>
      </w:r>
      <w:r>
        <w:t xml:space="preserve">. </w:t>
      </w:r>
      <w:r w:rsidR="0064665B">
        <w:t xml:space="preserve">The </w:t>
      </w:r>
      <w:r w:rsidR="00F4450E">
        <w:t>item</w:t>
      </w:r>
      <w:r w:rsidR="0064665B">
        <w:t>s are sorted by the following categories:</w:t>
      </w:r>
    </w:p>
    <w:p w:rsidR="0064665B" w:rsidRDefault="0064665B" w:rsidP="0064665B">
      <w:pPr>
        <w:ind w:left="630"/>
      </w:pPr>
    </w:p>
    <w:p w:rsidR="0064665B" w:rsidRDefault="0064665B" w:rsidP="0064665B">
      <w:pPr>
        <w:pStyle w:val="ListParagraph"/>
        <w:numPr>
          <w:ilvl w:val="0"/>
          <w:numId w:val="57"/>
        </w:numPr>
        <w:ind w:left="1350"/>
        <w:contextualSpacing w:val="0"/>
      </w:pPr>
      <w:r>
        <w:t>1</w:t>
      </w:r>
      <w:r w:rsidRPr="001467FF">
        <w:rPr>
          <w:vertAlign w:val="superscript"/>
        </w:rPr>
        <w:t>st</w:t>
      </w:r>
      <w:r>
        <w:t xml:space="preserve"> grade: for restocking in retail inventory</w:t>
      </w:r>
    </w:p>
    <w:p w:rsidR="0064665B" w:rsidRDefault="0064665B" w:rsidP="0064665B">
      <w:pPr>
        <w:pStyle w:val="ListParagraph"/>
        <w:numPr>
          <w:ilvl w:val="0"/>
          <w:numId w:val="57"/>
        </w:numPr>
        <w:ind w:left="1350"/>
        <w:contextualSpacing w:val="0"/>
      </w:pPr>
      <w:r>
        <w:t>2</w:t>
      </w:r>
      <w:r w:rsidRPr="0064665B">
        <w:rPr>
          <w:vertAlign w:val="superscript"/>
        </w:rPr>
        <w:t>nd</w:t>
      </w:r>
      <w:r>
        <w:t xml:space="preserve"> grade: for shipping to seconds facility</w:t>
      </w:r>
    </w:p>
    <w:p w:rsidR="00196803" w:rsidRDefault="00196803" w:rsidP="0064665B">
      <w:pPr>
        <w:pStyle w:val="ListParagraph"/>
        <w:numPr>
          <w:ilvl w:val="0"/>
          <w:numId w:val="57"/>
        </w:numPr>
        <w:ind w:left="1350"/>
        <w:contextualSpacing w:val="0"/>
      </w:pPr>
      <w:r>
        <w:t>Product is destroyed</w:t>
      </w:r>
    </w:p>
    <w:p w:rsidR="0064665B" w:rsidRDefault="0064665B">
      <w:pPr>
        <w:ind w:left="360"/>
      </w:pPr>
    </w:p>
    <w:p w:rsidR="00631319" w:rsidRDefault="00872EB4">
      <w:pPr>
        <w:ind w:left="360"/>
      </w:pPr>
      <w:r>
        <w:t xml:space="preserve">Receipt of returned products utilizes the option RF – </w:t>
      </w:r>
      <w:r w:rsidRPr="00872EB4">
        <w:rPr>
          <w:b/>
          <w:i/>
        </w:rPr>
        <w:t>Receive Palletize</w:t>
      </w:r>
      <w:r>
        <w:rPr>
          <w:b/>
          <w:i/>
        </w:rPr>
        <w:t xml:space="preserve">. </w:t>
      </w:r>
      <w:r w:rsidR="00631319">
        <w:t xml:space="preserve">Within the RF option, the operator is prompted to scan the dock door, bypass the ASN prompt, scan the pallet barcode, and scan cases to the pallet until the pallet is full.  WM ties the case to the ASN to receive against, causing the status of the case to go from ‘20’ (In transit) to ‘30’ (Receiving Started).  </w:t>
      </w:r>
    </w:p>
    <w:p w:rsidR="00631319" w:rsidRDefault="00631319">
      <w:pPr>
        <w:ind w:left="360"/>
      </w:pPr>
    </w:p>
    <w:p w:rsidR="0064665B" w:rsidRDefault="0064665B" w:rsidP="0064665B">
      <w:pPr>
        <w:ind w:firstLine="360"/>
      </w:pPr>
      <w:r>
        <w:t>The post receiving process involves the following:</w:t>
      </w:r>
    </w:p>
    <w:p w:rsidR="0064665B" w:rsidRDefault="0064665B" w:rsidP="0064665B">
      <w:pPr>
        <w:ind w:left="630"/>
      </w:pPr>
    </w:p>
    <w:p w:rsidR="0064665B" w:rsidRDefault="0064665B" w:rsidP="0064665B">
      <w:pPr>
        <w:numPr>
          <w:ilvl w:val="0"/>
          <w:numId w:val="60"/>
        </w:numPr>
      </w:pPr>
      <w:r>
        <w:t>1</w:t>
      </w:r>
      <w:r w:rsidRPr="00614C07">
        <w:rPr>
          <w:vertAlign w:val="superscript"/>
        </w:rPr>
        <w:t>st</w:t>
      </w:r>
      <w:r>
        <w:t xml:space="preserve"> grade inventory: The </w:t>
      </w:r>
      <w:proofErr w:type="spellStart"/>
      <w:r>
        <w:t>iLPNs</w:t>
      </w:r>
      <w:proofErr w:type="spellEnd"/>
      <w:r>
        <w:t xml:space="preserve"> on a pallet for this grade are </w:t>
      </w:r>
      <w:proofErr w:type="spellStart"/>
      <w:r>
        <w:t>putaway</w:t>
      </w:r>
      <w:proofErr w:type="spellEnd"/>
      <w:r>
        <w:t xml:space="preserve"> to active or reserve using either </w:t>
      </w:r>
      <w:r>
        <w:rPr>
          <w:b/>
          <w:i/>
        </w:rPr>
        <w:t xml:space="preserve">RF Locate Pallet </w:t>
      </w:r>
      <w:r>
        <w:t xml:space="preserve">(for reserve) or </w:t>
      </w:r>
      <w:r>
        <w:rPr>
          <w:b/>
          <w:i/>
        </w:rPr>
        <w:t>RF Fill Active</w:t>
      </w:r>
      <w:r>
        <w:t xml:space="preserve"> (for active).</w:t>
      </w:r>
      <w:r>
        <w:br/>
      </w:r>
    </w:p>
    <w:p w:rsidR="008970AF" w:rsidRPr="0064665B" w:rsidRDefault="0064665B" w:rsidP="0064665B">
      <w:pPr>
        <w:numPr>
          <w:ilvl w:val="0"/>
          <w:numId w:val="60"/>
        </w:numPr>
      </w:pPr>
      <w:r>
        <w:t>2</w:t>
      </w:r>
      <w:r w:rsidRPr="0031189F">
        <w:rPr>
          <w:vertAlign w:val="superscript"/>
        </w:rPr>
        <w:t>nd</w:t>
      </w:r>
      <w:r>
        <w:t xml:space="preserve"> grade inventory: The</w:t>
      </w:r>
      <w:r w:rsidR="00D253FD" w:rsidRPr="0064665B">
        <w:rPr>
          <w:bCs/>
          <w:iCs/>
        </w:rPr>
        <w:t xml:space="preserve"> </w:t>
      </w:r>
      <w:r>
        <w:rPr>
          <w:bCs/>
          <w:iCs/>
        </w:rPr>
        <w:t>LPNs are taken to the QA area, where a r</w:t>
      </w:r>
      <w:r w:rsidR="008970AF" w:rsidRPr="0064665B">
        <w:rPr>
          <w:rFonts w:cs="Arial"/>
        </w:rPr>
        <w:t xml:space="preserve">ework lock code </w:t>
      </w:r>
      <w:r w:rsidR="00D253FD" w:rsidRPr="0064665B">
        <w:rPr>
          <w:rFonts w:cs="Arial"/>
        </w:rPr>
        <w:t xml:space="preserve">is </w:t>
      </w:r>
      <w:r w:rsidR="008970AF" w:rsidRPr="0064665B">
        <w:rPr>
          <w:rFonts w:cs="Arial"/>
        </w:rPr>
        <w:t>a</w:t>
      </w:r>
      <w:r>
        <w:rPr>
          <w:rFonts w:cs="Arial"/>
        </w:rPr>
        <w:t>pplied</w:t>
      </w:r>
      <w:r w:rsidR="008970AF" w:rsidRPr="0064665B">
        <w:rPr>
          <w:rFonts w:cs="Arial"/>
        </w:rPr>
        <w:t xml:space="preserve"> to the </w:t>
      </w:r>
      <w:r w:rsidR="00D253FD" w:rsidRPr="0064665B">
        <w:rPr>
          <w:rFonts w:cs="Arial"/>
        </w:rPr>
        <w:t>LPNs</w:t>
      </w:r>
      <w:r w:rsidR="008970AF" w:rsidRPr="0064665B">
        <w:rPr>
          <w:rFonts w:cs="Arial"/>
        </w:rPr>
        <w:t xml:space="preserve">. </w:t>
      </w:r>
      <w:r w:rsidR="0052500B" w:rsidRPr="0064665B">
        <w:rPr>
          <w:rFonts w:cs="Arial"/>
        </w:rPr>
        <w:t xml:space="preserve">Host bridges down a </w:t>
      </w:r>
      <w:r w:rsidR="008970AF" w:rsidRPr="0064665B">
        <w:rPr>
          <w:rFonts w:cs="Arial"/>
        </w:rPr>
        <w:t xml:space="preserve">Distribution order for </w:t>
      </w:r>
      <w:r w:rsidR="0052500B" w:rsidRPr="0064665B">
        <w:rPr>
          <w:rFonts w:cs="Arial"/>
        </w:rPr>
        <w:t xml:space="preserve">the </w:t>
      </w:r>
      <w:r w:rsidR="008970AF" w:rsidRPr="0064665B">
        <w:rPr>
          <w:rFonts w:cs="Arial"/>
        </w:rPr>
        <w:t xml:space="preserve">rework </w:t>
      </w:r>
      <w:r w:rsidR="00F4450E">
        <w:rPr>
          <w:rFonts w:cs="Arial"/>
        </w:rPr>
        <w:t>item</w:t>
      </w:r>
      <w:r w:rsidR="008970AF" w:rsidRPr="0064665B">
        <w:rPr>
          <w:rFonts w:cs="Arial"/>
        </w:rPr>
        <w:t>s</w:t>
      </w:r>
      <w:r w:rsidR="0052500B" w:rsidRPr="0064665B">
        <w:rPr>
          <w:rFonts w:cs="Arial"/>
        </w:rPr>
        <w:t xml:space="preserve"> to be shipped to </w:t>
      </w:r>
      <w:r w:rsidR="008970AF" w:rsidRPr="0064665B">
        <w:rPr>
          <w:rFonts w:cs="Arial"/>
        </w:rPr>
        <w:t>second</w:t>
      </w:r>
      <w:r w:rsidR="0052500B" w:rsidRPr="0064665B">
        <w:rPr>
          <w:rFonts w:cs="Arial"/>
        </w:rPr>
        <w:t>’s</w:t>
      </w:r>
      <w:r w:rsidR="008970AF" w:rsidRPr="0064665B">
        <w:rPr>
          <w:rFonts w:cs="Arial"/>
        </w:rPr>
        <w:t xml:space="preserve"> facility.</w:t>
      </w:r>
    </w:p>
    <w:p w:rsidR="00476935" w:rsidRDefault="00476935" w:rsidP="00476935">
      <w:pPr>
        <w:ind w:left="360"/>
      </w:pPr>
    </w:p>
    <w:p w:rsidR="008970AF" w:rsidRDefault="008970AF" w:rsidP="00476935">
      <w:pPr>
        <w:ind w:left="360"/>
      </w:pPr>
    </w:p>
    <w:p w:rsidR="00476935" w:rsidRDefault="00476935">
      <w:pPr>
        <w:ind w:left="360"/>
        <w:rPr>
          <w:rFonts w:cs="Arial"/>
        </w:rPr>
      </w:pPr>
    </w:p>
    <w:p w:rsidR="00A9320C" w:rsidRDefault="00A9320C">
      <w:pPr>
        <w:ind w:left="360"/>
        <w:jc w:val="both"/>
      </w:pPr>
    </w:p>
    <w:p w:rsidR="00A9320C" w:rsidRDefault="00A9320C" w:rsidP="003E2E95">
      <w:pPr>
        <w:pStyle w:val="Heading2"/>
      </w:pPr>
      <w:bookmarkStart w:id="5099" w:name="_Toc101934097"/>
      <w:bookmarkStart w:id="5100" w:name="_Toc101934214"/>
      <w:r>
        <w:br w:type="page"/>
      </w:r>
      <w:bookmarkStart w:id="5101" w:name="_Toc307236320"/>
      <w:bookmarkStart w:id="5102" w:name="_Toc307243084"/>
      <w:bookmarkStart w:id="5103" w:name="_Toc307243248"/>
      <w:bookmarkStart w:id="5104" w:name="_Toc307243411"/>
      <w:bookmarkStart w:id="5105" w:name="_Toc307243558"/>
      <w:bookmarkStart w:id="5106" w:name="_Toc307243719"/>
      <w:bookmarkStart w:id="5107" w:name="_Toc307243879"/>
      <w:bookmarkStart w:id="5108" w:name="_Toc307244039"/>
      <w:bookmarkStart w:id="5109" w:name="_Toc307244200"/>
      <w:bookmarkStart w:id="5110" w:name="_Toc307244361"/>
      <w:bookmarkStart w:id="5111" w:name="_Toc307244522"/>
      <w:bookmarkStart w:id="5112" w:name="_Toc307244682"/>
      <w:bookmarkStart w:id="5113" w:name="_Toc307244841"/>
      <w:bookmarkStart w:id="5114" w:name="_Toc307244999"/>
      <w:bookmarkStart w:id="5115" w:name="_Toc307245158"/>
      <w:bookmarkStart w:id="5116" w:name="_Toc307245317"/>
      <w:bookmarkStart w:id="5117" w:name="_Toc307245474"/>
      <w:bookmarkStart w:id="5118" w:name="_Toc307245631"/>
      <w:bookmarkStart w:id="5119" w:name="_Toc307245779"/>
      <w:bookmarkStart w:id="5120" w:name="_Toc307245926"/>
      <w:bookmarkStart w:id="5121" w:name="_Toc307246071"/>
      <w:bookmarkStart w:id="5122" w:name="_Toc307246216"/>
      <w:bookmarkStart w:id="5123" w:name="_Toc307246360"/>
      <w:bookmarkStart w:id="5124" w:name="_Toc307246503"/>
      <w:bookmarkStart w:id="5125" w:name="_Toc307246645"/>
      <w:bookmarkStart w:id="5126" w:name="_Toc307246787"/>
      <w:bookmarkStart w:id="5127" w:name="_Toc307532260"/>
      <w:bookmarkStart w:id="5128" w:name="_Toc307532557"/>
      <w:bookmarkStart w:id="5129" w:name="_Toc307532699"/>
      <w:bookmarkStart w:id="5130" w:name="_Toc307558688"/>
      <w:bookmarkStart w:id="5131" w:name="_Toc307558835"/>
      <w:bookmarkStart w:id="5132" w:name="_Toc307563426"/>
      <w:bookmarkStart w:id="5133" w:name="_Toc307590211"/>
      <w:bookmarkStart w:id="5134" w:name="_Toc307590468"/>
      <w:bookmarkStart w:id="5135" w:name="_Toc307757044"/>
      <w:bookmarkStart w:id="5136" w:name="_Toc307757386"/>
      <w:bookmarkStart w:id="5137" w:name="_Toc307757535"/>
      <w:bookmarkStart w:id="5138" w:name="_Toc307757683"/>
      <w:bookmarkStart w:id="5139" w:name="_Toc308553927"/>
      <w:bookmarkStart w:id="5140" w:name="_Toc314043725"/>
      <w:r>
        <w:lastRenderedPageBreak/>
        <w:t>RETURN TO VENDOR / DC TRANSFERS</w:t>
      </w:r>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p>
    <w:p w:rsidR="00A9320C" w:rsidRDefault="00A9320C">
      <w:pPr>
        <w:jc w:val="both"/>
      </w:pPr>
    </w:p>
    <w:p w:rsidR="00A9320C" w:rsidRDefault="00A9320C">
      <w:pPr>
        <w:ind w:left="360"/>
      </w:pPr>
      <w:r>
        <w:t xml:space="preserve">If possible, the host sends Return to Vendor or </w:t>
      </w:r>
      <w:smartTag w:uri="urn:schemas-microsoft-com:office:smarttags" w:element="place">
        <w:smartTag w:uri="urn:schemas-microsoft-com:office:smarttags" w:element="State">
          <w:r>
            <w:t>DC-to-DC</w:t>
          </w:r>
        </w:smartTag>
      </w:smartTag>
      <w:r>
        <w:t xml:space="preserve"> transfers to WM through the </w:t>
      </w:r>
      <w:r w:rsidR="00B25D0D">
        <w:t>distribution order</w:t>
      </w:r>
      <w:r>
        <w:t xml:space="preserve"> interface.  These </w:t>
      </w:r>
      <w:r w:rsidR="008C156B">
        <w:t>distribution orders</w:t>
      </w:r>
      <w:r>
        <w:t xml:space="preserve"> may have a different Order Type or some other distinguishing mark.  Once interfaced, the </w:t>
      </w:r>
      <w:r w:rsidR="008C156B">
        <w:t>distribution orders</w:t>
      </w:r>
      <w:r>
        <w:t xml:space="preserve"> are handled in a similar manner to traditional </w:t>
      </w:r>
      <w:r w:rsidR="008C156B">
        <w:t>distribution orders</w:t>
      </w:r>
      <w:r>
        <w:t xml:space="preserve"> in WM.  </w:t>
      </w:r>
    </w:p>
    <w:p w:rsidR="000451B7" w:rsidRDefault="000451B7">
      <w:pPr>
        <w:jc w:val="both"/>
      </w:pPr>
    </w:p>
    <w:p w:rsidR="00A9320C" w:rsidRDefault="00A9320C">
      <w:pPr>
        <w:ind w:left="360"/>
        <w:rPr>
          <w:rFonts w:cs="Arial"/>
        </w:rPr>
      </w:pPr>
    </w:p>
    <w:p w:rsidR="00A9320C" w:rsidRDefault="00A9320C">
      <w:pPr>
        <w:jc w:val="both"/>
      </w:pPr>
    </w:p>
    <w:p w:rsidR="00A9320C" w:rsidRDefault="0015683D">
      <w:pPr>
        <w:pStyle w:val="Heading1"/>
      </w:pPr>
      <w:bookmarkStart w:id="5141" w:name="_Toc101934098"/>
      <w:bookmarkStart w:id="5142" w:name="_Toc101934215"/>
      <w:bookmarkStart w:id="5143" w:name="_Toc307236321"/>
      <w:bookmarkStart w:id="5144" w:name="_Toc307243085"/>
      <w:bookmarkStart w:id="5145" w:name="_Toc307243249"/>
      <w:bookmarkStart w:id="5146" w:name="_Toc307243412"/>
      <w:bookmarkStart w:id="5147" w:name="_Toc307243559"/>
      <w:bookmarkStart w:id="5148" w:name="_Toc307243720"/>
      <w:bookmarkStart w:id="5149" w:name="_Toc307243880"/>
      <w:bookmarkStart w:id="5150" w:name="_Toc307244040"/>
      <w:bookmarkStart w:id="5151" w:name="_Toc307244201"/>
      <w:bookmarkStart w:id="5152" w:name="_Toc307244362"/>
      <w:bookmarkStart w:id="5153" w:name="_Toc307244523"/>
      <w:bookmarkStart w:id="5154" w:name="_Toc307244683"/>
      <w:bookmarkStart w:id="5155" w:name="_Toc307244842"/>
      <w:bookmarkStart w:id="5156" w:name="_Toc307245000"/>
      <w:bookmarkStart w:id="5157" w:name="_Toc307245159"/>
      <w:bookmarkStart w:id="5158" w:name="_Toc307245318"/>
      <w:bookmarkStart w:id="5159" w:name="_Toc307245475"/>
      <w:bookmarkStart w:id="5160" w:name="_Toc307245632"/>
      <w:bookmarkStart w:id="5161" w:name="_Toc307245780"/>
      <w:bookmarkStart w:id="5162" w:name="_Toc307245927"/>
      <w:bookmarkStart w:id="5163" w:name="_Toc307246072"/>
      <w:bookmarkStart w:id="5164" w:name="_Toc307246217"/>
      <w:bookmarkStart w:id="5165" w:name="_Toc307246361"/>
      <w:bookmarkStart w:id="5166" w:name="_Toc307246504"/>
      <w:bookmarkStart w:id="5167" w:name="_Toc307246646"/>
      <w:bookmarkStart w:id="5168" w:name="_Toc307246788"/>
      <w:bookmarkStart w:id="5169" w:name="_Toc307532261"/>
      <w:bookmarkStart w:id="5170" w:name="_Toc307532558"/>
      <w:bookmarkStart w:id="5171" w:name="_Toc307532700"/>
      <w:bookmarkStart w:id="5172" w:name="_Toc307558689"/>
      <w:bookmarkStart w:id="5173" w:name="_Toc307558836"/>
      <w:bookmarkStart w:id="5174" w:name="_Toc307563427"/>
      <w:bookmarkStart w:id="5175" w:name="_Toc307590212"/>
      <w:bookmarkStart w:id="5176" w:name="_Toc307590469"/>
      <w:bookmarkStart w:id="5177" w:name="_Toc307757045"/>
      <w:bookmarkStart w:id="5178" w:name="_Toc307757387"/>
      <w:bookmarkStart w:id="5179" w:name="_Toc307757536"/>
      <w:bookmarkStart w:id="5180" w:name="_Toc307757684"/>
      <w:bookmarkStart w:id="5181" w:name="_Toc308553928"/>
      <w:bookmarkStart w:id="5182" w:name="_Toc314043726"/>
      <w:r>
        <w:t xml:space="preserve">PREPACK / </w:t>
      </w:r>
      <w:r w:rsidR="00A9320C">
        <w:t>ASSORTMENT CREATION / BREAKDOWN</w:t>
      </w:r>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p>
    <w:p w:rsidR="00A9320C" w:rsidRDefault="00A9320C"/>
    <w:p w:rsidR="00A9320C" w:rsidRDefault="00A9320C">
      <w:pPr>
        <w:pStyle w:val="Heading2"/>
      </w:pPr>
      <w:bookmarkStart w:id="5183" w:name="_Toc307236322"/>
      <w:bookmarkStart w:id="5184" w:name="_Toc307243086"/>
      <w:bookmarkStart w:id="5185" w:name="_Toc307243250"/>
      <w:bookmarkStart w:id="5186" w:name="_Toc307243413"/>
      <w:bookmarkStart w:id="5187" w:name="_Toc307243560"/>
      <w:bookmarkStart w:id="5188" w:name="_Toc307243721"/>
      <w:bookmarkStart w:id="5189" w:name="_Toc307243881"/>
      <w:bookmarkStart w:id="5190" w:name="_Toc307244041"/>
      <w:bookmarkStart w:id="5191" w:name="_Toc307244202"/>
      <w:bookmarkStart w:id="5192" w:name="_Toc307244363"/>
      <w:bookmarkStart w:id="5193" w:name="_Toc307244524"/>
      <w:bookmarkStart w:id="5194" w:name="_Toc307244684"/>
      <w:bookmarkStart w:id="5195" w:name="_Toc307244843"/>
      <w:bookmarkStart w:id="5196" w:name="_Toc307245001"/>
      <w:bookmarkStart w:id="5197" w:name="_Toc307245160"/>
      <w:bookmarkStart w:id="5198" w:name="_Toc307245319"/>
      <w:bookmarkStart w:id="5199" w:name="_Toc307245476"/>
      <w:bookmarkStart w:id="5200" w:name="_Toc307245633"/>
      <w:bookmarkStart w:id="5201" w:name="_Toc307245781"/>
      <w:bookmarkStart w:id="5202" w:name="_Toc307245928"/>
      <w:bookmarkStart w:id="5203" w:name="_Toc307246073"/>
      <w:bookmarkStart w:id="5204" w:name="_Toc307246218"/>
      <w:bookmarkStart w:id="5205" w:name="_Toc307246362"/>
      <w:bookmarkStart w:id="5206" w:name="_Toc307246505"/>
      <w:bookmarkStart w:id="5207" w:name="_Toc307246647"/>
      <w:bookmarkStart w:id="5208" w:name="_Toc307246789"/>
      <w:bookmarkStart w:id="5209" w:name="_Toc307532262"/>
      <w:bookmarkStart w:id="5210" w:name="_Toc307532559"/>
      <w:bookmarkStart w:id="5211" w:name="_Toc307532701"/>
      <w:bookmarkStart w:id="5212" w:name="_Toc307558690"/>
      <w:bookmarkStart w:id="5213" w:name="_Toc307558837"/>
      <w:bookmarkStart w:id="5214" w:name="_Toc307563428"/>
      <w:bookmarkStart w:id="5215" w:name="_Toc307590213"/>
      <w:bookmarkStart w:id="5216" w:name="_Toc307590470"/>
      <w:bookmarkStart w:id="5217" w:name="_Toc307757046"/>
      <w:bookmarkStart w:id="5218" w:name="_Toc307757388"/>
      <w:bookmarkStart w:id="5219" w:name="_Toc307757537"/>
      <w:bookmarkStart w:id="5220" w:name="_Toc307757685"/>
      <w:bookmarkStart w:id="5221" w:name="_Toc308553929"/>
      <w:bookmarkStart w:id="5222" w:name="_Toc314043727"/>
      <w:r>
        <w:t>Assortments Tracked in WM</w:t>
      </w:r>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p>
    <w:p w:rsidR="00A9320C" w:rsidRDefault="00A9320C"/>
    <w:p w:rsidR="00A9320C" w:rsidRDefault="00A9320C">
      <w:pPr>
        <w:ind w:left="360"/>
      </w:pPr>
      <w:r>
        <w:t xml:space="preserve">Assortments are tracked as a unique </w:t>
      </w:r>
      <w:r w:rsidR="00082F2B">
        <w:t>item</w:t>
      </w:r>
      <w:r>
        <w:t>, rather than as a box of the individual components of the assortment.  As assortment inventory is monitored, and it is determined that additional assortments need to be assembled, Carter’s personnel allocate the required components</w:t>
      </w:r>
      <w:r w:rsidR="00981F0C">
        <w:t xml:space="preserve"> by releasing a dummy distribution order </w:t>
      </w:r>
      <w:r w:rsidR="0015683D">
        <w:t xml:space="preserve">(repackage) </w:t>
      </w:r>
      <w:r w:rsidR="00981F0C">
        <w:t xml:space="preserve">for the </w:t>
      </w:r>
      <w:r w:rsidR="00F4450E">
        <w:t>item</w:t>
      </w:r>
      <w:r w:rsidR="00981F0C">
        <w:t xml:space="preserve">s. These component </w:t>
      </w:r>
      <w:r w:rsidR="00F4450E">
        <w:t>item</w:t>
      </w:r>
      <w:r w:rsidR="00981F0C">
        <w:t xml:space="preserve">s are picked, and are shipped out via dummy shipments. </w:t>
      </w:r>
      <w:r w:rsidR="00AF2392">
        <w:t xml:space="preserve">Note: Reconciliation of items on the shipment in Omnia is outside the scope of the flow. </w:t>
      </w:r>
      <w:r w:rsidR="00981F0C">
        <w:t>The host system</w:t>
      </w:r>
      <w:r w:rsidR="00AF2392">
        <w:t xml:space="preserve"> (e-SPS)</w:t>
      </w:r>
      <w:r w:rsidR="00981F0C">
        <w:t>, then releases a</w:t>
      </w:r>
      <w:r w:rsidR="00D150F4">
        <w:t xml:space="preserve"> Case Level </w:t>
      </w:r>
      <w:r w:rsidR="00981F0C">
        <w:t xml:space="preserve">ASN for the assortment </w:t>
      </w:r>
      <w:r w:rsidR="00082F2B">
        <w:t>item</w:t>
      </w:r>
      <w:r w:rsidR="00981F0C">
        <w:t xml:space="preserve"> (parent </w:t>
      </w:r>
      <w:r w:rsidR="00082F2B">
        <w:t>item</w:t>
      </w:r>
      <w:r w:rsidR="00981F0C">
        <w:t xml:space="preserve">). The parent </w:t>
      </w:r>
      <w:r w:rsidR="00082F2B">
        <w:t>item</w:t>
      </w:r>
      <w:r w:rsidR="00981F0C">
        <w:t xml:space="preserve"> (components included) is received back in the warehouse using the </w:t>
      </w:r>
      <w:r w:rsidR="00981F0C" w:rsidRPr="00981F0C">
        <w:rPr>
          <w:b/>
          <w:i/>
        </w:rPr>
        <w:t xml:space="preserve">RF-Receive Palletize </w:t>
      </w:r>
      <w:r w:rsidR="00981F0C">
        <w:t xml:space="preserve">option. </w:t>
      </w:r>
      <w:r>
        <w:t xml:space="preserve">  Operators first scan a pallet ID and then scan a case LPN, followed by the </w:t>
      </w:r>
      <w:r w:rsidR="00082F2B">
        <w:t>item</w:t>
      </w:r>
      <w:r>
        <w:t xml:space="preserve"> and quantity in the case.  This is repeated for each LPN of the assortment.  Once a pallet is complete, operators scan the pallet in RF </w:t>
      </w:r>
      <w:r>
        <w:rPr>
          <w:b/>
          <w:bCs/>
          <w:i/>
          <w:iCs/>
        </w:rPr>
        <w:t xml:space="preserve">Warehouse </w:t>
      </w:r>
      <w:proofErr w:type="spellStart"/>
      <w:r>
        <w:rPr>
          <w:b/>
          <w:bCs/>
          <w:i/>
          <w:iCs/>
        </w:rPr>
        <w:t>Putaway</w:t>
      </w:r>
      <w:proofErr w:type="spellEnd"/>
      <w:r>
        <w:t xml:space="preserve"> and the same </w:t>
      </w:r>
      <w:proofErr w:type="spellStart"/>
      <w:r>
        <w:t>putaway</w:t>
      </w:r>
      <w:proofErr w:type="spellEnd"/>
      <w:r>
        <w:t xml:space="preserve"> logic is initiated as for received product.  </w:t>
      </w:r>
    </w:p>
    <w:p w:rsidR="00A9320C" w:rsidRDefault="00981F0C">
      <w:pPr>
        <w:ind w:left="360"/>
      </w:pPr>
      <w:r>
        <w:t>The host system, then releases</w:t>
      </w:r>
      <w:r w:rsidR="00C35EDA">
        <w:t xml:space="preserve"> the DO for the assortment </w:t>
      </w:r>
      <w:r w:rsidR="00082F2B">
        <w:t>item</w:t>
      </w:r>
      <w:r w:rsidR="00060728">
        <w:t>.</w:t>
      </w:r>
      <w:r w:rsidR="00C35EDA">
        <w:t xml:space="preserve"> </w:t>
      </w:r>
      <w:r w:rsidR="00060728">
        <w:t>T</w:t>
      </w:r>
      <w:r w:rsidR="00A9320C">
        <w:t xml:space="preserve">he actual assortment is allocated from reserve and pulled to a staging or processing area.  The sorting of </w:t>
      </w:r>
      <w:r w:rsidR="00F4450E">
        <w:t>item</w:t>
      </w:r>
      <w:r w:rsidR="00A9320C">
        <w:t>s to single-</w:t>
      </w:r>
      <w:r w:rsidR="00082F2B">
        <w:t>item</w:t>
      </w:r>
      <w:r w:rsidR="00A9320C">
        <w:t xml:space="preserve"> cases is performed outside of WM and the RF </w:t>
      </w:r>
      <w:r w:rsidR="00A9320C">
        <w:rPr>
          <w:b/>
          <w:bCs/>
          <w:i/>
          <w:iCs/>
        </w:rPr>
        <w:t xml:space="preserve">Pack Case </w:t>
      </w:r>
      <w:r w:rsidR="00A9320C">
        <w:t>option is again performed to create the single-</w:t>
      </w:r>
      <w:r w:rsidR="00082F2B">
        <w:t>item</w:t>
      </w:r>
      <w:r w:rsidR="00A9320C">
        <w:t xml:space="preserve"> cases of the component </w:t>
      </w:r>
      <w:r w:rsidR="00082F2B">
        <w:t>item</w:t>
      </w:r>
      <w:r w:rsidR="00A9320C">
        <w:t xml:space="preserve">s.  </w:t>
      </w:r>
    </w:p>
    <w:p w:rsidR="00A9320C" w:rsidRDefault="00A9320C"/>
    <w:p w:rsidR="00A9320C" w:rsidRDefault="00A9320C">
      <w:pPr>
        <w:pStyle w:val="Heading1"/>
      </w:pPr>
      <w:bookmarkStart w:id="5223" w:name="_Toc101934099"/>
      <w:bookmarkStart w:id="5224" w:name="_Toc101934216"/>
      <w:bookmarkStart w:id="5225" w:name="_Toc307236324"/>
      <w:bookmarkStart w:id="5226" w:name="_Toc307243088"/>
      <w:bookmarkStart w:id="5227" w:name="_Toc307243252"/>
      <w:bookmarkStart w:id="5228" w:name="_Toc307243415"/>
      <w:bookmarkStart w:id="5229" w:name="_Toc307243562"/>
      <w:bookmarkStart w:id="5230" w:name="_Toc307243723"/>
      <w:bookmarkStart w:id="5231" w:name="_Toc307243883"/>
      <w:bookmarkStart w:id="5232" w:name="_Toc307244043"/>
      <w:bookmarkStart w:id="5233" w:name="_Toc307244204"/>
      <w:bookmarkStart w:id="5234" w:name="_Toc307244365"/>
      <w:bookmarkStart w:id="5235" w:name="_Toc307244526"/>
      <w:bookmarkStart w:id="5236" w:name="_Toc307244686"/>
      <w:bookmarkStart w:id="5237" w:name="_Toc307244845"/>
      <w:bookmarkStart w:id="5238" w:name="_Toc307245003"/>
      <w:bookmarkStart w:id="5239" w:name="_Toc307245162"/>
      <w:bookmarkStart w:id="5240" w:name="_Toc307245321"/>
      <w:bookmarkStart w:id="5241" w:name="_Toc307245478"/>
      <w:bookmarkStart w:id="5242" w:name="_Toc307245635"/>
      <w:bookmarkStart w:id="5243" w:name="_Toc307245783"/>
      <w:bookmarkStart w:id="5244" w:name="_Toc307245930"/>
      <w:bookmarkStart w:id="5245" w:name="_Toc307246075"/>
      <w:bookmarkStart w:id="5246" w:name="_Toc307246220"/>
      <w:bookmarkStart w:id="5247" w:name="_Toc307246364"/>
      <w:bookmarkStart w:id="5248" w:name="_Toc307246507"/>
      <w:bookmarkStart w:id="5249" w:name="_Toc307246649"/>
      <w:bookmarkStart w:id="5250" w:name="_Toc307246791"/>
      <w:bookmarkStart w:id="5251" w:name="_Toc307532264"/>
      <w:bookmarkStart w:id="5252" w:name="_Toc307532561"/>
      <w:bookmarkStart w:id="5253" w:name="_Toc307532703"/>
      <w:bookmarkStart w:id="5254" w:name="_Toc307558692"/>
      <w:bookmarkStart w:id="5255" w:name="_Toc307558839"/>
      <w:bookmarkStart w:id="5256" w:name="_Toc307563430"/>
      <w:bookmarkStart w:id="5257" w:name="_Toc307590214"/>
      <w:bookmarkStart w:id="5258" w:name="_Toc307590471"/>
      <w:bookmarkStart w:id="5259" w:name="_Toc307757047"/>
      <w:bookmarkStart w:id="5260" w:name="_Toc307757389"/>
      <w:bookmarkStart w:id="5261" w:name="_Toc307757538"/>
      <w:bookmarkStart w:id="5262" w:name="_Toc307757686"/>
      <w:bookmarkStart w:id="5263" w:name="_Toc308553930"/>
      <w:bookmarkStart w:id="5264" w:name="_Toc314043728"/>
      <w:r>
        <w:t>LEAN TIME REPLENISHMENT</w:t>
      </w:r>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p>
    <w:p w:rsidR="00A9320C" w:rsidRDefault="00A9320C">
      <w:pPr>
        <w:pStyle w:val="Header"/>
        <w:tabs>
          <w:tab w:val="clear" w:pos="4320"/>
          <w:tab w:val="clear" w:pos="8640"/>
        </w:tabs>
        <w:jc w:val="left"/>
        <w:rPr>
          <w:rFonts w:cs="Arial"/>
          <w:b w:val="0"/>
        </w:rPr>
      </w:pPr>
    </w:p>
    <w:p w:rsidR="00EE47EA" w:rsidRDefault="00EE47EA">
      <w:pPr>
        <w:ind w:left="360"/>
        <w:rPr>
          <w:rFonts w:cs="Arial"/>
        </w:rPr>
      </w:pPr>
      <w:r>
        <w:rPr>
          <w:rFonts w:cs="Arial"/>
        </w:rPr>
        <w:t xml:space="preserve">Stockbridge: Lean time Replenishment </w:t>
      </w:r>
      <w:r w:rsidR="00051F5B">
        <w:rPr>
          <w:rFonts w:cs="Arial"/>
        </w:rPr>
        <w:t xml:space="preserve">is </w:t>
      </w:r>
      <w:r>
        <w:rPr>
          <w:rFonts w:cs="Arial"/>
        </w:rPr>
        <w:t xml:space="preserve">not done at </w:t>
      </w:r>
      <w:r w:rsidR="00060728">
        <w:rPr>
          <w:rFonts w:cs="Arial"/>
        </w:rPr>
        <w:t>Stockbridge</w:t>
      </w:r>
      <w:r>
        <w:rPr>
          <w:rFonts w:cs="Arial"/>
        </w:rPr>
        <w:t>.</w:t>
      </w:r>
    </w:p>
    <w:p w:rsidR="00EE47EA" w:rsidRDefault="00EE47EA">
      <w:pPr>
        <w:ind w:left="360"/>
        <w:rPr>
          <w:rFonts w:cs="Arial"/>
        </w:rPr>
      </w:pPr>
    </w:p>
    <w:p w:rsidR="00A9320C" w:rsidRDefault="00EE47EA">
      <w:pPr>
        <w:ind w:left="360"/>
        <w:rPr>
          <w:rFonts w:cs="Arial"/>
        </w:rPr>
      </w:pPr>
      <w:r>
        <w:rPr>
          <w:rFonts w:cs="Arial"/>
        </w:rPr>
        <w:t xml:space="preserve">Hogansville: </w:t>
      </w:r>
      <w:r w:rsidR="00A9320C">
        <w:rPr>
          <w:rFonts w:cs="Arial"/>
        </w:rPr>
        <w:t xml:space="preserve">Carter’s can choose to manually trigger ‘Lean Time’ replenishment through the fixed station option </w:t>
      </w:r>
      <w:r w:rsidR="00A9320C">
        <w:rPr>
          <w:rFonts w:cs="Arial"/>
          <w:b/>
          <w:bCs/>
          <w:i/>
        </w:rPr>
        <w:t>Lean Time Replenishment</w:t>
      </w:r>
      <w:r w:rsidR="00A9320C">
        <w:rPr>
          <w:rFonts w:cs="Arial"/>
        </w:rPr>
        <w:t xml:space="preserve">.  Personnel select a range of active locations or a range of </w:t>
      </w:r>
      <w:r w:rsidR="00F4450E">
        <w:rPr>
          <w:rFonts w:cs="Arial"/>
        </w:rPr>
        <w:t>item</w:t>
      </w:r>
      <w:r w:rsidR="00A9320C">
        <w:rPr>
          <w:rFonts w:cs="Arial"/>
        </w:rPr>
        <w:t xml:space="preserve">s to replenish, and the percent full a location has to be to be considered eligible.  The program triggers WM to perform the minimum/maximum analysis for each location in the specified range to determine how much inventory (if any) is needed.  WM then allocates inventory to satisfy the requirements, and generates priority ‘70’ pull tasks accordingly.  Prior to running a wave, personnel must cancel any outstanding lean time replenishment tasks with the fixed station option </w:t>
      </w:r>
      <w:r w:rsidR="00A9320C">
        <w:rPr>
          <w:rFonts w:cs="Arial"/>
          <w:b/>
          <w:bCs/>
          <w:i/>
        </w:rPr>
        <w:t>Cancel Task</w:t>
      </w:r>
      <w:r w:rsidR="00A9320C">
        <w:rPr>
          <w:rFonts w:cs="Arial"/>
        </w:rPr>
        <w:t xml:space="preserve">.  </w:t>
      </w:r>
      <w:r w:rsidR="00A9320C">
        <w:rPr>
          <w:rFonts w:cs="Arial"/>
          <w:b/>
          <w:bCs/>
          <w:i/>
        </w:rPr>
        <w:t>Replenish Active Pick Sites</w:t>
      </w:r>
      <w:r w:rsidR="00A9320C">
        <w:rPr>
          <w:rFonts w:cs="Arial"/>
        </w:rPr>
        <w:t xml:space="preserve"> is setup to allocate inventory for replenishment in ascending quantity sequence (maximum number of pulls), to clear out as many reserve locations as possible.</w:t>
      </w:r>
    </w:p>
    <w:p w:rsidR="00652576" w:rsidRDefault="00652576">
      <w:pPr>
        <w:ind w:left="360"/>
        <w:rPr>
          <w:rFonts w:cs="Arial"/>
        </w:rPr>
      </w:pPr>
    </w:p>
    <w:p w:rsidR="00A9320C" w:rsidRDefault="00A9320C">
      <w:pPr>
        <w:pStyle w:val="Header"/>
        <w:tabs>
          <w:tab w:val="clear" w:pos="4320"/>
          <w:tab w:val="clear" w:pos="8640"/>
        </w:tabs>
        <w:jc w:val="left"/>
        <w:rPr>
          <w:rFonts w:cs="Arial"/>
          <w:b w:val="0"/>
        </w:rPr>
      </w:pPr>
    </w:p>
    <w:p w:rsidR="00A9320C" w:rsidRDefault="00A9320C">
      <w:pPr>
        <w:pStyle w:val="Heading1"/>
      </w:pPr>
      <w:bookmarkStart w:id="5265" w:name="_Toc101934100"/>
      <w:bookmarkStart w:id="5266" w:name="_Toc101934217"/>
      <w:bookmarkStart w:id="5267" w:name="_Toc307236325"/>
      <w:bookmarkStart w:id="5268" w:name="_Toc307243089"/>
      <w:bookmarkStart w:id="5269" w:name="_Toc307243253"/>
      <w:bookmarkStart w:id="5270" w:name="_Toc307243416"/>
      <w:bookmarkStart w:id="5271" w:name="_Toc307243563"/>
      <w:bookmarkStart w:id="5272" w:name="_Toc307243724"/>
      <w:bookmarkStart w:id="5273" w:name="_Toc307243884"/>
      <w:bookmarkStart w:id="5274" w:name="_Toc307244044"/>
      <w:bookmarkStart w:id="5275" w:name="_Toc307244205"/>
      <w:bookmarkStart w:id="5276" w:name="_Toc307244366"/>
      <w:bookmarkStart w:id="5277" w:name="_Toc307244527"/>
      <w:bookmarkStart w:id="5278" w:name="_Toc307244687"/>
      <w:bookmarkStart w:id="5279" w:name="_Toc307244846"/>
      <w:bookmarkStart w:id="5280" w:name="_Toc307245004"/>
      <w:bookmarkStart w:id="5281" w:name="_Toc307245163"/>
      <w:bookmarkStart w:id="5282" w:name="_Toc307245322"/>
      <w:bookmarkStart w:id="5283" w:name="_Toc307245479"/>
      <w:bookmarkStart w:id="5284" w:name="_Toc307245636"/>
      <w:bookmarkStart w:id="5285" w:name="_Toc307245784"/>
      <w:bookmarkStart w:id="5286" w:name="_Toc307245931"/>
      <w:bookmarkStart w:id="5287" w:name="_Toc307246076"/>
      <w:bookmarkStart w:id="5288" w:name="_Toc307246221"/>
      <w:bookmarkStart w:id="5289" w:name="_Toc307246365"/>
      <w:bookmarkStart w:id="5290" w:name="_Toc307246508"/>
      <w:bookmarkStart w:id="5291" w:name="_Toc307246650"/>
      <w:bookmarkStart w:id="5292" w:name="_Toc307246792"/>
      <w:bookmarkStart w:id="5293" w:name="_Toc307532265"/>
      <w:bookmarkStart w:id="5294" w:name="_Toc307532562"/>
      <w:bookmarkStart w:id="5295" w:name="_Toc307532704"/>
      <w:bookmarkStart w:id="5296" w:name="_Toc307558693"/>
      <w:bookmarkStart w:id="5297" w:name="_Toc307558840"/>
      <w:bookmarkStart w:id="5298" w:name="_Toc307563431"/>
      <w:bookmarkStart w:id="5299" w:name="_Toc307590215"/>
      <w:bookmarkStart w:id="5300" w:name="_Toc307590472"/>
      <w:bookmarkStart w:id="5301" w:name="_Toc307757048"/>
      <w:bookmarkStart w:id="5302" w:name="_Toc307757390"/>
      <w:bookmarkStart w:id="5303" w:name="_Toc307757539"/>
      <w:bookmarkStart w:id="5304" w:name="_Toc307757687"/>
      <w:bookmarkStart w:id="5305" w:name="_Toc308553931"/>
      <w:bookmarkStart w:id="5306" w:name="_Toc314043729"/>
      <w:r>
        <w:lastRenderedPageBreak/>
        <w:t>WAVE EXCEPTION PROCESSING</w:t>
      </w:r>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p>
    <w:p w:rsidR="00A9320C" w:rsidRDefault="00A9320C">
      <w:pPr>
        <w:pStyle w:val="Header"/>
        <w:tabs>
          <w:tab w:val="clear" w:pos="4320"/>
          <w:tab w:val="clear" w:pos="8640"/>
        </w:tabs>
        <w:jc w:val="left"/>
        <w:rPr>
          <w:rFonts w:cs="Arial"/>
          <w:b w:val="0"/>
        </w:rPr>
      </w:pPr>
    </w:p>
    <w:p w:rsidR="00A9320C" w:rsidRDefault="00A9320C">
      <w:pPr>
        <w:pStyle w:val="Heading2"/>
      </w:pPr>
      <w:bookmarkStart w:id="5307" w:name="_Toc101934101"/>
      <w:bookmarkStart w:id="5308" w:name="_Toc101934218"/>
      <w:bookmarkStart w:id="5309" w:name="_Toc307236326"/>
      <w:bookmarkStart w:id="5310" w:name="_Toc307243090"/>
      <w:bookmarkStart w:id="5311" w:name="_Toc307243254"/>
      <w:bookmarkStart w:id="5312" w:name="_Toc307243417"/>
      <w:bookmarkStart w:id="5313" w:name="_Toc307243564"/>
      <w:bookmarkStart w:id="5314" w:name="_Toc307243725"/>
      <w:bookmarkStart w:id="5315" w:name="_Toc307243885"/>
      <w:bookmarkStart w:id="5316" w:name="_Toc307244045"/>
      <w:bookmarkStart w:id="5317" w:name="_Toc307244206"/>
      <w:bookmarkStart w:id="5318" w:name="_Toc307244367"/>
      <w:bookmarkStart w:id="5319" w:name="_Toc307244528"/>
      <w:bookmarkStart w:id="5320" w:name="_Toc307244688"/>
      <w:bookmarkStart w:id="5321" w:name="_Toc307244847"/>
      <w:bookmarkStart w:id="5322" w:name="_Toc307245005"/>
      <w:bookmarkStart w:id="5323" w:name="_Toc307245164"/>
      <w:bookmarkStart w:id="5324" w:name="_Toc307245323"/>
      <w:bookmarkStart w:id="5325" w:name="_Toc307245480"/>
      <w:bookmarkStart w:id="5326" w:name="_Toc307245637"/>
      <w:bookmarkStart w:id="5327" w:name="_Toc307245785"/>
      <w:bookmarkStart w:id="5328" w:name="_Toc307245932"/>
      <w:bookmarkStart w:id="5329" w:name="_Toc307246077"/>
      <w:bookmarkStart w:id="5330" w:name="_Toc307246222"/>
      <w:bookmarkStart w:id="5331" w:name="_Toc307246366"/>
      <w:bookmarkStart w:id="5332" w:name="_Toc307246509"/>
      <w:bookmarkStart w:id="5333" w:name="_Toc307246651"/>
      <w:bookmarkStart w:id="5334" w:name="_Toc307246793"/>
      <w:bookmarkStart w:id="5335" w:name="_Toc307532266"/>
      <w:bookmarkStart w:id="5336" w:name="_Toc307532563"/>
      <w:bookmarkStart w:id="5337" w:name="_Toc307532705"/>
      <w:bookmarkStart w:id="5338" w:name="_Toc307558694"/>
      <w:bookmarkStart w:id="5339" w:name="_Toc307558841"/>
      <w:bookmarkStart w:id="5340" w:name="_Toc307563432"/>
      <w:bookmarkStart w:id="5341" w:name="_Toc307590216"/>
      <w:bookmarkStart w:id="5342" w:name="_Toc307590473"/>
      <w:bookmarkStart w:id="5343" w:name="_Toc307757049"/>
      <w:bookmarkStart w:id="5344" w:name="_Toc307757391"/>
      <w:bookmarkStart w:id="5345" w:name="_Toc307757540"/>
      <w:bookmarkStart w:id="5346" w:name="_Toc307757688"/>
      <w:bookmarkStart w:id="5347" w:name="_Toc308553932"/>
      <w:bookmarkStart w:id="5348" w:name="_Toc314043730"/>
      <w:r>
        <w:t>Undo Wave</w:t>
      </w:r>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p>
    <w:p w:rsidR="00A9320C" w:rsidRDefault="00A9320C"/>
    <w:p w:rsidR="00A9320C" w:rsidRDefault="00A9320C">
      <w:pPr>
        <w:spacing w:after="60"/>
        <w:ind w:left="360"/>
      </w:pPr>
      <w:r>
        <w:t xml:space="preserve">The undo wave function should be used sparingly and prior to completing picks into </w:t>
      </w:r>
      <w:proofErr w:type="spellStart"/>
      <w:r w:rsidR="00852027">
        <w:t>oLPN</w:t>
      </w:r>
      <w:r>
        <w:t>s</w:t>
      </w:r>
      <w:proofErr w:type="spellEnd"/>
      <w:r>
        <w:t xml:space="preserve"> associated with the wave.  In order to undo an entire wave, operators use the Undo Wave button on the UI – </w:t>
      </w:r>
      <w:r>
        <w:rPr>
          <w:b/>
          <w:bCs/>
          <w:i/>
          <w:iCs/>
        </w:rPr>
        <w:t>Ship Wave Inquiry.</w:t>
      </w:r>
      <w:r>
        <w:rPr>
          <w:i/>
          <w:iCs/>
        </w:rPr>
        <w:t xml:space="preserve">  </w:t>
      </w:r>
      <w:r>
        <w:t xml:space="preserve">This triggers WM to undo all of the updates associated with all </w:t>
      </w:r>
      <w:r w:rsidR="008C156B">
        <w:t>distribution orders</w:t>
      </w:r>
      <w:r>
        <w:t xml:space="preserve"> in the wave, including:</w:t>
      </w:r>
    </w:p>
    <w:p w:rsidR="00A9320C" w:rsidRDefault="00B25D0D">
      <w:pPr>
        <w:numPr>
          <w:ilvl w:val="0"/>
          <w:numId w:val="3"/>
        </w:numPr>
        <w:rPr>
          <w:rFonts w:cs="Arial"/>
        </w:rPr>
      </w:pPr>
      <w:r>
        <w:rPr>
          <w:rFonts w:cs="Arial"/>
        </w:rPr>
        <w:t>Distribution order</w:t>
      </w:r>
      <w:r w:rsidR="00A9320C">
        <w:rPr>
          <w:rFonts w:cs="Arial"/>
        </w:rPr>
        <w:t xml:space="preserve"> Selection</w:t>
      </w:r>
    </w:p>
    <w:p w:rsidR="00A9320C" w:rsidRDefault="00B25D0D">
      <w:pPr>
        <w:numPr>
          <w:ilvl w:val="0"/>
          <w:numId w:val="3"/>
        </w:numPr>
        <w:rPr>
          <w:rFonts w:cs="Arial"/>
        </w:rPr>
      </w:pPr>
      <w:r>
        <w:rPr>
          <w:rFonts w:cs="Arial"/>
        </w:rPr>
        <w:t>Distribution order</w:t>
      </w:r>
      <w:r w:rsidR="00A9320C">
        <w:rPr>
          <w:rFonts w:cs="Arial"/>
        </w:rPr>
        <w:t xml:space="preserve"> Consolidation</w:t>
      </w:r>
    </w:p>
    <w:p w:rsidR="00A9320C" w:rsidRDefault="00A9320C">
      <w:pPr>
        <w:numPr>
          <w:ilvl w:val="0"/>
          <w:numId w:val="3"/>
        </w:numPr>
        <w:rPr>
          <w:rFonts w:cs="Arial"/>
        </w:rPr>
      </w:pPr>
      <w:r>
        <w:rPr>
          <w:rFonts w:cs="Arial"/>
        </w:rPr>
        <w:t>Inventory Allocation</w:t>
      </w:r>
    </w:p>
    <w:p w:rsidR="00A9320C" w:rsidRDefault="00A9320C">
      <w:pPr>
        <w:numPr>
          <w:ilvl w:val="0"/>
          <w:numId w:val="3"/>
        </w:numPr>
        <w:rPr>
          <w:rFonts w:cs="Arial"/>
        </w:rPr>
      </w:pPr>
      <w:r>
        <w:rPr>
          <w:rFonts w:cs="Arial"/>
        </w:rPr>
        <w:t>Cubing/</w:t>
      </w:r>
      <w:r w:rsidR="00652576">
        <w:rPr>
          <w:rFonts w:cs="Arial"/>
        </w:rPr>
        <w:t xml:space="preserve"> </w:t>
      </w:r>
      <w:proofErr w:type="spellStart"/>
      <w:r w:rsidR="00652576">
        <w:rPr>
          <w:rFonts w:cs="Arial"/>
        </w:rPr>
        <w:t>Carton</w:t>
      </w:r>
      <w:r>
        <w:rPr>
          <w:rFonts w:cs="Arial"/>
        </w:rPr>
        <w:t>ization</w:t>
      </w:r>
      <w:proofErr w:type="spellEnd"/>
    </w:p>
    <w:p w:rsidR="00A9320C" w:rsidRDefault="00A9320C">
      <w:pPr>
        <w:numPr>
          <w:ilvl w:val="0"/>
          <w:numId w:val="3"/>
        </w:numPr>
        <w:rPr>
          <w:rFonts w:cs="Arial"/>
        </w:rPr>
      </w:pPr>
      <w:r>
        <w:rPr>
          <w:rFonts w:cs="Arial"/>
        </w:rPr>
        <w:t>Order Consolidation</w:t>
      </w:r>
    </w:p>
    <w:p w:rsidR="00A9320C" w:rsidRDefault="00A9320C">
      <w:pPr>
        <w:numPr>
          <w:ilvl w:val="0"/>
          <w:numId w:val="3"/>
        </w:numPr>
        <w:rPr>
          <w:rFonts w:cs="Arial"/>
        </w:rPr>
      </w:pPr>
      <w:r>
        <w:rPr>
          <w:rFonts w:cs="Arial"/>
        </w:rPr>
        <w:t>Routing</w:t>
      </w:r>
    </w:p>
    <w:p w:rsidR="00A9320C" w:rsidRDefault="00A9320C">
      <w:pPr>
        <w:numPr>
          <w:ilvl w:val="0"/>
          <w:numId w:val="3"/>
        </w:numPr>
        <w:spacing w:after="60"/>
        <w:rPr>
          <w:bCs/>
          <w:iCs/>
        </w:rPr>
      </w:pPr>
      <w:r>
        <w:rPr>
          <w:rFonts w:cs="Arial"/>
        </w:rPr>
        <w:t>MHE Downloads</w:t>
      </w:r>
    </w:p>
    <w:p w:rsidR="00A9320C" w:rsidRDefault="00A9320C">
      <w:pPr>
        <w:ind w:left="360"/>
      </w:pPr>
    </w:p>
    <w:p w:rsidR="00A9320C" w:rsidRDefault="00A9320C">
      <w:pPr>
        <w:pStyle w:val="Heading2"/>
      </w:pPr>
      <w:bookmarkStart w:id="5349" w:name="_Toc101934102"/>
      <w:bookmarkStart w:id="5350" w:name="_Toc101934219"/>
      <w:bookmarkStart w:id="5351" w:name="_Toc307236327"/>
      <w:bookmarkStart w:id="5352" w:name="_Toc307243091"/>
      <w:bookmarkStart w:id="5353" w:name="_Toc307243255"/>
      <w:bookmarkStart w:id="5354" w:name="_Toc307243418"/>
      <w:bookmarkStart w:id="5355" w:name="_Toc307243565"/>
      <w:bookmarkStart w:id="5356" w:name="_Toc307243726"/>
      <w:bookmarkStart w:id="5357" w:name="_Toc307243886"/>
      <w:bookmarkStart w:id="5358" w:name="_Toc307244046"/>
      <w:bookmarkStart w:id="5359" w:name="_Toc307244207"/>
      <w:bookmarkStart w:id="5360" w:name="_Toc307244368"/>
      <w:bookmarkStart w:id="5361" w:name="_Toc307244529"/>
      <w:bookmarkStart w:id="5362" w:name="_Toc307244689"/>
      <w:bookmarkStart w:id="5363" w:name="_Toc307244848"/>
      <w:bookmarkStart w:id="5364" w:name="_Toc307245006"/>
      <w:bookmarkStart w:id="5365" w:name="_Toc307245165"/>
      <w:bookmarkStart w:id="5366" w:name="_Toc307245324"/>
      <w:bookmarkStart w:id="5367" w:name="_Toc307245481"/>
      <w:bookmarkStart w:id="5368" w:name="_Toc307245638"/>
      <w:bookmarkStart w:id="5369" w:name="_Toc307245786"/>
      <w:bookmarkStart w:id="5370" w:name="_Toc307245933"/>
      <w:bookmarkStart w:id="5371" w:name="_Toc307246078"/>
      <w:bookmarkStart w:id="5372" w:name="_Toc307246223"/>
      <w:bookmarkStart w:id="5373" w:name="_Toc307246367"/>
      <w:bookmarkStart w:id="5374" w:name="_Toc307246510"/>
      <w:bookmarkStart w:id="5375" w:name="_Toc307246652"/>
      <w:bookmarkStart w:id="5376" w:name="_Toc307246794"/>
      <w:bookmarkStart w:id="5377" w:name="_Toc307532267"/>
      <w:bookmarkStart w:id="5378" w:name="_Toc307532564"/>
      <w:bookmarkStart w:id="5379" w:name="_Toc307532706"/>
      <w:bookmarkStart w:id="5380" w:name="_Toc307558695"/>
      <w:bookmarkStart w:id="5381" w:name="_Toc307558842"/>
      <w:bookmarkStart w:id="5382" w:name="_Toc307563433"/>
      <w:bookmarkStart w:id="5383" w:name="_Toc307590217"/>
      <w:bookmarkStart w:id="5384" w:name="_Toc307590474"/>
      <w:bookmarkStart w:id="5385" w:name="_Toc307757050"/>
      <w:bookmarkStart w:id="5386" w:name="_Toc307757392"/>
      <w:bookmarkStart w:id="5387" w:name="_Toc307757541"/>
      <w:bookmarkStart w:id="5388" w:name="_Toc307757689"/>
      <w:bookmarkStart w:id="5389" w:name="_Toc308553933"/>
      <w:bookmarkStart w:id="5390" w:name="_Toc314043731"/>
      <w:r>
        <w:t xml:space="preserve">Undo </w:t>
      </w:r>
      <w:r w:rsidR="00B25D0D">
        <w:t>Distribution order</w:t>
      </w:r>
      <w:r>
        <w:t>(s) for Wave</w:t>
      </w:r>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p>
    <w:p w:rsidR="00A9320C" w:rsidRDefault="00A9320C"/>
    <w:p w:rsidR="00A9320C" w:rsidRDefault="00A9320C">
      <w:pPr>
        <w:ind w:left="360"/>
      </w:pPr>
      <w:r>
        <w:t xml:space="preserve">In the instance where a specific </w:t>
      </w:r>
      <w:r w:rsidR="00B25D0D">
        <w:t>distribution order</w:t>
      </w:r>
      <w:r>
        <w:t xml:space="preserve"> or </w:t>
      </w:r>
      <w:r w:rsidR="008C156B">
        <w:t>distribution orders</w:t>
      </w:r>
      <w:r>
        <w:t xml:space="preserve"> need to be un-selected from a wave the operator enters the UI – </w:t>
      </w:r>
      <w:r w:rsidR="00B25D0D">
        <w:rPr>
          <w:b/>
          <w:bCs/>
          <w:i/>
          <w:iCs/>
        </w:rPr>
        <w:t>Distribution order</w:t>
      </w:r>
      <w:r>
        <w:rPr>
          <w:b/>
          <w:bCs/>
          <w:i/>
          <w:iCs/>
        </w:rPr>
        <w:t xml:space="preserve"> </w:t>
      </w:r>
      <w:r>
        <w:t xml:space="preserve">option and searches for the appropriate </w:t>
      </w:r>
      <w:r w:rsidR="00B25D0D">
        <w:t>distribution order</w:t>
      </w:r>
      <w:r>
        <w:t xml:space="preserve"> or </w:t>
      </w:r>
      <w:r w:rsidR="008C156B">
        <w:t>distribution orders</w:t>
      </w:r>
      <w:r>
        <w:t xml:space="preserve">.  The operator then selects the Undo </w:t>
      </w:r>
      <w:r w:rsidR="00B25D0D">
        <w:t>Distribution order</w:t>
      </w:r>
      <w:r>
        <w:t xml:space="preserve"> from Wave action.  This triggers WM to undo all of the updates associated with the specific </w:t>
      </w:r>
      <w:r w:rsidR="00B25D0D">
        <w:t>distribution order</w:t>
      </w:r>
      <w:r>
        <w:t xml:space="preserve"> selected, including:</w:t>
      </w:r>
    </w:p>
    <w:p w:rsidR="00A9320C" w:rsidRDefault="00B25D0D">
      <w:pPr>
        <w:numPr>
          <w:ilvl w:val="0"/>
          <w:numId w:val="3"/>
        </w:numPr>
        <w:rPr>
          <w:rFonts w:cs="Arial"/>
        </w:rPr>
      </w:pPr>
      <w:r>
        <w:rPr>
          <w:rFonts w:cs="Arial"/>
        </w:rPr>
        <w:t>Distribution order</w:t>
      </w:r>
      <w:r w:rsidR="00A9320C">
        <w:rPr>
          <w:rFonts w:cs="Arial"/>
        </w:rPr>
        <w:t xml:space="preserve"> Selection</w:t>
      </w:r>
    </w:p>
    <w:p w:rsidR="00A9320C" w:rsidRDefault="00B25D0D">
      <w:pPr>
        <w:numPr>
          <w:ilvl w:val="0"/>
          <w:numId w:val="3"/>
        </w:numPr>
        <w:rPr>
          <w:rFonts w:cs="Arial"/>
        </w:rPr>
      </w:pPr>
      <w:r>
        <w:rPr>
          <w:rFonts w:cs="Arial"/>
        </w:rPr>
        <w:t>Distribution order</w:t>
      </w:r>
      <w:r w:rsidR="00A9320C">
        <w:rPr>
          <w:rFonts w:cs="Arial"/>
        </w:rPr>
        <w:t xml:space="preserve"> Consolidation</w:t>
      </w:r>
    </w:p>
    <w:p w:rsidR="00A9320C" w:rsidRDefault="00A9320C">
      <w:pPr>
        <w:numPr>
          <w:ilvl w:val="0"/>
          <w:numId w:val="3"/>
        </w:numPr>
        <w:rPr>
          <w:rFonts w:cs="Arial"/>
        </w:rPr>
      </w:pPr>
      <w:r>
        <w:rPr>
          <w:rFonts w:cs="Arial"/>
        </w:rPr>
        <w:t>Inventory Allocation</w:t>
      </w:r>
    </w:p>
    <w:p w:rsidR="00A9320C" w:rsidRDefault="00A9320C">
      <w:pPr>
        <w:numPr>
          <w:ilvl w:val="0"/>
          <w:numId w:val="3"/>
        </w:numPr>
        <w:rPr>
          <w:rFonts w:cs="Arial"/>
        </w:rPr>
      </w:pPr>
      <w:r>
        <w:rPr>
          <w:rFonts w:cs="Arial"/>
        </w:rPr>
        <w:t>Cubing/</w:t>
      </w:r>
      <w:r w:rsidR="00652576">
        <w:rPr>
          <w:rFonts w:cs="Arial"/>
        </w:rPr>
        <w:t xml:space="preserve"> </w:t>
      </w:r>
      <w:proofErr w:type="spellStart"/>
      <w:r w:rsidR="00652576">
        <w:rPr>
          <w:rFonts w:cs="Arial"/>
        </w:rPr>
        <w:t>Carton</w:t>
      </w:r>
      <w:r>
        <w:rPr>
          <w:rFonts w:cs="Arial"/>
        </w:rPr>
        <w:t>ization</w:t>
      </w:r>
      <w:proofErr w:type="spellEnd"/>
    </w:p>
    <w:p w:rsidR="00A9320C" w:rsidRDefault="00A9320C">
      <w:pPr>
        <w:numPr>
          <w:ilvl w:val="0"/>
          <w:numId w:val="3"/>
        </w:numPr>
        <w:rPr>
          <w:rFonts w:cs="Arial"/>
        </w:rPr>
      </w:pPr>
      <w:r>
        <w:rPr>
          <w:rFonts w:cs="Arial"/>
        </w:rPr>
        <w:t>Order Consolidation</w:t>
      </w:r>
    </w:p>
    <w:p w:rsidR="00A9320C" w:rsidRDefault="00A9320C">
      <w:pPr>
        <w:numPr>
          <w:ilvl w:val="0"/>
          <w:numId w:val="3"/>
        </w:numPr>
        <w:rPr>
          <w:rFonts w:cs="Arial"/>
        </w:rPr>
      </w:pPr>
      <w:r>
        <w:rPr>
          <w:rFonts w:cs="Arial"/>
        </w:rPr>
        <w:t>Routing</w:t>
      </w:r>
    </w:p>
    <w:p w:rsidR="00A9320C" w:rsidRDefault="00A9320C">
      <w:pPr>
        <w:numPr>
          <w:ilvl w:val="0"/>
          <w:numId w:val="3"/>
        </w:numPr>
        <w:rPr>
          <w:rFonts w:cs="Arial"/>
        </w:rPr>
      </w:pPr>
      <w:r>
        <w:rPr>
          <w:rFonts w:cs="Arial"/>
        </w:rPr>
        <w:t>MHE Downloads</w:t>
      </w:r>
    </w:p>
    <w:p w:rsidR="00A9320C" w:rsidRDefault="00A9320C">
      <w:pPr>
        <w:ind w:left="360"/>
        <w:rPr>
          <w:rFonts w:cs="Arial"/>
        </w:rPr>
      </w:pPr>
    </w:p>
    <w:p w:rsidR="00A9320C" w:rsidRDefault="00A9320C">
      <w:pPr>
        <w:ind w:left="360"/>
        <w:rPr>
          <w:rFonts w:cs="Arial"/>
        </w:rPr>
      </w:pPr>
      <w:r>
        <w:rPr>
          <w:rFonts w:cs="Arial"/>
        </w:rPr>
        <w:t xml:space="preserve">Replenishment updates due to the specific </w:t>
      </w:r>
      <w:r w:rsidR="00B25D0D">
        <w:rPr>
          <w:rFonts w:cs="Arial"/>
        </w:rPr>
        <w:t>distribution order</w:t>
      </w:r>
      <w:r>
        <w:rPr>
          <w:rFonts w:cs="Arial"/>
        </w:rPr>
        <w:t xml:space="preserve">(s) are not canceled, as replenishments are associated to the wave, not to specific </w:t>
      </w:r>
      <w:r w:rsidR="008C156B">
        <w:rPr>
          <w:rFonts w:cs="Arial"/>
        </w:rPr>
        <w:t>distribution orders</w:t>
      </w:r>
      <w:r>
        <w:rPr>
          <w:rFonts w:cs="Arial"/>
        </w:rPr>
        <w:t xml:space="preserve">.  It is also recommended that undo </w:t>
      </w:r>
      <w:r w:rsidR="00B25D0D">
        <w:rPr>
          <w:rFonts w:cs="Arial"/>
        </w:rPr>
        <w:t>distribution order</w:t>
      </w:r>
      <w:r>
        <w:rPr>
          <w:rFonts w:cs="Arial"/>
        </w:rPr>
        <w:t xml:space="preserve"> for wave is performed prior to any packing updates, as the canceled </w:t>
      </w:r>
      <w:proofErr w:type="spellStart"/>
      <w:r w:rsidR="00852027">
        <w:rPr>
          <w:rFonts w:cs="Arial"/>
        </w:rPr>
        <w:t>oLPN</w:t>
      </w:r>
      <w:r>
        <w:rPr>
          <w:rFonts w:cs="Arial"/>
        </w:rPr>
        <w:t>s</w:t>
      </w:r>
      <w:proofErr w:type="spellEnd"/>
      <w:r>
        <w:rPr>
          <w:rFonts w:cs="Arial"/>
        </w:rPr>
        <w:t xml:space="preserve"> may be difficult to locate on the MHE equipment.  Any inventory packed against the </w:t>
      </w:r>
      <w:proofErr w:type="spellStart"/>
      <w:r w:rsidR="00852027">
        <w:rPr>
          <w:rFonts w:cs="Arial"/>
        </w:rPr>
        <w:t>oLPN</w:t>
      </w:r>
      <w:proofErr w:type="spellEnd"/>
      <w:r>
        <w:rPr>
          <w:rFonts w:cs="Arial"/>
        </w:rPr>
        <w:t xml:space="preserve"> must be packed into cases from transitional inventory.</w:t>
      </w:r>
    </w:p>
    <w:p w:rsidR="00A9320C" w:rsidRDefault="00A9320C">
      <w:pPr>
        <w:ind w:left="360"/>
      </w:pPr>
    </w:p>
    <w:p w:rsidR="00652576" w:rsidRDefault="00652576">
      <w:pPr>
        <w:ind w:left="360"/>
      </w:pPr>
      <w:bookmarkStart w:id="5391" w:name="_Toc101934103"/>
      <w:bookmarkStart w:id="5392" w:name="_Toc101934220"/>
    </w:p>
    <w:p w:rsidR="00A9320C" w:rsidRDefault="00A9320C">
      <w:pPr>
        <w:pStyle w:val="Heading2"/>
      </w:pPr>
      <w:bookmarkStart w:id="5393" w:name="_Toc307236329"/>
      <w:bookmarkStart w:id="5394" w:name="_Toc307243093"/>
      <w:bookmarkStart w:id="5395" w:name="_Toc307243257"/>
      <w:bookmarkStart w:id="5396" w:name="_Toc307243420"/>
      <w:bookmarkStart w:id="5397" w:name="_Toc307243567"/>
      <w:bookmarkStart w:id="5398" w:name="_Toc307243728"/>
      <w:bookmarkStart w:id="5399" w:name="_Toc307243888"/>
      <w:bookmarkStart w:id="5400" w:name="_Toc307244048"/>
      <w:bookmarkStart w:id="5401" w:name="_Toc307244209"/>
      <w:bookmarkStart w:id="5402" w:name="_Toc307244370"/>
      <w:bookmarkStart w:id="5403" w:name="_Toc307244531"/>
      <w:bookmarkStart w:id="5404" w:name="_Toc307244691"/>
      <w:bookmarkStart w:id="5405" w:name="_Toc307244850"/>
      <w:bookmarkStart w:id="5406" w:name="_Toc307245008"/>
      <w:bookmarkStart w:id="5407" w:name="_Toc307245167"/>
      <w:bookmarkStart w:id="5408" w:name="_Toc307245326"/>
      <w:bookmarkStart w:id="5409" w:name="_Toc307245483"/>
      <w:bookmarkStart w:id="5410" w:name="_Toc307245640"/>
      <w:bookmarkStart w:id="5411" w:name="_Toc307245788"/>
      <w:bookmarkStart w:id="5412" w:name="_Toc307245935"/>
      <w:bookmarkStart w:id="5413" w:name="_Toc307246080"/>
      <w:bookmarkStart w:id="5414" w:name="_Toc307246225"/>
      <w:bookmarkStart w:id="5415" w:name="_Toc307246369"/>
      <w:bookmarkStart w:id="5416" w:name="_Toc307246512"/>
      <w:bookmarkStart w:id="5417" w:name="_Toc307246654"/>
      <w:bookmarkStart w:id="5418" w:name="_Toc307246796"/>
      <w:bookmarkStart w:id="5419" w:name="_Toc307532269"/>
      <w:bookmarkStart w:id="5420" w:name="_Toc307532566"/>
      <w:bookmarkStart w:id="5421" w:name="_Toc307532708"/>
      <w:bookmarkStart w:id="5422" w:name="_Toc307558697"/>
      <w:bookmarkStart w:id="5423" w:name="_Toc307558844"/>
      <w:bookmarkStart w:id="5424" w:name="_Toc307563435"/>
      <w:bookmarkStart w:id="5425" w:name="_Toc307590219"/>
      <w:bookmarkStart w:id="5426" w:name="_Toc307590476"/>
      <w:bookmarkStart w:id="5427" w:name="_Toc307757052"/>
      <w:bookmarkStart w:id="5428" w:name="_Toc307757394"/>
      <w:bookmarkStart w:id="5429" w:name="_Toc307757543"/>
      <w:bookmarkStart w:id="5430" w:name="_Toc307757691"/>
      <w:bookmarkStart w:id="5431" w:name="_Toc308553934"/>
      <w:bookmarkStart w:id="5432" w:name="_Toc314043732"/>
      <w:r>
        <w:t>Cancel Tasks</w:t>
      </w:r>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p>
    <w:p w:rsidR="00A9320C" w:rsidRDefault="00A9320C">
      <w:pPr>
        <w:pStyle w:val="Header"/>
        <w:tabs>
          <w:tab w:val="clear" w:pos="4320"/>
          <w:tab w:val="clear" w:pos="8640"/>
        </w:tabs>
        <w:jc w:val="left"/>
        <w:rPr>
          <w:rFonts w:cs="Arial"/>
          <w:b w:val="0"/>
        </w:rPr>
      </w:pPr>
    </w:p>
    <w:p w:rsidR="00A9320C" w:rsidRDefault="00A9320C">
      <w:pPr>
        <w:ind w:left="360"/>
      </w:pPr>
      <w:r>
        <w:t xml:space="preserve">Operators may cancel tasks by selecting the appropriate task through the UI – </w:t>
      </w:r>
      <w:r>
        <w:rPr>
          <w:bCs/>
          <w:i/>
          <w:iCs/>
        </w:rPr>
        <w:t>Task Inquiry</w:t>
      </w:r>
      <w:r>
        <w:t xml:space="preserve"> and selecting the action ‘Cancel Tasks’.  WM allows all tasks, except picking tasks to be canceled.  Once a task is canceled, WM de-allocates the inventory and closes the task.  It is not recommended to cancel tasks that are in progress, as the inventory may be difficult to locate. </w:t>
      </w:r>
    </w:p>
    <w:p w:rsidR="00A9320C" w:rsidRDefault="00A9320C">
      <w:pPr>
        <w:pStyle w:val="Header"/>
        <w:jc w:val="left"/>
        <w:rPr>
          <w:rFonts w:cs="Arial"/>
          <w:b w:val="0"/>
        </w:rPr>
      </w:pPr>
    </w:p>
    <w:p w:rsidR="00A9320C" w:rsidRDefault="00A9320C">
      <w:pPr>
        <w:pStyle w:val="Heading1"/>
      </w:pPr>
      <w:bookmarkStart w:id="5433" w:name="_Toc101934104"/>
      <w:bookmarkStart w:id="5434" w:name="_Toc101934221"/>
      <w:bookmarkStart w:id="5435" w:name="_Toc307236330"/>
      <w:bookmarkStart w:id="5436" w:name="_Toc307243094"/>
      <w:bookmarkStart w:id="5437" w:name="_Toc307243258"/>
      <w:bookmarkStart w:id="5438" w:name="_Toc307243421"/>
      <w:bookmarkStart w:id="5439" w:name="_Toc307243568"/>
      <w:bookmarkStart w:id="5440" w:name="_Toc307243729"/>
      <w:bookmarkStart w:id="5441" w:name="_Toc307243889"/>
      <w:bookmarkStart w:id="5442" w:name="_Toc307244049"/>
      <w:bookmarkStart w:id="5443" w:name="_Toc307244210"/>
      <w:bookmarkStart w:id="5444" w:name="_Toc307244371"/>
      <w:bookmarkStart w:id="5445" w:name="_Toc307244532"/>
      <w:bookmarkStart w:id="5446" w:name="_Toc307244692"/>
      <w:bookmarkStart w:id="5447" w:name="_Toc307244851"/>
      <w:bookmarkStart w:id="5448" w:name="_Toc307245009"/>
      <w:bookmarkStart w:id="5449" w:name="_Toc307245168"/>
      <w:bookmarkStart w:id="5450" w:name="_Toc307245327"/>
      <w:bookmarkStart w:id="5451" w:name="_Toc307245484"/>
      <w:bookmarkStart w:id="5452" w:name="_Toc307245641"/>
      <w:bookmarkStart w:id="5453" w:name="_Toc307245789"/>
      <w:bookmarkStart w:id="5454" w:name="_Toc307245936"/>
      <w:bookmarkStart w:id="5455" w:name="_Toc307246081"/>
      <w:bookmarkStart w:id="5456" w:name="_Toc307246226"/>
      <w:bookmarkStart w:id="5457" w:name="_Toc307246370"/>
      <w:bookmarkStart w:id="5458" w:name="_Toc307246513"/>
      <w:bookmarkStart w:id="5459" w:name="_Toc307246655"/>
      <w:bookmarkStart w:id="5460" w:name="_Toc307246797"/>
      <w:bookmarkStart w:id="5461" w:name="_Toc307532270"/>
      <w:bookmarkStart w:id="5462" w:name="_Toc307532567"/>
      <w:bookmarkStart w:id="5463" w:name="_Toc307532709"/>
      <w:bookmarkStart w:id="5464" w:name="_Toc307558698"/>
      <w:bookmarkStart w:id="5465" w:name="_Toc307558845"/>
      <w:bookmarkStart w:id="5466" w:name="_Toc307563436"/>
      <w:bookmarkStart w:id="5467" w:name="_Toc307590220"/>
      <w:bookmarkStart w:id="5468" w:name="_Toc307590477"/>
      <w:bookmarkStart w:id="5469" w:name="_Toc307757053"/>
      <w:bookmarkStart w:id="5470" w:name="_Toc307757395"/>
      <w:bookmarkStart w:id="5471" w:name="_Toc307757544"/>
      <w:bookmarkStart w:id="5472" w:name="_Toc307757692"/>
      <w:bookmarkStart w:id="5473" w:name="_Toc308553935"/>
      <w:bookmarkStart w:id="5474" w:name="_Toc314043733"/>
      <w:r>
        <w:t xml:space="preserve">MISCELLANEOUS </w:t>
      </w:r>
      <w:r w:rsidR="00852027">
        <w:t>OLPN</w:t>
      </w:r>
      <w:r>
        <w:t>S</w:t>
      </w:r>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p>
    <w:p w:rsidR="00A9320C" w:rsidRDefault="00A9320C"/>
    <w:p w:rsidR="00A9320C" w:rsidRDefault="00A9320C">
      <w:pPr>
        <w:ind w:left="360"/>
      </w:pPr>
      <w:r>
        <w:t xml:space="preserve">Carter’s may wish to ship </w:t>
      </w:r>
      <w:r w:rsidR="00F4450E">
        <w:t>item</w:t>
      </w:r>
      <w:r>
        <w:t xml:space="preserve">s, such as supplies, that are not tracked in the distribution center to their stores, with other inventory to their stores.  This is accomplished through miscellaneous </w:t>
      </w:r>
      <w:proofErr w:type="spellStart"/>
      <w:r w:rsidR="00852027">
        <w:t>oLPN</w:t>
      </w:r>
      <w:r>
        <w:t>s</w:t>
      </w:r>
      <w:proofErr w:type="spellEnd"/>
      <w:r>
        <w:t xml:space="preserve">.  Operators create miscellaneous </w:t>
      </w:r>
      <w:proofErr w:type="spellStart"/>
      <w:r w:rsidR="00852027">
        <w:t>oLPN</w:t>
      </w:r>
      <w:r>
        <w:t>s</w:t>
      </w:r>
      <w:proofErr w:type="spellEnd"/>
      <w:r>
        <w:t xml:space="preserve"> through the UI – </w:t>
      </w:r>
      <w:r w:rsidR="00852027">
        <w:rPr>
          <w:b/>
          <w:bCs/>
          <w:i/>
          <w:iCs/>
        </w:rPr>
        <w:t>OLPN</w:t>
      </w:r>
      <w:r>
        <w:rPr>
          <w:b/>
          <w:bCs/>
          <w:i/>
          <w:iCs/>
        </w:rPr>
        <w:t xml:space="preserve"> Inquiry</w:t>
      </w:r>
      <w:r>
        <w:t xml:space="preserve">.  The operator may have WM generate the </w:t>
      </w:r>
      <w:proofErr w:type="spellStart"/>
      <w:r w:rsidR="00852027">
        <w:t>oLPN</w:t>
      </w:r>
      <w:proofErr w:type="spellEnd"/>
      <w:r>
        <w:t xml:space="preserve"> number and then associate the </w:t>
      </w:r>
      <w:proofErr w:type="spellStart"/>
      <w:r w:rsidR="00852027">
        <w:t>oLPN</w:t>
      </w:r>
      <w:proofErr w:type="spellEnd"/>
      <w:r>
        <w:t xml:space="preserve"> to a specific </w:t>
      </w:r>
      <w:r w:rsidR="00B25D0D">
        <w:t>distribution order</w:t>
      </w:r>
      <w:r>
        <w:t xml:space="preserve">.  If the </w:t>
      </w:r>
      <w:proofErr w:type="spellStart"/>
      <w:r w:rsidR="00852027">
        <w:t>oLPN</w:t>
      </w:r>
      <w:proofErr w:type="spellEnd"/>
      <w:r>
        <w:t xml:space="preserve"> is not associated to a </w:t>
      </w:r>
      <w:r w:rsidR="00B25D0D">
        <w:t>distribution order</w:t>
      </w:r>
      <w:r>
        <w:t xml:space="preserve">, then the operator enters the ship to address information and WM creates an address only </w:t>
      </w:r>
      <w:r w:rsidR="00B25D0D">
        <w:t>distribution order</w:t>
      </w:r>
      <w:r>
        <w:t xml:space="preserve">.  The </w:t>
      </w:r>
      <w:proofErr w:type="spellStart"/>
      <w:r w:rsidR="00852027">
        <w:t>oLPN</w:t>
      </w:r>
      <w:proofErr w:type="spellEnd"/>
      <w:r>
        <w:t xml:space="preserve"> can then be shipped through WM’s parcel shipping process or if attached to other inventory on the </w:t>
      </w:r>
      <w:r w:rsidR="00B25D0D">
        <w:t>distribution order</w:t>
      </w:r>
      <w:r>
        <w:t xml:space="preserve"> through LTL and FTL shipping processes. </w:t>
      </w:r>
    </w:p>
    <w:p w:rsidR="00A9320C" w:rsidRDefault="00A9320C">
      <w:pPr>
        <w:ind w:left="360"/>
      </w:pPr>
    </w:p>
    <w:p w:rsidR="00A9320C" w:rsidRDefault="00A9320C">
      <w:pPr>
        <w:pStyle w:val="Heading1"/>
      </w:pPr>
      <w:bookmarkStart w:id="5475" w:name="_Toc307236331"/>
      <w:bookmarkStart w:id="5476" w:name="_Toc307243095"/>
      <w:bookmarkStart w:id="5477" w:name="_Toc307243259"/>
      <w:bookmarkStart w:id="5478" w:name="_Toc307243422"/>
      <w:bookmarkStart w:id="5479" w:name="_Toc307243569"/>
      <w:bookmarkStart w:id="5480" w:name="_Toc307243730"/>
      <w:bookmarkStart w:id="5481" w:name="_Toc307243890"/>
      <w:bookmarkStart w:id="5482" w:name="_Toc307244050"/>
      <w:bookmarkStart w:id="5483" w:name="_Toc307244211"/>
      <w:bookmarkStart w:id="5484" w:name="_Toc307244372"/>
      <w:bookmarkStart w:id="5485" w:name="_Toc307244533"/>
      <w:bookmarkStart w:id="5486" w:name="_Toc307244693"/>
      <w:bookmarkStart w:id="5487" w:name="_Toc307244852"/>
      <w:bookmarkStart w:id="5488" w:name="_Toc307245010"/>
      <w:bookmarkStart w:id="5489" w:name="_Toc307245169"/>
      <w:bookmarkStart w:id="5490" w:name="_Toc307245328"/>
      <w:bookmarkStart w:id="5491" w:name="_Toc307245485"/>
      <w:bookmarkStart w:id="5492" w:name="_Toc307245642"/>
      <w:bookmarkStart w:id="5493" w:name="_Toc307245790"/>
      <w:bookmarkStart w:id="5494" w:name="_Toc307245937"/>
      <w:bookmarkStart w:id="5495" w:name="_Toc307246082"/>
      <w:bookmarkStart w:id="5496" w:name="_Toc307246227"/>
      <w:bookmarkStart w:id="5497" w:name="_Toc307246371"/>
      <w:bookmarkStart w:id="5498" w:name="_Toc307246514"/>
      <w:bookmarkStart w:id="5499" w:name="_Toc307246656"/>
      <w:bookmarkStart w:id="5500" w:name="_Toc307246798"/>
      <w:bookmarkStart w:id="5501" w:name="_Toc307532271"/>
      <w:bookmarkStart w:id="5502" w:name="_Toc307532568"/>
      <w:bookmarkStart w:id="5503" w:name="_Toc307532710"/>
      <w:bookmarkStart w:id="5504" w:name="_Toc307558699"/>
      <w:bookmarkStart w:id="5505" w:name="_Toc307558846"/>
      <w:bookmarkStart w:id="5506" w:name="_Toc307563437"/>
      <w:bookmarkStart w:id="5507" w:name="_Toc307590221"/>
      <w:bookmarkStart w:id="5508" w:name="_Toc307590478"/>
      <w:bookmarkStart w:id="5509" w:name="_Toc307757054"/>
      <w:bookmarkStart w:id="5510" w:name="_Toc307757396"/>
      <w:bookmarkStart w:id="5511" w:name="_Toc307757545"/>
      <w:bookmarkStart w:id="5512" w:name="_Toc307757693"/>
      <w:bookmarkStart w:id="5513" w:name="_Toc308553936"/>
      <w:bookmarkStart w:id="5514" w:name="_Toc314043734"/>
      <w:r>
        <w:t>ERROR MESSAGING</w:t>
      </w:r>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p>
    <w:p w:rsidR="00A9320C" w:rsidRDefault="00A9320C"/>
    <w:p w:rsidR="00756197" w:rsidRDefault="00756197">
      <w:pPr>
        <w:tabs>
          <w:tab w:val="left" w:pos="1440"/>
        </w:tabs>
        <w:ind w:left="360" w:right="360"/>
      </w:pPr>
      <w:r>
        <w:t xml:space="preserve">User can type CTRL-X, CTRL-W, </w:t>
      </w:r>
      <w:proofErr w:type="gramStart"/>
      <w:r>
        <w:t>CTRL</w:t>
      </w:r>
      <w:proofErr w:type="gramEnd"/>
      <w:r>
        <w:t>-A key to get past an RF error message.</w:t>
      </w:r>
    </w:p>
    <w:p w:rsidR="00756197" w:rsidRDefault="00756197">
      <w:pPr>
        <w:tabs>
          <w:tab w:val="left" w:pos="1440"/>
        </w:tabs>
        <w:ind w:left="360" w:right="360"/>
      </w:pPr>
    </w:p>
    <w:p w:rsidR="00A9320C" w:rsidRDefault="00A9320C">
      <w:pPr>
        <w:tabs>
          <w:tab w:val="left" w:pos="1440"/>
        </w:tabs>
        <w:ind w:left="360" w:right="360"/>
        <w:rPr>
          <w:bCs/>
          <w:iCs/>
        </w:rPr>
      </w:pPr>
    </w:p>
    <w:p w:rsidR="0058701F" w:rsidRDefault="0058701F" w:rsidP="0058701F">
      <w:pPr>
        <w:ind w:left="360"/>
        <w:rPr>
          <w:rFonts w:cs="Arial"/>
          <w:b/>
          <w:bCs/>
          <w:iCs/>
        </w:rPr>
      </w:pPr>
    </w:p>
    <w:p w:rsidR="00A9320C" w:rsidRDefault="00A9320C">
      <w:pPr>
        <w:tabs>
          <w:tab w:val="left" w:pos="1440"/>
        </w:tabs>
        <w:ind w:left="360" w:right="360"/>
      </w:pPr>
      <w:r>
        <w:br w:type="page"/>
      </w:r>
    </w:p>
    <w:p w:rsidR="00A9320C" w:rsidRDefault="00A9320C">
      <w:pPr>
        <w:pStyle w:val="Header"/>
        <w:jc w:val="left"/>
        <w:rPr>
          <w:rFonts w:cs="Arial"/>
        </w:rPr>
      </w:pPr>
      <w:bookmarkStart w:id="5515" w:name="_Toc101934105"/>
      <w:bookmarkStart w:id="5516" w:name="_Toc101934222"/>
      <w:bookmarkStart w:id="5517" w:name="_Toc307243096"/>
      <w:bookmarkStart w:id="5518" w:name="_Toc307243260"/>
      <w:bookmarkStart w:id="5519" w:name="_Toc307243423"/>
      <w:bookmarkStart w:id="5520" w:name="_Toc307243570"/>
      <w:bookmarkStart w:id="5521" w:name="_Toc307243731"/>
      <w:bookmarkStart w:id="5522" w:name="_Toc307243891"/>
      <w:bookmarkStart w:id="5523" w:name="_Toc307244051"/>
      <w:bookmarkStart w:id="5524" w:name="_Toc307244212"/>
      <w:bookmarkStart w:id="5525" w:name="_Toc307244373"/>
      <w:bookmarkStart w:id="5526" w:name="_Toc307244534"/>
      <w:bookmarkStart w:id="5527" w:name="_Toc307244694"/>
      <w:bookmarkStart w:id="5528" w:name="_Toc307244853"/>
      <w:bookmarkStart w:id="5529" w:name="_Toc307245011"/>
      <w:bookmarkStart w:id="5530" w:name="_Toc307245170"/>
      <w:bookmarkStart w:id="5531" w:name="_Toc307245329"/>
      <w:bookmarkStart w:id="5532" w:name="_Toc307245486"/>
      <w:bookmarkStart w:id="5533" w:name="_Toc307245643"/>
      <w:bookmarkStart w:id="5534" w:name="_Toc307245791"/>
      <w:bookmarkStart w:id="5535" w:name="_Toc307245938"/>
      <w:bookmarkStart w:id="5536" w:name="_Toc307246083"/>
      <w:bookmarkStart w:id="5537" w:name="_Toc307246228"/>
      <w:bookmarkStart w:id="5538" w:name="_Toc307246372"/>
      <w:bookmarkStart w:id="5539" w:name="_Toc307246515"/>
      <w:bookmarkStart w:id="5540" w:name="_Toc307246657"/>
      <w:bookmarkStart w:id="5541" w:name="_Toc307246799"/>
      <w:bookmarkStart w:id="5542" w:name="_Toc307532272"/>
      <w:bookmarkStart w:id="5543" w:name="_Toc307532569"/>
      <w:bookmarkStart w:id="5544" w:name="_Toc307532711"/>
      <w:bookmarkStart w:id="5545" w:name="_Toc307558700"/>
      <w:bookmarkStart w:id="5546" w:name="_Toc307558847"/>
      <w:bookmarkStart w:id="5547" w:name="_Toc307563438"/>
      <w:bookmarkStart w:id="5548" w:name="_Toc307590222"/>
      <w:bookmarkStart w:id="5549" w:name="_Toc307590479"/>
      <w:bookmarkStart w:id="5550" w:name="_Toc307757055"/>
      <w:bookmarkStart w:id="5551" w:name="_Toc307757397"/>
      <w:bookmarkStart w:id="5552" w:name="_Toc307757546"/>
      <w:bookmarkStart w:id="5553" w:name="_Toc307757694"/>
      <w:bookmarkStart w:id="5554" w:name="_Toc308553937"/>
      <w:bookmarkStart w:id="5555" w:name="_Toc314043735"/>
      <w:bookmarkStart w:id="5556" w:name="_Toc307236332"/>
      <w:r>
        <w:rPr>
          <w:rFonts w:cs="Arial"/>
        </w:rPr>
        <w:t>VII</w:t>
      </w:r>
      <w:r w:rsidR="00413B70">
        <w:rPr>
          <w:rFonts w:cs="Arial"/>
        </w:rPr>
        <w:t>I</w:t>
      </w:r>
      <w:r>
        <w:rPr>
          <w:rFonts w:cs="Arial"/>
        </w:rPr>
        <w:t>. CURRENT ENHANCEMENTS</w:t>
      </w:r>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r w:rsidR="006A2339">
        <w:rPr>
          <w:rFonts w:cs="Arial"/>
        </w:rPr>
        <w:t xml:space="preserve"> </w:t>
      </w:r>
      <w:bookmarkEnd w:id="5556"/>
    </w:p>
    <w:p w:rsidR="002373FB" w:rsidRDefault="002373FB">
      <w:pPr>
        <w:pStyle w:val="Header"/>
        <w:jc w:val="left"/>
        <w:rPr>
          <w:rFonts w:cs="Arial"/>
        </w:rPr>
      </w:pPr>
    </w:p>
    <w:p w:rsidR="002373FB" w:rsidRPr="002D4CA3" w:rsidRDefault="002373FB" w:rsidP="002D4CA3">
      <w:pPr>
        <w:tabs>
          <w:tab w:val="left" w:pos="1440"/>
        </w:tabs>
        <w:ind w:left="360" w:right="360"/>
      </w:pPr>
      <w:bookmarkStart w:id="5557" w:name="_Toc307243097"/>
      <w:bookmarkStart w:id="5558" w:name="_Toc307243261"/>
      <w:bookmarkStart w:id="5559" w:name="_Toc307243424"/>
      <w:bookmarkStart w:id="5560" w:name="_Toc307243571"/>
      <w:bookmarkStart w:id="5561" w:name="_Toc307243732"/>
      <w:bookmarkStart w:id="5562" w:name="_Toc307243892"/>
      <w:bookmarkStart w:id="5563" w:name="_Toc307244052"/>
      <w:bookmarkStart w:id="5564" w:name="_Toc307244213"/>
      <w:bookmarkStart w:id="5565" w:name="_Toc307244374"/>
      <w:bookmarkStart w:id="5566" w:name="_Toc307244535"/>
      <w:bookmarkStart w:id="5567" w:name="_Toc307244695"/>
      <w:bookmarkStart w:id="5568" w:name="_Toc307244854"/>
      <w:bookmarkStart w:id="5569" w:name="_Toc307245012"/>
      <w:bookmarkStart w:id="5570" w:name="_Toc307245171"/>
      <w:bookmarkStart w:id="5571" w:name="_Toc307245330"/>
      <w:bookmarkStart w:id="5572" w:name="_Toc307245487"/>
      <w:bookmarkStart w:id="5573" w:name="_Toc307245644"/>
      <w:bookmarkStart w:id="5574" w:name="_Toc307245792"/>
      <w:bookmarkStart w:id="5575" w:name="_Toc307245939"/>
      <w:bookmarkStart w:id="5576" w:name="_Toc307246084"/>
      <w:r w:rsidRPr="002D4CA3">
        <w:t xml:space="preserve">The enclosed sheet below lists out </w:t>
      </w:r>
      <w:r w:rsidR="005603A7" w:rsidRPr="002D4CA3">
        <w:t xml:space="preserve">all </w:t>
      </w:r>
      <w:r w:rsidRPr="002D4CA3">
        <w:t>the extensions and the current status</w:t>
      </w:r>
      <w:r w:rsidR="005603A7" w:rsidRPr="002D4CA3">
        <w:t>:</w:t>
      </w:r>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p>
    <w:p w:rsidR="002373FB" w:rsidRPr="002D4CA3" w:rsidRDefault="002373FB" w:rsidP="002D4CA3">
      <w:pPr>
        <w:tabs>
          <w:tab w:val="left" w:pos="1440"/>
        </w:tabs>
        <w:ind w:left="360" w:right="360"/>
      </w:pPr>
    </w:p>
    <w:p w:rsidR="002373FB" w:rsidRPr="00044E1C" w:rsidRDefault="000F0711" w:rsidP="00044E1C">
      <w:pPr>
        <w:tabs>
          <w:tab w:val="left" w:pos="1440"/>
        </w:tabs>
        <w:ind w:left="360" w:right="360"/>
      </w:pPr>
      <w:r>
        <w:object w:dxaOrig="1530" w:dyaOrig="1002">
          <v:shape id="_x0000_i1029" type="#_x0000_t75" style="width:76.5pt;height:49.5pt" o:ole="">
            <v:imagedata r:id="rId26" o:title=""/>
          </v:shape>
          <o:OLEObject Type="Embed" ProgID="AcroExch.Document.7" ShapeID="_x0000_i1029" DrawAspect="Icon" ObjectID="_1476519163" r:id="rId27"/>
        </w:object>
      </w:r>
    </w:p>
    <w:p w:rsidR="00A9320C" w:rsidRDefault="00A9320C">
      <w:bookmarkStart w:id="5577" w:name="_Toc12288833"/>
    </w:p>
    <w:p w:rsidR="007D335B" w:rsidRDefault="007D335B"/>
    <w:tbl>
      <w:tblPr>
        <w:tblpPr w:leftFromText="180" w:rightFromText="180" w:vertAnchor="text" w:horzAnchor="margin" w:tblpXSpec="center" w:tblpY="-179"/>
        <w:tblW w:w="1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1876"/>
        <w:gridCol w:w="6091"/>
        <w:gridCol w:w="1329"/>
      </w:tblGrid>
      <w:tr w:rsidR="00C26CBB" w:rsidRPr="006B3A89" w:rsidTr="002B7B82">
        <w:trPr>
          <w:trHeight w:val="762"/>
          <w:tblHeader/>
        </w:trPr>
        <w:tc>
          <w:tcPr>
            <w:tcW w:w="1854" w:type="dxa"/>
          </w:tcPr>
          <w:p w:rsidR="00C26CBB" w:rsidRPr="006B3A89" w:rsidRDefault="00C26CBB" w:rsidP="001B5456">
            <w:pPr>
              <w:rPr>
                <w:rFonts w:cs="Arial"/>
                <w:b/>
                <w:bCs/>
              </w:rPr>
            </w:pPr>
            <w:r w:rsidRPr="006B3A89">
              <w:rPr>
                <w:rFonts w:cs="Arial"/>
                <w:b/>
                <w:bCs/>
              </w:rPr>
              <w:lastRenderedPageBreak/>
              <w:t>New</w:t>
            </w:r>
          </w:p>
          <w:p w:rsidR="00C26CBB" w:rsidRPr="006B3A89" w:rsidRDefault="00C26CBB" w:rsidP="001B5456">
            <w:pPr>
              <w:rPr>
                <w:rFonts w:cs="Arial"/>
                <w:b/>
                <w:bCs/>
              </w:rPr>
            </w:pPr>
            <w:r w:rsidRPr="006B3A89">
              <w:rPr>
                <w:rFonts w:cs="Arial"/>
                <w:b/>
                <w:bCs/>
              </w:rPr>
              <w:t>Customization#</w:t>
            </w:r>
          </w:p>
        </w:tc>
        <w:tc>
          <w:tcPr>
            <w:tcW w:w="1876" w:type="dxa"/>
          </w:tcPr>
          <w:p w:rsidR="00C26CBB" w:rsidRPr="006B3A89" w:rsidRDefault="00C26CBB" w:rsidP="001B5456">
            <w:pPr>
              <w:rPr>
                <w:rFonts w:cs="Arial"/>
                <w:b/>
                <w:bCs/>
              </w:rPr>
            </w:pPr>
            <w:r w:rsidRPr="006B3A89">
              <w:rPr>
                <w:rFonts w:cs="Arial"/>
                <w:b/>
                <w:bCs/>
              </w:rPr>
              <w:t>Old Customization#</w:t>
            </w:r>
          </w:p>
        </w:tc>
        <w:tc>
          <w:tcPr>
            <w:tcW w:w="6091" w:type="dxa"/>
          </w:tcPr>
          <w:p w:rsidR="00C26CBB" w:rsidRPr="006B3A89" w:rsidRDefault="00C26CBB" w:rsidP="001B5456">
            <w:pPr>
              <w:rPr>
                <w:rFonts w:cs="Arial"/>
                <w:b/>
                <w:bCs/>
              </w:rPr>
            </w:pPr>
            <w:r w:rsidRPr="006B3A89">
              <w:rPr>
                <w:rFonts w:cs="Arial"/>
                <w:b/>
                <w:bCs/>
              </w:rPr>
              <w:t>Description</w:t>
            </w:r>
          </w:p>
        </w:tc>
        <w:tc>
          <w:tcPr>
            <w:tcW w:w="1329" w:type="dxa"/>
          </w:tcPr>
          <w:p w:rsidR="00C26CBB" w:rsidRPr="006B3A89" w:rsidRDefault="00C26CBB" w:rsidP="001B5456">
            <w:pPr>
              <w:rPr>
                <w:rFonts w:cs="Arial"/>
                <w:b/>
                <w:bCs/>
              </w:rPr>
            </w:pPr>
            <w:r w:rsidRPr="006B3A89">
              <w:rPr>
                <w:rFonts w:cs="Arial"/>
                <w:b/>
                <w:bCs/>
              </w:rPr>
              <w:t>Functional Flow Section</w:t>
            </w:r>
          </w:p>
        </w:tc>
      </w:tr>
      <w:tr w:rsidR="00C26CBB" w:rsidRPr="006B3A89" w:rsidTr="002B7B82">
        <w:trPr>
          <w:trHeight w:val="259"/>
          <w:tblHeader/>
        </w:trPr>
        <w:tc>
          <w:tcPr>
            <w:tcW w:w="1854" w:type="dxa"/>
          </w:tcPr>
          <w:p w:rsidR="00C26CBB" w:rsidRPr="006B3A89" w:rsidRDefault="00C26CBB" w:rsidP="001B5456">
            <w:pPr>
              <w:rPr>
                <w:rFonts w:cs="Arial"/>
                <w:bCs/>
              </w:rPr>
            </w:pPr>
            <w:r w:rsidRPr="006B3A89">
              <w:rPr>
                <w:rFonts w:cs="Arial"/>
                <w:bCs/>
              </w:rPr>
              <w:t>WM01</w:t>
            </w:r>
          </w:p>
        </w:tc>
        <w:tc>
          <w:tcPr>
            <w:tcW w:w="1876" w:type="dxa"/>
          </w:tcPr>
          <w:p w:rsidR="00C26CBB" w:rsidRPr="006B3A89" w:rsidRDefault="00C26CBB" w:rsidP="001B5456">
            <w:pPr>
              <w:rPr>
                <w:rFonts w:cs="Arial"/>
                <w:bCs/>
              </w:rPr>
            </w:pPr>
            <w:r w:rsidRPr="006B3A89">
              <w:rPr>
                <w:rFonts w:cs="Arial"/>
                <w:bCs/>
              </w:rPr>
              <w:t>MD34</w:t>
            </w:r>
          </w:p>
        </w:tc>
        <w:tc>
          <w:tcPr>
            <w:tcW w:w="6091" w:type="dxa"/>
          </w:tcPr>
          <w:p w:rsidR="00C26CBB" w:rsidRPr="006B3A89" w:rsidRDefault="00C26CBB" w:rsidP="001B5456">
            <w:pPr>
              <w:rPr>
                <w:rFonts w:cs="Arial"/>
                <w:bCs/>
              </w:rPr>
            </w:pPr>
            <w:r w:rsidRPr="006B3A89">
              <w:rPr>
                <w:rFonts w:cs="Arial"/>
                <w:bCs/>
              </w:rPr>
              <w:t xml:space="preserve">Put to Store Enhancement </w:t>
            </w:r>
          </w:p>
        </w:tc>
        <w:tc>
          <w:tcPr>
            <w:tcW w:w="1329" w:type="dxa"/>
          </w:tcPr>
          <w:p w:rsidR="00C26CBB" w:rsidRPr="006B3A89" w:rsidRDefault="00C26CBB" w:rsidP="001B5456">
            <w:pPr>
              <w:rPr>
                <w:rFonts w:cs="Arial"/>
                <w:bCs/>
              </w:rPr>
            </w:pPr>
            <w:r w:rsidRPr="006B3A89">
              <w:rPr>
                <w:rFonts w:cs="Arial"/>
                <w:bCs/>
              </w:rPr>
              <w:t>24</w:t>
            </w:r>
          </w:p>
        </w:tc>
      </w:tr>
      <w:tr w:rsidR="00C26CBB" w:rsidRPr="006B3A89" w:rsidTr="002B7B82">
        <w:trPr>
          <w:trHeight w:val="259"/>
          <w:tblHeader/>
        </w:trPr>
        <w:tc>
          <w:tcPr>
            <w:tcW w:w="1854" w:type="dxa"/>
          </w:tcPr>
          <w:p w:rsidR="00C26CBB" w:rsidRPr="006B3A89" w:rsidRDefault="00C26CBB" w:rsidP="001B5456">
            <w:pPr>
              <w:rPr>
                <w:rFonts w:cs="Arial"/>
                <w:bCs/>
              </w:rPr>
            </w:pPr>
            <w:r w:rsidRPr="006B3A89">
              <w:rPr>
                <w:rFonts w:cs="Arial"/>
                <w:bCs/>
              </w:rPr>
              <w:t>WM02</w:t>
            </w:r>
          </w:p>
        </w:tc>
        <w:tc>
          <w:tcPr>
            <w:tcW w:w="1876" w:type="dxa"/>
          </w:tcPr>
          <w:p w:rsidR="00C26CBB" w:rsidRPr="006B3A89" w:rsidRDefault="00C26CBB" w:rsidP="001B5456">
            <w:pPr>
              <w:rPr>
                <w:rFonts w:cs="Arial"/>
                <w:bCs/>
              </w:rPr>
            </w:pPr>
            <w:r w:rsidRPr="006B3A89">
              <w:rPr>
                <w:rFonts w:cs="Arial"/>
                <w:bCs/>
              </w:rPr>
              <w:t>MD46</w:t>
            </w:r>
          </w:p>
        </w:tc>
        <w:tc>
          <w:tcPr>
            <w:tcW w:w="6091" w:type="dxa"/>
          </w:tcPr>
          <w:p w:rsidR="00C26CBB" w:rsidRPr="006B3A89" w:rsidRDefault="00C26CBB" w:rsidP="001B5456">
            <w:pPr>
              <w:rPr>
                <w:rFonts w:cs="Arial"/>
                <w:bCs/>
              </w:rPr>
            </w:pPr>
            <w:r w:rsidRPr="006B3A89">
              <w:rPr>
                <w:rFonts w:cs="Arial"/>
                <w:bCs/>
              </w:rPr>
              <w:t xml:space="preserve">Capture Invoice Submission </w:t>
            </w:r>
          </w:p>
        </w:tc>
        <w:tc>
          <w:tcPr>
            <w:tcW w:w="1329" w:type="dxa"/>
          </w:tcPr>
          <w:p w:rsidR="00C26CBB" w:rsidRPr="006B3A89" w:rsidRDefault="00462F81" w:rsidP="001B5456">
            <w:pPr>
              <w:rPr>
                <w:rFonts w:cs="Arial"/>
                <w:bCs/>
              </w:rPr>
            </w:pPr>
            <w:r>
              <w:rPr>
                <w:rFonts w:cs="Arial"/>
                <w:bCs/>
              </w:rPr>
              <w:t>19.4</w:t>
            </w:r>
          </w:p>
        </w:tc>
      </w:tr>
      <w:tr w:rsidR="00C26CBB" w:rsidRPr="006B3A89" w:rsidTr="002B7B82">
        <w:trPr>
          <w:trHeight w:val="762"/>
          <w:tblHeader/>
        </w:trPr>
        <w:tc>
          <w:tcPr>
            <w:tcW w:w="1854" w:type="dxa"/>
          </w:tcPr>
          <w:p w:rsidR="00C26CBB" w:rsidRPr="006B3A89" w:rsidRDefault="00C26CBB" w:rsidP="001B5456">
            <w:pPr>
              <w:rPr>
                <w:rFonts w:cs="Arial"/>
                <w:bCs/>
              </w:rPr>
            </w:pPr>
            <w:r w:rsidRPr="006B3A89">
              <w:rPr>
                <w:rFonts w:cs="Arial"/>
                <w:bCs/>
              </w:rPr>
              <w:t>WM03</w:t>
            </w:r>
          </w:p>
        </w:tc>
        <w:tc>
          <w:tcPr>
            <w:tcW w:w="1876" w:type="dxa"/>
          </w:tcPr>
          <w:p w:rsidR="00C26CBB" w:rsidRPr="006B3A89" w:rsidRDefault="00C26CBB" w:rsidP="001B5456">
            <w:r w:rsidRPr="006B3A89">
              <w:t>MDX3</w:t>
            </w:r>
          </w:p>
        </w:tc>
        <w:tc>
          <w:tcPr>
            <w:tcW w:w="6091" w:type="dxa"/>
          </w:tcPr>
          <w:p w:rsidR="00C26CBB" w:rsidRPr="006B3A89" w:rsidRDefault="00C26CBB" w:rsidP="001B5456">
            <w:pPr>
              <w:rPr>
                <w:rFonts w:cs="Arial"/>
                <w:bCs/>
              </w:rPr>
            </w:pPr>
            <w:r w:rsidRPr="006B3A89">
              <w:t xml:space="preserve">Retail </w:t>
            </w:r>
            <w:proofErr w:type="spellStart"/>
            <w:r w:rsidRPr="006B3A89">
              <w:t>oLPN</w:t>
            </w:r>
            <w:proofErr w:type="spellEnd"/>
            <w:r w:rsidRPr="006B3A89">
              <w:t xml:space="preserve"> Type/Size </w:t>
            </w:r>
            <w:r w:rsidR="0031189F">
              <w:t>–</w:t>
            </w:r>
            <w:r w:rsidRPr="006B3A89">
              <w:t xml:space="preserve"> a default </w:t>
            </w:r>
            <w:proofErr w:type="spellStart"/>
            <w:r w:rsidRPr="006B3A89">
              <w:t>oLPN</w:t>
            </w:r>
            <w:proofErr w:type="spellEnd"/>
            <w:r w:rsidRPr="006B3A89">
              <w:t xml:space="preserve"> / type size is stored in the Facility table and all retail </w:t>
            </w:r>
            <w:proofErr w:type="spellStart"/>
            <w:r w:rsidRPr="006B3A89">
              <w:t>oLPNs</w:t>
            </w:r>
            <w:proofErr w:type="spellEnd"/>
            <w:r w:rsidRPr="006B3A89">
              <w:t xml:space="preserve"> are populated with the default </w:t>
            </w:r>
            <w:proofErr w:type="spellStart"/>
            <w:r w:rsidRPr="006B3A89">
              <w:t>oLPN</w:t>
            </w:r>
            <w:proofErr w:type="spellEnd"/>
            <w:r w:rsidRPr="006B3A89">
              <w:t xml:space="preserve"> type/size at point of closing the </w:t>
            </w:r>
            <w:proofErr w:type="spellStart"/>
            <w:r w:rsidRPr="006B3A89">
              <w:t>oLPN</w:t>
            </w:r>
            <w:proofErr w:type="spellEnd"/>
            <w:r w:rsidRPr="006B3A89">
              <w:t xml:space="preserve"> within the RF </w:t>
            </w:r>
            <w:r w:rsidRPr="006B3A89">
              <w:rPr>
                <w:i/>
              </w:rPr>
              <w:t>Put to Store</w:t>
            </w:r>
            <w:r w:rsidRPr="006B3A89">
              <w:t xml:space="preserve"> option.</w:t>
            </w:r>
          </w:p>
        </w:tc>
        <w:tc>
          <w:tcPr>
            <w:tcW w:w="1329" w:type="dxa"/>
          </w:tcPr>
          <w:p w:rsidR="00C26CBB" w:rsidRPr="006B3A89" w:rsidRDefault="00C26CBB" w:rsidP="001B5456">
            <w:pPr>
              <w:rPr>
                <w:rFonts w:cs="Arial"/>
                <w:bCs/>
              </w:rPr>
            </w:pPr>
            <w:r w:rsidRPr="006B3A89">
              <w:rPr>
                <w:rFonts w:cs="Arial"/>
                <w:bCs/>
              </w:rPr>
              <w:t>2</w:t>
            </w:r>
            <w:r w:rsidR="00462F81">
              <w:rPr>
                <w:rFonts w:cs="Arial"/>
                <w:bCs/>
              </w:rPr>
              <w:t>3</w:t>
            </w:r>
          </w:p>
        </w:tc>
      </w:tr>
      <w:tr w:rsidR="00C26CBB" w:rsidRPr="006B3A89" w:rsidTr="002B7B82">
        <w:trPr>
          <w:trHeight w:val="1281"/>
          <w:tblHeader/>
        </w:trPr>
        <w:tc>
          <w:tcPr>
            <w:tcW w:w="1854" w:type="dxa"/>
          </w:tcPr>
          <w:p w:rsidR="00C26CBB" w:rsidRPr="006B3A89" w:rsidRDefault="00C26CBB" w:rsidP="001B5456">
            <w:pPr>
              <w:rPr>
                <w:rFonts w:cs="Arial"/>
                <w:bCs/>
              </w:rPr>
            </w:pPr>
            <w:r w:rsidRPr="006B3A89">
              <w:rPr>
                <w:rFonts w:cs="Arial"/>
                <w:bCs/>
              </w:rPr>
              <w:t>WM04</w:t>
            </w:r>
          </w:p>
        </w:tc>
        <w:tc>
          <w:tcPr>
            <w:tcW w:w="1876" w:type="dxa"/>
          </w:tcPr>
          <w:p w:rsidR="00C26CBB" w:rsidRPr="006B3A89" w:rsidRDefault="00C26CBB" w:rsidP="001B5456">
            <w:pPr>
              <w:rPr>
                <w:rFonts w:cs="Arial"/>
                <w:bCs/>
              </w:rPr>
            </w:pPr>
            <w:r w:rsidRPr="006B3A89">
              <w:rPr>
                <w:rFonts w:cs="Arial"/>
                <w:bCs/>
              </w:rPr>
              <w:t>MD04</w:t>
            </w:r>
          </w:p>
        </w:tc>
        <w:tc>
          <w:tcPr>
            <w:tcW w:w="6091" w:type="dxa"/>
          </w:tcPr>
          <w:p w:rsidR="00C26CBB" w:rsidRPr="006B3A89" w:rsidRDefault="00C26CBB" w:rsidP="001B5456">
            <w:pPr>
              <w:rPr>
                <w:rFonts w:cs="Arial"/>
                <w:bCs/>
              </w:rPr>
            </w:pPr>
            <w:r w:rsidRPr="006B3A89">
              <w:rPr>
                <w:rFonts w:cs="Arial"/>
                <w:bCs/>
              </w:rPr>
              <w:t xml:space="preserve">Distribution Order Mass Update </w:t>
            </w:r>
            <w:r w:rsidR="0031189F">
              <w:rPr>
                <w:rFonts w:cs="Arial"/>
                <w:bCs/>
              </w:rPr>
              <w:t>–</w:t>
            </w:r>
            <w:r w:rsidRPr="006B3A89">
              <w:rPr>
                <w:rFonts w:cs="Arial"/>
                <w:bCs/>
              </w:rPr>
              <w:t xml:space="preserve"> </w:t>
            </w:r>
            <w:r w:rsidRPr="006B3A89">
              <w:t xml:space="preserve">These fields include the ship dates, ship to addresses (routing will not be performed on these </w:t>
            </w:r>
            <w:proofErr w:type="spellStart"/>
            <w:r w:rsidRPr="006B3A89">
              <w:t>oLPNs</w:t>
            </w:r>
            <w:proofErr w:type="spellEnd"/>
            <w:r w:rsidRPr="006B3A89">
              <w:t xml:space="preserve"> during the wave), ship to DC number and freight terms.   Quantity and cubing changes cannot be made after a distribution order has been waved.  This option allows for individual distribution order updates and mass updates</w:t>
            </w:r>
          </w:p>
        </w:tc>
        <w:tc>
          <w:tcPr>
            <w:tcW w:w="1329" w:type="dxa"/>
          </w:tcPr>
          <w:p w:rsidR="00C26CBB" w:rsidRPr="006B3A89" w:rsidRDefault="00C26CBB" w:rsidP="001B5456">
            <w:pPr>
              <w:rPr>
                <w:rFonts w:cs="Arial"/>
                <w:bCs/>
              </w:rPr>
            </w:pPr>
            <w:r w:rsidRPr="006B3A89">
              <w:rPr>
                <w:rFonts w:cs="Arial"/>
                <w:bCs/>
              </w:rPr>
              <w:t>1.5</w:t>
            </w:r>
          </w:p>
        </w:tc>
      </w:tr>
      <w:tr w:rsidR="00C26CBB" w:rsidRPr="006B3A89" w:rsidTr="002B7B82">
        <w:trPr>
          <w:trHeight w:val="503"/>
          <w:tblHeader/>
        </w:trPr>
        <w:tc>
          <w:tcPr>
            <w:tcW w:w="1854" w:type="dxa"/>
          </w:tcPr>
          <w:p w:rsidR="00C26CBB" w:rsidRPr="006B3A89" w:rsidRDefault="00C26CBB" w:rsidP="001B5456">
            <w:pPr>
              <w:rPr>
                <w:rFonts w:cs="Arial"/>
                <w:bCs/>
              </w:rPr>
            </w:pPr>
            <w:r w:rsidRPr="006B3A89">
              <w:rPr>
                <w:rFonts w:cs="Arial"/>
                <w:bCs/>
              </w:rPr>
              <w:t>WM05</w:t>
            </w:r>
          </w:p>
        </w:tc>
        <w:tc>
          <w:tcPr>
            <w:tcW w:w="1876" w:type="dxa"/>
          </w:tcPr>
          <w:p w:rsidR="00C26CBB" w:rsidRPr="006B3A89" w:rsidRDefault="00C26CBB" w:rsidP="001B5456">
            <w:pPr>
              <w:rPr>
                <w:rFonts w:cs="Arial"/>
                <w:bCs/>
              </w:rPr>
            </w:pPr>
            <w:r w:rsidRPr="006B3A89">
              <w:rPr>
                <w:rFonts w:cs="Arial"/>
                <w:bCs/>
              </w:rPr>
              <w:t>MD02</w:t>
            </w:r>
          </w:p>
        </w:tc>
        <w:tc>
          <w:tcPr>
            <w:tcW w:w="6091" w:type="dxa"/>
          </w:tcPr>
          <w:p w:rsidR="00C26CBB" w:rsidRPr="006B3A89" w:rsidRDefault="00C26CBB" w:rsidP="001B5456">
            <w:pPr>
              <w:rPr>
                <w:rFonts w:cs="Arial"/>
                <w:bCs/>
              </w:rPr>
            </w:pPr>
            <w:r w:rsidRPr="006B3A89">
              <w:rPr>
                <w:rFonts w:cs="Arial"/>
                <w:bCs/>
              </w:rPr>
              <w:t xml:space="preserve">OLPN and Contents, Label Substitutions </w:t>
            </w:r>
            <w:r w:rsidRPr="006B3A89">
              <w:t>– Format changes required for specific customer labels</w:t>
            </w:r>
          </w:p>
        </w:tc>
        <w:tc>
          <w:tcPr>
            <w:tcW w:w="1329" w:type="dxa"/>
          </w:tcPr>
          <w:p w:rsidR="00C26CBB" w:rsidRPr="006B3A89" w:rsidRDefault="00C26CBB" w:rsidP="001B5456">
            <w:pPr>
              <w:rPr>
                <w:rFonts w:cs="Arial"/>
                <w:bCs/>
              </w:rPr>
            </w:pPr>
            <w:r w:rsidRPr="006B3A89">
              <w:rPr>
                <w:rFonts w:cs="Arial"/>
                <w:bCs/>
              </w:rPr>
              <w:t>11.10</w:t>
            </w:r>
          </w:p>
        </w:tc>
      </w:tr>
      <w:tr w:rsidR="00C26CBB" w:rsidRPr="006B3A89" w:rsidTr="002B7B82">
        <w:trPr>
          <w:trHeight w:val="518"/>
          <w:tblHeader/>
        </w:trPr>
        <w:tc>
          <w:tcPr>
            <w:tcW w:w="1854" w:type="dxa"/>
          </w:tcPr>
          <w:p w:rsidR="00C26CBB" w:rsidRPr="006B3A89" w:rsidRDefault="00C26CBB" w:rsidP="001B5456">
            <w:pPr>
              <w:rPr>
                <w:rFonts w:cs="Arial"/>
                <w:bCs/>
              </w:rPr>
            </w:pPr>
            <w:r w:rsidRPr="006B3A89">
              <w:rPr>
                <w:rFonts w:cs="Arial"/>
                <w:bCs/>
              </w:rPr>
              <w:t>WM06</w:t>
            </w:r>
          </w:p>
        </w:tc>
        <w:tc>
          <w:tcPr>
            <w:tcW w:w="1876" w:type="dxa"/>
          </w:tcPr>
          <w:p w:rsidR="00C26CBB" w:rsidRPr="006B3A89" w:rsidRDefault="00C26CBB" w:rsidP="001B5456">
            <w:r w:rsidRPr="006B3A89">
              <w:t>MD06</w:t>
            </w:r>
          </w:p>
        </w:tc>
        <w:tc>
          <w:tcPr>
            <w:tcW w:w="6091" w:type="dxa"/>
          </w:tcPr>
          <w:p w:rsidR="00C26CBB" w:rsidRPr="006B3A89" w:rsidRDefault="00C26CBB" w:rsidP="001B5456">
            <w:pPr>
              <w:rPr>
                <w:rFonts w:cs="Arial"/>
                <w:bCs/>
              </w:rPr>
            </w:pPr>
            <w:r w:rsidRPr="006B3A89">
              <w:t xml:space="preserve">Receive &amp; Sort – Auto apply lock code to those items missing critical data elements that trigger a message to the operator.   </w:t>
            </w:r>
          </w:p>
        </w:tc>
        <w:tc>
          <w:tcPr>
            <w:tcW w:w="1329" w:type="dxa"/>
          </w:tcPr>
          <w:p w:rsidR="00C26CBB" w:rsidRPr="006B3A89" w:rsidRDefault="00C26CBB" w:rsidP="001B5456">
            <w:pPr>
              <w:rPr>
                <w:rFonts w:cs="Arial"/>
                <w:bCs/>
              </w:rPr>
            </w:pPr>
            <w:r w:rsidRPr="006B3A89">
              <w:rPr>
                <w:rFonts w:cs="Arial"/>
                <w:bCs/>
              </w:rPr>
              <w:t>6.2</w:t>
            </w:r>
          </w:p>
        </w:tc>
      </w:tr>
      <w:tr w:rsidR="00C26CBB" w:rsidRPr="006B3A89" w:rsidTr="002B7B82">
        <w:trPr>
          <w:trHeight w:val="762"/>
          <w:tblHeader/>
        </w:trPr>
        <w:tc>
          <w:tcPr>
            <w:tcW w:w="1854" w:type="dxa"/>
          </w:tcPr>
          <w:p w:rsidR="00C26CBB" w:rsidRPr="006B3A89" w:rsidRDefault="00C26CBB" w:rsidP="001B5456">
            <w:pPr>
              <w:rPr>
                <w:rFonts w:cs="Arial"/>
                <w:bCs/>
              </w:rPr>
            </w:pPr>
            <w:r w:rsidRPr="006B3A89">
              <w:rPr>
                <w:rFonts w:cs="Arial"/>
                <w:bCs/>
              </w:rPr>
              <w:t>WM07</w:t>
            </w:r>
          </w:p>
        </w:tc>
        <w:tc>
          <w:tcPr>
            <w:tcW w:w="1876" w:type="dxa"/>
          </w:tcPr>
          <w:p w:rsidR="00C26CBB" w:rsidRPr="006B3A89" w:rsidRDefault="00C26CBB" w:rsidP="001B5456">
            <w:r w:rsidRPr="006B3A89">
              <w:t>MD18</w:t>
            </w:r>
            <w:r w:rsidR="00E72BBA">
              <w:t>/ MD21</w:t>
            </w:r>
          </w:p>
        </w:tc>
        <w:tc>
          <w:tcPr>
            <w:tcW w:w="6091" w:type="dxa"/>
          </w:tcPr>
          <w:p w:rsidR="00C26CBB" w:rsidRPr="006B3A89" w:rsidRDefault="00C26CBB" w:rsidP="001B5456">
            <w:pPr>
              <w:rPr>
                <w:rFonts w:cs="Arial"/>
                <w:bCs/>
              </w:rPr>
            </w:pPr>
            <w:r w:rsidRPr="006B3A89">
              <w:t xml:space="preserve">VAS </w:t>
            </w:r>
            <w:proofErr w:type="spellStart"/>
            <w:r w:rsidRPr="006B3A89">
              <w:t>oLPNs</w:t>
            </w:r>
            <w:proofErr w:type="spellEnd"/>
            <w:r w:rsidRPr="006B3A89">
              <w:t xml:space="preserve"> with wave – for distribution orders where Carters performs the VAS operations outside of WM before packing the </w:t>
            </w:r>
            <w:proofErr w:type="spellStart"/>
            <w:r w:rsidRPr="006B3A89">
              <w:t>oLPNs</w:t>
            </w:r>
            <w:proofErr w:type="spellEnd"/>
            <w:r w:rsidRPr="006B3A89">
              <w:t>, WM allows VAS_OLPN generation during the wave to be skipped.</w:t>
            </w:r>
          </w:p>
        </w:tc>
        <w:tc>
          <w:tcPr>
            <w:tcW w:w="1329" w:type="dxa"/>
          </w:tcPr>
          <w:p w:rsidR="00C26CBB" w:rsidRPr="006B3A89" w:rsidRDefault="00C26CBB" w:rsidP="001B5456">
            <w:pPr>
              <w:rPr>
                <w:rFonts w:cs="Arial"/>
                <w:bCs/>
              </w:rPr>
            </w:pPr>
            <w:r w:rsidRPr="006B3A89">
              <w:rPr>
                <w:rFonts w:cs="Arial"/>
                <w:bCs/>
              </w:rPr>
              <w:t>11.3</w:t>
            </w:r>
            <w:r w:rsidR="00E72BBA">
              <w:rPr>
                <w:rFonts w:cs="Arial"/>
                <w:bCs/>
              </w:rPr>
              <w:t xml:space="preserve"> / </w:t>
            </w:r>
            <w:r w:rsidR="00E72BBA">
              <w:t>15</w:t>
            </w:r>
          </w:p>
        </w:tc>
      </w:tr>
      <w:tr w:rsidR="00C26CBB" w:rsidRPr="006B3A89" w:rsidTr="002B7B82">
        <w:trPr>
          <w:trHeight w:val="1021"/>
          <w:tblHeader/>
        </w:trPr>
        <w:tc>
          <w:tcPr>
            <w:tcW w:w="1854" w:type="dxa"/>
          </w:tcPr>
          <w:p w:rsidR="00C26CBB" w:rsidRPr="006B3A89" w:rsidRDefault="00C26CBB" w:rsidP="001B5456">
            <w:pPr>
              <w:rPr>
                <w:rFonts w:cs="Arial"/>
                <w:bCs/>
              </w:rPr>
            </w:pPr>
            <w:r w:rsidRPr="006B3A89">
              <w:rPr>
                <w:rFonts w:cs="Arial"/>
                <w:bCs/>
              </w:rPr>
              <w:t>WM08</w:t>
            </w:r>
          </w:p>
        </w:tc>
        <w:tc>
          <w:tcPr>
            <w:tcW w:w="1876" w:type="dxa"/>
          </w:tcPr>
          <w:p w:rsidR="00C26CBB" w:rsidRPr="006B3A89" w:rsidRDefault="00C26CBB" w:rsidP="001B5456">
            <w:r w:rsidRPr="006B3A89">
              <w:t>MD07</w:t>
            </w:r>
          </w:p>
        </w:tc>
        <w:tc>
          <w:tcPr>
            <w:tcW w:w="6091" w:type="dxa"/>
          </w:tcPr>
          <w:p w:rsidR="00C26CBB" w:rsidRPr="006B3A89" w:rsidRDefault="00C26CBB" w:rsidP="001B5456">
            <w:pPr>
              <w:rPr>
                <w:rFonts w:cs="Arial"/>
                <w:bCs/>
              </w:rPr>
            </w:pPr>
            <w:r w:rsidRPr="006B3A89">
              <w:t xml:space="preserve">RF VAS Tracking </w:t>
            </w:r>
            <w:r w:rsidR="0031189F">
              <w:t>–</w:t>
            </w:r>
            <w:r w:rsidRPr="006B3A89">
              <w:t xml:space="preserve"> Prior to initiating VAS processing determine the status of the </w:t>
            </w:r>
            <w:proofErr w:type="spellStart"/>
            <w:r w:rsidRPr="006B3A89">
              <w:t>oLPN</w:t>
            </w:r>
            <w:proofErr w:type="spellEnd"/>
            <w:r w:rsidRPr="006B3A89">
              <w:t xml:space="preserve"> and initiate the appropriate packing function, if required.  Then if audit is also required, auto call RF Audit OLPN if this has been added as a VAS instruction.  Next, continue with base VAS processing</w:t>
            </w:r>
          </w:p>
        </w:tc>
        <w:tc>
          <w:tcPr>
            <w:tcW w:w="1329" w:type="dxa"/>
          </w:tcPr>
          <w:p w:rsidR="00C26CBB" w:rsidRPr="006B3A89" w:rsidRDefault="00C26CBB" w:rsidP="001B5456">
            <w:pPr>
              <w:rPr>
                <w:rFonts w:cs="Arial"/>
                <w:bCs/>
              </w:rPr>
            </w:pPr>
            <w:r w:rsidRPr="006B3A89">
              <w:rPr>
                <w:rFonts w:cs="Arial"/>
                <w:bCs/>
              </w:rPr>
              <w:t>16.2</w:t>
            </w:r>
          </w:p>
        </w:tc>
      </w:tr>
      <w:tr w:rsidR="00C26CBB" w:rsidRPr="006B3A89" w:rsidTr="002B7B82">
        <w:trPr>
          <w:trHeight w:val="244"/>
          <w:tblHeader/>
        </w:trPr>
        <w:tc>
          <w:tcPr>
            <w:tcW w:w="1854" w:type="dxa"/>
          </w:tcPr>
          <w:p w:rsidR="00C26CBB" w:rsidRPr="006B3A89" w:rsidRDefault="00C26CBB" w:rsidP="001B5456">
            <w:pPr>
              <w:rPr>
                <w:rFonts w:cs="Arial"/>
                <w:bCs/>
              </w:rPr>
            </w:pPr>
            <w:r w:rsidRPr="006B3A89">
              <w:rPr>
                <w:rFonts w:cs="Arial"/>
                <w:bCs/>
              </w:rPr>
              <w:t>WM09</w:t>
            </w:r>
          </w:p>
        </w:tc>
        <w:tc>
          <w:tcPr>
            <w:tcW w:w="1876" w:type="dxa"/>
          </w:tcPr>
          <w:p w:rsidR="00C26CBB" w:rsidRPr="006B3A89" w:rsidRDefault="00C26CBB" w:rsidP="001B5456">
            <w:pPr>
              <w:rPr>
                <w:rFonts w:cs="Arial"/>
                <w:bCs/>
              </w:rPr>
            </w:pPr>
            <w:r w:rsidRPr="006B3A89">
              <w:rPr>
                <w:rFonts w:cs="Arial"/>
                <w:bCs/>
              </w:rPr>
              <w:t>M026</w:t>
            </w:r>
          </w:p>
        </w:tc>
        <w:tc>
          <w:tcPr>
            <w:tcW w:w="6091" w:type="dxa"/>
          </w:tcPr>
          <w:p w:rsidR="00C26CBB" w:rsidRPr="006B3A89" w:rsidRDefault="00C26CBB" w:rsidP="001B5456">
            <w:pPr>
              <w:rPr>
                <w:rFonts w:cs="Arial"/>
                <w:bCs/>
              </w:rPr>
            </w:pPr>
            <w:r w:rsidRPr="006B3A89">
              <w:rPr>
                <w:rFonts w:cs="Arial"/>
                <w:bCs/>
              </w:rPr>
              <w:t>Changes to Create Shipments for Merchandise Div-specific assignment</w:t>
            </w:r>
          </w:p>
        </w:tc>
        <w:tc>
          <w:tcPr>
            <w:tcW w:w="1329" w:type="dxa"/>
          </w:tcPr>
          <w:p w:rsidR="00C26CBB" w:rsidRPr="006B3A89" w:rsidRDefault="00C26CBB" w:rsidP="001B5456">
            <w:pPr>
              <w:rPr>
                <w:rFonts w:cs="Arial"/>
                <w:bCs/>
              </w:rPr>
            </w:pPr>
            <w:r w:rsidRPr="006B3A89">
              <w:rPr>
                <w:rFonts w:cs="Arial"/>
                <w:bCs/>
              </w:rPr>
              <w:t>20.1</w:t>
            </w:r>
          </w:p>
        </w:tc>
      </w:tr>
      <w:tr w:rsidR="00C26CBB" w:rsidRPr="006B3A89" w:rsidTr="002B7B82">
        <w:trPr>
          <w:trHeight w:val="259"/>
          <w:tblHeader/>
        </w:trPr>
        <w:tc>
          <w:tcPr>
            <w:tcW w:w="1854" w:type="dxa"/>
          </w:tcPr>
          <w:p w:rsidR="00C26CBB" w:rsidRPr="006B3A89" w:rsidRDefault="00C26CBB" w:rsidP="001B5456">
            <w:pPr>
              <w:rPr>
                <w:rFonts w:cs="Arial"/>
                <w:bCs/>
              </w:rPr>
            </w:pPr>
            <w:r w:rsidRPr="006B3A89">
              <w:rPr>
                <w:rFonts w:cs="Arial"/>
                <w:bCs/>
              </w:rPr>
              <w:t>WM10</w:t>
            </w:r>
          </w:p>
        </w:tc>
        <w:tc>
          <w:tcPr>
            <w:tcW w:w="1876" w:type="dxa"/>
          </w:tcPr>
          <w:p w:rsidR="00C26CBB" w:rsidRPr="006B3A89" w:rsidRDefault="00C26CBB" w:rsidP="001B5456">
            <w:pPr>
              <w:rPr>
                <w:rFonts w:cs="Arial"/>
                <w:bCs/>
              </w:rPr>
            </w:pPr>
            <w:r w:rsidRPr="006B3A89">
              <w:rPr>
                <w:rFonts w:cs="Arial"/>
                <w:bCs/>
              </w:rPr>
              <w:t>M033</w:t>
            </w:r>
          </w:p>
        </w:tc>
        <w:tc>
          <w:tcPr>
            <w:tcW w:w="6091" w:type="dxa"/>
          </w:tcPr>
          <w:p w:rsidR="00C26CBB" w:rsidRPr="006B3A89" w:rsidRDefault="00C26CBB" w:rsidP="001B5456">
            <w:pPr>
              <w:rPr>
                <w:rFonts w:cs="Arial"/>
                <w:bCs/>
              </w:rPr>
            </w:pPr>
            <w:r w:rsidRPr="006B3A89">
              <w:rPr>
                <w:rFonts w:cs="Arial"/>
                <w:bCs/>
              </w:rPr>
              <w:t xml:space="preserve">Close Load </w:t>
            </w:r>
            <w:r w:rsidR="0031189F">
              <w:rPr>
                <w:rFonts w:cs="Arial"/>
                <w:bCs/>
              </w:rPr>
              <w:t>–</w:t>
            </w:r>
            <w:r w:rsidRPr="006B3A89">
              <w:rPr>
                <w:rFonts w:cs="Arial"/>
                <w:bCs/>
              </w:rPr>
              <w:t xml:space="preserve"> Ship-via Validation</w:t>
            </w:r>
          </w:p>
        </w:tc>
        <w:tc>
          <w:tcPr>
            <w:tcW w:w="1329" w:type="dxa"/>
          </w:tcPr>
          <w:p w:rsidR="00C26CBB" w:rsidRPr="006B3A89" w:rsidRDefault="00C26CBB" w:rsidP="001B5456">
            <w:pPr>
              <w:rPr>
                <w:rFonts w:cs="Arial"/>
                <w:bCs/>
              </w:rPr>
            </w:pPr>
            <w:r w:rsidRPr="006B3A89">
              <w:rPr>
                <w:rFonts w:cs="Arial"/>
                <w:bCs/>
              </w:rPr>
              <w:t>20.4</w:t>
            </w:r>
          </w:p>
        </w:tc>
      </w:tr>
      <w:tr w:rsidR="00C26CBB" w:rsidRPr="006B3A89" w:rsidTr="002B7B82">
        <w:trPr>
          <w:trHeight w:val="259"/>
          <w:tblHeader/>
        </w:trPr>
        <w:tc>
          <w:tcPr>
            <w:tcW w:w="1854" w:type="dxa"/>
          </w:tcPr>
          <w:p w:rsidR="00C26CBB" w:rsidRPr="006B3A89" w:rsidRDefault="00C26CBB" w:rsidP="001B5456">
            <w:pPr>
              <w:rPr>
                <w:rFonts w:cs="Arial"/>
                <w:bCs/>
              </w:rPr>
            </w:pPr>
            <w:r w:rsidRPr="006B3A89">
              <w:rPr>
                <w:rFonts w:cs="Arial"/>
                <w:bCs/>
              </w:rPr>
              <w:t>WM11</w:t>
            </w:r>
          </w:p>
        </w:tc>
        <w:tc>
          <w:tcPr>
            <w:tcW w:w="1876" w:type="dxa"/>
          </w:tcPr>
          <w:p w:rsidR="00C26CBB" w:rsidRPr="006B3A89" w:rsidRDefault="00C26CBB" w:rsidP="001B5456">
            <w:pPr>
              <w:rPr>
                <w:rFonts w:cs="Arial"/>
                <w:bCs/>
              </w:rPr>
            </w:pPr>
            <w:r w:rsidRPr="006B3A89">
              <w:rPr>
                <w:rFonts w:cs="Arial"/>
                <w:bCs/>
              </w:rPr>
              <w:t>MD09</w:t>
            </w:r>
          </w:p>
        </w:tc>
        <w:tc>
          <w:tcPr>
            <w:tcW w:w="6091" w:type="dxa"/>
          </w:tcPr>
          <w:p w:rsidR="00C26CBB" w:rsidRPr="006B3A89" w:rsidRDefault="00C26CBB" w:rsidP="001B5456">
            <w:pPr>
              <w:rPr>
                <w:rFonts w:cs="Arial"/>
                <w:bCs/>
              </w:rPr>
            </w:pPr>
            <w:r w:rsidRPr="006B3A89">
              <w:rPr>
                <w:rFonts w:cs="Arial"/>
                <w:bCs/>
              </w:rPr>
              <w:t>Update Ship to-addresses from distribution order notes (for consolidators)</w:t>
            </w:r>
          </w:p>
        </w:tc>
        <w:tc>
          <w:tcPr>
            <w:tcW w:w="1329" w:type="dxa"/>
          </w:tcPr>
          <w:p w:rsidR="00C26CBB" w:rsidRPr="006B3A89" w:rsidRDefault="00C26CBB" w:rsidP="001B5456">
            <w:pPr>
              <w:rPr>
                <w:rFonts w:cs="Arial"/>
                <w:bCs/>
              </w:rPr>
            </w:pPr>
            <w:r w:rsidRPr="006B3A89">
              <w:rPr>
                <w:rFonts w:cs="Arial"/>
                <w:bCs/>
              </w:rPr>
              <w:t>1.5</w:t>
            </w:r>
          </w:p>
        </w:tc>
      </w:tr>
      <w:tr w:rsidR="00C26CBB" w:rsidRPr="006B3A89" w:rsidTr="002B7B82">
        <w:trPr>
          <w:trHeight w:val="259"/>
          <w:tblHeader/>
        </w:trPr>
        <w:tc>
          <w:tcPr>
            <w:tcW w:w="1854" w:type="dxa"/>
          </w:tcPr>
          <w:p w:rsidR="00C26CBB" w:rsidRPr="006B3A89" w:rsidRDefault="00C26CBB" w:rsidP="001B5456">
            <w:pPr>
              <w:rPr>
                <w:rFonts w:cs="Arial"/>
                <w:bCs/>
              </w:rPr>
            </w:pPr>
            <w:r w:rsidRPr="006B3A89">
              <w:rPr>
                <w:rFonts w:cs="Arial"/>
                <w:bCs/>
              </w:rPr>
              <w:t>WM12</w:t>
            </w:r>
          </w:p>
        </w:tc>
        <w:tc>
          <w:tcPr>
            <w:tcW w:w="1876" w:type="dxa"/>
          </w:tcPr>
          <w:p w:rsidR="00C26CBB" w:rsidRPr="006B3A89" w:rsidRDefault="00C26CBB" w:rsidP="001B5456">
            <w:pPr>
              <w:rPr>
                <w:rFonts w:cs="Arial"/>
                <w:bCs/>
              </w:rPr>
            </w:pPr>
            <w:r w:rsidRPr="006B3A89">
              <w:rPr>
                <w:rFonts w:cs="Arial"/>
                <w:bCs/>
              </w:rPr>
              <w:t>M031</w:t>
            </w:r>
          </w:p>
        </w:tc>
        <w:tc>
          <w:tcPr>
            <w:tcW w:w="6091" w:type="dxa"/>
          </w:tcPr>
          <w:p w:rsidR="00C26CBB" w:rsidRPr="006B3A89" w:rsidRDefault="00C26CBB" w:rsidP="001B5456">
            <w:pPr>
              <w:rPr>
                <w:rFonts w:cs="Arial"/>
                <w:bCs/>
              </w:rPr>
            </w:pPr>
            <w:r w:rsidRPr="006B3A89">
              <w:rPr>
                <w:rFonts w:cs="Arial"/>
                <w:bCs/>
              </w:rPr>
              <w:t xml:space="preserve">OLPN Content Label </w:t>
            </w:r>
            <w:r w:rsidR="0031189F">
              <w:rPr>
                <w:rFonts w:cs="Arial"/>
                <w:bCs/>
              </w:rPr>
              <w:t>–</w:t>
            </w:r>
            <w:r w:rsidRPr="006B3A89">
              <w:rPr>
                <w:rFonts w:cs="Arial"/>
                <w:bCs/>
              </w:rPr>
              <w:t xml:space="preserve"> Suppress Qty for Recurring Pre-pack</w:t>
            </w:r>
          </w:p>
        </w:tc>
        <w:tc>
          <w:tcPr>
            <w:tcW w:w="1329" w:type="dxa"/>
          </w:tcPr>
          <w:p w:rsidR="00C26CBB" w:rsidRPr="006B3A89" w:rsidRDefault="00C26CBB" w:rsidP="001B5456">
            <w:pPr>
              <w:rPr>
                <w:rFonts w:cs="Arial"/>
                <w:bCs/>
              </w:rPr>
            </w:pPr>
            <w:r w:rsidRPr="006B3A89">
              <w:rPr>
                <w:rFonts w:cs="Arial"/>
                <w:bCs/>
              </w:rPr>
              <w:t>11.10</w:t>
            </w:r>
          </w:p>
        </w:tc>
      </w:tr>
      <w:tr w:rsidR="00C26CBB" w:rsidRPr="006B3A89" w:rsidTr="002B7B82">
        <w:trPr>
          <w:trHeight w:val="259"/>
          <w:tblHeader/>
        </w:trPr>
        <w:tc>
          <w:tcPr>
            <w:tcW w:w="1854" w:type="dxa"/>
          </w:tcPr>
          <w:p w:rsidR="00C26CBB" w:rsidRPr="006B3A89" w:rsidRDefault="00C26CBB" w:rsidP="001B5456">
            <w:pPr>
              <w:rPr>
                <w:rFonts w:cs="Arial"/>
                <w:bCs/>
              </w:rPr>
            </w:pPr>
            <w:r w:rsidRPr="006B3A89">
              <w:rPr>
                <w:rFonts w:cs="Arial"/>
                <w:bCs/>
              </w:rPr>
              <w:t>WM13</w:t>
            </w:r>
          </w:p>
        </w:tc>
        <w:tc>
          <w:tcPr>
            <w:tcW w:w="1876" w:type="dxa"/>
          </w:tcPr>
          <w:p w:rsidR="00C26CBB" w:rsidRPr="006B3A89" w:rsidRDefault="00C26CBB" w:rsidP="001B5456">
            <w:pPr>
              <w:rPr>
                <w:rFonts w:cs="Arial"/>
                <w:bCs/>
              </w:rPr>
            </w:pPr>
            <w:r w:rsidRPr="006B3A89">
              <w:rPr>
                <w:rFonts w:cs="Arial"/>
                <w:bCs/>
              </w:rPr>
              <w:t>MD36</w:t>
            </w:r>
          </w:p>
        </w:tc>
        <w:tc>
          <w:tcPr>
            <w:tcW w:w="6091" w:type="dxa"/>
          </w:tcPr>
          <w:p w:rsidR="00C26CBB" w:rsidRPr="006B3A89" w:rsidRDefault="00C26CBB" w:rsidP="001B5456">
            <w:pPr>
              <w:rPr>
                <w:rFonts w:cs="Arial"/>
                <w:bCs/>
              </w:rPr>
            </w:pPr>
            <w:r w:rsidRPr="006B3A89">
              <w:rPr>
                <w:rFonts w:cs="Arial"/>
                <w:bCs/>
              </w:rPr>
              <w:t xml:space="preserve">Audit OLPN </w:t>
            </w:r>
            <w:r w:rsidR="0031189F">
              <w:rPr>
                <w:rFonts w:cs="Arial"/>
                <w:bCs/>
              </w:rPr>
              <w:t>–</w:t>
            </w:r>
            <w:r w:rsidRPr="006B3A89">
              <w:rPr>
                <w:rFonts w:cs="Arial"/>
                <w:bCs/>
              </w:rPr>
              <w:t xml:space="preserve"> Activity Tracking at Detail Level</w:t>
            </w:r>
          </w:p>
        </w:tc>
        <w:tc>
          <w:tcPr>
            <w:tcW w:w="1329" w:type="dxa"/>
          </w:tcPr>
          <w:p w:rsidR="00C26CBB" w:rsidRPr="006B3A89" w:rsidRDefault="00C26CBB" w:rsidP="001B5456">
            <w:pPr>
              <w:rPr>
                <w:rFonts w:cs="Arial"/>
                <w:bCs/>
              </w:rPr>
            </w:pPr>
            <w:r w:rsidRPr="006B3A89">
              <w:rPr>
                <w:rFonts w:cs="Arial"/>
                <w:bCs/>
              </w:rPr>
              <w:t>16.1</w:t>
            </w:r>
          </w:p>
        </w:tc>
      </w:tr>
      <w:tr w:rsidR="00C26CBB" w:rsidRPr="006B3A89" w:rsidTr="002B7B82">
        <w:trPr>
          <w:trHeight w:val="259"/>
          <w:tblHeader/>
        </w:trPr>
        <w:tc>
          <w:tcPr>
            <w:tcW w:w="1854" w:type="dxa"/>
          </w:tcPr>
          <w:p w:rsidR="00C26CBB" w:rsidRPr="006B3A89" w:rsidRDefault="00C26CBB" w:rsidP="001B5456">
            <w:pPr>
              <w:rPr>
                <w:rFonts w:cs="Arial"/>
                <w:bCs/>
              </w:rPr>
            </w:pPr>
            <w:r w:rsidRPr="006B3A89">
              <w:rPr>
                <w:rFonts w:cs="Arial"/>
                <w:bCs/>
              </w:rPr>
              <w:t>WM14</w:t>
            </w:r>
          </w:p>
        </w:tc>
        <w:tc>
          <w:tcPr>
            <w:tcW w:w="1876" w:type="dxa"/>
          </w:tcPr>
          <w:p w:rsidR="00C26CBB" w:rsidRPr="006B3A89" w:rsidRDefault="00C26CBB" w:rsidP="001B5456">
            <w:pPr>
              <w:rPr>
                <w:rFonts w:cs="Arial"/>
                <w:bCs/>
              </w:rPr>
            </w:pPr>
            <w:r w:rsidRPr="006B3A89">
              <w:rPr>
                <w:rFonts w:cs="Arial"/>
                <w:bCs/>
              </w:rPr>
              <w:t>MD13</w:t>
            </w:r>
          </w:p>
        </w:tc>
        <w:tc>
          <w:tcPr>
            <w:tcW w:w="6091" w:type="dxa"/>
          </w:tcPr>
          <w:p w:rsidR="00C26CBB" w:rsidRPr="006B3A89" w:rsidRDefault="00C26CBB" w:rsidP="001B5456">
            <w:pPr>
              <w:rPr>
                <w:rFonts w:cs="Arial"/>
                <w:bCs/>
              </w:rPr>
            </w:pPr>
            <w:r w:rsidRPr="006B3A89">
              <w:rPr>
                <w:rFonts w:cs="Arial"/>
                <w:bCs/>
              </w:rPr>
              <w:t>Generate Invoicing by OLPN Break Count</w:t>
            </w:r>
          </w:p>
        </w:tc>
        <w:tc>
          <w:tcPr>
            <w:tcW w:w="1329" w:type="dxa"/>
          </w:tcPr>
          <w:p w:rsidR="00C26CBB" w:rsidRPr="006B3A89" w:rsidRDefault="00C26CBB" w:rsidP="001B5456">
            <w:pPr>
              <w:rPr>
                <w:rFonts w:cs="Arial"/>
                <w:bCs/>
              </w:rPr>
            </w:pPr>
            <w:r w:rsidRPr="006B3A89">
              <w:rPr>
                <w:rFonts w:cs="Arial"/>
                <w:bCs/>
              </w:rPr>
              <w:t>2.2</w:t>
            </w:r>
          </w:p>
        </w:tc>
      </w:tr>
      <w:tr w:rsidR="00C26CBB" w:rsidRPr="006B3A89" w:rsidTr="002B7B82">
        <w:trPr>
          <w:trHeight w:val="259"/>
          <w:tblHeader/>
        </w:trPr>
        <w:tc>
          <w:tcPr>
            <w:tcW w:w="1854" w:type="dxa"/>
          </w:tcPr>
          <w:p w:rsidR="00C26CBB" w:rsidRPr="006B3A89" w:rsidRDefault="00C26CBB" w:rsidP="001B5456">
            <w:pPr>
              <w:rPr>
                <w:rFonts w:cs="Arial"/>
                <w:bCs/>
              </w:rPr>
            </w:pPr>
            <w:r w:rsidRPr="006B3A89">
              <w:rPr>
                <w:rFonts w:cs="Arial"/>
                <w:bCs/>
              </w:rPr>
              <w:t>WM15</w:t>
            </w:r>
          </w:p>
        </w:tc>
        <w:tc>
          <w:tcPr>
            <w:tcW w:w="1876" w:type="dxa"/>
          </w:tcPr>
          <w:p w:rsidR="00C26CBB" w:rsidRPr="006B3A89" w:rsidRDefault="00C26CBB" w:rsidP="001B5456">
            <w:pPr>
              <w:rPr>
                <w:rFonts w:cs="Arial"/>
                <w:bCs/>
              </w:rPr>
            </w:pPr>
            <w:r w:rsidRPr="006B3A89">
              <w:rPr>
                <w:rFonts w:cs="Arial"/>
                <w:bCs/>
              </w:rPr>
              <w:t>M027</w:t>
            </w:r>
          </w:p>
        </w:tc>
        <w:tc>
          <w:tcPr>
            <w:tcW w:w="6091" w:type="dxa"/>
          </w:tcPr>
          <w:p w:rsidR="00C26CBB" w:rsidRPr="006B3A89" w:rsidRDefault="00C26CBB" w:rsidP="001B5456">
            <w:pPr>
              <w:rPr>
                <w:rFonts w:cs="Arial"/>
                <w:bCs/>
              </w:rPr>
            </w:pPr>
            <w:r w:rsidRPr="006B3A89">
              <w:rPr>
                <w:rFonts w:cs="Arial"/>
                <w:bCs/>
              </w:rPr>
              <w:t xml:space="preserve">BOL Print </w:t>
            </w:r>
            <w:r w:rsidR="0031189F">
              <w:rPr>
                <w:rFonts w:cs="Arial"/>
                <w:bCs/>
              </w:rPr>
              <w:t>–</w:t>
            </w:r>
            <w:r w:rsidRPr="006B3A89">
              <w:rPr>
                <w:rFonts w:cs="Arial"/>
                <w:bCs/>
              </w:rPr>
              <w:t xml:space="preserve"> Obtain address code from first distribution order</w:t>
            </w:r>
          </w:p>
        </w:tc>
        <w:tc>
          <w:tcPr>
            <w:tcW w:w="1329" w:type="dxa"/>
          </w:tcPr>
          <w:p w:rsidR="00C26CBB" w:rsidRPr="006B3A89" w:rsidRDefault="00C26CBB" w:rsidP="001B5456">
            <w:pPr>
              <w:rPr>
                <w:rFonts w:cs="Arial"/>
                <w:bCs/>
              </w:rPr>
            </w:pPr>
            <w:r w:rsidRPr="006B3A89">
              <w:rPr>
                <w:rFonts w:cs="Arial"/>
                <w:bCs/>
              </w:rPr>
              <w:t>20.1</w:t>
            </w:r>
          </w:p>
        </w:tc>
      </w:tr>
      <w:tr w:rsidR="00C26CBB" w:rsidRPr="006B3A89" w:rsidTr="002B7B82">
        <w:trPr>
          <w:trHeight w:val="259"/>
          <w:tblHeader/>
        </w:trPr>
        <w:tc>
          <w:tcPr>
            <w:tcW w:w="1854" w:type="dxa"/>
          </w:tcPr>
          <w:p w:rsidR="00C26CBB" w:rsidRPr="006B3A89" w:rsidRDefault="00C26CBB" w:rsidP="001B5456">
            <w:pPr>
              <w:rPr>
                <w:rFonts w:cs="Arial"/>
                <w:bCs/>
              </w:rPr>
            </w:pPr>
            <w:r w:rsidRPr="006B3A89">
              <w:rPr>
                <w:rFonts w:cs="Arial"/>
                <w:bCs/>
              </w:rPr>
              <w:t>WM16</w:t>
            </w:r>
          </w:p>
        </w:tc>
        <w:tc>
          <w:tcPr>
            <w:tcW w:w="1876" w:type="dxa"/>
          </w:tcPr>
          <w:p w:rsidR="00C26CBB" w:rsidRPr="006B3A89" w:rsidRDefault="00C26CBB" w:rsidP="001B5456">
            <w:pPr>
              <w:rPr>
                <w:rFonts w:cs="Arial"/>
                <w:bCs/>
              </w:rPr>
            </w:pPr>
            <w:r w:rsidRPr="006B3A89">
              <w:rPr>
                <w:rFonts w:cs="Arial"/>
                <w:bCs/>
              </w:rPr>
              <w:t>MDX4</w:t>
            </w:r>
          </w:p>
        </w:tc>
        <w:tc>
          <w:tcPr>
            <w:tcW w:w="6091" w:type="dxa"/>
          </w:tcPr>
          <w:p w:rsidR="00C26CBB" w:rsidRPr="006B3A89" w:rsidRDefault="00C26CBB" w:rsidP="001B5456">
            <w:pPr>
              <w:rPr>
                <w:rFonts w:cs="Arial"/>
                <w:bCs/>
              </w:rPr>
            </w:pPr>
            <w:proofErr w:type="spellStart"/>
            <w:r w:rsidRPr="006B3A89">
              <w:rPr>
                <w:rFonts w:cs="Arial"/>
                <w:bCs/>
              </w:rPr>
              <w:t>Putaway</w:t>
            </w:r>
            <w:proofErr w:type="spellEnd"/>
            <w:r w:rsidRPr="006B3A89">
              <w:rPr>
                <w:rFonts w:cs="Arial"/>
                <w:bCs/>
              </w:rPr>
              <w:t xml:space="preserve"> Sequence </w:t>
            </w:r>
            <w:r w:rsidR="0031189F">
              <w:rPr>
                <w:rFonts w:cs="Arial"/>
                <w:bCs/>
              </w:rPr>
              <w:t>–</w:t>
            </w:r>
            <w:r w:rsidRPr="006B3A89">
              <w:rPr>
                <w:rFonts w:cs="Arial"/>
                <w:bCs/>
              </w:rPr>
              <w:t xml:space="preserve"> Last in first out from Receive and Palletize</w:t>
            </w:r>
          </w:p>
        </w:tc>
        <w:tc>
          <w:tcPr>
            <w:tcW w:w="1329" w:type="dxa"/>
          </w:tcPr>
          <w:p w:rsidR="00C26CBB" w:rsidRPr="006B3A89" w:rsidRDefault="00C26CBB" w:rsidP="001B5456">
            <w:pPr>
              <w:rPr>
                <w:rFonts w:cs="Arial"/>
                <w:bCs/>
              </w:rPr>
            </w:pPr>
            <w:r w:rsidRPr="006B3A89">
              <w:rPr>
                <w:rFonts w:cs="Arial"/>
                <w:bCs/>
              </w:rPr>
              <w:t>6.2</w:t>
            </w:r>
          </w:p>
        </w:tc>
      </w:tr>
    </w:tbl>
    <w:p w:rsidR="00DA759A" w:rsidRDefault="00DA759A"/>
    <w:p w:rsidR="007D335B" w:rsidRDefault="00DA759A">
      <w:r>
        <w:br w:type="page"/>
      </w:r>
    </w:p>
    <w:p w:rsidR="00A9320C" w:rsidRDefault="00A9320C">
      <w:pPr>
        <w:jc w:val="both"/>
        <w:rPr>
          <w:rFonts w:cs="Arial"/>
        </w:rPr>
      </w:pPr>
    </w:p>
    <w:p w:rsidR="00A9320C" w:rsidRDefault="00413B70">
      <w:pPr>
        <w:pStyle w:val="Header"/>
        <w:jc w:val="left"/>
        <w:rPr>
          <w:rFonts w:cs="Arial"/>
        </w:rPr>
      </w:pPr>
      <w:bookmarkStart w:id="5578" w:name="_Toc12288850"/>
      <w:bookmarkStart w:id="5579" w:name="_Toc307236333"/>
      <w:bookmarkStart w:id="5580" w:name="_Toc307243099"/>
      <w:bookmarkStart w:id="5581" w:name="_Toc307243263"/>
      <w:bookmarkStart w:id="5582" w:name="_Toc307243426"/>
      <w:bookmarkStart w:id="5583" w:name="_Toc307243573"/>
      <w:bookmarkStart w:id="5584" w:name="_Toc307243734"/>
      <w:bookmarkStart w:id="5585" w:name="_Toc307243894"/>
      <w:bookmarkStart w:id="5586" w:name="_Toc307244054"/>
      <w:bookmarkStart w:id="5587" w:name="_Toc307244215"/>
      <w:bookmarkStart w:id="5588" w:name="_Toc307244376"/>
      <w:bookmarkStart w:id="5589" w:name="_Toc307244537"/>
      <w:bookmarkStart w:id="5590" w:name="_Toc307244697"/>
      <w:bookmarkStart w:id="5591" w:name="_Toc307244856"/>
      <w:bookmarkStart w:id="5592" w:name="_Toc307245014"/>
      <w:bookmarkStart w:id="5593" w:name="_Toc307245173"/>
      <w:bookmarkStart w:id="5594" w:name="_Toc307245332"/>
      <w:bookmarkStart w:id="5595" w:name="_Toc307245489"/>
      <w:bookmarkStart w:id="5596" w:name="_Toc307245646"/>
      <w:bookmarkStart w:id="5597" w:name="_Toc307245794"/>
      <w:bookmarkStart w:id="5598" w:name="_Toc307245941"/>
      <w:bookmarkStart w:id="5599" w:name="_Toc307246086"/>
      <w:bookmarkStart w:id="5600" w:name="_Toc307246230"/>
      <w:bookmarkStart w:id="5601" w:name="_Toc307246373"/>
      <w:bookmarkStart w:id="5602" w:name="_Toc307246516"/>
      <w:bookmarkStart w:id="5603" w:name="_Toc307246658"/>
      <w:bookmarkStart w:id="5604" w:name="_Toc307246800"/>
      <w:bookmarkStart w:id="5605" w:name="_Toc307532273"/>
      <w:bookmarkStart w:id="5606" w:name="_Toc307532570"/>
      <w:bookmarkStart w:id="5607" w:name="_Toc307532712"/>
      <w:bookmarkStart w:id="5608" w:name="_Toc307558701"/>
      <w:bookmarkStart w:id="5609" w:name="_Toc307558848"/>
      <w:bookmarkStart w:id="5610" w:name="_Toc307563439"/>
      <w:bookmarkStart w:id="5611" w:name="_Toc307590223"/>
      <w:bookmarkStart w:id="5612" w:name="_Toc307590480"/>
      <w:bookmarkStart w:id="5613" w:name="_Toc307757056"/>
      <w:bookmarkStart w:id="5614" w:name="_Toc307757398"/>
      <w:bookmarkStart w:id="5615" w:name="_Toc307757547"/>
      <w:bookmarkStart w:id="5616" w:name="_Toc307757695"/>
      <w:bookmarkStart w:id="5617" w:name="_Toc308553938"/>
      <w:bookmarkStart w:id="5618" w:name="_Toc314043736"/>
      <w:bookmarkEnd w:id="5577"/>
      <w:bookmarkEnd w:id="5578"/>
      <w:r>
        <w:rPr>
          <w:rFonts w:cs="Arial"/>
        </w:rPr>
        <w:t>IX</w:t>
      </w:r>
      <w:r w:rsidR="00A9320C">
        <w:rPr>
          <w:rFonts w:cs="Arial"/>
        </w:rPr>
        <w:t>. REMOVED ENHANCEMENTS</w:t>
      </w:r>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p>
    <w:p w:rsidR="00A9320C" w:rsidRDefault="00A9320C">
      <w:pPr>
        <w:pStyle w:val="Header"/>
        <w:tabs>
          <w:tab w:val="clear" w:pos="4320"/>
          <w:tab w:val="clear" w:pos="8640"/>
          <w:tab w:val="left" w:pos="630"/>
        </w:tabs>
        <w:spacing w:after="120"/>
        <w:jc w:val="left"/>
        <w:rPr>
          <w:b w:val="0"/>
        </w:rPr>
      </w:pPr>
    </w:p>
    <w:tbl>
      <w:tblPr>
        <w:tblW w:w="10928" w:type="dxa"/>
        <w:jc w:val="center"/>
        <w:tblInd w:w="6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804"/>
        <w:gridCol w:w="919"/>
        <w:gridCol w:w="4646"/>
        <w:gridCol w:w="923"/>
        <w:gridCol w:w="434"/>
        <w:gridCol w:w="923"/>
        <w:gridCol w:w="434"/>
        <w:gridCol w:w="917"/>
      </w:tblGrid>
      <w:tr w:rsidR="00D27594" w:rsidTr="00D27594">
        <w:trPr>
          <w:gridAfter w:val="1"/>
          <w:wAfter w:w="917" w:type="dxa"/>
          <w:tblHeader/>
          <w:jc w:val="center"/>
        </w:trPr>
        <w:tc>
          <w:tcPr>
            <w:tcW w:w="1732" w:type="dxa"/>
            <w:gridSpan w:val="2"/>
          </w:tcPr>
          <w:p w:rsidR="00D27594" w:rsidRDefault="00D27594">
            <w:pPr>
              <w:rPr>
                <w:rFonts w:cs="Arial"/>
                <w:b/>
                <w:bCs/>
              </w:rPr>
            </w:pPr>
            <w:r>
              <w:rPr>
                <w:rFonts w:cs="Arial"/>
                <w:b/>
                <w:bCs/>
              </w:rPr>
              <w:t>Customization</w:t>
            </w:r>
          </w:p>
        </w:tc>
        <w:tc>
          <w:tcPr>
            <w:tcW w:w="5565" w:type="dxa"/>
            <w:gridSpan w:val="2"/>
          </w:tcPr>
          <w:p w:rsidR="00D27594" w:rsidRDefault="00D27594">
            <w:pPr>
              <w:rPr>
                <w:rFonts w:cs="Arial"/>
                <w:b/>
                <w:bCs/>
              </w:rPr>
            </w:pPr>
            <w:r>
              <w:rPr>
                <w:rFonts w:cs="Arial"/>
                <w:b/>
                <w:bCs/>
              </w:rPr>
              <w:t>Description</w:t>
            </w:r>
          </w:p>
        </w:tc>
        <w:tc>
          <w:tcPr>
            <w:tcW w:w="1357" w:type="dxa"/>
            <w:gridSpan w:val="2"/>
          </w:tcPr>
          <w:p w:rsidR="00D27594" w:rsidRDefault="00D27594">
            <w:pPr>
              <w:rPr>
                <w:rFonts w:cs="Arial"/>
                <w:b/>
                <w:bCs/>
              </w:rPr>
            </w:pPr>
            <w:r>
              <w:rPr>
                <w:rFonts w:cs="Arial"/>
                <w:b/>
                <w:bCs/>
              </w:rPr>
              <w:t>Functional Flow Section</w:t>
            </w:r>
          </w:p>
        </w:tc>
        <w:tc>
          <w:tcPr>
            <w:tcW w:w="1357" w:type="dxa"/>
            <w:gridSpan w:val="2"/>
          </w:tcPr>
          <w:p w:rsidR="00D27594" w:rsidRDefault="00D27594">
            <w:pPr>
              <w:rPr>
                <w:rFonts w:cs="Arial"/>
                <w:b/>
                <w:bCs/>
              </w:rPr>
            </w:pPr>
            <w:r>
              <w:rPr>
                <w:rFonts w:cs="Arial"/>
                <w:b/>
                <w:bCs/>
              </w:rPr>
              <w:t>Comment</w:t>
            </w:r>
          </w:p>
        </w:tc>
      </w:tr>
      <w:tr w:rsidR="00D27594" w:rsidTr="00D27594">
        <w:trPr>
          <w:gridBefore w:val="1"/>
          <w:wBefore w:w="928" w:type="dxa"/>
          <w:jc w:val="center"/>
        </w:trPr>
        <w:tc>
          <w:tcPr>
            <w:tcW w:w="1723" w:type="dxa"/>
            <w:gridSpan w:val="2"/>
          </w:tcPr>
          <w:p w:rsidR="00D27594" w:rsidRPr="00D27594" w:rsidRDefault="00D27594">
            <w:pPr>
              <w:rPr>
                <w:rFonts w:cs="Arial"/>
              </w:rPr>
            </w:pPr>
            <w:r w:rsidRPr="00D27594">
              <w:rPr>
                <w:rFonts w:cs="Arial"/>
              </w:rPr>
              <w:t>MD08</w:t>
            </w:r>
          </w:p>
        </w:tc>
        <w:tc>
          <w:tcPr>
            <w:tcW w:w="5569" w:type="dxa"/>
            <w:gridSpan w:val="2"/>
          </w:tcPr>
          <w:p w:rsidR="00D27594" w:rsidRPr="00D27594" w:rsidRDefault="00D27594">
            <w:pPr>
              <w:rPr>
                <w:rFonts w:cs="Arial"/>
              </w:rPr>
            </w:pPr>
            <w:r w:rsidRPr="00D27594">
              <w:rPr>
                <w:rFonts w:cs="Arial"/>
              </w:rPr>
              <w:t xml:space="preserve">VICs Bill of Lading </w:t>
            </w:r>
            <w:r>
              <w:rPr>
                <w:rFonts w:cs="Arial"/>
              </w:rPr>
              <w:t xml:space="preserve">– Provide support at the customer level (rather than warehouse level) for both the old 9 digit BOL number format and the new 17 digit </w:t>
            </w:r>
            <w:proofErr w:type="gramStart"/>
            <w:r>
              <w:rPr>
                <w:rFonts w:cs="Arial"/>
              </w:rPr>
              <w:t>VICs</w:t>
            </w:r>
            <w:proofErr w:type="gramEnd"/>
            <w:r>
              <w:rPr>
                <w:rFonts w:cs="Arial"/>
              </w:rPr>
              <w:t xml:space="preserve"> standard.</w:t>
            </w:r>
          </w:p>
        </w:tc>
        <w:tc>
          <w:tcPr>
            <w:tcW w:w="1357" w:type="dxa"/>
            <w:gridSpan w:val="2"/>
          </w:tcPr>
          <w:p w:rsidR="00D27594" w:rsidRDefault="00D27594">
            <w:pPr>
              <w:rPr>
                <w:rFonts w:cs="Arial"/>
              </w:rPr>
            </w:pPr>
          </w:p>
        </w:tc>
        <w:tc>
          <w:tcPr>
            <w:tcW w:w="1351" w:type="dxa"/>
            <w:gridSpan w:val="2"/>
          </w:tcPr>
          <w:p w:rsidR="00D27594" w:rsidRDefault="00D27594">
            <w:pPr>
              <w:rPr>
                <w:rFonts w:cs="Arial"/>
              </w:rPr>
            </w:pPr>
            <w:r>
              <w:rPr>
                <w:rFonts w:cs="Arial"/>
              </w:rPr>
              <w:t>18.4</w:t>
            </w:r>
          </w:p>
        </w:tc>
      </w:tr>
      <w:tr w:rsidR="00D27594" w:rsidTr="00D27594">
        <w:trPr>
          <w:gridBefore w:val="1"/>
          <w:wBefore w:w="928" w:type="dxa"/>
          <w:jc w:val="center"/>
        </w:trPr>
        <w:tc>
          <w:tcPr>
            <w:tcW w:w="1723" w:type="dxa"/>
            <w:gridSpan w:val="2"/>
          </w:tcPr>
          <w:p w:rsidR="00D27594" w:rsidRPr="00D27594" w:rsidRDefault="00D27594">
            <w:pPr>
              <w:rPr>
                <w:rFonts w:cs="Arial"/>
              </w:rPr>
            </w:pPr>
            <w:r w:rsidRPr="00D27594">
              <w:rPr>
                <w:rFonts w:cs="Arial"/>
              </w:rPr>
              <w:t>MD05</w:t>
            </w:r>
          </w:p>
        </w:tc>
        <w:tc>
          <w:tcPr>
            <w:tcW w:w="5569" w:type="dxa"/>
            <w:gridSpan w:val="2"/>
          </w:tcPr>
          <w:p w:rsidR="00D27594" w:rsidRPr="00D27594" w:rsidRDefault="00D27594">
            <w:pPr>
              <w:rPr>
                <w:rFonts w:cs="Arial"/>
              </w:rPr>
            </w:pPr>
            <w:r w:rsidRPr="00D27594">
              <w:rPr>
                <w:rFonts w:cs="Arial"/>
              </w:rPr>
              <w:t>Partial Invoicing</w:t>
            </w:r>
          </w:p>
        </w:tc>
        <w:tc>
          <w:tcPr>
            <w:tcW w:w="1357" w:type="dxa"/>
            <w:gridSpan w:val="2"/>
          </w:tcPr>
          <w:p w:rsidR="00D27594" w:rsidRDefault="00D27594">
            <w:pPr>
              <w:rPr>
                <w:rFonts w:cs="Arial"/>
              </w:rPr>
            </w:pPr>
          </w:p>
        </w:tc>
        <w:tc>
          <w:tcPr>
            <w:tcW w:w="1351" w:type="dxa"/>
            <w:gridSpan w:val="2"/>
          </w:tcPr>
          <w:p w:rsidR="00D27594" w:rsidRDefault="00D27594">
            <w:pPr>
              <w:rPr>
                <w:rFonts w:cs="Arial"/>
              </w:rPr>
            </w:pPr>
            <w:r>
              <w:rPr>
                <w:rFonts w:cs="Arial"/>
              </w:rPr>
              <w:t>Base feature</w:t>
            </w:r>
          </w:p>
        </w:tc>
      </w:tr>
      <w:tr w:rsidR="00D27594" w:rsidTr="00D27594">
        <w:trPr>
          <w:gridBefore w:val="1"/>
          <w:wBefore w:w="928" w:type="dxa"/>
          <w:trHeight w:val="305"/>
          <w:jc w:val="center"/>
        </w:trPr>
        <w:tc>
          <w:tcPr>
            <w:tcW w:w="1723" w:type="dxa"/>
            <w:gridSpan w:val="2"/>
          </w:tcPr>
          <w:p w:rsidR="00D27594" w:rsidRPr="00D27594" w:rsidRDefault="00D27594">
            <w:pPr>
              <w:rPr>
                <w:rFonts w:cs="Arial"/>
              </w:rPr>
            </w:pPr>
            <w:r w:rsidRPr="00D27594">
              <w:rPr>
                <w:rFonts w:cs="Arial"/>
              </w:rPr>
              <w:t>MD11, MD11b</w:t>
            </w:r>
          </w:p>
        </w:tc>
        <w:tc>
          <w:tcPr>
            <w:tcW w:w="5569" w:type="dxa"/>
            <w:gridSpan w:val="2"/>
          </w:tcPr>
          <w:p w:rsidR="00D27594" w:rsidRPr="00D27594" w:rsidRDefault="00D27594">
            <w:pPr>
              <w:rPr>
                <w:rFonts w:cs="Arial"/>
              </w:rPr>
            </w:pPr>
            <w:r w:rsidRPr="00D27594">
              <w:rPr>
                <w:rFonts w:cs="Arial"/>
              </w:rPr>
              <w:t>Allocation PIX Transactions</w:t>
            </w:r>
          </w:p>
        </w:tc>
        <w:tc>
          <w:tcPr>
            <w:tcW w:w="1357" w:type="dxa"/>
            <w:gridSpan w:val="2"/>
          </w:tcPr>
          <w:p w:rsidR="00D27594" w:rsidRDefault="00D27594">
            <w:pPr>
              <w:rPr>
                <w:rFonts w:cs="Arial"/>
              </w:rPr>
            </w:pPr>
          </w:p>
        </w:tc>
        <w:tc>
          <w:tcPr>
            <w:tcW w:w="1351" w:type="dxa"/>
            <w:gridSpan w:val="2"/>
          </w:tcPr>
          <w:p w:rsidR="00D27594" w:rsidRDefault="00D27594">
            <w:pPr>
              <w:rPr>
                <w:rFonts w:cs="Arial"/>
              </w:rPr>
            </w:pPr>
            <w:r>
              <w:rPr>
                <w:rFonts w:cs="Arial"/>
              </w:rPr>
              <w:t>Not used</w:t>
            </w:r>
          </w:p>
        </w:tc>
      </w:tr>
      <w:tr w:rsidR="00D27594" w:rsidTr="00D27594">
        <w:trPr>
          <w:gridBefore w:val="1"/>
          <w:wBefore w:w="928" w:type="dxa"/>
          <w:jc w:val="center"/>
        </w:trPr>
        <w:tc>
          <w:tcPr>
            <w:tcW w:w="1723" w:type="dxa"/>
            <w:gridSpan w:val="2"/>
          </w:tcPr>
          <w:p w:rsidR="00D27594" w:rsidRPr="00D27594" w:rsidRDefault="00D27594">
            <w:pPr>
              <w:rPr>
                <w:rFonts w:cs="Arial"/>
              </w:rPr>
            </w:pPr>
            <w:r w:rsidRPr="00D27594">
              <w:rPr>
                <w:rFonts w:cs="Arial"/>
              </w:rPr>
              <w:t>MD14</w:t>
            </w:r>
          </w:p>
        </w:tc>
        <w:tc>
          <w:tcPr>
            <w:tcW w:w="5569" w:type="dxa"/>
            <w:gridSpan w:val="2"/>
          </w:tcPr>
          <w:p w:rsidR="00D27594" w:rsidRPr="00D27594" w:rsidRDefault="00D27594">
            <w:pPr>
              <w:rPr>
                <w:rFonts w:cs="Arial"/>
              </w:rPr>
            </w:pPr>
            <w:r w:rsidRPr="00D27594">
              <w:rPr>
                <w:rFonts w:cs="Arial"/>
              </w:rPr>
              <w:t>RF Error Messages</w:t>
            </w:r>
          </w:p>
        </w:tc>
        <w:tc>
          <w:tcPr>
            <w:tcW w:w="1357" w:type="dxa"/>
            <w:gridSpan w:val="2"/>
          </w:tcPr>
          <w:p w:rsidR="00D27594" w:rsidRDefault="00D27594">
            <w:pPr>
              <w:rPr>
                <w:rFonts w:cs="Arial"/>
              </w:rPr>
            </w:pPr>
          </w:p>
        </w:tc>
        <w:tc>
          <w:tcPr>
            <w:tcW w:w="1351" w:type="dxa"/>
            <w:gridSpan w:val="2"/>
          </w:tcPr>
          <w:p w:rsidR="00D27594" w:rsidRDefault="00D27594">
            <w:pPr>
              <w:rPr>
                <w:rFonts w:cs="Arial"/>
              </w:rPr>
            </w:pPr>
            <w:r>
              <w:rPr>
                <w:rFonts w:cs="Arial"/>
              </w:rPr>
              <w:t>Base feature</w:t>
            </w:r>
          </w:p>
        </w:tc>
      </w:tr>
      <w:tr w:rsidR="00D27594" w:rsidTr="00D27594">
        <w:trPr>
          <w:gridBefore w:val="1"/>
          <w:wBefore w:w="928" w:type="dxa"/>
          <w:jc w:val="center"/>
        </w:trPr>
        <w:tc>
          <w:tcPr>
            <w:tcW w:w="1723" w:type="dxa"/>
            <w:gridSpan w:val="2"/>
          </w:tcPr>
          <w:p w:rsidR="00D27594" w:rsidRPr="00D27594" w:rsidRDefault="00D27594">
            <w:pPr>
              <w:rPr>
                <w:rFonts w:cs="Arial"/>
              </w:rPr>
            </w:pPr>
            <w:r w:rsidRPr="00D27594">
              <w:rPr>
                <w:rFonts w:cs="Arial"/>
              </w:rPr>
              <w:t>MD16</w:t>
            </w:r>
          </w:p>
        </w:tc>
        <w:tc>
          <w:tcPr>
            <w:tcW w:w="5569" w:type="dxa"/>
            <w:gridSpan w:val="2"/>
          </w:tcPr>
          <w:p w:rsidR="00D27594" w:rsidRPr="00D27594" w:rsidRDefault="00D27594">
            <w:pPr>
              <w:rPr>
                <w:rFonts w:cs="Arial"/>
              </w:rPr>
            </w:pPr>
            <w:r w:rsidRPr="00D27594">
              <w:rPr>
                <w:rFonts w:cs="Arial"/>
              </w:rPr>
              <w:t>End Carton Message</w:t>
            </w:r>
          </w:p>
        </w:tc>
        <w:tc>
          <w:tcPr>
            <w:tcW w:w="1357" w:type="dxa"/>
            <w:gridSpan w:val="2"/>
          </w:tcPr>
          <w:p w:rsidR="00D27594" w:rsidRDefault="00D27594">
            <w:pPr>
              <w:rPr>
                <w:rFonts w:cs="Arial"/>
              </w:rPr>
            </w:pPr>
          </w:p>
        </w:tc>
        <w:tc>
          <w:tcPr>
            <w:tcW w:w="1351" w:type="dxa"/>
            <w:gridSpan w:val="2"/>
          </w:tcPr>
          <w:p w:rsidR="00D27594" w:rsidRDefault="00D27594">
            <w:pPr>
              <w:rPr>
                <w:rFonts w:cs="Arial"/>
              </w:rPr>
            </w:pPr>
            <w:r>
              <w:rPr>
                <w:rFonts w:cs="Arial"/>
              </w:rPr>
              <w:t>Base feature</w:t>
            </w:r>
          </w:p>
        </w:tc>
      </w:tr>
      <w:tr w:rsidR="00D27594" w:rsidTr="00D27594">
        <w:trPr>
          <w:gridBefore w:val="1"/>
          <w:wBefore w:w="928" w:type="dxa"/>
          <w:jc w:val="center"/>
        </w:trPr>
        <w:tc>
          <w:tcPr>
            <w:tcW w:w="1723" w:type="dxa"/>
            <w:gridSpan w:val="2"/>
          </w:tcPr>
          <w:p w:rsidR="00D27594" w:rsidRPr="00D27594" w:rsidRDefault="00640E6E">
            <w:pPr>
              <w:rPr>
                <w:rFonts w:cs="Arial"/>
              </w:rPr>
            </w:pPr>
            <w:r w:rsidRPr="00640E6E">
              <w:rPr>
                <w:rFonts w:cs="Arial"/>
              </w:rPr>
              <w:t>MD17</w:t>
            </w:r>
          </w:p>
        </w:tc>
        <w:tc>
          <w:tcPr>
            <w:tcW w:w="5569" w:type="dxa"/>
            <w:gridSpan w:val="2"/>
          </w:tcPr>
          <w:p w:rsidR="00D27594" w:rsidRPr="00D27594" w:rsidRDefault="00640E6E">
            <w:pPr>
              <w:rPr>
                <w:rFonts w:cs="Arial"/>
              </w:rPr>
            </w:pPr>
            <w:r w:rsidRPr="00640E6E">
              <w:rPr>
                <w:rFonts w:cs="Arial"/>
              </w:rPr>
              <w:t>Start and End Label</w:t>
            </w:r>
          </w:p>
        </w:tc>
        <w:tc>
          <w:tcPr>
            <w:tcW w:w="1357" w:type="dxa"/>
            <w:gridSpan w:val="2"/>
          </w:tcPr>
          <w:p w:rsidR="00D27594" w:rsidRDefault="00D27594">
            <w:pPr>
              <w:rPr>
                <w:rFonts w:cs="Arial"/>
              </w:rPr>
            </w:pPr>
          </w:p>
        </w:tc>
        <w:tc>
          <w:tcPr>
            <w:tcW w:w="1351" w:type="dxa"/>
            <w:gridSpan w:val="2"/>
          </w:tcPr>
          <w:p w:rsidR="00D27594" w:rsidRDefault="00640E6E">
            <w:pPr>
              <w:rPr>
                <w:rFonts w:cs="Arial"/>
              </w:rPr>
            </w:pPr>
            <w:r>
              <w:rPr>
                <w:rFonts w:cs="Arial"/>
              </w:rPr>
              <w:t>Base Feature</w:t>
            </w:r>
          </w:p>
        </w:tc>
      </w:tr>
      <w:tr w:rsidR="00D27594" w:rsidTr="00D27594">
        <w:trPr>
          <w:gridBefore w:val="1"/>
          <w:wBefore w:w="928" w:type="dxa"/>
          <w:jc w:val="center"/>
        </w:trPr>
        <w:tc>
          <w:tcPr>
            <w:tcW w:w="1723" w:type="dxa"/>
            <w:gridSpan w:val="2"/>
          </w:tcPr>
          <w:p w:rsidR="00D27594" w:rsidRPr="00D27594" w:rsidRDefault="00640E6E">
            <w:pPr>
              <w:rPr>
                <w:rFonts w:cs="Arial"/>
              </w:rPr>
            </w:pPr>
            <w:r w:rsidRPr="00640E6E">
              <w:rPr>
                <w:rFonts w:cs="Arial"/>
              </w:rPr>
              <w:t>MDX1</w:t>
            </w:r>
          </w:p>
        </w:tc>
        <w:tc>
          <w:tcPr>
            <w:tcW w:w="5569" w:type="dxa"/>
            <w:gridSpan w:val="2"/>
          </w:tcPr>
          <w:p w:rsidR="00D27594" w:rsidRPr="00D27594" w:rsidRDefault="00640E6E">
            <w:pPr>
              <w:rPr>
                <w:rFonts w:cs="Arial"/>
              </w:rPr>
            </w:pPr>
            <w:r w:rsidRPr="00640E6E">
              <w:rPr>
                <w:rFonts w:cs="Arial"/>
              </w:rPr>
              <w:t>Cycle count trigger tasks</w:t>
            </w:r>
          </w:p>
        </w:tc>
        <w:tc>
          <w:tcPr>
            <w:tcW w:w="1357" w:type="dxa"/>
            <w:gridSpan w:val="2"/>
          </w:tcPr>
          <w:p w:rsidR="00D27594" w:rsidRDefault="00D27594">
            <w:pPr>
              <w:rPr>
                <w:rFonts w:cs="Arial"/>
              </w:rPr>
            </w:pPr>
          </w:p>
        </w:tc>
        <w:tc>
          <w:tcPr>
            <w:tcW w:w="1351" w:type="dxa"/>
            <w:gridSpan w:val="2"/>
          </w:tcPr>
          <w:p w:rsidR="00D27594" w:rsidRDefault="00640E6E">
            <w:pPr>
              <w:rPr>
                <w:rFonts w:cs="Arial"/>
              </w:rPr>
            </w:pPr>
            <w:r>
              <w:rPr>
                <w:rFonts w:cs="Arial"/>
              </w:rPr>
              <w:t>Base Feature</w:t>
            </w:r>
          </w:p>
        </w:tc>
      </w:tr>
      <w:tr w:rsidR="00640E6E" w:rsidTr="00D27594">
        <w:trPr>
          <w:gridBefore w:val="1"/>
          <w:wBefore w:w="928" w:type="dxa"/>
          <w:jc w:val="center"/>
        </w:trPr>
        <w:tc>
          <w:tcPr>
            <w:tcW w:w="1723" w:type="dxa"/>
            <w:gridSpan w:val="2"/>
          </w:tcPr>
          <w:p w:rsidR="00640E6E" w:rsidRPr="00640E6E" w:rsidRDefault="00640E6E">
            <w:pPr>
              <w:rPr>
                <w:rFonts w:cs="Arial"/>
              </w:rPr>
            </w:pPr>
            <w:r w:rsidRPr="00640E6E">
              <w:rPr>
                <w:rFonts w:cs="Arial"/>
              </w:rPr>
              <w:t>MDX2</w:t>
            </w:r>
          </w:p>
        </w:tc>
        <w:tc>
          <w:tcPr>
            <w:tcW w:w="5569" w:type="dxa"/>
            <w:gridSpan w:val="2"/>
          </w:tcPr>
          <w:p w:rsidR="00640E6E" w:rsidRPr="00640E6E" w:rsidRDefault="00640E6E">
            <w:pPr>
              <w:rPr>
                <w:rFonts w:cs="Arial"/>
              </w:rPr>
            </w:pPr>
            <w:r w:rsidRPr="00640E6E">
              <w:rPr>
                <w:rFonts w:cs="Arial"/>
              </w:rPr>
              <w:t>Hot Pick Exception allocation</w:t>
            </w:r>
          </w:p>
        </w:tc>
        <w:tc>
          <w:tcPr>
            <w:tcW w:w="1357" w:type="dxa"/>
            <w:gridSpan w:val="2"/>
          </w:tcPr>
          <w:p w:rsidR="00640E6E" w:rsidRDefault="00640E6E">
            <w:pPr>
              <w:rPr>
                <w:rFonts w:cs="Arial"/>
              </w:rPr>
            </w:pPr>
          </w:p>
        </w:tc>
        <w:tc>
          <w:tcPr>
            <w:tcW w:w="1351" w:type="dxa"/>
            <w:gridSpan w:val="2"/>
          </w:tcPr>
          <w:p w:rsidR="00640E6E" w:rsidRDefault="00640E6E">
            <w:pPr>
              <w:rPr>
                <w:rFonts w:cs="Arial"/>
              </w:rPr>
            </w:pPr>
            <w:r>
              <w:rPr>
                <w:rFonts w:cs="Arial"/>
              </w:rPr>
              <w:t>Base Feature</w:t>
            </w:r>
          </w:p>
        </w:tc>
      </w:tr>
      <w:tr w:rsidR="00640E6E" w:rsidTr="00D27594">
        <w:trPr>
          <w:gridBefore w:val="1"/>
          <w:wBefore w:w="928" w:type="dxa"/>
          <w:jc w:val="center"/>
        </w:trPr>
        <w:tc>
          <w:tcPr>
            <w:tcW w:w="1723" w:type="dxa"/>
            <w:gridSpan w:val="2"/>
          </w:tcPr>
          <w:p w:rsidR="00640E6E" w:rsidRPr="00640E6E" w:rsidRDefault="00640E6E">
            <w:pPr>
              <w:rPr>
                <w:rFonts w:cs="Arial"/>
              </w:rPr>
            </w:pPr>
            <w:r>
              <w:rPr>
                <w:rFonts w:cs="Arial"/>
              </w:rPr>
              <w:t>M028</w:t>
            </w:r>
          </w:p>
        </w:tc>
        <w:tc>
          <w:tcPr>
            <w:tcW w:w="5569" w:type="dxa"/>
            <w:gridSpan w:val="2"/>
          </w:tcPr>
          <w:p w:rsidR="00640E6E" w:rsidRPr="00640E6E" w:rsidRDefault="00640E6E">
            <w:pPr>
              <w:rPr>
                <w:rFonts w:cs="Arial"/>
              </w:rPr>
            </w:pPr>
            <w:r w:rsidRPr="00640E6E">
              <w:rPr>
                <w:rFonts w:cs="Arial"/>
              </w:rPr>
              <w:t>Pre-pack Cubing</w:t>
            </w:r>
          </w:p>
        </w:tc>
        <w:tc>
          <w:tcPr>
            <w:tcW w:w="1357" w:type="dxa"/>
            <w:gridSpan w:val="2"/>
          </w:tcPr>
          <w:p w:rsidR="00640E6E" w:rsidRDefault="00640E6E">
            <w:pPr>
              <w:rPr>
                <w:rFonts w:cs="Arial"/>
              </w:rPr>
            </w:pPr>
          </w:p>
        </w:tc>
        <w:tc>
          <w:tcPr>
            <w:tcW w:w="1351" w:type="dxa"/>
            <w:gridSpan w:val="2"/>
          </w:tcPr>
          <w:p w:rsidR="00640E6E" w:rsidRDefault="00640E6E">
            <w:pPr>
              <w:rPr>
                <w:rFonts w:cs="Arial"/>
              </w:rPr>
            </w:pPr>
            <w:r>
              <w:rPr>
                <w:rFonts w:cs="Arial"/>
              </w:rPr>
              <w:t>Not used</w:t>
            </w:r>
          </w:p>
        </w:tc>
      </w:tr>
      <w:tr w:rsidR="00640E6E" w:rsidTr="00D27594">
        <w:trPr>
          <w:gridBefore w:val="1"/>
          <w:wBefore w:w="928" w:type="dxa"/>
          <w:jc w:val="center"/>
        </w:trPr>
        <w:tc>
          <w:tcPr>
            <w:tcW w:w="1723" w:type="dxa"/>
            <w:gridSpan w:val="2"/>
          </w:tcPr>
          <w:p w:rsidR="00640E6E" w:rsidRDefault="00640E6E">
            <w:pPr>
              <w:rPr>
                <w:rFonts w:cs="Arial"/>
              </w:rPr>
            </w:pPr>
            <w:r>
              <w:rPr>
                <w:rFonts w:cs="Arial"/>
              </w:rPr>
              <w:t>M030</w:t>
            </w:r>
          </w:p>
        </w:tc>
        <w:tc>
          <w:tcPr>
            <w:tcW w:w="5569" w:type="dxa"/>
            <w:gridSpan w:val="2"/>
          </w:tcPr>
          <w:p w:rsidR="00640E6E" w:rsidRPr="00640E6E" w:rsidRDefault="00640E6E">
            <w:pPr>
              <w:rPr>
                <w:rFonts w:cs="Arial"/>
              </w:rPr>
            </w:pPr>
            <w:r w:rsidRPr="00640E6E">
              <w:rPr>
                <w:rFonts w:cs="Arial"/>
              </w:rPr>
              <w:t>Multi-</w:t>
            </w:r>
            <w:r w:rsidR="00F4450E">
              <w:rPr>
                <w:rFonts w:cs="Arial"/>
              </w:rPr>
              <w:t>Item</w:t>
            </w:r>
            <w:r w:rsidRPr="00640E6E">
              <w:rPr>
                <w:rFonts w:cs="Arial"/>
              </w:rPr>
              <w:t xml:space="preserve"> Case Thread </w:t>
            </w:r>
            <w:proofErr w:type="spellStart"/>
            <w:r w:rsidRPr="00640E6E">
              <w:rPr>
                <w:rFonts w:cs="Arial"/>
              </w:rPr>
              <w:t>config</w:t>
            </w:r>
            <w:proofErr w:type="spellEnd"/>
          </w:p>
        </w:tc>
        <w:tc>
          <w:tcPr>
            <w:tcW w:w="1357" w:type="dxa"/>
            <w:gridSpan w:val="2"/>
          </w:tcPr>
          <w:p w:rsidR="00640E6E" w:rsidRDefault="00640E6E">
            <w:pPr>
              <w:rPr>
                <w:rFonts w:cs="Arial"/>
              </w:rPr>
            </w:pPr>
          </w:p>
        </w:tc>
        <w:tc>
          <w:tcPr>
            <w:tcW w:w="1351" w:type="dxa"/>
            <w:gridSpan w:val="2"/>
          </w:tcPr>
          <w:p w:rsidR="00640E6E" w:rsidRDefault="00640E6E">
            <w:pPr>
              <w:rPr>
                <w:rFonts w:cs="Arial"/>
              </w:rPr>
            </w:pPr>
            <w:r>
              <w:rPr>
                <w:rFonts w:cs="Arial"/>
              </w:rPr>
              <w:t>Base Feature</w:t>
            </w:r>
          </w:p>
        </w:tc>
      </w:tr>
      <w:tr w:rsidR="00640E6E" w:rsidTr="00D27594">
        <w:trPr>
          <w:gridBefore w:val="1"/>
          <w:wBefore w:w="928" w:type="dxa"/>
          <w:jc w:val="center"/>
        </w:trPr>
        <w:tc>
          <w:tcPr>
            <w:tcW w:w="1723" w:type="dxa"/>
            <w:gridSpan w:val="2"/>
          </w:tcPr>
          <w:p w:rsidR="00640E6E" w:rsidRDefault="00640E6E">
            <w:pPr>
              <w:rPr>
                <w:rFonts w:cs="Arial"/>
              </w:rPr>
            </w:pPr>
            <w:r>
              <w:rPr>
                <w:rFonts w:cs="Arial"/>
              </w:rPr>
              <w:t>M032</w:t>
            </w:r>
          </w:p>
        </w:tc>
        <w:tc>
          <w:tcPr>
            <w:tcW w:w="5569" w:type="dxa"/>
            <w:gridSpan w:val="2"/>
          </w:tcPr>
          <w:p w:rsidR="00640E6E" w:rsidRPr="00640E6E" w:rsidRDefault="00640E6E">
            <w:pPr>
              <w:rPr>
                <w:rFonts w:cs="Arial"/>
              </w:rPr>
            </w:pPr>
            <w:r w:rsidRPr="00640E6E">
              <w:rPr>
                <w:rFonts w:cs="Arial"/>
              </w:rPr>
              <w:t>Archive Database</w:t>
            </w:r>
          </w:p>
        </w:tc>
        <w:tc>
          <w:tcPr>
            <w:tcW w:w="1357" w:type="dxa"/>
            <w:gridSpan w:val="2"/>
          </w:tcPr>
          <w:p w:rsidR="00640E6E" w:rsidRDefault="00640E6E">
            <w:pPr>
              <w:rPr>
                <w:rFonts w:cs="Arial"/>
              </w:rPr>
            </w:pPr>
          </w:p>
        </w:tc>
        <w:tc>
          <w:tcPr>
            <w:tcW w:w="1351" w:type="dxa"/>
            <w:gridSpan w:val="2"/>
          </w:tcPr>
          <w:p w:rsidR="00640E6E" w:rsidRDefault="00640E6E">
            <w:pPr>
              <w:rPr>
                <w:rFonts w:cs="Arial"/>
              </w:rPr>
            </w:pPr>
            <w:r>
              <w:rPr>
                <w:rFonts w:cs="Arial"/>
              </w:rPr>
              <w:t>Not used</w:t>
            </w:r>
          </w:p>
        </w:tc>
      </w:tr>
      <w:tr w:rsidR="00640E6E" w:rsidTr="00D27594">
        <w:trPr>
          <w:gridBefore w:val="1"/>
          <w:wBefore w:w="928" w:type="dxa"/>
          <w:jc w:val="center"/>
        </w:trPr>
        <w:tc>
          <w:tcPr>
            <w:tcW w:w="1723" w:type="dxa"/>
            <w:gridSpan w:val="2"/>
          </w:tcPr>
          <w:p w:rsidR="00640E6E" w:rsidRDefault="00640E6E">
            <w:pPr>
              <w:rPr>
                <w:rFonts w:cs="Arial"/>
              </w:rPr>
            </w:pPr>
            <w:r>
              <w:rPr>
                <w:rFonts w:cs="Arial"/>
              </w:rPr>
              <w:t>MD22</w:t>
            </w:r>
          </w:p>
        </w:tc>
        <w:tc>
          <w:tcPr>
            <w:tcW w:w="5569" w:type="dxa"/>
            <w:gridSpan w:val="2"/>
          </w:tcPr>
          <w:p w:rsidR="00640E6E" w:rsidRPr="00640E6E" w:rsidRDefault="00640E6E">
            <w:pPr>
              <w:rPr>
                <w:rFonts w:cs="Arial"/>
              </w:rPr>
            </w:pPr>
            <w:r w:rsidRPr="00640E6E">
              <w:rPr>
                <w:rFonts w:cs="Arial"/>
              </w:rPr>
              <w:t>Bulk Assignment Type</w:t>
            </w:r>
          </w:p>
        </w:tc>
        <w:tc>
          <w:tcPr>
            <w:tcW w:w="1357" w:type="dxa"/>
            <w:gridSpan w:val="2"/>
          </w:tcPr>
          <w:p w:rsidR="00640E6E" w:rsidRDefault="00640E6E">
            <w:pPr>
              <w:rPr>
                <w:rFonts w:cs="Arial"/>
              </w:rPr>
            </w:pPr>
          </w:p>
        </w:tc>
        <w:tc>
          <w:tcPr>
            <w:tcW w:w="1351" w:type="dxa"/>
            <w:gridSpan w:val="2"/>
          </w:tcPr>
          <w:p w:rsidR="00640E6E" w:rsidRDefault="00640E6E">
            <w:pPr>
              <w:rPr>
                <w:rFonts w:cs="Arial"/>
              </w:rPr>
            </w:pPr>
            <w:r>
              <w:rPr>
                <w:rFonts w:cs="Arial"/>
              </w:rPr>
              <w:t>Base Feature</w:t>
            </w:r>
          </w:p>
        </w:tc>
      </w:tr>
      <w:tr w:rsidR="00640E6E" w:rsidTr="00D27594">
        <w:trPr>
          <w:gridBefore w:val="1"/>
          <w:wBefore w:w="928" w:type="dxa"/>
          <w:jc w:val="center"/>
        </w:trPr>
        <w:tc>
          <w:tcPr>
            <w:tcW w:w="1723" w:type="dxa"/>
            <w:gridSpan w:val="2"/>
          </w:tcPr>
          <w:p w:rsidR="00640E6E" w:rsidRDefault="00640E6E">
            <w:pPr>
              <w:rPr>
                <w:rFonts w:cs="Arial"/>
              </w:rPr>
            </w:pPr>
          </w:p>
        </w:tc>
        <w:tc>
          <w:tcPr>
            <w:tcW w:w="5569" w:type="dxa"/>
            <w:gridSpan w:val="2"/>
          </w:tcPr>
          <w:p w:rsidR="00640E6E" w:rsidRPr="00640E6E" w:rsidRDefault="00640E6E">
            <w:pPr>
              <w:rPr>
                <w:rFonts w:cs="Arial"/>
              </w:rPr>
            </w:pPr>
          </w:p>
        </w:tc>
        <w:tc>
          <w:tcPr>
            <w:tcW w:w="1357" w:type="dxa"/>
            <w:gridSpan w:val="2"/>
          </w:tcPr>
          <w:p w:rsidR="00640E6E" w:rsidRDefault="00640E6E">
            <w:pPr>
              <w:rPr>
                <w:rFonts w:cs="Arial"/>
              </w:rPr>
            </w:pPr>
          </w:p>
        </w:tc>
        <w:tc>
          <w:tcPr>
            <w:tcW w:w="1351" w:type="dxa"/>
            <w:gridSpan w:val="2"/>
          </w:tcPr>
          <w:p w:rsidR="00640E6E" w:rsidRDefault="00640E6E">
            <w:pPr>
              <w:rPr>
                <w:rFonts w:cs="Arial"/>
              </w:rPr>
            </w:pPr>
          </w:p>
        </w:tc>
      </w:tr>
      <w:tr w:rsidR="00CA24AD" w:rsidTr="00D27594">
        <w:trPr>
          <w:gridBefore w:val="1"/>
          <w:wBefore w:w="928" w:type="dxa"/>
          <w:jc w:val="center"/>
        </w:trPr>
        <w:tc>
          <w:tcPr>
            <w:tcW w:w="1723" w:type="dxa"/>
            <w:gridSpan w:val="2"/>
          </w:tcPr>
          <w:p w:rsidR="00CA24AD" w:rsidRPr="00CA24AD" w:rsidRDefault="00CA24AD">
            <w:pPr>
              <w:rPr>
                <w:rFonts w:cs="Arial"/>
              </w:rPr>
            </w:pPr>
            <w:r w:rsidRPr="00CA24AD">
              <w:rPr>
                <w:rFonts w:cs="Arial"/>
              </w:rPr>
              <w:t>M037</w:t>
            </w:r>
          </w:p>
        </w:tc>
        <w:tc>
          <w:tcPr>
            <w:tcW w:w="5569" w:type="dxa"/>
            <w:gridSpan w:val="2"/>
          </w:tcPr>
          <w:p w:rsidR="00CA24AD" w:rsidRPr="00CA24AD" w:rsidRDefault="00CA24AD">
            <w:pPr>
              <w:rPr>
                <w:rFonts w:cs="Arial"/>
              </w:rPr>
            </w:pPr>
            <w:r w:rsidRPr="00CA24AD">
              <w:rPr>
                <w:rFonts w:cs="Arial"/>
              </w:rPr>
              <w:t>UI Stop Load and Freight Terms</w:t>
            </w:r>
          </w:p>
        </w:tc>
        <w:tc>
          <w:tcPr>
            <w:tcW w:w="1357" w:type="dxa"/>
            <w:gridSpan w:val="2"/>
          </w:tcPr>
          <w:p w:rsidR="00CA24AD" w:rsidRDefault="00CA24AD">
            <w:pPr>
              <w:rPr>
                <w:rFonts w:cs="Arial"/>
              </w:rPr>
            </w:pPr>
          </w:p>
        </w:tc>
        <w:tc>
          <w:tcPr>
            <w:tcW w:w="1351" w:type="dxa"/>
            <w:gridSpan w:val="2"/>
          </w:tcPr>
          <w:p w:rsidR="00CA24AD" w:rsidRDefault="00CA24AD">
            <w:pPr>
              <w:rPr>
                <w:rFonts w:cs="Arial"/>
              </w:rPr>
            </w:pPr>
            <w:r>
              <w:rPr>
                <w:rFonts w:cs="Arial"/>
              </w:rPr>
              <w:t>Not used</w:t>
            </w:r>
          </w:p>
        </w:tc>
      </w:tr>
      <w:tr w:rsidR="00CA24AD" w:rsidTr="00D27594">
        <w:trPr>
          <w:gridBefore w:val="1"/>
          <w:wBefore w:w="928" w:type="dxa"/>
          <w:jc w:val="center"/>
        </w:trPr>
        <w:tc>
          <w:tcPr>
            <w:tcW w:w="1723" w:type="dxa"/>
            <w:gridSpan w:val="2"/>
          </w:tcPr>
          <w:p w:rsidR="00CA24AD" w:rsidRPr="00CA24AD" w:rsidRDefault="00CA24AD">
            <w:pPr>
              <w:rPr>
                <w:rFonts w:cs="Arial"/>
              </w:rPr>
            </w:pPr>
            <w:r w:rsidRPr="00CA24AD">
              <w:rPr>
                <w:rFonts w:cs="Arial"/>
              </w:rPr>
              <w:t>M039</w:t>
            </w:r>
          </w:p>
        </w:tc>
        <w:tc>
          <w:tcPr>
            <w:tcW w:w="5569" w:type="dxa"/>
            <w:gridSpan w:val="2"/>
          </w:tcPr>
          <w:p w:rsidR="00CA24AD" w:rsidRPr="00CA24AD" w:rsidRDefault="00CA24AD">
            <w:pPr>
              <w:rPr>
                <w:rFonts w:cs="Arial"/>
              </w:rPr>
            </w:pPr>
            <w:r w:rsidRPr="00CA24AD">
              <w:rPr>
                <w:rFonts w:cs="Arial"/>
              </w:rPr>
              <w:t>UI Close Load user restriction</w:t>
            </w:r>
          </w:p>
        </w:tc>
        <w:tc>
          <w:tcPr>
            <w:tcW w:w="1357" w:type="dxa"/>
            <w:gridSpan w:val="2"/>
          </w:tcPr>
          <w:p w:rsidR="00CA24AD" w:rsidRDefault="00CA24AD">
            <w:pPr>
              <w:rPr>
                <w:rFonts w:cs="Arial"/>
              </w:rPr>
            </w:pPr>
          </w:p>
        </w:tc>
        <w:tc>
          <w:tcPr>
            <w:tcW w:w="1351" w:type="dxa"/>
            <w:gridSpan w:val="2"/>
          </w:tcPr>
          <w:p w:rsidR="00CA24AD" w:rsidRDefault="00CA24AD">
            <w:pPr>
              <w:rPr>
                <w:rFonts w:cs="Arial"/>
              </w:rPr>
            </w:pPr>
            <w:r>
              <w:rPr>
                <w:rFonts w:cs="Arial"/>
              </w:rPr>
              <w:t>Not used</w:t>
            </w:r>
          </w:p>
        </w:tc>
      </w:tr>
      <w:tr w:rsidR="00CA24AD" w:rsidTr="00D27594">
        <w:trPr>
          <w:gridBefore w:val="1"/>
          <w:wBefore w:w="928" w:type="dxa"/>
          <w:jc w:val="center"/>
        </w:trPr>
        <w:tc>
          <w:tcPr>
            <w:tcW w:w="1723" w:type="dxa"/>
            <w:gridSpan w:val="2"/>
          </w:tcPr>
          <w:p w:rsidR="00CA24AD" w:rsidRPr="00CA24AD" w:rsidRDefault="00CA24AD">
            <w:pPr>
              <w:rPr>
                <w:rFonts w:cs="Arial"/>
              </w:rPr>
            </w:pPr>
            <w:r w:rsidRPr="00CA24AD">
              <w:rPr>
                <w:rFonts w:cs="Arial"/>
              </w:rPr>
              <w:t>M041</w:t>
            </w:r>
          </w:p>
        </w:tc>
        <w:tc>
          <w:tcPr>
            <w:tcW w:w="5569" w:type="dxa"/>
            <w:gridSpan w:val="2"/>
          </w:tcPr>
          <w:p w:rsidR="00CA24AD" w:rsidRPr="00CA24AD" w:rsidRDefault="00CA24AD">
            <w:pPr>
              <w:rPr>
                <w:rFonts w:cs="Arial"/>
              </w:rPr>
            </w:pPr>
            <w:r w:rsidRPr="00CA24AD">
              <w:rPr>
                <w:rFonts w:cs="Arial"/>
              </w:rPr>
              <w:t xml:space="preserve">UI Carton </w:t>
            </w:r>
            <w:proofErr w:type="spellStart"/>
            <w:r w:rsidRPr="00CA24AD">
              <w:rPr>
                <w:rFonts w:cs="Arial"/>
              </w:rPr>
              <w:t>Inq</w:t>
            </w:r>
            <w:proofErr w:type="spellEnd"/>
            <w:r w:rsidRPr="00CA24AD">
              <w:rPr>
                <w:rFonts w:cs="Arial"/>
              </w:rPr>
              <w:t xml:space="preserve"> </w:t>
            </w:r>
            <w:proofErr w:type="spellStart"/>
            <w:r w:rsidRPr="00CA24AD">
              <w:rPr>
                <w:rFonts w:cs="Arial"/>
              </w:rPr>
              <w:t>Maint</w:t>
            </w:r>
            <w:proofErr w:type="spellEnd"/>
            <w:r w:rsidRPr="00CA24AD">
              <w:rPr>
                <w:rFonts w:cs="Arial"/>
              </w:rPr>
              <w:t xml:space="preserve"> Add to Customize</w:t>
            </w:r>
          </w:p>
        </w:tc>
        <w:tc>
          <w:tcPr>
            <w:tcW w:w="1357" w:type="dxa"/>
            <w:gridSpan w:val="2"/>
          </w:tcPr>
          <w:p w:rsidR="00CA24AD" w:rsidRDefault="00CA24AD">
            <w:pPr>
              <w:rPr>
                <w:rFonts w:cs="Arial"/>
              </w:rPr>
            </w:pPr>
          </w:p>
        </w:tc>
        <w:tc>
          <w:tcPr>
            <w:tcW w:w="1351" w:type="dxa"/>
            <w:gridSpan w:val="2"/>
          </w:tcPr>
          <w:p w:rsidR="00CA24AD" w:rsidRDefault="00CA24AD">
            <w:pPr>
              <w:rPr>
                <w:rFonts w:cs="Arial"/>
              </w:rPr>
            </w:pPr>
            <w:r>
              <w:rPr>
                <w:rFonts w:cs="Arial"/>
              </w:rPr>
              <w:t>Not used</w:t>
            </w:r>
          </w:p>
        </w:tc>
      </w:tr>
      <w:tr w:rsidR="00CA24AD" w:rsidTr="00D27594">
        <w:trPr>
          <w:gridBefore w:val="1"/>
          <w:wBefore w:w="928" w:type="dxa"/>
          <w:jc w:val="center"/>
        </w:trPr>
        <w:tc>
          <w:tcPr>
            <w:tcW w:w="1723" w:type="dxa"/>
            <w:gridSpan w:val="2"/>
          </w:tcPr>
          <w:p w:rsidR="00CA24AD" w:rsidRPr="00CA24AD" w:rsidRDefault="00CA24AD">
            <w:pPr>
              <w:rPr>
                <w:rFonts w:cs="Arial"/>
              </w:rPr>
            </w:pPr>
            <w:r w:rsidRPr="00CA24AD">
              <w:rPr>
                <w:rFonts w:cs="Arial"/>
              </w:rPr>
              <w:t>M043</w:t>
            </w:r>
          </w:p>
        </w:tc>
        <w:tc>
          <w:tcPr>
            <w:tcW w:w="5569" w:type="dxa"/>
            <w:gridSpan w:val="2"/>
          </w:tcPr>
          <w:p w:rsidR="00CA24AD" w:rsidRPr="00CA24AD" w:rsidRDefault="00CA24AD">
            <w:pPr>
              <w:rPr>
                <w:rFonts w:cs="Arial"/>
              </w:rPr>
            </w:pPr>
            <w:proofErr w:type="spellStart"/>
            <w:r w:rsidRPr="00CA24AD">
              <w:rPr>
                <w:rFonts w:cs="Arial"/>
              </w:rPr>
              <w:t>Kohls</w:t>
            </w:r>
            <w:proofErr w:type="spellEnd"/>
            <w:r w:rsidRPr="00CA24AD">
              <w:rPr>
                <w:rFonts w:cs="Arial"/>
              </w:rPr>
              <w:t xml:space="preserve"> </w:t>
            </w:r>
            <w:proofErr w:type="spellStart"/>
            <w:r w:rsidRPr="00CA24AD">
              <w:rPr>
                <w:rFonts w:cs="Arial"/>
              </w:rPr>
              <w:t>Masterpack</w:t>
            </w:r>
            <w:proofErr w:type="spellEnd"/>
          </w:p>
        </w:tc>
        <w:tc>
          <w:tcPr>
            <w:tcW w:w="1357" w:type="dxa"/>
            <w:gridSpan w:val="2"/>
          </w:tcPr>
          <w:p w:rsidR="00CA24AD" w:rsidRDefault="00CA24AD">
            <w:pPr>
              <w:rPr>
                <w:rFonts w:cs="Arial"/>
              </w:rPr>
            </w:pPr>
          </w:p>
        </w:tc>
        <w:tc>
          <w:tcPr>
            <w:tcW w:w="1351" w:type="dxa"/>
            <w:gridSpan w:val="2"/>
          </w:tcPr>
          <w:p w:rsidR="00CA24AD" w:rsidRDefault="00CA24AD">
            <w:pPr>
              <w:rPr>
                <w:rFonts w:cs="Arial"/>
              </w:rPr>
            </w:pPr>
            <w:r>
              <w:rPr>
                <w:rFonts w:cs="Arial"/>
              </w:rPr>
              <w:t>Not used</w:t>
            </w:r>
          </w:p>
        </w:tc>
      </w:tr>
      <w:tr w:rsidR="00CA24AD" w:rsidTr="00D27594">
        <w:trPr>
          <w:gridBefore w:val="1"/>
          <w:wBefore w:w="928" w:type="dxa"/>
          <w:jc w:val="center"/>
        </w:trPr>
        <w:tc>
          <w:tcPr>
            <w:tcW w:w="1723" w:type="dxa"/>
            <w:gridSpan w:val="2"/>
          </w:tcPr>
          <w:p w:rsidR="00CA24AD" w:rsidRPr="00CA24AD" w:rsidRDefault="00CA24AD">
            <w:pPr>
              <w:rPr>
                <w:rFonts w:cs="Arial"/>
              </w:rPr>
            </w:pPr>
            <w:r w:rsidRPr="00CA24AD">
              <w:rPr>
                <w:rFonts w:cs="Arial"/>
              </w:rPr>
              <w:t>M029</w:t>
            </w:r>
          </w:p>
        </w:tc>
        <w:tc>
          <w:tcPr>
            <w:tcW w:w="5569" w:type="dxa"/>
            <w:gridSpan w:val="2"/>
          </w:tcPr>
          <w:p w:rsidR="00CA24AD" w:rsidRPr="00CA24AD" w:rsidRDefault="00CA24AD">
            <w:pPr>
              <w:rPr>
                <w:rFonts w:cs="Arial"/>
              </w:rPr>
            </w:pPr>
            <w:r w:rsidRPr="00CA24AD">
              <w:rPr>
                <w:rFonts w:cs="Arial"/>
              </w:rPr>
              <w:t xml:space="preserve">BOL Counter Type </w:t>
            </w:r>
            <w:r w:rsidR="00B717B4">
              <w:rPr>
                <w:rFonts w:cs="Arial"/>
              </w:rPr>
              <w:t>Extension</w:t>
            </w:r>
          </w:p>
        </w:tc>
        <w:tc>
          <w:tcPr>
            <w:tcW w:w="1357" w:type="dxa"/>
            <w:gridSpan w:val="2"/>
          </w:tcPr>
          <w:p w:rsidR="00CA24AD" w:rsidRDefault="00CA24AD">
            <w:pPr>
              <w:rPr>
                <w:rFonts w:cs="Arial"/>
              </w:rPr>
            </w:pPr>
          </w:p>
        </w:tc>
        <w:tc>
          <w:tcPr>
            <w:tcW w:w="1351" w:type="dxa"/>
            <w:gridSpan w:val="2"/>
          </w:tcPr>
          <w:p w:rsidR="00CA24AD" w:rsidRDefault="00CA24AD">
            <w:pPr>
              <w:rPr>
                <w:rFonts w:cs="Arial"/>
              </w:rPr>
            </w:pPr>
            <w:r>
              <w:rPr>
                <w:rFonts w:cs="Arial"/>
              </w:rPr>
              <w:t>Not used</w:t>
            </w:r>
          </w:p>
        </w:tc>
      </w:tr>
      <w:tr w:rsidR="00E72BBA" w:rsidTr="00D27594">
        <w:trPr>
          <w:gridBefore w:val="1"/>
          <w:wBefore w:w="928" w:type="dxa"/>
          <w:jc w:val="center"/>
        </w:trPr>
        <w:tc>
          <w:tcPr>
            <w:tcW w:w="1723" w:type="dxa"/>
            <w:gridSpan w:val="2"/>
          </w:tcPr>
          <w:p w:rsidR="00E72BBA" w:rsidRPr="00CA24AD" w:rsidRDefault="00E72BBA" w:rsidP="00E72BBA">
            <w:pPr>
              <w:rPr>
                <w:rFonts w:cs="Arial"/>
              </w:rPr>
            </w:pPr>
            <w:r>
              <w:t>M047</w:t>
            </w:r>
          </w:p>
        </w:tc>
        <w:tc>
          <w:tcPr>
            <w:tcW w:w="5569" w:type="dxa"/>
            <w:gridSpan w:val="2"/>
          </w:tcPr>
          <w:p w:rsidR="00E72BBA" w:rsidRPr="00CA24AD" w:rsidRDefault="00E72BBA" w:rsidP="00E72BBA">
            <w:pPr>
              <w:rPr>
                <w:rFonts w:cs="Arial"/>
              </w:rPr>
            </w:pPr>
            <w:r w:rsidRPr="00BA1BB4">
              <w:t xml:space="preserve">Extend the </w:t>
            </w:r>
            <w:r>
              <w:t>ITEM</w:t>
            </w:r>
            <w:r w:rsidRPr="00BA1BB4">
              <w:t>_SECOND_DIM field from 3 bytes to 5 bytes.</w:t>
            </w:r>
          </w:p>
        </w:tc>
        <w:tc>
          <w:tcPr>
            <w:tcW w:w="1357" w:type="dxa"/>
            <w:gridSpan w:val="2"/>
          </w:tcPr>
          <w:p w:rsidR="00E72BBA" w:rsidRDefault="00E72BBA" w:rsidP="00E72BBA">
            <w:pPr>
              <w:rPr>
                <w:rFonts w:cs="Arial"/>
              </w:rPr>
            </w:pPr>
            <w:r>
              <w:rPr>
                <w:rFonts w:cs="Arial"/>
                <w:bCs/>
              </w:rPr>
              <w:t>1.1</w:t>
            </w:r>
          </w:p>
        </w:tc>
        <w:tc>
          <w:tcPr>
            <w:tcW w:w="1351" w:type="dxa"/>
            <w:gridSpan w:val="2"/>
          </w:tcPr>
          <w:p w:rsidR="00E72BBA" w:rsidRDefault="00E72BBA" w:rsidP="00E72BBA">
            <w:pPr>
              <w:rPr>
                <w:rFonts w:cs="Arial"/>
              </w:rPr>
            </w:pPr>
            <w:r>
              <w:rPr>
                <w:rFonts w:cs="Arial"/>
              </w:rPr>
              <w:t>Carter’s to split DEC_DIM into 2 fields</w:t>
            </w:r>
          </w:p>
        </w:tc>
      </w:tr>
      <w:tr w:rsidR="00E72BBA" w:rsidTr="00D27594">
        <w:trPr>
          <w:gridBefore w:val="1"/>
          <w:wBefore w:w="928" w:type="dxa"/>
          <w:jc w:val="center"/>
        </w:trPr>
        <w:tc>
          <w:tcPr>
            <w:tcW w:w="1723" w:type="dxa"/>
            <w:gridSpan w:val="2"/>
          </w:tcPr>
          <w:p w:rsidR="00E72BBA" w:rsidRDefault="00E72BBA" w:rsidP="00E72BBA">
            <w:r>
              <w:t>M025</w:t>
            </w:r>
          </w:p>
        </w:tc>
        <w:tc>
          <w:tcPr>
            <w:tcW w:w="5569" w:type="dxa"/>
            <w:gridSpan w:val="2"/>
          </w:tcPr>
          <w:p w:rsidR="00E72BBA" w:rsidRPr="00BA1BB4" w:rsidRDefault="00E72BBA" w:rsidP="00E72BBA">
            <w:r w:rsidRPr="00B86815">
              <w:t>Store Master Bridge update</w:t>
            </w:r>
            <w:r>
              <w:t xml:space="preserve"> – </w:t>
            </w:r>
            <w:r w:rsidRPr="00B86815">
              <w:t>Update territory and address code as part of store master bridge</w:t>
            </w:r>
          </w:p>
        </w:tc>
        <w:tc>
          <w:tcPr>
            <w:tcW w:w="1357" w:type="dxa"/>
            <w:gridSpan w:val="2"/>
          </w:tcPr>
          <w:p w:rsidR="00E72BBA" w:rsidRDefault="00E72BBA" w:rsidP="00E72BBA">
            <w:pPr>
              <w:rPr>
                <w:rFonts w:cs="Arial"/>
                <w:bCs/>
              </w:rPr>
            </w:pPr>
            <w:r>
              <w:rPr>
                <w:rFonts w:cs="Arial"/>
                <w:bCs/>
              </w:rPr>
              <w:t>1.4</w:t>
            </w:r>
          </w:p>
        </w:tc>
        <w:tc>
          <w:tcPr>
            <w:tcW w:w="1351" w:type="dxa"/>
            <w:gridSpan w:val="2"/>
          </w:tcPr>
          <w:p w:rsidR="00E72BBA" w:rsidRDefault="00E72BBA" w:rsidP="00E72BBA">
            <w:pPr>
              <w:rPr>
                <w:rFonts w:cs="Arial"/>
              </w:rPr>
            </w:pPr>
            <w:r>
              <w:rPr>
                <w:rFonts w:cs="Arial"/>
              </w:rPr>
              <w:t>Part of Facility bridge</w:t>
            </w:r>
          </w:p>
        </w:tc>
      </w:tr>
      <w:tr w:rsidR="00E72BBA" w:rsidTr="00D27594">
        <w:trPr>
          <w:gridBefore w:val="1"/>
          <w:wBefore w:w="928" w:type="dxa"/>
          <w:jc w:val="center"/>
        </w:trPr>
        <w:tc>
          <w:tcPr>
            <w:tcW w:w="1723" w:type="dxa"/>
            <w:gridSpan w:val="2"/>
          </w:tcPr>
          <w:p w:rsidR="00E72BBA" w:rsidRDefault="00E72BBA" w:rsidP="00E72BBA">
            <w:r>
              <w:t>MD23</w:t>
            </w:r>
          </w:p>
        </w:tc>
        <w:tc>
          <w:tcPr>
            <w:tcW w:w="5569" w:type="dxa"/>
            <w:gridSpan w:val="2"/>
          </w:tcPr>
          <w:p w:rsidR="00E72BBA" w:rsidRPr="00B86815" w:rsidRDefault="00E72BBA" w:rsidP="00E72BBA">
            <w:r w:rsidRPr="00E94103">
              <w:t>Create Pack Pick Cart</w:t>
            </w:r>
          </w:p>
        </w:tc>
        <w:tc>
          <w:tcPr>
            <w:tcW w:w="1357" w:type="dxa"/>
            <w:gridSpan w:val="2"/>
          </w:tcPr>
          <w:p w:rsidR="00E72BBA" w:rsidRDefault="00E72BBA" w:rsidP="00E72BBA">
            <w:pPr>
              <w:rPr>
                <w:rFonts w:cs="Arial"/>
                <w:bCs/>
              </w:rPr>
            </w:pPr>
            <w:r>
              <w:t>11.11, 14.3</w:t>
            </w:r>
          </w:p>
        </w:tc>
        <w:tc>
          <w:tcPr>
            <w:tcW w:w="1351" w:type="dxa"/>
            <w:gridSpan w:val="2"/>
          </w:tcPr>
          <w:p w:rsidR="00E72BBA" w:rsidRDefault="009F016F" w:rsidP="00820586">
            <w:pPr>
              <w:rPr>
                <w:rFonts w:cs="Arial"/>
              </w:rPr>
            </w:pPr>
            <w:r>
              <w:rPr>
                <w:rFonts w:cs="Arial"/>
              </w:rPr>
              <w:t>N</w:t>
            </w:r>
            <w:r w:rsidR="00820586">
              <w:rPr>
                <w:rFonts w:cs="Arial"/>
              </w:rPr>
              <w:t>ot needed</w:t>
            </w:r>
          </w:p>
        </w:tc>
      </w:tr>
      <w:tr w:rsidR="00E72BBA" w:rsidTr="00D27594">
        <w:trPr>
          <w:gridBefore w:val="1"/>
          <w:wBefore w:w="928" w:type="dxa"/>
          <w:jc w:val="center"/>
        </w:trPr>
        <w:tc>
          <w:tcPr>
            <w:tcW w:w="1723" w:type="dxa"/>
            <w:gridSpan w:val="2"/>
          </w:tcPr>
          <w:p w:rsidR="00E72BBA" w:rsidRDefault="00E72BBA" w:rsidP="00E72BBA">
            <w:r w:rsidRPr="00DD3B13">
              <w:lastRenderedPageBreak/>
              <w:t>VXWR M0001</w:t>
            </w:r>
          </w:p>
        </w:tc>
        <w:tc>
          <w:tcPr>
            <w:tcW w:w="5569" w:type="dxa"/>
            <w:gridSpan w:val="2"/>
          </w:tcPr>
          <w:p w:rsidR="00E72BBA" w:rsidRPr="00E94103" w:rsidRDefault="00E72BBA" w:rsidP="00E72BBA">
            <w:r w:rsidRPr="00DD3B13">
              <w:t>Pack Wave send pick messages</w:t>
            </w:r>
          </w:p>
        </w:tc>
        <w:tc>
          <w:tcPr>
            <w:tcW w:w="1357" w:type="dxa"/>
            <w:gridSpan w:val="2"/>
          </w:tcPr>
          <w:p w:rsidR="00E72BBA" w:rsidRDefault="00E72BBA" w:rsidP="00E72BBA">
            <w:r>
              <w:t>11.11</w:t>
            </w:r>
          </w:p>
        </w:tc>
        <w:tc>
          <w:tcPr>
            <w:tcW w:w="1351" w:type="dxa"/>
            <w:gridSpan w:val="2"/>
          </w:tcPr>
          <w:p w:rsidR="00E72BBA" w:rsidRDefault="00E72BBA" w:rsidP="00E72BBA">
            <w:pPr>
              <w:rPr>
                <w:rFonts w:cs="Arial"/>
              </w:rPr>
            </w:pPr>
            <w:r>
              <w:rPr>
                <w:rFonts w:cs="Arial"/>
              </w:rPr>
              <w:t>Not used</w:t>
            </w:r>
          </w:p>
        </w:tc>
      </w:tr>
      <w:tr w:rsidR="004F07D0" w:rsidTr="00D27594">
        <w:trPr>
          <w:gridBefore w:val="1"/>
          <w:wBefore w:w="928" w:type="dxa"/>
          <w:jc w:val="center"/>
        </w:trPr>
        <w:tc>
          <w:tcPr>
            <w:tcW w:w="1723" w:type="dxa"/>
            <w:gridSpan w:val="2"/>
          </w:tcPr>
          <w:p w:rsidR="004F07D0" w:rsidRPr="00DD3B13" w:rsidRDefault="004F07D0" w:rsidP="00E72BBA">
            <w:r>
              <w:t>MD48</w:t>
            </w:r>
          </w:p>
        </w:tc>
        <w:tc>
          <w:tcPr>
            <w:tcW w:w="5569" w:type="dxa"/>
            <w:gridSpan w:val="2"/>
          </w:tcPr>
          <w:p w:rsidR="004F07D0" w:rsidRPr="00DD3B13" w:rsidRDefault="004F07D0" w:rsidP="00E72BBA">
            <w:r w:rsidRPr="004F07D0">
              <w:t>Print labels for manifested cartons</w:t>
            </w:r>
          </w:p>
        </w:tc>
        <w:tc>
          <w:tcPr>
            <w:tcW w:w="1357" w:type="dxa"/>
            <w:gridSpan w:val="2"/>
          </w:tcPr>
          <w:p w:rsidR="004F07D0" w:rsidRDefault="004F07D0" w:rsidP="00E72BBA">
            <w:r>
              <w:t>11.10</w:t>
            </w:r>
          </w:p>
        </w:tc>
        <w:tc>
          <w:tcPr>
            <w:tcW w:w="1351" w:type="dxa"/>
            <w:gridSpan w:val="2"/>
          </w:tcPr>
          <w:p w:rsidR="004F07D0" w:rsidRDefault="004F07D0" w:rsidP="00E72BBA">
            <w:pPr>
              <w:rPr>
                <w:rFonts w:cs="Arial"/>
              </w:rPr>
            </w:pPr>
            <w:r>
              <w:rPr>
                <w:rFonts w:cs="Arial"/>
              </w:rPr>
              <w:t>Not needed for STK</w:t>
            </w:r>
          </w:p>
        </w:tc>
      </w:tr>
      <w:tr w:rsidR="00E72BBA" w:rsidTr="00D27594">
        <w:trPr>
          <w:gridBefore w:val="1"/>
          <w:wBefore w:w="928" w:type="dxa"/>
          <w:jc w:val="center"/>
        </w:trPr>
        <w:tc>
          <w:tcPr>
            <w:tcW w:w="1723" w:type="dxa"/>
            <w:gridSpan w:val="2"/>
          </w:tcPr>
          <w:p w:rsidR="00E72BBA" w:rsidRPr="00DD3B13" w:rsidRDefault="00E72BBA" w:rsidP="00E72BBA">
            <w:r>
              <w:t>MD15</w:t>
            </w:r>
          </w:p>
        </w:tc>
        <w:tc>
          <w:tcPr>
            <w:tcW w:w="5569" w:type="dxa"/>
            <w:gridSpan w:val="2"/>
          </w:tcPr>
          <w:p w:rsidR="00E72BBA" w:rsidRPr="00DD3B13" w:rsidRDefault="00E72BBA" w:rsidP="00E72BBA">
            <w:r>
              <w:t>De-allocate message for RF Pull Case List – a message is displayed when the user selects any of the de-allocate keys.</w:t>
            </w:r>
          </w:p>
        </w:tc>
        <w:tc>
          <w:tcPr>
            <w:tcW w:w="1357" w:type="dxa"/>
            <w:gridSpan w:val="2"/>
          </w:tcPr>
          <w:p w:rsidR="00E72BBA" w:rsidRDefault="00E72BBA" w:rsidP="00E72BBA">
            <w:r>
              <w:t>13.1</w:t>
            </w:r>
          </w:p>
        </w:tc>
        <w:tc>
          <w:tcPr>
            <w:tcW w:w="1351" w:type="dxa"/>
            <w:gridSpan w:val="2"/>
          </w:tcPr>
          <w:p w:rsidR="00E72BBA" w:rsidRDefault="00E72BBA" w:rsidP="00E72BBA">
            <w:pPr>
              <w:rPr>
                <w:rFonts w:cs="Arial"/>
              </w:rPr>
            </w:pPr>
            <w:r>
              <w:rPr>
                <w:rFonts w:cs="Arial"/>
              </w:rPr>
              <w:t>Not used</w:t>
            </w:r>
          </w:p>
        </w:tc>
      </w:tr>
      <w:tr w:rsidR="00E72BBA" w:rsidTr="00D27594">
        <w:trPr>
          <w:gridBefore w:val="1"/>
          <w:wBefore w:w="928" w:type="dxa"/>
          <w:jc w:val="center"/>
        </w:trPr>
        <w:tc>
          <w:tcPr>
            <w:tcW w:w="1723" w:type="dxa"/>
            <w:gridSpan w:val="2"/>
          </w:tcPr>
          <w:p w:rsidR="00E72BBA" w:rsidRDefault="00E72BBA" w:rsidP="00E72BBA">
            <w:r>
              <w:t>MD10</w:t>
            </w:r>
          </w:p>
        </w:tc>
        <w:tc>
          <w:tcPr>
            <w:tcW w:w="5569" w:type="dxa"/>
            <w:gridSpan w:val="2"/>
          </w:tcPr>
          <w:p w:rsidR="00E72BBA" w:rsidRPr="00BE4912" w:rsidRDefault="00E72BBA" w:rsidP="00E72BBA">
            <w:r>
              <w:t>RF Anchor Carton – searches for all cartons with the same destination location each time a staging location is scanned.  A custom message if there are no other cartons with the same destination location.</w:t>
            </w:r>
          </w:p>
        </w:tc>
        <w:tc>
          <w:tcPr>
            <w:tcW w:w="1357" w:type="dxa"/>
            <w:gridSpan w:val="2"/>
          </w:tcPr>
          <w:p w:rsidR="00E72BBA" w:rsidRDefault="00E72BBA" w:rsidP="00E72BBA">
            <w:r>
              <w:t>17</w:t>
            </w:r>
          </w:p>
        </w:tc>
        <w:tc>
          <w:tcPr>
            <w:tcW w:w="1351" w:type="dxa"/>
            <w:gridSpan w:val="2"/>
          </w:tcPr>
          <w:p w:rsidR="00E72BBA" w:rsidRDefault="00E72BBA" w:rsidP="00E72BBA">
            <w:pPr>
              <w:rPr>
                <w:rFonts w:cs="Arial"/>
              </w:rPr>
            </w:pPr>
            <w:r>
              <w:rPr>
                <w:rFonts w:cs="Arial"/>
              </w:rPr>
              <w:t>Not used</w:t>
            </w:r>
          </w:p>
        </w:tc>
      </w:tr>
    </w:tbl>
    <w:p w:rsidR="00A9320C" w:rsidRPr="00183FE6" w:rsidRDefault="00A9320C">
      <w:pPr>
        <w:pStyle w:val="Header"/>
        <w:tabs>
          <w:tab w:val="clear" w:pos="4320"/>
          <w:tab w:val="clear" w:pos="8640"/>
          <w:tab w:val="left" w:pos="630"/>
        </w:tabs>
        <w:spacing w:after="120"/>
        <w:jc w:val="left"/>
        <w:rPr>
          <w:rFonts w:cs="Arial"/>
        </w:rPr>
      </w:pPr>
    </w:p>
    <w:p w:rsidR="00183FE6" w:rsidRDefault="00183FE6" w:rsidP="00183FE6">
      <w:pPr>
        <w:pStyle w:val="Header"/>
        <w:jc w:val="left"/>
        <w:rPr>
          <w:rFonts w:cs="Arial"/>
        </w:rPr>
      </w:pPr>
      <w:r>
        <w:rPr>
          <w:rFonts w:cs="Arial"/>
        </w:rPr>
        <w:br w:type="page"/>
      </w:r>
      <w:bookmarkStart w:id="5619" w:name="_Toc307590224"/>
      <w:bookmarkStart w:id="5620" w:name="_Toc307590481"/>
      <w:bookmarkStart w:id="5621" w:name="_Toc307757057"/>
      <w:bookmarkStart w:id="5622" w:name="_Toc307757399"/>
      <w:bookmarkStart w:id="5623" w:name="_Toc307757548"/>
      <w:bookmarkStart w:id="5624" w:name="_Toc307757696"/>
      <w:bookmarkStart w:id="5625" w:name="_Toc308553939"/>
      <w:bookmarkStart w:id="5626" w:name="_Toc314043737"/>
      <w:r w:rsidR="00CE73C4">
        <w:rPr>
          <w:rFonts w:cs="Arial"/>
        </w:rPr>
        <w:lastRenderedPageBreak/>
        <w:t>X. OPEN</w:t>
      </w:r>
      <w:r>
        <w:rPr>
          <w:rFonts w:cs="Arial"/>
        </w:rPr>
        <w:t xml:space="preserve"> </w:t>
      </w:r>
      <w:r w:rsidR="00CE73C4">
        <w:rPr>
          <w:rFonts w:cs="Arial"/>
        </w:rPr>
        <w:t>QUESTIONS</w:t>
      </w:r>
      <w:bookmarkEnd w:id="5619"/>
      <w:bookmarkEnd w:id="5620"/>
      <w:bookmarkEnd w:id="5621"/>
      <w:bookmarkEnd w:id="5622"/>
      <w:bookmarkEnd w:id="5623"/>
      <w:bookmarkEnd w:id="5624"/>
      <w:bookmarkEnd w:id="5625"/>
      <w:bookmarkEnd w:id="5626"/>
    </w:p>
    <w:p w:rsidR="00371879" w:rsidRDefault="00371879" w:rsidP="00371879">
      <w:pPr>
        <w:tabs>
          <w:tab w:val="left" w:pos="1440"/>
        </w:tabs>
        <w:ind w:right="360"/>
      </w:pPr>
      <w:bookmarkStart w:id="5627" w:name="_Toc307590225"/>
    </w:p>
    <w:p w:rsidR="00AC17DD" w:rsidRDefault="00AC17DD" w:rsidP="00371879">
      <w:pPr>
        <w:numPr>
          <w:ilvl w:val="0"/>
          <w:numId w:val="75"/>
        </w:numPr>
        <w:tabs>
          <w:tab w:val="left" w:pos="1440"/>
        </w:tabs>
        <w:ind w:right="360"/>
      </w:pPr>
      <w:r w:rsidRPr="00371879">
        <w:t xml:space="preserve">Distribution Order Profile </w:t>
      </w:r>
      <w:r w:rsidR="009134F0" w:rsidRPr="00371879">
        <w:t>–</w:t>
      </w:r>
      <w:r w:rsidRPr="00371879">
        <w:t xml:space="preserve"> </w:t>
      </w:r>
      <w:r w:rsidR="009134F0" w:rsidRPr="00371879">
        <w:t>Carter’s uses distribution order profile at header, detail, and order notes levels. Base WM 2011, supports order profiles at header level only. This functionality is currently being enhanced, and will be part of WM 2012 release.</w:t>
      </w:r>
      <w:bookmarkEnd w:id="5627"/>
    </w:p>
    <w:p w:rsidR="00745572" w:rsidRPr="006421F2" w:rsidRDefault="00745572" w:rsidP="00745572">
      <w:pPr>
        <w:pStyle w:val="Header"/>
        <w:jc w:val="left"/>
        <w:rPr>
          <w:rFonts w:cs="Arial"/>
        </w:rPr>
      </w:pPr>
      <w:r>
        <w:br w:type="page"/>
      </w:r>
      <w:bookmarkStart w:id="5628" w:name="_Toc308553940"/>
      <w:bookmarkStart w:id="5629" w:name="_Toc314043738"/>
      <w:r w:rsidR="006421F2">
        <w:lastRenderedPageBreak/>
        <w:t xml:space="preserve">XI. </w:t>
      </w:r>
      <w:r w:rsidR="006421F2">
        <w:rPr>
          <w:rFonts w:cs="Arial"/>
        </w:rPr>
        <w:t>REVISION HISTORY</w:t>
      </w:r>
      <w:bookmarkEnd w:id="5628"/>
      <w:bookmarkEnd w:id="5629"/>
    </w:p>
    <w:p w:rsidR="00745572" w:rsidRDefault="00745572" w:rsidP="006421F2">
      <w:pPr>
        <w:pStyle w:val="Header"/>
        <w:jc w:val="left"/>
        <w:rPr>
          <w:rFonts w:cs="Arial"/>
        </w:rPr>
      </w:pPr>
    </w:p>
    <w:tbl>
      <w:tblPr>
        <w:tblW w:w="10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380"/>
        <w:gridCol w:w="1080"/>
        <w:gridCol w:w="6527"/>
      </w:tblGrid>
      <w:tr w:rsidR="00745572" w:rsidTr="00ED66EB">
        <w:trPr>
          <w:tblHeader/>
          <w:jc w:val="center"/>
        </w:trPr>
        <w:tc>
          <w:tcPr>
            <w:tcW w:w="1728" w:type="dxa"/>
          </w:tcPr>
          <w:p w:rsidR="00745572" w:rsidRDefault="00745572" w:rsidP="00745572">
            <w:pPr>
              <w:jc w:val="both"/>
              <w:rPr>
                <w:b/>
                <w:bCs/>
              </w:rPr>
            </w:pPr>
            <w:r>
              <w:rPr>
                <w:b/>
                <w:bCs/>
              </w:rPr>
              <w:t>Changed By</w:t>
            </w:r>
          </w:p>
        </w:tc>
        <w:tc>
          <w:tcPr>
            <w:tcW w:w="1380" w:type="dxa"/>
          </w:tcPr>
          <w:p w:rsidR="00745572" w:rsidRDefault="00745572" w:rsidP="00745572">
            <w:pPr>
              <w:jc w:val="both"/>
              <w:rPr>
                <w:b/>
                <w:bCs/>
              </w:rPr>
            </w:pPr>
            <w:r>
              <w:rPr>
                <w:b/>
                <w:bCs/>
              </w:rPr>
              <w:t>Date</w:t>
            </w:r>
          </w:p>
        </w:tc>
        <w:tc>
          <w:tcPr>
            <w:tcW w:w="1080" w:type="dxa"/>
          </w:tcPr>
          <w:p w:rsidR="00745572" w:rsidRDefault="00745572" w:rsidP="00745572">
            <w:pPr>
              <w:jc w:val="both"/>
              <w:rPr>
                <w:b/>
                <w:bCs/>
              </w:rPr>
            </w:pPr>
            <w:r>
              <w:rPr>
                <w:b/>
                <w:bCs/>
              </w:rPr>
              <w:t>Version</w:t>
            </w:r>
          </w:p>
        </w:tc>
        <w:tc>
          <w:tcPr>
            <w:tcW w:w="6527" w:type="dxa"/>
          </w:tcPr>
          <w:p w:rsidR="00745572" w:rsidRDefault="00745572" w:rsidP="00745572">
            <w:pPr>
              <w:pStyle w:val="TOC1"/>
              <w:jc w:val="both"/>
              <w:rPr>
                <w:rFonts w:cs="Times New Roman"/>
                <w:noProof w:val="0"/>
                <w:szCs w:val="20"/>
              </w:rPr>
            </w:pPr>
            <w:r>
              <w:rPr>
                <w:rFonts w:cs="Times New Roman"/>
                <w:noProof w:val="0"/>
                <w:szCs w:val="20"/>
              </w:rPr>
              <w:t>Notes:</w:t>
            </w:r>
          </w:p>
        </w:tc>
      </w:tr>
      <w:tr w:rsidR="00745572" w:rsidTr="00ED66EB">
        <w:trPr>
          <w:jc w:val="center"/>
        </w:trPr>
        <w:tc>
          <w:tcPr>
            <w:tcW w:w="1728" w:type="dxa"/>
          </w:tcPr>
          <w:p w:rsidR="00745572" w:rsidDel="00041E65" w:rsidRDefault="00745572" w:rsidP="00745572">
            <w:pPr>
              <w:jc w:val="both"/>
            </w:pPr>
            <w:r>
              <w:t>Nishant Chopra</w:t>
            </w:r>
          </w:p>
        </w:tc>
        <w:tc>
          <w:tcPr>
            <w:tcW w:w="1380" w:type="dxa"/>
          </w:tcPr>
          <w:p w:rsidR="00745572" w:rsidDel="00041E65" w:rsidRDefault="00745572" w:rsidP="006421F2">
            <w:pPr>
              <w:jc w:val="both"/>
            </w:pPr>
            <w:r>
              <w:t>10/2</w:t>
            </w:r>
            <w:r w:rsidR="006421F2">
              <w:t>8</w:t>
            </w:r>
            <w:r>
              <w:t>/2011</w:t>
            </w:r>
          </w:p>
        </w:tc>
        <w:tc>
          <w:tcPr>
            <w:tcW w:w="1080" w:type="dxa"/>
          </w:tcPr>
          <w:p w:rsidR="00745572" w:rsidDel="00041E65" w:rsidRDefault="00745572" w:rsidP="00745572">
            <w:r>
              <w:t>1.0</w:t>
            </w:r>
          </w:p>
        </w:tc>
        <w:tc>
          <w:tcPr>
            <w:tcW w:w="6527" w:type="dxa"/>
          </w:tcPr>
          <w:p w:rsidR="00745572" w:rsidDel="00041E65" w:rsidRDefault="00745572" w:rsidP="008075DB">
            <w:pPr>
              <w:ind w:left="360"/>
            </w:pPr>
            <w:r>
              <w:t>Initial Draft version</w:t>
            </w:r>
          </w:p>
        </w:tc>
      </w:tr>
      <w:tr w:rsidR="00204DE5" w:rsidTr="00ED66EB">
        <w:trPr>
          <w:jc w:val="center"/>
        </w:trPr>
        <w:tc>
          <w:tcPr>
            <w:tcW w:w="1728" w:type="dxa"/>
          </w:tcPr>
          <w:p w:rsidR="00204DE5" w:rsidRDefault="00204DE5" w:rsidP="00745572">
            <w:pPr>
              <w:jc w:val="both"/>
            </w:pPr>
            <w:r>
              <w:t>Nishant Chopra</w:t>
            </w:r>
          </w:p>
        </w:tc>
        <w:tc>
          <w:tcPr>
            <w:tcW w:w="1380" w:type="dxa"/>
          </w:tcPr>
          <w:p w:rsidR="00204DE5" w:rsidRDefault="008365F2" w:rsidP="006421F2">
            <w:pPr>
              <w:jc w:val="both"/>
            </w:pPr>
            <w:r>
              <w:t>11/15</w:t>
            </w:r>
            <w:r w:rsidR="007F63E6">
              <w:t>/11</w:t>
            </w:r>
          </w:p>
        </w:tc>
        <w:tc>
          <w:tcPr>
            <w:tcW w:w="1080" w:type="dxa"/>
          </w:tcPr>
          <w:p w:rsidR="00204DE5" w:rsidRDefault="00204DE5" w:rsidP="00745572">
            <w:r>
              <w:t>1.1</w:t>
            </w:r>
          </w:p>
        </w:tc>
        <w:tc>
          <w:tcPr>
            <w:tcW w:w="6527" w:type="dxa"/>
          </w:tcPr>
          <w:p w:rsidR="00204DE5" w:rsidRDefault="00204DE5" w:rsidP="008075DB">
            <w:pPr>
              <w:ind w:left="360"/>
            </w:pPr>
            <w:r>
              <w:t xml:space="preserve">Incorporated comments identified during the FF review with Carter’s </w:t>
            </w:r>
          </w:p>
        </w:tc>
      </w:tr>
      <w:tr w:rsidR="00A975F9" w:rsidTr="00ED66EB">
        <w:trPr>
          <w:jc w:val="center"/>
        </w:trPr>
        <w:tc>
          <w:tcPr>
            <w:tcW w:w="1728" w:type="dxa"/>
          </w:tcPr>
          <w:p w:rsidR="00A975F9" w:rsidRPr="006B3A89" w:rsidRDefault="00A975F9" w:rsidP="00745572">
            <w:pPr>
              <w:jc w:val="both"/>
            </w:pPr>
            <w:r w:rsidRPr="006B3A89">
              <w:t>Nishant Chopra</w:t>
            </w:r>
          </w:p>
        </w:tc>
        <w:tc>
          <w:tcPr>
            <w:tcW w:w="1380" w:type="dxa"/>
          </w:tcPr>
          <w:p w:rsidR="00A975F9" w:rsidRPr="006B3A89" w:rsidRDefault="00A975F9" w:rsidP="006421F2">
            <w:pPr>
              <w:jc w:val="both"/>
            </w:pPr>
            <w:r w:rsidRPr="006B3A89">
              <w:t>12/22</w:t>
            </w:r>
            <w:r w:rsidR="007F63E6">
              <w:t>/11</w:t>
            </w:r>
          </w:p>
        </w:tc>
        <w:tc>
          <w:tcPr>
            <w:tcW w:w="1080" w:type="dxa"/>
          </w:tcPr>
          <w:p w:rsidR="00A975F9" w:rsidRPr="006B3A89" w:rsidRDefault="00A975F9" w:rsidP="00745572">
            <w:r w:rsidRPr="006B3A89">
              <w:t>1.2</w:t>
            </w:r>
          </w:p>
        </w:tc>
        <w:tc>
          <w:tcPr>
            <w:tcW w:w="6527" w:type="dxa"/>
          </w:tcPr>
          <w:p w:rsidR="00A975F9" w:rsidRPr="006B3A89" w:rsidRDefault="00A975F9" w:rsidP="007D335B">
            <w:pPr>
              <w:ind w:left="360"/>
            </w:pPr>
            <w:r w:rsidRPr="006B3A89">
              <w:t xml:space="preserve">Updated </w:t>
            </w:r>
            <w:r w:rsidR="007D335B" w:rsidRPr="006B3A89">
              <w:t>Sectio</w:t>
            </w:r>
            <w:r w:rsidRPr="006B3A89">
              <w:t xml:space="preserve">n </w:t>
            </w:r>
            <w:r w:rsidR="007D335B" w:rsidRPr="006B3A89">
              <w:t xml:space="preserve">VIII of the document with updated extension </w:t>
            </w:r>
            <w:r w:rsidRPr="006B3A89">
              <w:t>numbers</w:t>
            </w:r>
          </w:p>
        </w:tc>
      </w:tr>
      <w:tr w:rsidR="0031189F" w:rsidTr="00ED66EB">
        <w:trPr>
          <w:jc w:val="center"/>
        </w:trPr>
        <w:tc>
          <w:tcPr>
            <w:tcW w:w="1728" w:type="dxa"/>
          </w:tcPr>
          <w:p w:rsidR="0031189F" w:rsidRPr="006B3A89" w:rsidRDefault="0031189F" w:rsidP="00745572">
            <w:pPr>
              <w:jc w:val="both"/>
            </w:pPr>
            <w:r>
              <w:t xml:space="preserve">Nishant </w:t>
            </w:r>
            <w:r>
              <w:rPr>
                <w:rFonts w:cs="Arial"/>
              </w:rPr>
              <w:t>Chopra</w:t>
            </w:r>
          </w:p>
        </w:tc>
        <w:tc>
          <w:tcPr>
            <w:tcW w:w="1380" w:type="dxa"/>
          </w:tcPr>
          <w:p w:rsidR="0031189F" w:rsidRPr="006B3A89" w:rsidRDefault="0031189F" w:rsidP="006421F2">
            <w:pPr>
              <w:jc w:val="both"/>
            </w:pPr>
            <w:r>
              <w:t>01/</w:t>
            </w:r>
            <w:r w:rsidR="00972A7A">
              <w:t>11</w:t>
            </w:r>
          </w:p>
        </w:tc>
        <w:tc>
          <w:tcPr>
            <w:tcW w:w="1080" w:type="dxa"/>
          </w:tcPr>
          <w:p w:rsidR="0031189F" w:rsidRPr="006B3A89" w:rsidRDefault="0031189F" w:rsidP="00745572">
            <w:r>
              <w:t>1.3</w:t>
            </w:r>
          </w:p>
        </w:tc>
        <w:tc>
          <w:tcPr>
            <w:tcW w:w="6527" w:type="dxa"/>
          </w:tcPr>
          <w:p w:rsidR="0031189F" w:rsidRPr="006B3A89" w:rsidRDefault="0031189F" w:rsidP="0078649D">
            <w:pPr>
              <w:ind w:left="360"/>
            </w:pPr>
            <w:r w:rsidRPr="006B3A89">
              <w:t>Updated Section I</w:t>
            </w:r>
            <w:r w:rsidR="0078649D">
              <w:t>X</w:t>
            </w:r>
            <w:r>
              <w:t xml:space="preserve">, and updated Section </w:t>
            </w:r>
            <w:r w:rsidR="00A27836">
              <w:t>11.</w:t>
            </w:r>
            <w:r w:rsidR="00FC6693">
              <w:t>3, 11.</w:t>
            </w:r>
            <w:r w:rsidR="00A27836">
              <w:t xml:space="preserve">10, </w:t>
            </w:r>
            <w:r>
              <w:t>13.3, 13.4, and 13.5</w:t>
            </w:r>
            <w:r w:rsidR="00FC6693">
              <w:t>, 14.3</w:t>
            </w:r>
            <w:r w:rsidR="00A27836">
              <w:t xml:space="preserve"> of the document</w:t>
            </w:r>
          </w:p>
        </w:tc>
      </w:tr>
    </w:tbl>
    <w:p w:rsidR="00745572" w:rsidRDefault="00745572" w:rsidP="00745572">
      <w:pPr>
        <w:pStyle w:val="Header"/>
        <w:jc w:val="left"/>
      </w:pPr>
    </w:p>
    <w:p w:rsidR="00745572" w:rsidRDefault="00745572" w:rsidP="00745572">
      <w:pPr>
        <w:pStyle w:val="Header"/>
        <w:jc w:val="left"/>
      </w:pPr>
    </w:p>
    <w:p w:rsidR="00745572" w:rsidRDefault="00745572" w:rsidP="00745572">
      <w:pPr>
        <w:pStyle w:val="Header"/>
        <w:tabs>
          <w:tab w:val="clear" w:pos="4320"/>
          <w:tab w:val="clear" w:pos="8640"/>
        </w:tabs>
        <w:jc w:val="left"/>
        <w:rPr>
          <w:rFonts w:cs="Arial"/>
          <w:b w:val="0"/>
          <w:smallCaps/>
        </w:rPr>
      </w:pPr>
    </w:p>
    <w:p w:rsidR="00183FE6" w:rsidRPr="00371879" w:rsidRDefault="00183FE6" w:rsidP="00371879">
      <w:pPr>
        <w:tabs>
          <w:tab w:val="left" w:pos="1440"/>
        </w:tabs>
        <w:ind w:left="360" w:right="360"/>
      </w:pPr>
    </w:p>
    <w:sectPr w:rsidR="00183FE6" w:rsidRPr="00371879" w:rsidSect="00435792">
      <w:headerReference w:type="default" r:id="rId28"/>
      <w:footerReference w:type="default" r:id="rId29"/>
      <w:pgSz w:w="12240" w:h="15840" w:code="1"/>
      <w:pgMar w:top="1620" w:right="1440" w:bottom="23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03B" w:rsidRDefault="00D8103B">
      <w:r>
        <w:separator/>
      </w:r>
    </w:p>
  </w:endnote>
  <w:endnote w:type="continuationSeparator" w:id="0">
    <w:p w:rsidR="00D8103B" w:rsidRDefault="00D8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venir Carters Medium">
    <w:altName w:val="Trebuchet MS"/>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067" w:rsidRDefault="001C1067">
    <w:pPr>
      <w:pStyle w:val="Footer"/>
      <w:pBdr>
        <w:top w:val="single" w:sz="4" w:space="1" w:color="auto"/>
      </w:pBdr>
      <w:jc w:val="center"/>
      <w:rPr>
        <w:rStyle w:val="PageNumber"/>
        <w:b/>
        <w:sz w:val="16"/>
      </w:rPr>
    </w:pPr>
    <w:r>
      <w:rPr>
        <w:b/>
        <w:snapToGrid w:val="0"/>
        <w:sz w:val="16"/>
      </w:rPr>
      <w:t xml:space="preserve">Page </w:t>
    </w:r>
    <w:r>
      <w:rPr>
        <w:rStyle w:val="PageNumber"/>
        <w:b/>
        <w:sz w:val="16"/>
      </w:rPr>
      <w:fldChar w:fldCharType="begin"/>
    </w:r>
    <w:r>
      <w:rPr>
        <w:rStyle w:val="PageNumber"/>
        <w:b/>
        <w:sz w:val="16"/>
      </w:rPr>
      <w:instrText xml:space="preserve"> PAGE </w:instrText>
    </w:r>
    <w:r>
      <w:rPr>
        <w:rStyle w:val="PageNumber"/>
        <w:b/>
        <w:sz w:val="16"/>
      </w:rPr>
      <w:fldChar w:fldCharType="separate"/>
    </w:r>
    <w:r w:rsidR="00D8103B">
      <w:rPr>
        <w:rStyle w:val="PageNumber"/>
        <w:b/>
        <w:sz w:val="16"/>
      </w:rPr>
      <w:t>33</w:t>
    </w:r>
    <w:r>
      <w:rPr>
        <w:rStyle w:val="PageNumber"/>
        <w:b/>
        <w:sz w:val="16"/>
      </w:rPr>
      <w:fldChar w:fldCharType="end"/>
    </w:r>
    <w:r>
      <w:rPr>
        <w:rStyle w:val="PageNumber"/>
        <w:b/>
        <w:sz w:val="16"/>
      </w:rPr>
      <w:t xml:space="preserve"> of </w:t>
    </w:r>
    <w:r>
      <w:rPr>
        <w:rStyle w:val="PageNumber"/>
        <w:b/>
        <w:sz w:val="16"/>
      </w:rPr>
      <w:fldChar w:fldCharType="begin"/>
    </w:r>
    <w:r>
      <w:rPr>
        <w:rStyle w:val="PageNumber"/>
        <w:b/>
        <w:sz w:val="16"/>
      </w:rPr>
      <w:instrText xml:space="preserve"> NUMPAGES </w:instrText>
    </w:r>
    <w:r>
      <w:rPr>
        <w:rStyle w:val="PageNumber"/>
        <w:b/>
        <w:sz w:val="16"/>
      </w:rPr>
      <w:fldChar w:fldCharType="separate"/>
    </w:r>
    <w:r w:rsidR="00D8103B">
      <w:rPr>
        <w:rStyle w:val="PageNumber"/>
        <w:b/>
        <w:sz w:val="16"/>
      </w:rPr>
      <w:t>86</w:t>
    </w:r>
    <w:r>
      <w:rPr>
        <w:rStyle w:val="PageNumber"/>
        <w:b/>
        <w:sz w:val="16"/>
      </w:rPr>
      <w:fldChar w:fldCharType="end"/>
    </w:r>
  </w:p>
  <w:p w:rsidR="001C1067" w:rsidRDefault="001C1067">
    <w:pPr>
      <w:pStyle w:val="Footer"/>
      <w:jc w:val="center"/>
      <w:rPr>
        <w:sz w:val="16"/>
      </w:rPr>
    </w:pPr>
  </w:p>
  <w:p w:rsidR="001C1067" w:rsidRDefault="001C1067">
    <w:pPr>
      <w:pStyle w:val="Footer"/>
      <w:jc w:val="center"/>
      <w:rPr>
        <w:sz w:val="16"/>
      </w:rPr>
    </w:pPr>
    <w:r>
      <w:rPr>
        <w:sz w:val="16"/>
      </w:rPr>
      <w:t>Copyright Manhattan Associates, Inc.</w:t>
    </w:r>
    <w:r>
      <w:t xml:space="preserve"> </w:t>
    </w:r>
    <w:r>
      <w:rPr>
        <w:sz w:val="16"/>
      </w:rPr>
      <w:t>2011.  All rights reserved</w:t>
    </w:r>
  </w:p>
  <w:p w:rsidR="001C1067" w:rsidRDefault="001C1067">
    <w:pPr>
      <w:pStyle w:val="Footer"/>
      <w:rPr>
        <w:ins w:id="5630" w:author="Sindhooja Seshadri" w:date="2014-10-28T15:17:00Z"/>
        <w:rFonts w:cs="Arial"/>
        <w:b/>
        <w:sz w:val="20"/>
      </w:rPr>
    </w:pPr>
  </w:p>
  <w:p w:rsidR="001C1067" w:rsidRPr="001C1067" w:rsidRDefault="001C1067" w:rsidP="001C1067">
    <w:pPr>
      <w:pStyle w:val="Footer"/>
      <w:jc w:val="center"/>
      <w:rPr>
        <w:rFonts w:cs="Arial"/>
        <w:b/>
        <w:sz w:val="20"/>
        <w:rPrChange w:id="5631" w:author="Sindhooja Seshadri" w:date="2014-10-28T15:17:00Z">
          <w:rPr/>
        </w:rPrChange>
      </w:rPr>
      <w:pPrChange w:id="5632" w:author="Sindhooja Seshadri" w:date="2014-10-28T15:17:00Z">
        <w:pPr>
          <w:pStyle w:val="Footer"/>
        </w:pPr>
      </w:pPrChange>
    </w:pPr>
    <w:ins w:id="5633" w:author="Sindhooja Seshadri" w:date="2014-10-28T15:17:00Z">
      <w:r>
        <w:rPr>
          <w:rFonts w:cs="Arial"/>
          <w:b/>
          <w:sz w:val="20"/>
        </w:rPr>
        <w:t>IGATE Sensitive</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03B" w:rsidRDefault="00D8103B">
      <w:r>
        <w:separator/>
      </w:r>
    </w:p>
  </w:footnote>
  <w:footnote w:type="continuationSeparator" w:id="0">
    <w:p w:rsidR="00D8103B" w:rsidRDefault="00D810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067" w:rsidRDefault="001C1067">
    <w:pPr>
      <w:pStyle w:val="Header"/>
      <w:jc w:val="right"/>
    </w:pPr>
    <w:r>
      <w:rPr>
        <w:i/>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05pt;margin-top:.2pt;width:135.75pt;height:27pt;z-index:251657216">
          <v:imagedata r:id="rId1" o:title="manh color"/>
          <w10:wrap type="square"/>
        </v:shape>
      </w:pict>
    </w:r>
    <w:r>
      <w:object w:dxaOrig="2145" w:dyaOrig="450">
        <v:shape id="_x0000_i1030" type="#_x0000_t75" style="width:107.25pt;height:22.5pt" o:ole="">
          <v:imagedata r:id="rId2" o:title=""/>
        </v:shape>
        <o:OLEObject Type="Embed" ProgID="PBrush" ShapeID="_x0000_i1030" DrawAspect="Content" ObjectID="_1476519164" r:id="rId3"/>
      </w:object>
    </w:r>
  </w:p>
  <w:p w:rsidR="001C1067" w:rsidRDefault="001C1067" w:rsidP="00041E65">
    <w:pPr>
      <w:ind w:left="3600" w:firstLine="720"/>
      <w:jc w:val="center"/>
      <w:rPr>
        <w:i/>
        <w:sz w:val="24"/>
      </w:rPr>
    </w:pPr>
    <w:r w:rsidRPr="00041E65">
      <w:rPr>
        <w:rFonts w:ascii="Avenir Carters Medium" w:hAnsi="Avenir Carters Medium"/>
        <w:i/>
        <w:color w:val="33CC33"/>
        <w:sz w:val="24"/>
      </w:rPr>
      <w:t xml:space="preserve">Distribution Management </w:t>
    </w:r>
    <w:r>
      <w:rPr>
        <w:rFonts w:ascii="Avenir Carters Medium" w:hAnsi="Avenir Carters Medium"/>
        <w:i/>
        <w:color w:val="33CC33"/>
        <w:sz w:val="24"/>
      </w:rPr>
      <w:t>functional flow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2B85"/>
    <w:multiLevelType w:val="hybridMultilevel"/>
    <w:tmpl w:val="AD147602"/>
    <w:lvl w:ilvl="0" w:tplc="04090001">
      <w:start w:val="1"/>
      <w:numFmt w:val="bullet"/>
      <w:lvlText w:val=""/>
      <w:lvlJc w:val="left"/>
      <w:pPr>
        <w:tabs>
          <w:tab w:val="num" w:pos="2520"/>
        </w:tabs>
        <w:ind w:left="2520" w:hanging="360"/>
      </w:pPr>
      <w:rPr>
        <w:rFonts w:ascii="Symbol" w:hAnsi="Symbol" w:cs="Times New Roman" w:hint="default"/>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
    <w:nsid w:val="04E04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B95522"/>
    <w:multiLevelType w:val="hybridMultilevel"/>
    <w:tmpl w:val="62027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0C0C79"/>
    <w:multiLevelType w:val="hybridMultilevel"/>
    <w:tmpl w:val="3B1AC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D56292"/>
    <w:multiLevelType w:val="hybridMultilevel"/>
    <w:tmpl w:val="94309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75FBD"/>
    <w:multiLevelType w:val="hybridMultilevel"/>
    <w:tmpl w:val="5D7E1AE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1D37F7F"/>
    <w:multiLevelType w:val="hybridMultilevel"/>
    <w:tmpl w:val="1174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E2961"/>
    <w:multiLevelType w:val="hybridMultilevel"/>
    <w:tmpl w:val="381A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26856"/>
    <w:multiLevelType w:val="singleLevel"/>
    <w:tmpl w:val="04090001"/>
    <w:lvl w:ilvl="0">
      <w:start w:val="1"/>
      <w:numFmt w:val="bullet"/>
      <w:lvlText w:val=""/>
      <w:lvlJc w:val="left"/>
      <w:pPr>
        <w:ind w:left="720" w:hanging="360"/>
      </w:pPr>
      <w:rPr>
        <w:rFonts w:ascii="Symbol" w:hAnsi="Symbol" w:hint="default"/>
      </w:rPr>
    </w:lvl>
  </w:abstractNum>
  <w:abstractNum w:abstractNumId="9">
    <w:nsid w:val="161A16A9"/>
    <w:multiLevelType w:val="hybridMultilevel"/>
    <w:tmpl w:val="E7D0AE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7321D2E"/>
    <w:multiLevelType w:val="multilevel"/>
    <w:tmpl w:val="D4A45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8AB0F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B56742A"/>
    <w:multiLevelType w:val="hybridMultilevel"/>
    <w:tmpl w:val="A146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BD3092"/>
    <w:multiLevelType w:val="hybridMultilevel"/>
    <w:tmpl w:val="BBDC87C2"/>
    <w:lvl w:ilvl="0" w:tplc="2FAE981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811549"/>
    <w:multiLevelType w:val="singleLevel"/>
    <w:tmpl w:val="04090001"/>
    <w:lvl w:ilvl="0">
      <w:start w:val="1"/>
      <w:numFmt w:val="bullet"/>
      <w:lvlText w:val=""/>
      <w:lvlJc w:val="left"/>
      <w:pPr>
        <w:ind w:left="720" w:hanging="360"/>
      </w:pPr>
      <w:rPr>
        <w:rFonts w:ascii="Symbol" w:hAnsi="Symbol" w:hint="default"/>
      </w:rPr>
    </w:lvl>
  </w:abstractNum>
  <w:abstractNum w:abstractNumId="15">
    <w:nsid w:val="26AE1B44"/>
    <w:multiLevelType w:val="hybridMultilevel"/>
    <w:tmpl w:val="D696E8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0E25A6"/>
    <w:multiLevelType w:val="hybridMultilevel"/>
    <w:tmpl w:val="1E0640DA"/>
    <w:lvl w:ilvl="0" w:tplc="04090001">
      <w:start w:val="1"/>
      <w:numFmt w:val="bullet"/>
      <w:lvlText w:val=""/>
      <w:lvlJc w:val="left"/>
      <w:pPr>
        <w:tabs>
          <w:tab w:val="num" w:pos="1140"/>
        </w:tabs>
        <w:ind w:left="1140" w:hanging="360"/>
      </w:pPr>
      <w:rPr>
        <w:rFonts w:ascii="Symbol" w:hAnsi="Symbol" w:hint="default"/>
      </w:rPr>
    </w:lvl>
    <w:lvl w:ilvl="1" w:tplc="0409000F">
      <w:start w:val="1"/>
      <w:numFmt w:val="decimal"/>
      <w:lvlText w:val="%2."/>
      <w:lvlJc w:val="left"/>
      <w:pPr>
        <w:tabs>
          <w:tab w:val="num" w:pos="1860"/>
        </w:tabs>
        <w:ind w:left="1860" w:hanging="360"/>
      </w:p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nsid w:val="2C672E0C"/>
    <w:multiLevelType w:val="hybridMultilevel"/>
    <w:tmpl w:val="741A728A"/>
    <w:lvl w:ilvl="0" w:tplc="23028304">
      <w:start w:val="1"/>
      <w:numFmt w:val="decimal"/>
      <w:lvlText w:val="%1."/>
      <w:lvlJc w:val="left"/>
      <w:pPr>
        <w:tabs>
          <w:tab w:val="num" w:pos="1440"/>
        </w:tabs>
        <w:ind w:left="1440" w:hanging="360"/>
      </w:pPr>
    </w:lvl>
    <w:lvl w:ilvl="1" w:tplc="9288EE2C" w:tentative="1">
      <w:start w:val="1"/>
      <w:numFmt w:val="lowerLetter"/>
      <w:lvlText w:val="%2."/>
      <w:lvlJc w:val="left"/>
      <w:pPr>
        <w:tabs>
          <w:tab w:val="num" w:pos="2160"/>
        </w:tabs>
        <w:ind w:left="2160" w:hanging="360"/>
      </w:pPr>
    </w:lvl>
    <w:lvl w:ilvl="2" w:tplc="AE603126" w:tentative="1">
      <w:start w:val="1"/>
      <w:numFmt w:val="lowerRoman"/>
      <w:lvlText w:val="%3."/>
      <w:lvlJc w:val="right"/>
      <w:pPr>
        <w:tabs>
          <w:tab w:val="num" w:pos="2880"/>
        </w:tabs>
        <w:ind w:left="2880" w:hanging="180"/>
      </w:pPr>
    </w:lvl>
    <w:lvl w:ilvl="3" w:tplc="0A4C7BC0" w:tentative="1">
      <w:start w:val="1"/>
      <w:numFmt w:val="decimal"/>
      <w:lvlText w:val="%4."/>
      <w:lvlJc w:val="left"/>
      <w:pPr>
        <w:tabs>
          <w:tab w:val="num" w:pos="3600"/>
        </w:tabs>
        <w:ind w:left="3600" w:hanging="360"/>
      </w:pPr>
    </w:lvl>
    <w:lvl w:ilvl="4" w:tplc="DE2005C4" w:tentative="1">
      <w:start w:val="1"/>
      <w:numFmt w:val="lowerLetter"/>
      <w:lvlText w:val="%5."/>
      <w:lvlJc w:val="left"/>
      <w:pPr>
        <w:tabs>
          <w:tab w:val="num" w:pos="4320"/>
        </w:tabs>
        <w:ind w:left="4320" w:hanging="360"/>
      </w:pPr>
    </w:lvl>
    <w:lvl w:ilvl="5" w:tplc="72F818A4" w:tentative="1">
      <w:start w:val="1"/>
      <w:numFmt w:val="lowerRoman"/>
      <w:lvlText w:val="%6."/>
      <w:lvlJc w:val="right"/>
      <w:pPr>
        <w:tabs>
          <w:tab w:val="num" w:pos="5040"/>
        </w:tabs>
        <w:ind w:left="5040" w:hanging="180"/>
      </w:pPr>
    </w:lvl>
    <w:lvl w:ilvl="6" w:tplc="CF2410A2" w:tentative="1">
      <w:start w:val="1"/>
      <w:numFmt w:val="decimal"/>
      <w:lvlText w:val="%7."/>
      <w:lvlJc w:val="left"/>
      <w:pPr>
        <w:tabs>
          <w:tab w:val="num" w:pos="5760"/>
        </w:tabs>
        <w:ind w:left="5760" w:hanging="360"/>
      </w:pPr>
    </w:lvl>
    <w:lvl w:ilvl="7" w:tplc="60147E30" w:tentative="1">
      <w:start w:val="1"/>
      <w:numFmt w:val="lowerLetter"/>
      <w:lvlText w:val="%8."/>
      <w:lvlJc w:val="left"/>
      <w:pPr>
        <w:tabs>
          <w:tab w:val="num" w:pos="6480"/>
        </w:tabs>
        <w:ind w:left="6480" w:hanging="360"/>
      </w:pPr>
    </w:lvl>
    <w:lvl w:ilvl="8" w:tplc="853E2E82" w:tentative="1">
      <w:start w:val="1"/>
      <w:numFmt w:val="lowerRoman"/>
      <w:lvlText w:val="%9."/>
      <w:lvlJc w:val="right"/>
      <w:pPr>
        <w:tabs>
          <w:tab w:val="num" w:pos="7200"/>
        </w:tabs>
        <w:ind w:left="7200" w:hanging="180"/>
      </w:pPr>
    </w:lvl>
  </w:abstractNum>
  <w:abstractNum w:abstractNumId="18">
    <w:nsid w:val="2D8B78C0"/>
    <w:multiLevelType w:val="hybridMultilevel"/>
    <w:tmpl w:val="7CC406F4"/>
    <w:lvl w:ilvl="0" w:tplc="F810342C">
      <w:start w:val="1"/>
      <w:numFmt w:val="bullet"/>
      <w:lvlText w:val=""/>
      <w:lvlJc w:val="left"/>
      <w:pPr>
        <w:ind w:left="1440" w:hanging="360"/>
      </w:pPr>
      <w:rPr>
        <w:rFonts w:ascii="Symbol" w:hAnsi="Symbol" w:hint="default"/>
      </w:rPr>
    </w:lvl>
    <w:lvl w:ilvl="1" w:tplc="FACE71F4" w:tentative="1">
      <w:start w:val="1"/>
      <w:numFmt w:val="bullet"/>
      <w:lvlText w:val="o"/>
      <w:lvlJc w:val="left"/>
      <w:pPr>
        <w:ind w:left="2160" w:hanging="360"/>
      </w:pPr>
      <w:rPr>
        <w:rFonts w:ascii="Courier New" w:hAnsi="Courier New" w:cs="Courier New" w:hint="default"/>
      </w:rPr>
    </w:lvl>
    <w:lvl w:ilvl="2" w:tplc="1A6AA0B2" w:tentative="1">
      <w:start w:val="1"/>
      <w:numFmt w:val="bullet"/>
      <w:lvlText w:val=""/>
      <w:lvlJc w:val="left"/>
      <w:pPr>
        <w:ind w:left="2880" w:hanging="360"/>
      </w:pPr>
      <w:rPr>
        <w:rFonts w:ascii="Wingdings" w:hAnsi="Wingdings" w:hint="default"/>
      </w:rPr>
    </w:lvl>
    <w:lvl w:ilvl="3" w:tplc="639A9ADA" w:tentative="1">
      <w:start w:val="1"/>
      <w:numFmt w:val="bullet"/>
      <w:lvlText w:val=""/>
      <w:lvlJc w:val="left"/>
      <w:pPr>
        <w:ind w:left="3600" w:hanging="360"/>
      </w:pPr>
      <w:rPr>
        <w:rFonts w:ascii="Symbol" w:hAnsi="Symbol" w:hint="default"/>
      </w:rPr>
    </w:lvl>
    <w:lvl w:ilvl="4" w:tplc="2A0A08A4" w:tentative="1">
      <w:start w:val="1"/>
      <w:numFmt w:val="bullet"/>
      <w:lvlText w:val="o"/>
      <w:lvlJc w:val="left"/>
      <w:pPr>
        <w:ind w:left="4320" w:hanging="360"/>
      </w:pPr>
      <w:rPr>
        <w:rFonts w:ascii="Courier New" w:hAnsi="Courier New" w:cs="Courier New" w:hint="default"/>
      </w:rPr>
    </w:lvl>
    <w:lvl w:ilvl="5" w:tplc="D8887400" w:tentative="1">
      <w:start w:val="1"/>
      <w:numFmt w:val="bullet"/>
      <w:lvlText w:val=""/>
      <w:lvlJc w:val="left"/>
      <w:pPr>
        <w:ind w:left="5040" w:hanging="360"/>
      </w:pPr>
      <w:rPr>
        <w:rFonts w:ascii="Wingdings" w:hAnsi="Wingdings" w:hint="default"/>
      </w:rPr>
    </w:lvl>
    <w:lvl w:ilvl="6" w:tplc="91E807A4" w:tentative="1">
      <w:start w:val="1"/>
      <w:numFmt w:val="bullet"/>
      <w:lvlText w:val=""/>
      <w:lvlJc w:val="left"/>
      <w:pPr>
        <w:ind w:left="5760" w:hanging="360"/>
      </w:pPr>
      <w:rPr>
        <w:rFonts w:ascii="Symbol" w:hAnsi="Symbol" w:hint="default"/>
      </w:rPr>
    </w:lvl>
    <w:lvl w:ilvl="7" w:tplc="612E7BBC" w:tentative="1">
      <w:start w:val="1"/>
      <w:numFmt w:val="bullet"/>
      <w:lvlText w:val="o"/>
      <w:lvlJc w:val="left"/>
      <w:pPr>
        <w:ind w:left="6480" w:hanging="360"/>
      </w:pPr>
      <w:rPr>
        <w:rFonts w:ascii="Courier New" w:hAnsi="Courier New" w:cs="Courier New" w:hint="default"/>
      </w:rPr>
    </w:lvl>
    <w:lvl w:ilvl="8" w:tplc="8192346E" w:tentative="1">
      <w:start w:val="1"/>
      <w:numFmt w:val="bullet"/>
      <w:lvlText w:val=""/>
      <w:lvlJc w:val="left"/>
      <w:pPr>
        <w:ind w:left="7200" w:hanging="360"/>
      </w:pPr>
      <w:rPr>
        <w:rFonts w:ascii="Wingdings" w:hAnsi="Wingdings" w:hint="default"/>
      </w:rPr>
    </w:lvl>
  </w:abstractNum>
  <w:abstractNum w:abstractNumId="19">
    <w:nsid w:val="31D273FF"/>
    <w:multiLevelType w:val="hybridMultilevel"/>
    <w:tmpl w:val="8DA8020C"/>
    <w:lvl w:ilvl="0" w:tplc="0409000F">
      <w:start w:val="1"/>
      <w:numFmt w:val="bullet"/>
      <w:lvlText w:val=""/>
      <w:lvlJc w:val="left"/>
      <w:pPr>
        <w:tabs>
          <w:tab w:val="num" w:pos="2880"/>
        </w:tabs>
        <w:ind w:left="2880" w:hanging="360"/>
      </w:pPr>
      <w:rPr>
        <w:rFonts w:ascii="Symbol" w:hAnsi="Symbol" w:hint="default"/>
      </w:rPr>
    </w:lvl>
    <w:lvl w:ilvl="1" w:tplc="04090019">
      <w:start w:val="1"/>
      <w:numFmt w:val="bullet"/>
      <w:lvlText w:val="o"/>
      <w:lvlJc w:val="left"/>
      <w:pPr>
        <w:tabs>
          <w:tab w:val="num" w:pos="2880"/>
        </w:tabs>
        <w:ind w:left="2880" w:hanging="360"/>
      </w:pPr>
      <w:rPr>
        <w:rFonts w:ascii="Courier New" w:hAnsi="Courier New" w:hint="default"/>
      </w:rPr>
    </w:lvl>
    <w:lvl w:ilvl="2" w:tplc="0409001B">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20">
    <w:nsid w:val="33377FD1"/>
    <w:multiLevelType w:val="hybridMultilevel"/>
    <w:tmpl w:val="7D78F788"/>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nsid w:val="350E0E1C"/>
    <w:multiLevelType w:val="hybridMultilevel"/>
    <w:tmpl w:val="0B82F512"/>
    <w:lvl w:ilvl="0" w:tplc="50BE176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70A2D4B"/>
    <w:multiLevelType w:val="hybridMultilevel"/>
    <w:tmpl w:val="A9548674"/>
    <w:lvl w:ilvl="0" w:tplc="E622276C">
      <w:numFmt w:val="bullet"/>
      <w:lvlText w:val=""/>
      <w:lvlJc w:val="left"/>
      <w:pPr>
        <w:tabs>
          <w:tab w:val="num" w:pos="1440"/>
        </w:tabs>
        <w:ind w:left="1440" w:hanging="360"/>
      </w:pPr>
      <w:rPr>
        <w:rFonts w:ascii="Symbol" w:eastAsia="Times New Roman" w:hAnsi="Symbol" w:cs="Arial" w:hint="default"/>
      </w:rPr>
    </w:lvl>
    <w:lvl w:ilvl="1" w:tplc="04090019" w:tentative="1">
      <w:start w:val="1"/>
      <w:numFmt w:val="bullet"/>
      <w:lvlText w:val="o"/>
      <w:lvlJc w:val="left"/>
      <w:pPr>
        <w:tabs>
          <w:tab w:val="num" w:pos="2520"/>
        </w:tabs>
        <w:ind w:left="2520" w:hanging="360"/>
      </w:pPr>
      <w:rPr>
        <w:rFonts w:ascii="Courier New" w:hAnsi="Courier New" w:hint="default"/>
      </w:rPr>
    </w:lvl>
    <w:lvl w:ilvl="2" w:tplc="04090001" w:tentative="1">
      <w:start w:val="1"/>
      <w:numFmt w:val="bullet"/>
      <w:lvlText w:val=""/>
      <w:lvlJc w:val="left"/>
      <w:pPr>
        <w:tabs>
          <w:tab w:val="num" w:pos="3240"/>
        </w:tabs>
        <w:ind w:left="3240" w:hanging="360"/>
      </w:pPr>
      <w:rPr>
        <w:rFonts w:ascii="Wingdings" w:hAnsi="Wingdings" w:hint="default"/>
      </w:rPr>
    </w:lvl>
    <w:lvl w:ilvl="3" w:tplc="F2647EA2"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3">
    <w:nsid w:val="3D441DDD"/>
    <w:multiLevelType w:val="hybridMultilevel"/>
    <w:tmpl w:val="BB3A1A22"/>
    <w:lvl w:ilvl="0" w:tplc="0409000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307577"/>
    <w:multiLevelType w:val="hybridMultilevel"/>
    <w:tmpl w:val="325A039C"/>
    <w:lvl w:ilvl="0" w:tplc="F84C121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A91445"/>
    <w:multiLevelType w:val="hybridMultilevel"/>
    <w:tmpl w:val="506E1CCA"/>
    <w:lvl w:ilvl="0" w:tplc="A54C0390">
      <w:start w:val="1"/>
      <w:numFmt w:val="decimal"/>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3EF63367"/>
    <w:multiLevelType w:val="singleLevel"/>
    <w:tmpl w:val="04090001"/>
    <w:lvl w:ilvl="0">
      <w:start w:val="1"/>
      <w:numFmt w:val="bullet"/>
      <w:lvlText w:val=""/>
      <w:lvlJc w:val="left"/>
      <w:pPr>
        <w:ind w:left="720" w:hanging="360"/>
      </w:pPr>
      <w:rPr>
        <w:rFonts w:ascii="Symbol" w:hAnsi="Symbol" w:hint="default"/>
      </w:rPr>
    </w:lvl>
  </w:abstractNum>
  <w:abstractNum w:abstractNumId="27">
    <w:nsid w:val="3F1F43F4"/>
    <w:multiLevelType w:val="singleLevel"/>
    <w:tmpl w:val="04090001"/>
    <w:lvl w:ilvl="0">
      <w:start w:val="1"/>
      <w:numFmt w:val="bullet"/>
      <w:lvlText w:val=""/>
      <w:lvlJc w:val="left"/>
      <w:pPr>
        <w:ind w:left="720" w:hanging="360"/>
      </w:pPr>
      <w:rPr>
        <w:rFonts w:ascii="Symbol" w:hAnsi="Symbol" w:hint="default"/>
      </w:rPr>
    </w:lvl>
  </w:abstractNum>
  <w:abstractNum w:abstractNumId="28">
    <w:nsid w:val="4062310A"/>
    <w:multiLevelType w:val="hybridMultilevel"/>
    <w:tmpl w:val="1A64E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AA695A"/>
    <w:multiLevelType w:val="hybridMultilevel"/>
    <w:tmpl w:val="BB787CD8"/>
    <w:lvl w:ilvl="0" w:tplc="A5C4FB3A">
      <w:start w:val="1"/>
      <w:numFmt w:val="bullet"/>
      <w:lvlText w:val=""/>
      <w:lvlJc w:val="left"/>
      <w:pPr>
        <w:tabs>
          <w:tab w:val="num" w:pos="1080"/>
        </w:tabs>
        <w:ind w:left="1080" w:hanging="360"/>
      </w:pPr>
      <w:rPr>
        <w:rFonts w:ascii="Symbol" w:hAnsi="Symbol" w:hint="default"/>
      </w:rPr>
    </w:lvl>
    <w:lvl w:ilvl="1" w:tplc="A7CCAA22">
      <w:start w:val="1"/>
      <w:numFmt w:val="bullet"/>
      <w:lvlText w:val="o"/>
      <w:lvlJc w:val="left"/>
      <w:pPr>
        <w:tabs>
          <w:tab w:val="num" w:pos="1800"/>
        </w:tabs>
        <w:ind w:left="1800" w:hanging="360"/>
      </w:pPr>
      <w:rPr>
        <w:rFonts w:ascii="Courier New" w:hAnsi="Courier New" w:hint="default"/>
      </w:rPr>
    </w:lvl>
    <w:lvl w:ilvl="2" w:tplc="8944970C" w:tentative="1">
      <w:start w:val="1"/>
      <w:numFmt w:val="bullet"/>
      <w:lvlText w:val=""/>
      <w:lvlJc w:val="left"/>
      <w:pPr>
        <w:tabs>
          <w:tab w:val="num" w:pos="2520"/>
        </w:tabs>
        <w:ind w:left="2520" w:hanging="360"/>
      </w:pPr>
      <w:rPr>
        <w:rFonts w:ascii="Wingdings" w:hAnsi="Wingdings" w:hint="default"/>
      </w:rPr>
    </w:lvl>
    <w:lvl w:ilvl="3" w:tplc="3FF28F9E" w:tentative="1">
      <w:start w:val="1"/>
      <w:numFmt w:val="bullet"/>
      <w:lvlText w:val=""/>
      <w:lvlJc w:val="left"/>
      <w:pPr>
        <w:tabs>
          <w:tab w:val="num" w:pos="3240"/>
        </w:tabs>
        <w:ind w:left="3240" w:hanging="360"/>
      </w:pPr>
      <w:rPr>
        <w:rFonts w:ascii="Symbol" w:hAnsi="Symbol" w:hint="default"/>
      </w:rPr>
    </w:lvl>
    <w:lvl w:ilvl="4" w:tplc="32C073CA" w:tentative="1">
      <w:start w:val="1"/>
      <w:numFmt w:val="bullet"/>
      <w:lvlText w:val="o"/>
      <w:lvlJc w:val="left"/>
      <w:pPr>
        <w:tabs>
          <w:tab w:val="num" w:pos="3960"/>
        </w:tabs>
        <w:ind w:left="3960" w:hanging="360"/>
      </w:pPr>
      <w:rPr>
        <w:rFonts w:ascii="Courier New" w:hAnsi="Courier New" w:hint="default"/>
      </w:rPr>
    </w:lvl>
    <w:lvl w:ilvl="5" w:tplc="76CAC56A" w:tentative="1">
      <w:start w:val="1"/>
      <w:numFmt w:val="bullet"/>
      <w:lvlText w:val=""/>
      <w:lvlJc w:val="left"/>
      <w:pPr>
        <w:tabs>
          <w:tab w:val="num" w:pos="4680"/>
        </w:tabs>
        <w:ind w:left="4680" w:hanging="360"/>
      </w:pPr>
      <w:rPr>
        <w:rFonts w:ascii="Wingdings" w:hAnsi="Wingdings" w:hint="default"/>
      </w:rPr>
    </w:lvl>
    <w:lvl w:ilvl="6" w:tplc="E4C6FB92" w:tentative="1">
      <w:start w:val="1"/>
      <w:numFmt w:val="bullet"/>
      <w:lvlText w:val=""/>
      <w:lvlJc w:val="left"/>
      <w:pPr>
        <w:tabs>
          <w:tab w:val="num" w:pos="5400"/>
        </w:tabs>
        <w:ind w:left="5400" w:hanging="360"/>
      </w:pPr>
      <w:rPr>
        <w:rFonts w:ascii="Symbol" w:hAnsi="Symbol" w:hint="default"/>
      </w:rPr>
    </w:lvl>
    <w:lvl w:ilvl="7" w:tplc="DC925AF6" w:tentative="1">
      <w:start w:val="1"/>
      <w:numFmt w:val="bullet"/>
      <w:lvlText w:val="o"/>
      <w:lvlJc w:val="left"/>
      <w:pPr>
        <w:tabs>
          <w:tab w:val="num" w:pos="6120"/>
        </w:tabs>
        <w:ind w:left="6120" w:hanging="360"/>
      </w:pPr>
      <w:rPr>
        <w:rFonts w:ascii="Courier New" w:hAnsi="Courier New" w:hint="default"/>
      </w:rPr>
    </w:lvl>
    <w:lvl w:ilvl="8" w:tplc="19AE9C18" w:tentative="1">
      <w:start w:val="1"/>
      <w:numFmt w:val="bullet"/>
      <w:lvlText w:val=""/>
      <w:lvlJc w:val="left"/>
      <w:pPr>
        <w:tabs>
          <w:tab w:val="num" w:pos="6840"/>
        </w:tabs>
        <w:ind w:left="6840" w:hanging="360"/>
      </w:pPr>
      <w:rPr>
        <w:rFonts w:ascii="Wingdings" w:hAnsi="Wingdings" w:hint="default"/>
      </w:rPr>
    </w:lvl>
  </w:abstractNum>
  <w:abstractNum w:abstractNumId="30">
    <w:nsid w:val="453D6589"/>
    <w:multiLevelType w:val="hybridMultilevel"/>
    <w:tmpl w:val="E902938E"/>
    <w:lvl w:ilvl="0" w:tplc="444EE742">
      <w:start w:val="1"/>
      <w:numFmt w:val="decimal"/>
      <w:lvlText w:val="(%1)"/>
      <w:lvlJc w:val="left"/>
      <w:pPr>
        <w:tabs>
          <w:tab w:val="num" w:pos="1080"/>
        </w:tabs>
        <w:ind w:left="1080" w:hanging="360"/>
      </w:pPr>
      <w:rPr>
        <w:rFonts w:hint="default"/>
      </w:rPr>
    </w:lvl>
    <w:lvl w:ilvl="1" w:tplc="52A61C50">
      <w:start w:val="1"/>
      <w:numFmt w:val="decimal"/>
      <w:lvlText w:val="%2."/>
      <w:lvlJc w:val="left"/>
      <w:pPr>
        <w:tabs>
          <w:tab w:val="num" w:pos="1800"/>
        </w:tabs>
        <w:ind w:left="1800" w:hanging="360"/>
      </w:pPr>
    </w:lvl>
    <w:lvl w:ilvl="2" w:tplc="8DCE9190" w:tentative="1">
      <w:start w:val="1"/>
      <w:numFmt w:val="lowerRoman"/>
      <w:lvlText w:val="%3."/>
      <w:lvlJc w:val="right"/>
      <w:pPr>
        <w:tabs>
          <w:tab w:val="num" w:pos="2520"/>
        </w:tabs>
        <w:ind w:left="2520" w:hanging="180"/>
      </w:pPr>
    </w:lvl>
    <w:lvl w:ilvl="3" w:tplc="B2D4F67E" w:tentative="1">
      <w:start w:val="1"/>
      <w:numFmt w:val="decimal"/>
      <w:lvlText w:val="%4."/>
      <w:lvlJc w:val="left"/>
      <w:pPr>
        <w:tabs>
          <w:tab w:val="num" w:pos="3240"/>
        </w:tabs>
        <w:ind w:left="3240" w:hanging="360"/>
      </w:pPr>
    </w:lvl>
    <w:lvl w:ilvl="4" w:tplc="D2EAF508" w:tentative="1">
      <w:start w:val="1"/>
      <w:numFmt w:val="lowerLetter"/>
      <w:lvlText w:val="%5."/>
      <w:lvlJc w:val="left"/>
      <w:pPr>
        <w:tabs>
          <w:tab w:val="num" w:pos="3960"/>
        </w:tabs>
        <w:ind w:left="3960" w:hanging="360"/>
      </w:pPr>
    </w:lvl>
    <w:lvl w:ilvl="5" w:tplc="F8D4800A" w:tentative="1">
      <w:start w:val="1"/>
      <w:numFmt w:val="lowerRoman"/>
      <w:lvlText w:val="%6."/>
      <w:lvlJc w:val="right"/>
      <w:pPr>
        <w:tabs>
          <w:tab w:val="num" w:pos="4680"/>
        </w:tabs>
        <w:ind w:left="4680" w:hanging="180"/>
      </w:pPr>
    </w:lvl>
    <w:lvl w:ilvl="6" w:tplc="9EA8368A" w:tentative="1">
      <w:start w:val="1"/>
      <w:numFmt w:val="decimal"/>
      <w:lvlText w:val="%7."/>
      <w:lvlJc w:val="left"/>
      <w:pPr>
        <w:tabs>
          <w:tab w:val="num" w:pos="5400"/>
        </w:tabs>
        <w:ind w:left="5400" w:hanging="360"/>
      </w:pPr>
    </w:lvl>
    <w:lvl w:ilvl="7" w:tplc="AB3EEA90" w:tentative="1">
      <w:start w:val="1"/>
      <w:numFmt w:val="lowerLetter"/>
      <w:lvlText w:val="%8."/>
      <w:lvlJc w:val="left"/>
      <w:pPr>
        <w:tabs>
          <w:tab w:val="num" w:pos="6120"/>
        </w:tabs>
        <w:ind w:left="6120" w:hanging="360"/>
      </w:pPr>
    </w:lvl>
    <w:lvl w:ilvl="8" w:tplc="39F0F788" w:tentative="1">
      <w:start w:val="1"/>
      <w:numFmt w:val="lowerRoman"/>
      <w:lvlText w:val="%9."/>
      <w:lvlJc w:val="right"/>
      <w:pPr>
        <w:tabs>
          <w:tab w:val="num" w:pos="6840"/>
        </w:tabs>
        <w:ind w:left="6840" w:hanging="180"/>
      </w:pPr>
    </w:lvl>
  </w:abstractNum>
  <w:abstractNum w:abstractNumId="31">
    <w:nsid w:val="4AA42D07"/>
    <w:multiLevelType w:val="hybridMultilevel"/>
    <w:tmpl w:val="528651F0"/>
    <w:lvl w:ilvl="0" w:tplc="04090001">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4FFF24E5"/>
    <w:multiLevelType w:val="hybridMultilevel"/>
    <w:tmpl w:val="58A4F554"/>
    <w:lvl w:ilvl="0" w:tplc="F68057C8">
      <w:start w:val="1"/>
      <w:numFmt w:val="bullet"/>
      <w:lvlText w:val=""/>
      <w:lvlJc w:val="left"/>
      <w:pPr>
        <w:ind w:left="1800" w:hanging="360"/>
      </w:pPr>
      <w:rPr>
        <w:rFonts w:ascii="Symbol" w:hAnsi="Symbol" w:hint="default"/>
      </w:rPr>
    </w:lvl>
    <w:lvl w:ilvl="1" w:tplc="0409000F" w:tentative="1">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33">
    <w:nsid w:val="509644B6"/>
    <w:multiLevelType w:val="multilevel"/>
    <w:tmpl w:val="E902938E"/>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4">
    <w:nsid w:val="52C339AB"/>
    <w:multiLevelType w:val="hybridMultilevel"/>
    <w:tmpl w:val="2E1ADFCE"/>
    <w:lvl w:ilvl="0" w:tplc="04090001">
      <w:start w:val="1"/>
      <w:numFmt w:val="decimal"/>
      <w:lvlText w:val="%1."/>
      <w:lvlJc w:val="left"/>
      <w:pPr>
        <w:tabs>
          <w:tab w:val="num" w:pos="1080"/>
        </w:tabs>
        <w:ind w:left="1080" w:hanging="360"/>
      </w:p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5">
    <w:nsid w:val="56275B94"/>
    <w:multiLevelType w:val="multilevel"/>
    <w:tmpl w:val="251E5E74"/>
    <w:lvl w:ilvl="0">
      <w:start w:val="1"/>
      <w:numFmt w:val="decimal"/>
      <w:lvlText w:val="%1."/>
      <w:lvlJc w:val="left"/>
      <w:pPr>
        <w:tabs>
          <w:tab w:val="num" w:pos="360"/>
        </w:tabs>
        <w:ind w:left="0" w:firstLine="0"/>
      </w:pPr>
      <w:rPr>
        <w:rFonts w:hint="default"/>
        <w:color w:val="auto"/>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nsid w:val="59A718D1"/>
    <w:multiLevelType w:val="hybridMultilevel"/>
    <w:tmpl w:val="5AD27EB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nsid w:val="5AA1215A"/>
    <w:multiLevelType w:val="hybridMultilevel"/>
    <w:tmpl w:val="498CF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B510A9"/>
    <w:multiLevelType w:val="hybridMultilevel"/>
    <w:tmpl w:val="B220EE96"/>
    <w:lvl w:ilvl="0" w:tplc="EE04AF94">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9">
    <w:nsid w:val="5FB32038"/>
    <w:multiLevelType w:val="hybridMultilevel"/>
    <w:tmpl w:val="71540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0D47AFE"/>
    <w:multiLevelType w:val="hybridMultilevel"/>
    <w:tmpl w:val="962CA522"/>
    <w:lvl w:ilvl="0" w:tplc="04090001">
      <w:start w:val="1"/>
      <w:numFmt w:val="bullet"/>
      <w:lvlText w:val=""/>
      <w:lvlJc w:val="left"/>
      <w:pPr>
        <w:tabs>
          <w:tab w:val="num" w:pos="2514"/>
        </w:tabs>
        <w:ind w:left="2514" w:hanging="360"/>
      </w:pPr>
      <w:rPr>
        <w:rFonts w:ascii="Symbol" w:hAnsi="Symbol" w:hint="default"/>
      </w:rPr>
    </w:lvl>
    <w:lvl w:ilvl="1" w:tplc="04090003">
      <w:start w:val="1"/>
      <w:numFmt w:val="bullet"/>
      <w:lvlText w:val="o"/>
      <w:lvlJc w:val="left"/>
      <w:pPr>
        <w:tabs>
          <w:tab w:val="num" w:pos="3234"/>
        </w:tabs>
        <w:ind w:left="3234" w:hanging="360"/>
      </w:pPr>
      <w:rPr>
        <w:rFonts w:ascii="Courier New" w:hAnsi="Courier New" w:cs="Courier New" w:hint="default"/>
      </w:rPr>
    </w:lvl>
    <w:lvl w:ilvl="2" w:tplc="04090005">
      <w:start w:val="1"/>
      <w:numFmt w:val="bullet"/>
      <w:lvlText w:val=""/>
      <w:lvlJc w:val="left"/>
      <w:pPr>
        <w:tabs>
          <w:tab w:val="num" w:pos="3954"/>
        </w:tabs>
        <w:ind w:left="3954" w:hanging="360"/>
      </w:pPr>
      <w:rPr>
        <w:rFonts w:ascii="Wingdings" w:hAnsi="Wingdings" w:hint="default"/>
      </w:rPr>
    </w:lvl>
    <w:lvl w:ilvl="3" w:tplc="04090001" w:tentative="1">
      <w:start w:val="1"/>
      <w:numFmt w:val="bullet"/>
      <w:lvlText w:val=""/>
      <w:lvlJc w:val="left"/>
      <w:pPr>
        <w:tabs>
          <w:tab w:val="num" w:pos="4674"/>
        </w:tabs>
        <w:ind w:left="4674" w:hanging="360"/>
      </w:pPr>
      <w:rPr>
        <w:rFonts w:ascii="Symbol" w:hAnsi="Symbol" w:hint="default"/>
      </w:rPr>
    </w:lvl>
    <w:lvl w:ilvl="4" w:tplc="04090003" w:tentative="1">
      <w:start w:val="1"/>
      <w:numFmt w:val="bullet"/>
      <w:lvlText w:val="o"/>
      <w:lvlJc w:val="left"/>
      <w:pPr>
        <w:tabs>
          <w:tab w:val="num" w:pos="5394"/>
        </w:tabs>
        <w:ind w:left="5394" w:hanging="360"/>
      </w:pPr>
      <w:rPr>
        <w:rFonts w:ascii="Courier New" w:hAnsi="Courier New" w:cs="Courier New" w:hint="default"/>
      </w:rPr>
    </w:lvl>
    <w:lvl w:ilvl="5" w:tplc="04090005" w:tentative="1">
      <w:start w:val="1"/>
      <w:numFmt w:val="bullet"/>
      <w:lvlText w:val=""/>
      <w:lvlJc w:val="left"/>
      <w:pPr>
        <w:tabs>
          <w:tab w:val="num" w:pos="6114"/>
        </w:tabs>
        <w:ind w:left="6114" w:hanging="360"/>
      </w:pPr>
      <w:rPr>
        <w:rFonts w:ascii="Wingdings" w:hAnsi="Wingdings" w:hint="default"/>
      </w:rPr>
    </w:lvl>
    <w:lvl w:ilvl="6" w:tplc="04090001" w:tentative="1">
      <w:start w:val="1"/>
      <w:numFmt w:val="bullet"/>
      <w:lvlText w:val=""/>
      <w:lvlJc w:val="left"/>
      <w:pPr>
        <w:tabs>
          <w:tab w:val="num" w:pos="6834"/>
        </w:tabs>
        <w:ind w:left="6834" w:hanging="360"/>
      </w:pPr>
      <w:rPr>
        <w:rFonts w:ascii="Symbol" w:hAnsi="Symbol" w:hint="default"/>
      </w:rPr>
    </w:lvl>
    <w:lvl w:ilvl="7" w:tplc="04090003" w:tentative="1">
      <w:start w:val="1"/>
      <w:numFmt w:val="bullet"/>
      <w:lvlText w:val="o"/>
      <w:lvlJc w:val="left"/>
      <w:pPr>
        <w:tabs>
          <w:tab w:val="num" w:pos="7554"/>
        </w:tabs>
        <w:ind w:left="7554" w:hanging="360"/>
      </w:pPr>
      <w:rPr>
        <w:rFonts w:ascii="Courier New" w:hAnsi="Courier New" w:cs="Courier New" w:hint="default"/>
      </w:rPr>
    </w:lvl>
    <w:lvl w:ilvl="8" w:tplc="04090005" w:tentative="1">
      <w:start w:val="1"/>
      <w:numFmt w:val="bullet"/>
      <w:lvlText w:val=""/>
      <w:lvlJc w:val="left"/>
      <w:pPr>
        <w:tabs>
          <w:tab w:val="num" w:pos="8274"/>
        </w:tabs>
        <w:ind w:left="8274" w:hanging="360"/>
      </w:pPr>
      <w:rPr>
        <w:rFonts w:ascii="Wingdings" w:hAnsi="Wingdings" w:hint="default"/>
      </w:rPr>
    </w:lvl>
  </w:abstractNum>
  <w:abstractNum w:abstractNumId="41">
    <w:nsid w:val="6D3D1690"/>
    <w:multiLevelType w:val="hybridMultilevel"/>
    <w:tmpl w:val="9C6C8816"/>
    <w:lvl w:ilvl="0" w:tplc="8438D314">
      <w:start w:val="1"/>
      <w:numFmt w:val="decimal"/>
      <w:lvlText w:val="%1."/>
      <w:lvlJc w:val="left"/>
      <w:pPr>
        <w:tabs>
          <w:tab w:val="num" w:pos="1443"/>
        </w:tabs>
        <w:ind w:left="1443"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6FE617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1D24732"/>
    <w:multiLevelType w:val="hybridMultilevel"/>
    <w:tmpl w:val="766A39D0"/>
    <w:lvl w:ilvl="0" w:tplc="0409000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32E79B0"/>
    <w:multiLevelType w:val="hybridMultilevel"/>
    <w:tmpl w:val="CD20F872"/>
    <w:lvl w:ilvl="0" w:tplc="F68057C8">
      <w:numFmt w:val="bullet"/>
      <w:lvlText w:val=""/>
      <w:lvlJc w:val="left"/>
      <w:pPr>
        <w:tabs>
          <w:tab w:val="num" w:pos="1800"/>
        </w:tabs>
        <w:ind w:left="1800" w:hanging="360"/>
      </w:pPr>
      <w:rPr>
        <w:rFonts w:ascii="Symbol" w:eastAsia="Times New Roman" w:hAnsi="Symbol" w:cs="Arial" w:hint="default"/>
      </w:rPr>
    </w:lvl>
    <w:lvl w:ilvl="1" w:tplc="04090019" w:tentative="1">
      <w:start w:val="1"/>
      <w:numFmt w:val="bullet"/>
      <w:lvlText w:val="o"/>
      <w:lvlJc w:val="left"/>
      <w:pPr>
        <w:tabs>
          <w:tab w:val="num" w:pos="2880"/>
        </w:tabs>
        <w:ind w:left="2880" w:hanging="360"/>
      </w:pPr>
      <w:rPr>
        <w:rFonts w:ascii="Courier New" w:hAnsi="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5">
    <w:nsid w:val="74C61611"/>
    <w:multiLevelType w:val="hybridMultilevel"/>
    <w:tmpl w:val="947CC656"/>
    <w:lvl w:ilvl="0" w:tplc="FFFFFFFF">
      <w:start w:val="1"/>
      <w:numFmt w:val="bullet"/>
      <w:lvlText w:val=""/>
      <w:lvlJc w:val="left"/>
      <w:pPr>
        <w:tabs>
          <w:tab w:val="num" w:pos="3240"/>
        </w:tabs>
        <w:ind w:left="324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6">
    <w:nsid w:val="74E54885"/>
    <w:multiLevelType w:val="hybridMultilevel"/>
    <w:tmpl w:val="BFD842A8"/>
    <w:lvl w:ilvl="0" w:tplc="0409000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6C833B9"/>
    <w:multiLevelType w:val="singleLevel"/>
    <w:tmpl w:val="04090001"/>
    <w:lvl w:ilvl="0">
      <w:start w:val="1"/>
      <w:numFmt w:val="bullet"/>
      <w:lvlText w:val=""/>
      <w:lvlJc w:val="left"/>
      <w:pPr>
        <w:ind w:left="720" w:hanging="360"/>
      </w:pPr>
      <w:rPr>
        <w:rFonts w:ascii="Symbol" w:hAnsi="Symbol" w:hint="default"/>
      </w:rPr>
    </w:lvl>
  </w:abstractNum>
  <w:abstractNum w:abstractNumId="48">
    <w:nsid w:val="778F6B15"/>
    <w:multiLevelType w:val="singleLevel"/>
    <w:tmpl w:val="04090001"/>
    <w:lvl w:ilvl="0">
      <w:start w:val="1"/>
      <w:numFmt w:val="bullet"/>
      <w:lvlText w:val=""/>
      <w:lvlJc w:val="left"/>
      <w:pPr>
        <w:ind w:left="720" w:hanging="360"/>
      </w:pPr>
      <w:rPr>
        <w:rFonts w:ascii="Symbol" w:hAnsi="Symbol" w:hint="default"/>
      </w:rPr>
    </w:lvl>
  </w:abstractNum>
  <w:abstractNum w:abstractNumId="49">
    <w:nsid w:val="799101E1"/>
    <w:multiLevelType w:val="hybridMultilevel"/>
    <w:tmpl w:val="66ECEE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9E9420B"/>
    <w:multiLevelType w:val="hybridMultilevel"/>
    <w:tmpl w:val="E0FCCEF8"/>
    <w:lvl w:ilvl="0" w:tplc="3E6894A6">
      <w:start w:val="1"/>
      <w:numFmt w:val="bullet"/>
      <w:lvlText w:val=""/>
      <w:lvlJc w:val="left"/>
      <w:pPr>
        <w:tabs>
          <w:tab w:val="num" w:pos="720"/>
        </w:tabs>
        <w:ind w:left="720" w:hanging="360"/>
      </w:pPr>
      <w:rPr>
        <w:rFonts w:ascii="Symbol" w:hAnsi="Symbol" w:hint="default"/>
      </w:rPr>
    </w:lvl>
    <w:lvl w:ilvl="1" w:tplc="2F96D422" w:tentative="1">
      <w:start w:val="1"/>
      <w:numFmt w:val="bullet"/>
      <w:lvlText w:val="o"/>
      <w:lvlJc w:val="left"/>
      <w:pPr>
        <w:tabs>
          <w:tab w:val="num" w:pos="1440"/>
        </w:tabs>
        <w:ind w:left="1440" w:hanging="360"/>
      </w:pPr>
      <w:rPr>
        <w:rFonts w:ascii="Courier New" w:hAnsi="Courier New" w:hint="default"/>
      </w:rPr>
    </w:lvl>
    <w:lvl w:ilvl="2" w:tplc="D5EC5C44" w:tentative="1">
      <w:start w:val="1"/>
      <w:numFmt w:val="bullet"/>
      <w:lvlText w:val=""/>
      <w:lvlJc w:val="left"/>
      <w:pPr>
        <w:tabs>
          <w:tab w:val="num" w:pos="2160"/>
        </w:tabs>
        <w:ind w:left="2160" w:hanging="360"/>
      </w:pPr>
      <w:rPr>
        <w:rFonts w:ascii="Wingdings" w:hAnsi="Wingdings" w:hint="default"/>
      </w:rPr>
    </w:lvl>
    <w:lvl w:ilvl="3" w:tplc="1E8423EE" w:tentative="1">
      <w:start w:val="1"/>
      <w:numFmt w:val="bullet"/>
      <w:lvlText w:val=""/>
      <w:lvlJc w:val="left"/>
      <w:pPr>
        <w:tabs>
          <w:tab w:val="num" w:pos="2880"/>
        </w:tabs>
        <w:ind w:left="2880" w:hanging="360"/>
      </w:pPr>
      <w:rPr>
        <w:rFonts w:ascii="Symbol" w:hAnsi="Symbol" w:hint="default"/>
      </w:rPr>
    </w:lvl>
    <w:lvl w:ilvl="4" w:tplc="E884A080" w:tentative="1">
      <w:start w:val="1"/>
      <w:numFmt w:val="bullet"/>
      <w:lvlText w:val="o"/>
      <w:lvlJc w:val="left"/>
      <w:pPr>
        <w:tabs>
          <w:tab w:val="num" w:pos="3600"/>
        </w:tabs>
        <w:ind w:left="3600" w:hanging="360"/>
      </w:pPr>
      <w:rPr>
        <w:rFonts w:ascii="Courier New" w:hAnsi="Courier New" w:hint="default"/>
      </w:rPr>
    </w:lvl>
    <w:lvl w:ilvl="5" w:tplc="D646FBD2" w:tentative="1">
      <w:start w:val="1"/>
      <w:numFmt w:val="bullet"/>
      <w:lvlText w:val=""/>
      <w:lvlJc w:val="left"/>
      <w:pPr>
        <w:tabs>
          <w:tab w:val="num" w:pos="4320"/>
        </w:tabs>
        <w:ind w:left="4320" w:hanging="360"/>
      </w:pPr>
      <w:rPr>
        <w:rFonts w:ascii="Wingdings" w:hAnsi="Wingdings" w:hint="default"/>
      </w:rPr>
    </w:lvl>
    <w:lvl w:ilvl="6" w:tplc="72BE6892" w:tentative="1">
      <w:start w:val="1"/>
      <w:numFmt w:val="bullet"/>
      <w:lvlText w:val=""/>
      <w:lvlJc w:val="left"/>
      <w:pPr>
        <w:tabs>
          <w:tab w:val="num" w:pos="5040"/>
        </w:tabs>
        <w:ind w:left="5040" w:hanging="360"/>
      </w:pPr>
      <w:rPr>
        <w:rFonts w:ascii="Symbol" w:hAnsi="Symbol" w:hint="default"/>
      </w:rPr>
    </w:lvl>
    <w:lvl w:ilvl="7" w:tplc="03785424" w:tentative="1">
      <w:start w:val="1"/>
      <w:numFmt w:val="bullet"/>
      <w:lvlText w:val="o"/>
      <w:lvlJc w:val="left"/>
      <w:pPr>
        <w:tabs>
          <w:tab w:val="num" w:pos="5760"/>
        </w:tabs>
        <w:ind w:left="5760" w:hanging="360"/>
      </w:pPr>
      <w:rPr>
        <w:rFonts w:ascii="Courier New" w:hAnsi="Courier New" w:hint="default"/>
      </w:rPr>
    </w:lvl>
    <w:lvl w:ilvl="8" w:tplc="73BA2002" w:tentative="1">
      <w:start w:val="1"/>
      <w:numFmt w:val="bullet"/>
      <w:lvlText w:val=""/>
      <w:lvlJc w:val="left"/>
      <w:pPr>
        <w:tabs>
          <w:tab w:val="num" w:pos="6480"/>
        </w:tabs>
        <w:ind w:left="6480" w:hanging="360"/>
      </w:pPr>
      <w:rPr>
        <w:rFonts w:ascii="Wingdings" w:hAnsi="Wingdings" w:hint="default"/>
      </w:rPr>
    </w:lvl>
  </w:abstractNum>
  <w:abstractNum w:abstractNumId="51">
    <w:nsid w:val="7BCC0DA8"/>
    <w:multiLevelType w:val="hybridMultilevel"/>
    <w:tmpl w:val="47248A9A"/>
    <w:lvl w:ilvl="0" w:tplc="2766D3EA">
      <w:start w:val="1"/>
      <w:numFmt w:val="bullet"/>
      <w:lvlText w:val=""/>
      <w:lvlJc w:val="left"/>
      <w:pPr>
        <w:tabs>
          <w:tab w:val="num" w:pos="1080"/>
        </w:tabs>
        <w:ind w:left="1080" w:hanging="360"/>
      </w:pPr>
      <w:rPr>
        <w:rFonts w:ascii="Symbol" w:hAnsi="Symbol" w:hint="default"/>
      </w:rPr>
    </w:lvl>
    <w:lvl w:ilvl="1" w:tplc="5190620A" w:tentative="1">
      <w:start w:val="1"/>
      <w:numFmt w:val="bullet"/>
      <w:lvlText w:val="o"/>
      <w:lvlJc w:val="left"/>
      <w:pPr>
        <w:tabs>
          <w:tab w:val="num" w:pos="1800"/>
        </w:tabs>
        <w:ind w:left="1800" w:hanging="360"/>
      </w:pPr>
      <w:rPr>
        <w:rFonts w:ascii="Courier New" w:hAnsi="Courier New" w:hint="default"/>
      </w:rPr>
    </w:lvl>
    <w:lvl w:ilvl="2" w:tplc="74D47542" w:tentative="1">
      <w:start w:val="1"/>
      <w:numFmt w:val="bullet"/>
      <w:lvlText w:val=""/>
      <w:lvlJc w:val="left"/>
      <w:pPr>
        <w:tabs>
          <w:tab w:val="num" w:pos="2520"/>
        </w:tabs>
        <w:ind w:left="2520" w:hanging="360"/>
      </w:pPr>
      <w:rPr>
        <w:rFonts w:ascii="Wingdings" w:hAnsi="Wingdings" w:hint="default"/>
      </w:rPr>
    </w:lvl>
    <w:lvl w:ilvl="3" w:tplc="F33C0EFC" w:tentative="1">
      <w:start w:val="1"/>
      <w:numFmt w:val="bullet"/>
      <w:lvlText w:val=""/>
      <w:lvlJc w:val="left"/>
      <w:pPr>
        <w:tabs>
          <w:tab w:val="num" w:pos="3240"/>
        </w:tabs>
        <w:ind w:left="3240" w:hanging="360"/>
      </w:pPr>
      <w:rPr>
        <w:rFonts w:ascii="Symbol" w:hAnsi="Symbol" w:hint="default"/>
      </w:rPr>
    </w:lvl>
    <w:lvl w:ilvl="4" w:tplc="2E5E2CDE" w:tentative="1">
      <w:start w:val="1"/>
      <w:numFmt w:val="bullet"/>
      <w:lvlText w:val="o"/>
      <w:lvlJc w:val="left"/>
      <w:pPr>
        <w:tabs>
          <w:tab w:val="num" w:pos="3960"/>
        </w:tabs>
        <w:ind w:left="3960" w:hanging="360"/>
      </w:pPr>
      <w:rPr>
        <w:rFonts w:ascii="Courier New" w:hAnsi="Courier New" w:hint="default"/>
      </w:rPr>
    </w:lvl>
    <w:lvl w:ilvl="5" w:tplc="C6925C6C" w:tentative="1">
      <w:start w:val="1"/>
      <w:numFmt w:val="bullet"/>
      <w:lvlText w:val=""/>
      <w:lvlJc w:val="left"/>
      <w:pPr>
        <w:tabs>
          <w:tab w:val="num" w:pos="4680"/>
        </w:tabs>
        <w:ind w:left="4680" w:hanging="360"/>
      </w:pPr>
      <w:rPr>
        <w:rFonts w:ascii="Wingdings" w:hAnsi="Wingdings" w:hint="default"/>
      </w:rPr>
    </w:lvl>
    <w:lvl w:ilvl="6" w:tplc="16C85B3E" w:tentative="1">
      <w:start w:val="1"/>
      <w:numFmt w:val="bullet"/>
      <w:lvlText w:val=""/>
      <w:lvlJc w:val="left"/>
      <w:pPr>
        <w:tabs>
          <w:tab w:val="num" w:pos="5400"/>
        </w:tabs>
        <w:ind w:left="5400" w:hanging="360"/>
      </w:pPr>
      <w:rPr>
        <w:rFonts w:ascii="Symbol" w:hAnsi="Symbol" w:hint="default"/>
      </w:rPr>
    </w:lvl>
    <w:lvl w:ilvl="7" w:tplc="C4EC0A54" w:tentative="1">
      <w:start w:val="1"/>
      <w:numFmt w:val="bullet"/>
      <w:lvlText w:val="o"/>
      <w:lvlJc w:val="left"/>
      <w:pPr>
        <w:tabs>
          <w:tab w:val="num" w:pos="6120"/>
        </w:tabs>
        <w:ind w:left="6120" w:hanging="360"/>
      </w:pPr>
      <w:rPr>
        <w:rFonts w:ascii="Courier New" w:hAnsi="Courier New" w:hint="default"/>
      </w:rPr>
    </w:lvl>
    <w:lvl w:ilvl="8" w:tplc="9EB65234" w:tentative="1">
      <w:start w:val="1"/>
      <w:numFmt w:val="bullet"/>
      <w:lvlText w:val=""/>
      <w:lvlJc w:val="left"/>
      <w:pPr>
        <w:tabs>
          <w:tab w:val="num" w:pos="6840"/>
        </w:tabs>
        <w:ind w:left="6840" w:hanging="360"/>
      </w:pPr>
      <w:rPr>
        <w:rFonts w:ascii="Wingdings" w:hAnsi="Wingdings" w:hint="default"/>
      </w:rPr>
    </w:lvl>
  </w:abstractNum>
  <w:abstractNum w:abstractNumId="52">
    <w:nsid w:val="7F8A362C"/>
    <w:multiLevelType w:val="hybridMultilevel"/>
    <w:tmpl w:val="EEBE6C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5"/>
  </w:num>
  <w:num w:numId="2">
    <w:abstractNumId w:val="25"/>
  </w:num>
  <w:num w:numId="3">
    <w:abstractNumId w:val="19"/>
  </w:num>
  <w:num w:numId="4">
    <w:abstractNumId w:val="0"/>
  </w:num>
  <w:num w:numId="5">
    <w:abstractNumId w:val="50"/>
  </w:num>
  <w:num w:numId="6">
    <w:abstractNumId w:val="11"/>
  </w:num>
  <w:num w:numId="7">
    <w:abstractNumId w:val="30"/>
  </w:num>
  <w:num w:numId="8">
    <w:abstractNumId w:val="34"/>
  </w:num>
  <w:num w:numId="9">
    <w:abstractNumId w:val="5"/>
  </w:num>
  <w:num w:numId="10">
    <w:abstractNumId w:val="21"/>
  </w:num>
  <w:num w:numId="11">
    <w:abstractNumId w:val="16"/>
  </w:num>
  <w:num w:numId="12">
    <w:abstractNumId w:val="17"/>
  </w:num>
  <w:num w:numId="13">
    <w:abstractNumId w:val="29"/>
  </w:num>
  <w:num w:numId="14">
    <w:abstractNumId w:val="51"/>
  </w:num>
  <w:num w:numId="15">
    <w:abstractNumId w:val="44"/>
  </w:num>
  <w:num w:numId="16">
    <w:abstractNumId w:val="22"/>
  </w:num>
  <w:num w:numId="17">
    <w:abstractNumId w:val="45"/>
  </w:num>
  <w:num w:numId="18">
    <w:abstractNumId w:val="38"/>
  </w:num>
  <w:num w:numId="19">
    <w:abstractNumId w:val="33"/>
  </w:num>
  <w:num w:numId="20">
    <w:abstractNumId w:val="31"/>
  </w:num>
  <w:num w:numId="21">
    <w:abstractNumId w:val="52"/>
  </w:num>
  <w:num w:numId="22">
    <w:abstractNumId w:val="39"/>
  </w:num>
  <w:num w:numId="23">
    <w:abstractNumId w:val="2"/>
  </w:num>
  <w:num w:numId="24">
    <w:abstractNumId w:val="20"/>
  </w:num>
  <w:num w:numId="25">
    <w:abstractNumId w:val="24"/>
  </w:num>
  <w:num w:numId="26">
    <w:abstractNumId w:val="18"/>
  </w:num>
  <w:num w:numId="27">
    <w:abstractNumId w:val="3"/>
  </w:num>
  <w:num w:numId="28">
    <w:abstractNumId w:val="27"/>
  </w:num>
  <w:num w:numId="29">
    <w:abstractNumId w:val="14"/>
  </w:num>
  <w:num w:numId="30">
    <w:abstractNumId w:val="26"/>
  </w:num>
  <w:num w:numId="31">
    <w:abstractNumId w:val="8"/>
  </w:num>
  <w:num w:numId="32">
    <w:abstractNumId w:val="47"/>
  </w:num>
  <w:num w:numId="33">
    <w:abstractNumId w:val="48"/>
  </w:num>
  <w:num w:numId="34">
    <w:abstractNumId w:val="36"/>
  </w:num>
  <w:num w:numId="35">
    <w:abstractNumId w:val="13"/>
  </w:num>
  <w:num w:numId="36">
    <w:abstractNumId w:val="32"/>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num>
  <w:num w:numId="39">
    <w:abstractNumId w:val="35"/>
  </w:num>
  <w:num w:numId="40">
    <w:abstractNumId w:val="35"/>
  </w:num>
  <w:num w:numId="41">
    <w:abstractNumId w:val="35"/>
  </w:num>
  <w:num w:numId="42">
    <w:abstractNumId w:val="35"/>
  </w:num>
  <w:num w:numId="43">
    <w:abstractNumId w:val="12"/>
  </w:num>
  <w:num w:numId="44">
    <w:abstractNumId w:val="6"/>
  </w:num>
  <w:num w:numId="45">
    <w:abstractNumId w:val="35"/>
  </w:num>
  <w:num w:numId="46">
    <w:abstractNumId w:val="35"/>
  </w:num>
  <w:num w:numId="47">
    <w:abstractNumId w:val="40"/>
  </w:num>
  <w:num w:numId="48">
    <w:abstractNumId w:val="4"/>
  </w:num>
  <w:num w:numId="49">
    <w:abstractNumId w:val="49"/>
  </w:num>
  <w:num w:numId="50">
    <w:abstractNumId w:val="35"/>
  </w:num>
  <w:num w:numId="51">
    <w:abstractNumId w:val="35"/>
  </w:num>
  <w:num w:numId="52">
    <w:abstractNumId w:val="35"/>
  </w:num>
  <w:num w:numId="53">
    <w:abstractNumId w:val="35"/>
  </w:num>
  <w:num w:numId="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35"/>
  </w:num>
  <w:num w:numId="57">
    <w:abstractNumId w:val="7"/>
  </w:num>
  <w:num w:numId="58">
    <w:abstractNumId w:val="46"/>
  </w:num>
  <w:num w:numId="59">
    <w:abstractNumId w:val="23"/>
  </w:num>
  <w:num w:numId="60">
    <w:abstractNumId w:val="43"/>
  </w:num>
  <w:num w:numId="61">
    <w:abstractNumId w:val="35"/>
  </w:num>
  <w:num w:numId="62">
    <w:abstractNumId w:val="35"/>
  </w:num>
  <w:num w:numId="63">
    <w:abstractNumId w:val="10"/>
  </w:num>
  <w:num w:numId="64">
    <w:abstractNumId w:val="42"/>
  </w:num>
  <w:num w:numId="65">
    <w:abstractNumId w:val="10"/>
  </w:num>
  <w:num w:numId="66">
    <w:abstractNumId w:val="1"/>
  </w:num>
  <w:num w:numId="67">
    <w:abstractNumId w:val="10"/>
  </w:num>
  <w:num w:numId="68">
    <w:abstractNumId w:val="10"/>
  </w:num>
  <w:num w:numId="69">
    <w:abstractNumId w:val="10"/>
  </w:num>
  <w:num w:numId="70">
    <w:abstractNumId w:val="10"/>
  </w:num>
  <w:num w:numId="71">
    <w:abstractNumId w:val="41"/>
  </w:num>
  <w:num w:numId="72">
    <w:abstractNumId w:val="37"/>
  </w:num>
  <w:num w:numId="73">
    <w:abstractNumId w:val="9"/>
  </w:num>
  <w:num w:numId="74">
    <w:abstractNumId w:val="15"/>
  </w:num>
  <w:num w:numId="75">
    <w:abstractNumId w:val="2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97560"/>
    <w:rsid w:val="00003682"/>
    <w:rsid w:val="00004003"/>
    <w:rsid w:val="0001398A"/>
    <w:rsid w:val="000144BD"/>
    <w:rsid w:val="0002203C"/>
    <w:rsid w:val="000225FC"/>
    <w:rsid w:val="00023240"/>
    <w:rsid w:val="00041D3D"/>
    <w:rsid w:val="00041E65"/>
    <w:rsid w:val="00044E1C"/>
    <w:rsid w:val="000451B7"/>
    <w:rsid w:val="00047D27"/>
    <w:rsid w:val="00051F5B"/>
    <w:rsid w:val="00052E49"/>
    <w:rsid w:val="00054548"/>
    <w:rsid w:val="00060728"/>
    <w:rsid w:val="00064F15"/>
    <w:rsid w:val="00082F2B"/>
    <w:rsid w:val="00087EDF"/>
    <w:rsid w:val="00095580"/>
    <w:rsid w:val="000A0869"/>
    <w:rsid w:val="000A0CCD"/>
    <w:rsid w:val="000A1B9C"/>
    <w:rsid w:val="000A3CC3"/>
    <w:rsid w:val="000A6D3E"/>
    <w:rsid w:val="000B502D"/>
    <w:rsid w:val="000B53F7"/>
    <w:rsid w:val="000B5925"/>
    <w:rsid w:val="000B597E"/>
    <w:rsid w:val="000C1DD8"/>
    <w:rsid w:val="000C2A43"/>
    <w:rsid w:val="000C7BCD"/>
    <w:rsid w:val="000D2E00"/>
    <w:rsid w:val="000D2F27"/>
    <w:rsid w:val="000D49D4"/>
    <w:rsid w:val="000D5279"/>
    <w:rsid w:val="000D59F6"/>
    <w:rsid w:val="000E400C"/>
    <w:rsid w:val="000E7B18"/>
    <w:rsid w:val="000F0711"/>
    <w:rsid w:val="000F19C3"/>
    <w:rsid w:val="000F5337"/>
    <w:rsid w:val="000F5C6E"/>
    <w:rsid w:val="000F719F"/>
    <w:rsid w:val="0011698D"/>
    <w:rsid w:val="00124704"/>
    <w:rsid w:val="00127927"/>
    <w:rsid w:val="001312FB"/>
    <w:rsid w:val="0013198C"/>
    <w:rsid w:val="001334D7"/>
    <w:rsid w:val="00137BF4"/>
    <w:rsid w:val="00142295"/>
    <w:rsid w:val="001517FC"/>
    <w:rsid w:val="0015683D"/>
    <w:rsid w:val="001701FB"/>
    <w:rsid w:val="001712CA"/>
    <w:rsid w:val="0018185A"/>
    <w:rsid w:val="00181E00"/>
    <w:rsid w:val="00182A86"/>
    <w:rsid w:val="00183FE6"/>
    <w:rsid w:val="00195391"/>
    <w:rsid w:val="00195689"/>
    <w:rsid w:val="00196803"/>
    <w:rsid w:val="001A118A"/>
    <w:rsid w:val="001A2B34"/>
    <w:rsid w:val="001B194A"/>
    <w:rsid w:val="001B2F02"/>
    <w:rsid w:val="001B5456"/>
    <w:rsid w:val="001C1067"/>
    <w:rsid w:val="001C7DE8"/>
    <w:rsid w:val="001D2B4D"/>
    <w:rsid w:val="001E3E29"/>
    <w:rsid w:val="001E7101"/>
    <w:rsid w:val="001F3E08"/>
    <w:rsid w:val="00201392"/>
    <w:rsid w:val="002041D7"/>
    <w:rsid w:val="00204DE5"/>
    <w:rsid w:val="0021163D"/>
    <w:rsid w:val="002228B9"/>
    <w:rsid w:val="00222A7C"/>
    <w:rsid w:val="002373FB"/>
    <w:rsid w:val="002410C5"/>
    <w:rsid w:val="0024182A"/>
    <w:rsid w:val="00242FD3"/>
    <w:rsid w:val="00245F1B"/>
    <w:rsid w:val="00246267"/>
    <w:rsid w:val="002471FC"/>
    <w:rsid w:val="002478D0"/>
    <w:rsid w:val="00247D90"/>
    <w:rsid w:val="00252B31"/>
    <w:rsid w:val="002631EF"/>
    <w:rsid w:val="002664D7"/>
    <w:rsid w:val="0026755A"/>
    <w:rsid w:val="00270253"/>
    <w:rsid w:val="00270669"/>
    <w:rsid w:val="002852B8"/>
    <w:rsid w:val="00286121"/>
    <w:rsid w:val="00293BBA"/>
    <w:rsid w:val="00294684"/>
    <w:rsid w:val="0029516D"/>
    <w:rsid w:val="0029713B"/>
    <w:rsid w:val="0029740F"/>
    <w:rsid w:val="0029768F"/>
    <w:rsid w:val="002A7C79"/>
    <w:rsid w:val="002B14BE"/>
    <w:rsid w:val="002B1C3D"/>
    <w:rsid w:val="002B1E40"/>
    <w:rsid w:val="002B31DB"/>
    <w:rsid w:val="002B491E"/>
    <w:rsid w:val="002B59E7"/>
    <w:rsid w:val="002B7B82"/>
    <w:rsid w:val="002C1F72"/>
    <w:rsid w:val="002D03AD"/>
    <w:rsid w:val="002D17B1"/>
    <w:rsid w:val="002D4578"/>
    <w:rsid w:val="002D4CA3"/>
    <w:rsid w:val="002E473D"/>
    <w:rsid w:val="002E4BF6"/>
    <w:rsid w:val="002E7063"/>
    <w:rsid w:val="002E74DD"/>
    <w:rsid w:val="002F0D41"/>
    <w:rsid w:val="002F51DE"/>
    <w:rsid w:val="002F5236"/>
    <w:rsid w:val="002F7AC3"/>
    <w:rsid w:val="0030146D"/>
    <w:rsid w:val="00302E9B"/>
    <w:rsid w:val="00303988"/>
    <w:rsid w:val="00303AB8"/>
    <w:rsid w:val="00305C51"/>
    <w:rsid w:val="00310BEB"/>
    <w:rsid w:val="0031132D"/>
    <w:rsid w:val="0031189F"/>
    <w:rsid w:val="00320B78"/>
    <w:rsid w:val="00323CCE"/>
    <w:rsid w:val="003310B3"/>
    <w:rsid w:val="00331F86"/>
    <w:rsid w:val="003333CF"/>
    <w:rsid w:val="00346E35"/>
    <w:rsid w:val="003500A6"/>
    <w:rsid w:val="00350CF9"/>
    <w:rsid w:val="00352A5E"/>
    <w:rsid w:val="00355EDC"/>
    <w:rsid w:val="00360BB6"/>
    <w:rsid w:val="00362E9D"/>
    <w:rsid w:val="00364B25"/>
    <w:rsid w:val="00365103"/>
    <w:rsid w:val="0036538D"/>
    <w:rsid w:val="00371879"/>
    <w:rsid w:val="003725FE"/>
    <w:rsid w:val="00374B57"/>
    <w:rsid w:val="00377043"/>
    <w:rsid w:val="00391C9C"/>
    <w:rsid w:val="0039253B"/>
    <w:rsid w:val="0039440E"/>
    <w:rsid w:val="0039749B"/>
    <w:rsid w:val="0039762F"/>
    <w:rsid w:val="003A37C0"/>
    <w:rsid w:val="003A42DE"/>
    <w:rsid w:val="003B0EC0"/>
    <w:rsid w:val="003B14E0"/>
    <w:rsid w:val="003B4A1D"/>
    <w:rsid w:val="003B7B9A"/>
    <w:rsid w:val="003C101A"/>
    <w:rsid w:val="003C184F"/>
    <w:rsid w:val="003C505E"/>
    <w:rsid w:val="003C5CA7"/>
    <w:rsid w:val="003D184D"/>
    <w:rsid w:val="003D19DF"/>
    <w:rsid w:val="003D269B"/>
    <w:rsid w:val="003D3D4B"/>
    <w:rsid w:val="003D7CDF"/>
    <w:rsid w:val="003E2586"/>
    <w:rsid w:val="003E2E95"/>
    <w:rsid w:val="003F068F"/>
    <w:rsid w:val="003F4331"/>
    <w:rsid w:val="004009A7"/>
    <w:rsid w:val="004050B7"/>
    <w:rsid w:val="00405736"/>
    <w:rsid w:val="004103CF"/>
    <w:rsid w:val="00413B70"/>
    <w:rsid w:val="00416A0A"/>
    <w:rsid w:val="004216F8"/>
    <w:rsid w:val="00425314"/>
    <w:rsid w:val="00430F92"/>
    <w:rsid w:val="004338A8"/>
    <w:rsid w:val="00435792"/>
    <w:rsid w:val="00435F72"/>
    <w:rsid w:val="00437671"/>
    <w:rsid w:val="00437736"/>
    <w:rsid w:val="00441061"/>
    <w:rsid w:val="00441FCA"/>
    <w:rsid w:val="004428DF"/>
    <w:rsid w:val="00442CC7"/>
    <w:rsid w:val="00444DC7"/>
    <w:rsid w:val="0044747A"/>
    <w:rsid w:val="00451A8D"/>
    <w:rsid w:val="004549F2"/>
    <w:rsid w:val="00462F81"/>
    <w:rsid w:val="004658BA"/>
    <w:rsid w:val="00467F1C"/>
    <w:rsid w:val="00473DC1"/>
    <w:rsid w:val="004750F6"/>
    <w:rsid w:val="0047670C"/>
    <w:rsid w:val="00476935"/>
    <w:rsid w:val="00483CCF"/>
    <w:rsid w:val="00484557"/>
    <w:rsid w:val="004855DA"/>
    <w:rsid w:val="00487284"/>
    <w:rsid w:val="0048764C"/>
    <w:rsid w:val="00493EAD"/>
    <w:rsid w:val="00495090"/>
    <w:rsid w:val="00495CA5"/>
    <w:rsid w:val="004A57BC"/>
    <w:rsid w:val="004B5705"/>
    <w:rsid w:val="004C1F32"/>
    <w:rsid w:val="004C240E"/>
    <w:rsid w:val="004D4D34"/>
    <w:rsid w:val="004D4EA6"/>
    <w:rsid w:val="004D685C"/>
    <w:rsid w:val="004E3891"/>
    <w:rsid w:val="004E3D25"/>
    <w:rsid w:val="004E41D9"/>
    <w:rsid w:val="004E455C"/>
    <w:rsid w:val="004E5AC7"/>
    <w:rsid w:val="004E5F73"/>
    <w:rsid w:val="004F0706"/>
    <w:rsid w:val="004F07D0"/>
    <w:rsid w:val="004F1E16"/>
    <w:rsid w:val="004F523D"/>
    <w:rsid w:val="00500D36"/>
    <w:rsid w:val="00501BF9"/>
    <w:rsid w:val="0050414B"/>
    <w:rsid w:val="005114E7"/>
    <w:rsid w:val="0051489A"/>
    <w:rsid w:val="0052500B"/>
    <w:rsid w:val="005260FF"/>
    <w:rsid w:val="00526246"/>
    <w:rsid w:val="00526A0E"/>
    <w:rsid w:val="005306BD"/>
    <w:rsid w:val="00532648"/>
    <w:rsid w:val="005347C6"/>
    <w:rsid w:val="005418A3"/>
    <w:rsid w:val="005529A9"/>
    <w:rsid w:val="00552BA9"/>
    <w:rsid w:val="005603A7"/>
    <w:rsid w:val="00565EE0"/>
    <w:rsid w:val="0056644D"/>
    <w:rsid w:val="00566D10"/>
    <w:rsid w:val="00583913"/>
    <w:rsid w:val="0058701F"/>
    <w:rsid w:val="00591FD5"/>
    <w:rsid w:val="00594692"/>
    <w:rsid w:val="005A3F31"/>
    <w:rsid w:val="005A5902"/>
    <w:rsid w:val="005A6E53"/>
    <w:rsid w:val="005A727F"/>
    <w:rsid w:val="005B257C"/>
    <w:rsid w:val="005B3B35"/>
    <w:rsid w:val="005B4C60"/>
    <w:rsid w:val="005B6273"/>
    <w:rsid w:val="005C0923"/>
    <w:rsid w:val="005C2BF4"/>
    <w:rsid w:val="005C3A41"/>
    <w:rsid w:val="005C6DD6"/>
    <w:rsid w:val="005D383C"/>
    <w:rsid w:val="005D409D"/>
    <w:rsid w:val="005D7BB0"/>
    <w:rsid w:val="005E0566"/>
    <w:rsid w:val="005E1A13"/>
    <w:rsid w:val="005E1FE6"/>
    <w:rsid w:val="005E5C69"/>
    <w:rsid w:val="005E7237"/>
    <w:rsid w:val="005E7766"/>
    <w:rsid w:val="005F300A"/>
    <w:rsid w:val="005F6DCC"/>
    <w:rsid w:val="0060230D"/>
    <w:rsid w:val="006077EC"/>
    <w:rsid w:val="006108AA"/>
    <w:rsid w:val="0061441D"/>
    <w:rsid w:val="00614BDC"/>
    <w:rsid w:val="00614BE2"/>
    <w:rsid w:val="006152E1"/>
    <w:rsid w:val="006157FC"/>
    <w:rsid w:val="0061707D"/>
    <w:rsid w:val="00620458"/>
    <w:rsid w:val="00625B05"/>
    <w:rsid w:val="00631319"/>
    <w:rsid w:val="00631540"/>
    <w:rsid w:val="0063495C"/>
    <w:rsid w:val="0063544E"/>
    <w:rsid w:val="00636EC9"/>
    <w:rsid w:val="00640E6E"/>
    <w:rsid w:val="00642071"/>
    <w:rsid w:val="006421F2"/>
    <w:rsid w:val="006431BD"/>
    <w:rsid w:val="006449A7"/>
    <w:rsid w:val="0064532F"/>
    <w:rsid w:val="00645606"/>
    <w:rsid w:val="0064665B"/>
    <w:rsid w:val="00652576"/>
    <w:rsid w:val="00653B9B"/>
    <w:rsid w:val="00663366"/>
    <w:rsid w:val="006635C0"/>
    <w:rsid w:val="00664F0D"/>
    <w:rsid w:val="00667F33"/>
    <w:rsid w:val="0067432F"/>
    <w:rsid w:val="00691637"/>
    <w:rsid w:val="006A2339"/>
    <w:rsid w:val="006B0196"/>
    <w:rsid w:val="006B0F5C"/>
    <w:rsid w:val="006B3A89"/>
    <w:rsid w:val="006B6BF4"/>
    <w:rsid w:val="006C1E05"/>
    <w:rsid w:val="006D5E30"/>
    <w:rsid w:val="006D63D3"/>
    <w:rsid w:val="006E3348"/>
    <w:rsid w:val="006E39F2"/>
    <w:rsid w:val="006E479B"/>
    <w:rsid w:val="006F11F8"/>
    <w:rsid w:val="007024A3"/>
    <w:rsid w:val="00705240"/>
    <w:rsid w:val="0070695B"/>
    <w:rsid w:val="00711438"/>
    <w:rsid w:val="007158B2"/>
    <w:rsid w:val="007159CE"/>
    <w:rsid w:val="00715E1A"/>
    <w:rsid w:val="00716CB1"/>
    <w:rsid w:val="0072384C"/>
    <w:rsid w:val="007244E5"/>
    <w:rsid w:val="007266E2"/>
    <w:rsid w:val="0073380A"/>
    <w:rsid w:val="0073408D"/>
    <w:rsid w:val="00745572"/>
    <w:rsid w:val="00745F6E"/>
    <w:rsid w:val="00751B4D"/>
    <w:rsid w:val="007554C8"/>
    <w:rsid w:val="00755557"/>
    <w:rsid w:val="00756197"/>
    <w:rsid w:val="0075734F"/>
    <w:rsid w:val="007612F2"/>
    <w:rsid w:val="007653F0"/>
    <w:rsid w:val="00770585"/>
    <w:rsid w:val="007712AA"/>
    <w:rsid w:val="00774A3E"/>
    <w:rsid w:val="0078022D"/>
    <w:rsid w:val="00783826"/>
    <w:rsid w:val="00784B0D"/>
    <w:rsid w:val="0078649D"/>
    <w:rsid w:val="007904C3"/>
    <w:rsid w:val="00792A40"/>
    <w:rsid w:val="0079449B"/>
    <w:rsid w:val="007A393A"/>
    <w:rsid w:val="007B1EFD"/>
    <w:rsid w:val="007B5366"/>
    <w:rsid w:val="007B7252"/>
    <w:rsid w:val="007B7542"/>
    <w:rsid w:val="007C24FA"/>
    <w:rsid w:val="007C75C8"/>
    <w:rsid w:val="007D0D7E"/>
    <w:rsid w:val="007D306B"/>
    <w:rsid w:val="007D335B"/>
    <w:rsid w:val="007D6133"/>
    <w:rsid w:val="007E6BCA"/>
    <w:rsid w:val="007E7367"/>
    <w:rsid w:val="007F6319"/>
    <w:rsid w:val="007F63E6"/>
    <w:rsid w:val="0080575D"/>
    <w:rsid w:val="008075DB"/>
    <w:rsid w:val="008076EC"/>
    <w:rsid w:val="00807F65"/>
    <w:rsid w:val="008103C8"/>
    <w:rsid w:val="00810B35"/>
    <w:rsid w:val="0081533C"/>
    <w:rsid w:val="00820586"/>
    <w:rsid w:val="008211B7"/>
    <w:rsid w:val="00822F4D"/>
    <w:rsid w:val="008365F2"/>
    <w:rsid w:val="0084175C"/>
    <w:rsid w:val="008420F1"/>
    <w:rsid w:val="00851C71"/>
    <w:rsid w:val="00852027"/>
    <w:rsid w:val="008521D9"/>
    <w:rsid w:val="00853831"/>
    <w:rsid w:val="00854E99"/>
    <w:rsid w:val="00863C59"/>
    <w:rsid w:val="00865678"/>
    <w:rsid w:val="008706FF"/>
    <w:rsid w:val="0087279E"/>
    <w:rsid w:val="00872EB4"/>
    <w:rsid w:val="00873C38"/>
    <w:rsid w:val="00880887"/>
    <w:rsid w:val="008822A8"/>
    <w:rsid w:val="00884CD7"/>
    <w:rsid w:val="00887F1E"/>
    <w:rsid w:val="008970AF"/>
    <w:rsid w:val="008A2A04"/>
    <w:rsid w:val="008B2542"/>
    <w:rsid w:val="008B422E"/>
    <w:rsid w:val="008B670C"/>
    <w:rsid w:val="008C05C0"/>
    <w:rsid w:val="008C0CCC"/>
    <w:rsid w:val="008C156B"/>
    <w:rsid w:val="008C493E"/>
    <w:rsid w:val="008C5348"/>
    <w:rsid w:val="008D108A"/>
    <w:rsid w:val="008D34C8"/>
    <w:rsid w:val="00903840"/>
    <w:rsid w:val="00906771"/>
    <w:rsid w:val="009134F0"/>
    <w:rsid w:val="00913688"/>
    <w:rsid w:val="00921189"/>
    <w:rsid w:val="00930264"/>
    <w:rsid w:val="00930CA2"/>
    <w:rsid w:val="00931810"/>
    <w:rsid w:val="00935FC2"/>
    <w:rsid w:val="00936FAB"/>
    <w:rsid w:val="00945D52"/>
    <w:rsid w:val="00952A01"/>
    <w:rsid w:val="00956F4D"/>
    <w:rsid w:val="0096394A"/>
    <w:rsid w:val="009677D4"/>
    <w:rsid w:val="009720DB"/>
    <w:rsid w:val="00972A7A"/>
    <w:rsid w:val="00974F44"/>
    <w:rsid w:val="00981F0C"/>
    <w:rsid w:val="0098464F"/>
    <w:rsid w:val="00985026"/>
    <w:rsid w:val="00990ECF"/>
    <w:rsid w:val="0099421F"/>
    <w:rsid w:val="009A2197"/>
    <w:rsid w:val="009A2F10"/>
    <w:rsid w:val="009A7387"/>
    <w:rsid w:val="009A74BB"/>
    <w:rsid w:val="009B7859"/>
    <w:rsid w:val="009C359E"/>
    <w:rsid w:val="009C6C90"/>
    <w:rsid w:val="009D11A0"/>
    <w:rsid w:val="009D3B0B"/>
    <w:rsid w:val="009E558F"/>
    <w:rsid w:val="009E67A2"/>
    <w:rsid w:val="009E71AF"/>
    <w:rsid w:val="009E7B7B"/>
    <w:rsid w:val="009F016F"/>
    <w:rsid w:val="009F29F4"/>
    <w:rsid w:val="009F2FDD"/>
    <w:rsid w:val="009F3E91"/>
    <w:rsid w:val="009F51BF"/>
    <w:rsid w:val="00A04347"/>
    <w:rsid w:val="00A0454E"/>
    <w:rsid w:val="00A05A83"/>
    <w:rsid w:val="00A25B17"/>
    <w:rsid w:val="00A27836"/>
    <w:rsid w:val="00A279E9"/>
    <w:rsid w:val="00A33BD4"/>
    <w:rsid w:val="00A35DD5"/>
    <w:rsid w:val="00A568BC"/>
    <w:rsid w:val="00A568EF"/>
    <w:rsid w:val="00A61C64"/>
    <w:rsid w:val="00A67075"/>
    <w:rsid w:val="00A77A24"/>
    <w:rsid w:val="00A86FE0"/>
    <w:rsid w:val="00A87F14"/>
    <w:rsid w:val="00A9320C"/>
    <w:rsid w:val="00A934E0"/>
    <w:rsid w:val="00A937B7"/>
    <w:rsid w:val="00A97560"/>
    <w:rsid w:val="00A975F9"/>
    <w:rsid w:val="00AA0FA8"/>
    <w:rsid w:val="00AB2C48"/>
    <w:rsid w:val="00AB36CF"/>
    <w:rsid w:val="00AB4E80"/>
    <w:rsid w:val="00AC17DD"/>
    <w:rsid w:val="00AC2DB4"/>
    <w:rsid w:val="00AD0095"/>
    <w:rsid w:val="00AD33A7"/>
    <w:rsid w:val="00AD6284"/>
    <w:rsid w:val="00AE1D8A"/>
    <w:rsid w:val="00AE3D9B"/>
    <w:rsid w:val="00AF02BA"/>
    <w:rsid w:val="00AF2392"/>
    <w:rsid w:val="00AF64F9"/>
    <w:rsid w:val="00B0259A"/>
    <w:rsid w:val="00B032C7"/>
    <w:rsid w:val="00B06AF7"/>
    <w:rsid w:val="00B0732E"/>
    <w:rsid w:val="00B12B70"/>
    <w:rsid w:val="00B13786"/>
    <w:rsid w:val="00B16A71"/>
    <w:rsid w:val="00B17542"/>
    <w:rsid w:val="00B22651"/>
    <w:rsid w:val="00B25D0D"/>
    <w:rsid w:val="00B260E2"/>
    <w:rsid w:val="00B268BF"/>
    <w:rsid w:val="00B30B58"/>
    <w:rsid w:val="00B3297D"/>
    <w:rsid w:val="00B33A0B"/>
    <w:rsid w:val="00B34787"/>
    <w:rsid w:val="00B417C7"/>
    <w:rsid w:val="00B50AF9"/>
    <w:rsid w:val="00B53762"/>
    <w:rsid w:val="00B55CF6"/>
    <w:rsid w:val="00B60231"/>
    <w:rsid w:val="00B717B4"/>
    <w:rsid w:val="00B722EC"/>
    <w:rsid w:val="00B773D8"/>
    <w:rsid w:val="00B77518"/>
    <w:rsid w:val="00B8109A"/>
    <w:rsid w:val="00B81C4C"/>
    <w:rsid w:val="00B86815"/>
    <w:rsid w:val="00B8716E"/>
    <w:rsid w:val="00B9150A"/>
    <w:rsid w:val="00B91A02"/>
    <w:rsid w:val="00B92920"/>
    <w:rsid w:val="00B97782"/>
    <w:rsid w:val="00BA0CEE"/>
    <w:rsid w:val="00BA1BB4"/>
    <w:rsid w:val="00BC1EC7"/>
    <w:rsid w:val="00BC74E2"/>
    <w:rsid w:val="00BD0B7A"/>
    <w:rsid w:val="00BD2955"/>
    <w:rsid w:val="00BD3CB8"/>
    <w:rsid w:val="00BE1114"/>
    <w:rsid w:val="00BE1500"/>
    <w:rsid w:val="00BE200E"/>
    <w:rsid w:val="00BE34A4"/>
    <w:rsid w:val="00BE4912"/>
    <w:rsid w:val="00BF377D"/>
    <w:rsid w:val="00BF5A27"/>
    <w:rsid w:val="00C01A68"/>
    <w:rsid w:val="00C03326"/>
    <w:rsid w:val="00C036A5"/>
    <w:rsid w:val="00C071A0"/>
    <w:rsid w:val="00C10C27"/>
    <w:rsid w:val="00C13855"/>
    <w:rsid w:val="00C150DB"/>
    <w:rsid w:val="00C2036F"/>
    <w:rsid w:val="00C21DA9"/>
    <w:rsid w:val="00C22469"/>
    <w:rsid w:val="00C26CBB"/>
    <w:rsid w:val="00C35EDA"/>
    <w:rsid w:val="00C368DE"/>
    <w:rsid w:val="00C47B54"/>
    <w:rsid w:val="00C50648"/>
    <w:rsid w:val="00C523D6"/>
    <w:rsid w:val="00C57056"/>
    <w:rsid w:val="00C61358"/>
    <w:rsid w:val="00C6779A"/>
    <w:rsid w:val="00C7131D"/>
    <w:rsid w:val="00C72655"/>
    <w:rsid w:val="00C76E65"/>
    <w:rsid w:val="00C7709E"/>
    <w:rsid w:val="00C96C20"/>
    <w:rsid w:val="00CA0165"/>
    <w:rsid w:val="00CA24AD"/>
    <w:rsid w:val="00CA5509"/>
    <w:rsid w:val="00CC0423"/>
    <w:rsid w:val="00CC11BF"/>
    <w:rsid w:val="00CC1B2B"/>
    <w:rsid w:val="00CC2F7E"/>
    <w:rsid w:val="00CC3AD7"/>
    <w:rsid w:val="00CC4ED1"/>
    <w:rsid w:val="00CC5587"/>
    <w:rsid w:val="00CC6B06"/>
    <w:rsid w:val="00CD1972"/>
    <w:rsid w:val="00CD34FF"/>
    <w:rsid w:val="00CD5112"/>
    <w:rsid w:val="00CD6AB9"/>
    <w:rsid w:val="00CE04EB"/>
    <w:rsid w:val="00CE47BC"/>
    <w:rsid w:val="00CE73C4"/>
    <w:rsid w:val="00CE777D"/>
    <w:rsid w:val="00D05E42"/>
    <w:rsid w:val="00D070F4"/>
    <w:rsid w:val="00D141F3"/>
    <w:rsid w:val="00D14935"/>
    <w:rsid w:val="00D150F4"/>
    <w:rsid w:val="00D16539"/>
    <w:rsid w:val="00D17EC6"/>
    <w:rsid w:val="00D22725"/>
    <w:rsid w:val="00D23DE9"/>
    <w:rsid w:val="00D253FD"/>
    <w:rsid w:val="00D2567C"/>
    <w:rsid w:val="00D27594"/>
    <w:rsid w:val="00D42385"/>
    <w:rsid w:val="00D432F5"/>
    <w:rsid w:val="00D454D2"/>
    <w:rsid w:val="00D45CE5"/>
    <w:rsid w:val="00D5134A"/>
    <w:rsid w:val="00D529C9"/>
    <w:rsid w:val="00D52DA2"/>
    <w:rsid w:val="00D569A9"/>
    <w:rsid w:val="00D629FD"/>
    <w:rsid w:val="00D65139"/>
    <w:rsid w:val="00D701E7"/>
    <w:rsid w:val="00D70B91"/>
    <w:rsid w:val="00D800BA"/>
    <w:rsid w:val="00D8103B"/>
    <w:rsid w:val="00D810F0"/>
    <w:rsid w:val="00D8592B"/>
    <w:rsid w:val="00D94BB5"/>
    <w:rsid w:val="00DA0FA2"/>
    <w:rsid w:val="00DA5983"/>
    <w:rsid w:val="00DA759A"/>
    <w:rsid w:val="00DA7842"/>
    <w:rsid w:val="00DB7637"/>
    <w:rsid w:val="00DB76E6"/>
    <w:rsid w:val="00DC12DD"/>
    <w:rsid w:val="00DC1329"/>
    <w:rsid w:val="00DC2A50"/>
    <w:rsid w:val="00DC4C9F"/>
    <w:rsid w:val="00DC6FEA"/>
    <w:rsid w:val="00DC7212"/>
    <w:rsid w:val="00DD3B13"/>
    <w:rsid w:val="00DD580D"/>
    <w:rsid w:val="00DD6F8F"/>
    <w:rsid w:val="00DE530A"/>
    <w:rsid w:val="00DE7C0C"/>
    <w:rsid w:val="00E00D66"/>
    <w:rsid w:val="00E030F0"/>
    <w:rsid w:val="00E04BC0"/>
    <w:rsid w:val="00E06E05"/>
    <w:rsid w:val="00E14D7D"/>
    <w:rsid w:val="00E205C4"/>
    <w:rsid w:val="00E22BD3"/>
    <w:rsid w:val="00E24F13"/>
    <w:rsid w:val="00E3043B"/>
    <w:rsid w:val="00E30C33"/>
    <w:rsid w:val="00E31A20"/>
    <w:rsid w:val="00E35958"/>
    <w:rsid w:val="00E40F56"/>
    <w:rsid w:val="00E41A94"/>
    <w:rsid w:val="00E42157"/>
    <w:rsid w:val="00E42E57"/>
    <w:rsid w:val="00E439A1"/>
    <w:rsid w:val="00E43A27"/>
    <w:rsid w:val="00E4562E"/>
    <w:rsid w:val="00E47E60"/>
    <w:rsid w:val="00E522ED"/>
    <w:rsid w:val="00E54B13"/>
    <w:rsid w:val="00E54B25"/>
    <w:rsid w:val="00E556A7"/>
    <w:rsid w:val="00E677D9"/>
    <w:rsid w:val="00E708E8"/>
    <w:rsid w:val="00E724EA"/>
    <w:rsid w:val="00E72BBA"/>
    <w:rsid w:val="00E73054"/>
    <w:rsid w:val="00E74A1D"/>
    <w:rsid w:val="00E75243"/>
    <w:rsid w:val="00E75FAD"/>
    <w:rsid w:val="00E77354"/>
    <w:rsid w:val="00E94103"/>
    <w:rsid w:val="00E96BDE"/>
    <w:rsid w:val="00E97ECB"/>
    <w:rsid w:val="00EA70EA"/>
    <w:rsid w:val="00EB70F3"/>
    <w:rsid w:val="00EC554C"/>
    <w:rsid w:val="00ED0B0E"/>
    <w:rsid w:val="00ED1764"/>
    <w:rsid w:val="00ED24EC"/>
    <w:rsid w:val="00ED2715"/>
    <w:rsid w:val="00ED2E41"/>
    <w:rsid w:val="00ED66EB"/>
    <w:rsid w:val="00ED7868"/>
    <w:rsid w:val="00EE01DA"/>
    <w:rsid w:val="00EE066B"/>
    <w:rsid w:val="00EE427B"/>
    <w:rsid w:val="00EE47EA"/>
    <w:rsid w:val="00EE584E"/>
    <w:rsid w:val="00EE6908"/>
    <w:rsid w:val="00EF0297"/>
    <w:rsid w:val="00EF7936"/>
    <w:rsid w:val="00F00D11"/>
    <w:rsid w:val="00F14719"/>
    <w:rsid w:val="00F16E2A"/>
    <w:rsid w:val="00F17CC9"/>
    <w:rsid w:val="00F20C8F"/>
    <w:rsid w:val="00F26204"/>
    <w:rsid w:val="00F30F24"/>
    <w:rsid w:val="00F34973"/>
    <w:rsid w:val="00F4450E"/>
    <w:rsid w:val="00F51088"/>
    <w:rsid w:val="00F519AA"/>
    <w:rsid w:val="00F535A0"/>
    <w:rsid w:val="00F56194"/>
    <w:rsid w:val="00F579AD"/>
    <w:rsid w:val="00F607F2"/>
    <w:rsid w:val="00F651AB"/>
    <w:rsid w:val="00F661E4"/>
    <w:rsid w:val="00F8073F"/>
    <w:rsid w:val="00F8716A"/>
    <w:rsid w:val="00F874B3"/>
    <w:rsid w:val="00F879FC"/>
    <w:rsid w:val="00F87C4F"/>
    <w:rsid w:val="00F904C4"/>
    <w:rsid w:val="00F95F55"/>
    <w:rsid w:val="00F96133"/>
    <w:rsid w:val="00FA0BA4"/>
    <w:rsid w:val="00FA1CD8"/>
    <w:rsid w:val="00FA5E09"/>
    <w:rsid w:val="00FA6711"/>
    <w:rsid w:val="00FA7945"/>
    <w:rsid w:val="00FB307D"/>
    <w:rsid w:val="00FB5402"/>
    <w:rsid w:val="00FC2297"/>
    <w:rsid w:val="00FC6693"/>
    <w:rsid w:val="00FC6727"/>
    <w:rsid w:val="00FD128D"/>
    <w:rsid w:val="00FD136C"/>
    <w:rsid w:val="00FD2A57"/>
    <w:rsid w:val="00FD4F22"/>
    <w:rsid w:val="00FE02F2"/>
    <w:rsid w:val="00FE4962"/>
    <w:rsid w:val="00FE58C7"/>
    <w:rsid w:val="00FE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rules v:ext="edit">
        <o:r id="V:Rule1" type="connector" idref="#_x0000_s1146"/>
        <o:r id="V:Rule2" type="connector" idref="#_x0000_s1143"/>
        <o:r id="V:Rule3" type="connector" idref="#_x0000_s1195"/>
        <o:r id="V:Rule4" type="connector" idref="#_x0000_s1153"/>
        <o:r id="V:Rule5" type="connector" idref="#_x0000_s1152"/>
        <o:r id="V:Rule6" type="connector" idref="#_x0000_s1148"/>
        <o:r id="V:Rule7" type="connector" idref="#_x0000_s1142"/>
        <o:r id="V:Rule8" type="connector" idref="#_x0000_s1145"/>
        <o:r id="V:Rule9" type="connector" idref="#_x0000_s1147"/>
        <o:r id="V:Rule10" type="connector" idref="#_x0000_s1140"/>
        <o:r id="V:Rule11" type="connector" idref="#_x0000_s1196"/>
        <o:r id="V:Rule12" type="connector" idref="#_x0000_s11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5792"/>
    <w:rPr>
      <w:rFonts w:ascii="Arial" w:hAnsi="Arial"/>
      <w:sz w:val="22"/>
    </w:rPr>
  </w:style>
  <w:style w:type="paragraph" w:styleId="Heading1">
    <w:name w:val="heading 1"/>
    <w:basedOn w:val="Normal"/>
    <w:next w:val="Normal"/>
    <w:autoRedefine/>
    <w:qFormat/>
    <w:rsid w:val="00435792"/>
    <w:pPr>
      <w:keepNext/>
      <w:numPr>
        <w:numId w:val="63"/>
      </w:numPr>
      <w:outlineLvl w:val="0"/>
    </w:pPr>
    <w:rPr>
      <w:b/>
    </w:rPr>
  </w:style>
  <w:style w:type="paragraph" w:styleId="Heading2">
    <w:name w:val="heading 2"/>
    <w:aliases w:val="Map Title"/>
    <w:basedOn w:val="Normal"/>
    <w:next w:val="Normal"/>
    <w:autoRedefine/>
    <w:qFormat/>
    <w:rsid w:val="00435792"/>
    <w:pPr>
      <w:keepNext/>
      <w:numPr>
        <w:ilvl w:val="1"/>
        <w:numId w:val="63"/>
      </w:numPr>
      <w:outlineLvl w:val="1"/>
    </w:pPr>
  </w:style>
  <w:style w:type="paragraph" w:styleId="Heading3">
    <w:name w:val="heading 3"/>
    <w:basedOn w:val="Normal"/>
    <w:next w:val="Normal"/>
    <w:link w:val="Heading3Char"/>
    <w:autoRedefine/>
    <w:qFormat/>
    <w:rsid w:val="00B032C7"/>
    <w:pPr>
      <w:keepNext/>
      <w:numPr>
        <w:ilvl w:val="2"/>
        <w:numId w:val="63"/>
      </w:numPr>
      <w:outlineLvl w:val="2"/>
    </w:pPr>
    <w:rPr>
      <w:szCs w:val="22"/>
    </w:rPr>
  </w:style>
  <w:style w:type="paragraph" w:styleId="Heading4">
    <w:name w:val="heading 4"/>
    <w:basedOn w:val="Normal"/>
    <w:next w:val="Normal"/>
    <w:qFormat/>
    <w:rsid w:val="00435792"/>
    <w:pPr>
      <w:keepNext/>
      <w:numPr>
        <w:ilvl w:val="3"/>
        <w:numId w:val="63"/>
      </w:numPr>
      <w:jc w:val="center"/>
      <w:outlineLvl w:val="3"/>
    </w:pPr>
    <w:rPr>
      <w:sz w:val="24"/>
    </w:rPr>
  </w:style>
  <w:style w:type="paragraph" w:styleId="Heading5">
    <w:name w:val="heading 5"/>
    <w:basedOn w:val="Normal"/>
    <w:next w:val="Normal"/>
    <w:qFormat/>
    <w:rsid w:val="00435792"/>
    <w:pPr>
      <w:keepNext/>
      <w:numPr>
        <w:ilvl w:val="4"/>
        <w:numId w:val="63"/>
      </w:numPr>
      <w:jc w:val="center"/>
      <w:outlineLvl w:val="4"/>
    </w:pPr>
    <w:rPr>
      <w:rFonts w:cs="Arial"/>
      <w:b/>
      <w:bCs/>
      <w:i/>
      <w:iCs/>
    </w:rPr>
  </w:style>
  <w:style w:type="paragraph" w:styleId="Heading6">
    <w:name w:val="heading 6"/>
    <w:basedOn w:val="Normal"/>
    <w:next w:val="Normal"/>
    <w:qFormat/>
    <w:rsid w:val="00435792"/>
    <w:pPr>
      <w:numPr>
        <w:ilvl w:val="5"/>
        <w:numId w:val="63"/>
      </w:numPr>
      <w:spacing w:before="240" w:after="60"/>
      <w:outlineLvl w:val="5"/>
    </w:pPr>
    <w:rPr>
      <w:b/>
      <w:bCs/>
      <w:szCs w:val="22"/>
    </w:rPr>
  </w:style>
  <w:style w:type="paragraph" w:styleId="Heading7">
    <w:name w:val="heading 7"/>
    <w:basedOn w:val="Normal"/>
    <w:next w:val="Normal"/>
    <w:qFormat/>
    <w:rsid w:val="00435792"/>
    <w:pPr>
      <w:numPr>
        <w:ilvl w:val="6"/>
        <w:numId w:val="63"/>
      </w:numPr>
      <w:spacing w:before="240" w:after="60"/>
      <w:outlineLvl w:val="6"/>
    </w:pPr>
    <w:rPr>
      <w:sz w:val="24"/>
      <w:szCs w:val="24"/>
    </w:rPr>
  </w:style>
  <w:style w:type="paragraph" w:styleId="Heading8">
    <w:name w:val="heading 8"/>
    <w:basedOn w:val="Normal"/>
    <w:next w:val="Normal"/>
    <w:qFormat/>
    <w:rsid w:val="00435792"/>
    <w:pPr>
      <w:numPr>
        <w:ilvl w:val="7"/>
        <w:numId w:val="63"/>
      </w:numPr>
      <w:spacing w:before="240" w:after="60"/>
      <w:outlineLvl w:val="7"/>
    </w:pPr>
    <w:rPr>
      <w:i/>
      <w:iCs/>
      <w:sz w:val="24"/>
      <w:szCs w:val="24"/>
    </w:rPr>
  </w:style>
  <w:style w:type="paragraph" w:styleId="Heading9">
    <w:name w:val="heading 9"/>
    <w:basedOn w:val="Normal"/>
    <w:next w:val="Normal"/>
    <w:qFormat/>
    <w:rsid w:val="00435792"/>
    <w:pPr>
      <w:numPr>
        <w:ilvl w:val="8"/>
        <w:numId w:val="63"/>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
    <w:name w:val="RF"/>
    <w:basedOn w:val="Normal"/>
    <w:rsid w:val="00435792"/>
    <w:pPr>
      <w:framePr w:w="2304" w:h="2016" w:hSpace="187" w:vSpace="187" w:wrap="around" w:vAnchor="text" w:hAnchor="margin" w:y="1"/>
      <w:pBdr>
        <w:top w:val="single" w:sz="4" w:space="2" w:color="auto" w:shadow="1"/>
        <w:left w:val="single" w:sz="4" w:space="4" w:color="auto" w:shadow="1"/>
        <w:bottom w:val="single" w:sz="4" w:space="2" w:color="auto" w:shadow="1"/>
        <w:right w:val="single" w:sz="4" w:space="4" w:color="auto" w:shadow="1"/>
      </w:pBdr>
    </w:pPr>
    <w:rPr>
      <w:rFonts w:ascii="Courier New" w:hAnsi="Courier New"/>
    </w:rPr>
  </w:style>
  <w:style w:type="paragraph" w:customStyle="1" w:styleId="FixedStation">
    <w:name w:val="Fixed Station"/>
    <w:basedOn w:val="Normal"/>
    <w:rsid w:val="00435792"/>
    <w:pPr>
      <w:framePr w:w="9648" w:h="3600" w:hSpace="187" w:vSpace="187" w:wrap="around" w:vAnchor="text" w:hAnchor="text" w:y="1"/>
      <w:pBdr>
        <w:top w:val="single" w:sz="2" w:space="1" w:color="auto"/>
        <w:left w:val="single" w:sz="2" w:space="4" w:color="auto"/>
        <w:bottom w:val="single" w:sz="2" w:space="1" w:color="auto"/>
        <w:right w:val="single" w:sz="2" w:space="4" w:color="auto"/>
      </w:pBdr>
      <w:ind w:left="-144"/>
    </w:pPr>
    <w:rPr>
      <w:rFonts w:ascii="Courier New" w:hAnsi="Courier New"/>
    </w:rPr>
  </w:style>
  <w:style w:type="paragraph" w:styleId="Header">
    <w:name w:val="header"/>
    <w:aliases w:val="SV,SV1,SV2,SV11,SV3,SV12,SV4,SV13,SV5,SV14,SV6,SV15,SV7,SV16,SV8,SV17,SV9,SV18,SV10,SV19,SV20,SV110,SV21,SV111,SV22,SV112,SV23,SV113,SV24,SV114,SV25,SV115,SV26,SV116,SV27,SV117,SV28,SV118,SV29,SV119,SV30,SV120,SV31,SV121,SV32,SV122,SV33,SV123"/>
    <w:basedOn w:val="Normal"/>
    <w:link w:val="HeaderChar"/>
    <w:rsid w:val="00435792"/>
    <w:pPr>
      <w:tabs>
        <w:tab w:val="center" w:pos="4320"/>
        <w:tab w:val="right" w:pos="8640"/>
      </w:tabs>
      <w:jc w:val="both"/>
    </w:pPr>
    <w:rPr>
      <w:b/>
    </w:rPr>
  </w:style>
  <w:style w:type="paragraph" w:styleId="Footer">
    <w:name w:val="footer"/>
    <w:basedOn w:val="Normal"/>
    <w:rsid w:val="00435792"/>
    <w:pPr>
      <w:tabs>
        <w:tab w:val="center" w:pos="4320"/>
        <w:tab w:val="right" w:pos="8640"/>
      </w:tabs>
    </w:pPr>
  </w:style>
  <w:style w:type="character" w:styleId="PageNumber">
    <w:name w:val="page number"/>
    <w:basedOn w:val="DefaultParagraphFont"/>
    <w:rsid w:val="00435792"/>
  </w:style>
  <w:style w:type="paragraph" w:styleId="DocumentMap">
    <w:name w:val="Document Map"/>
    <w:basedOn w:val="Normal"/>
    <w:semiHidden/>
    <w:rsid w:val="00435792"/>
    <w:pPr>
      <w:shd w:val="clear" w:color="auto" w:fill="000080"/>
    </w:pPr>
    <w:rPr>
      <w:rFonts w:ascii="Tahoma" w:hAnsi="Tahoma"/>
    </w:rPr>
  </w:style>
  <w:style w:type="paragraph" w:styleId="BodyTextIndent">
    <w:name w:val="Body Text Indent"/>
    <w:basedOn w:val="Normal"/>
    <w:rsid w:val="00435792"/>
    <w:pPr>
      <w:tabs>
        <w:tab w:val="left" w:pos="-720"/>
      </w:tabs>
      <w:suppressAutoHyphens/>
      <w:ind w:left="720"/>
    </w:pPr>
    <w:rPr>
      <w:snapToGrid w:val="0"/>
    </w:rPr>
  </w:style>
  <w:style w:type="paragraph" w:styleId="Title">
    <w:name w:val="Title"/>
    <w:basedOn w:val="Normal"/>
    <w:qFormat/>
    <w:rsid w:val="00435792"/>
    <w:pPr>
      <w:spacing w:before="240" w:after="60"/>
      <w:jc w:val="center"/>
      <w:outlineLvl w:val="0"/>
    </w:pPr>
    <w:rPr>
      <w:b/>
      <w:bCs/>
      <w:kern w:val="28"/>
      <w:sz w:val="32"/>
      <w:szCs w:val="32"/>
    </w:rPr>
  </w:style>
  <w:style w:type="paragraph" w:styleId="BodyText">
    <w:name w:val="Body Text"/>
    <w:basedOn w:val="Normal"/>
    <w:rsid w:val="00435792"/>
    <w:pPr>
      <w:jc w:val="both"/>
    </w:pPr>
    <w:rPr>
      <w:color w:val="0000FF"/>
    </w:rPr>
  </w:style>
  <w:style w:type="paragraph" w:styleId="TOC2">
    <w:name w:val="toc 2"/>
    <w:basedOn w:val="Normal"/>
    <w:next w:val="Normal"/>
    <w:autoRedefine/>
    <w:uiPriority w:val="39"/>
    <w:rsid w:val="00435792"/>
    <w:pPr>
      <w:ind w:left="360"/>
      <w:jc w:val="both"/>
    </w:pPr>
  </w:style>
  <w:style w:type="paragraph" w:styleId="TOC1">
    <w:name w:val="toc 1"/>
    <w:basedOn w:val="Normal"/>
    <w:next w:val="Normal"/>
    <w:autoRedefine/>
    <w:uiPriority w:val="39"/>
    <w:rsid w:val="00435792"/>
    <w:rPr>
      <w:rFonts w:cs="Arial"/>
      <w:b/>
      <w:bCs/>
      <w:noProof/>
      <w:szCs w:val="24"/>
    </w:rPr>
  </w:style>
  <w:style w:type="paragraph" w:styleId="TOC3">
    <w:name w:val="toc 3"/>
    <w:basedOn w:val="Normal"/>
    <w:next w:val="Normal"/>
    <w:autoRedefine/>
    <w:uiPriority w:val="39"/>
    <w:rsid w:val="00435792"/>
    <w:pPr>
      <w:tabs>
        <w:tab w:val="left" w:pos="1100"/>
        <w:tab w:val="right" w:leader="dot" w:pos="9350"/>
      </w:tabs>
      <w:ind w:left="720"/>
    </w:pPr>
    <w:rPr>
      <w:rFonts w:ascii="Times New Roman" w:hAnsi="Times New Roman"/>
      <w:i/>
      <w:iCs/>
      <w:noProof/>
      <w:szCs w:val="22"/>
    </w:rPr>
  </w:style>
  <w:style w:type="paragraph" w:styleId="TOC4">
    <w:name w:val="toc 4"/>
    <w:basedOn w:val="Normal"/>
    <w:next w:val="Normal"/>
    <w:autoRedefine/>
    <w:uiPriority w:val="39"/>
    <w:rsid w:val="00435792"/>
  </w:style>
  <w:style w:type="paragraph" w:styleId="TOC5">
    <w:name w:val="toc 5"/>
    <w:basedOn w:val="Normal"/>
    <w:next w:val="Normal"/>
    <w:autoRedefine/>
    <w:uiPriority w:val="39"/>
    <w:rsid w:val="00435792"/>
    <w:pPr>
      <w:ind w:left="880"/>
    </w:pPr>
    <w:rPr>
      <w:rFonts w:ascii="Times New Roman" w:hAnsi="Times New Roman"/>
      <w:szCs w:val="21"/>
    </w:rPr>
  </w:style>
  <w:style w:type="paragraph" w:styleId="TOC6">
    <w:name w:val="toc 6"/>
    <w:basedOn w:val="Normal"/>
    <w:next w:val="Normal"/>
    <w:autoRedefine/>
    <w:uiPriority w:val="39"/>
    <w:rsid w:val="00435792"/>
    <w:pPr>
      <w:ind w:left="1100"/>
    </w:pPr>
    <w:rPr>
      <w:rFonts w:ascii="Times New Roman" w:hAnsi="Times New Roman"/>
      <w:szCs w:val="21"/>
    </w:rPr>
  </w:style>
  <w:style w:type="paragraph" w:styleId="TOC7">
    <w:name w:val="toc 7"/>
    <w:basedOn w:val="Normal"/>
    <w:next w:val="Normal"/>
    <w:autoRedefine/>
    <w:uiPriority w:val="39"/>
    <w:rsid w:val="00435792"/>
    <w:pPr>
      <w:ind w:left="1320"/>
    </w:pPr>
    <w:rPr>
      <w:rFonts w:ascii="Times New Roman" w:hAnsi="Times New Roman"/>
      <w:szCs w:val="21"/>
    </w:rPr>
  </w:style>
  <w:style w:type="paragraph" w:styleId="TOC8">
    <w:name w:val="toc 8"/>
    <w:basedOn w:val="Normal"/>
    <w:next w:val="Normal"/>
    <w:autoRedefine/>
    <w:uiPriority w:val="39"/>
    <w:rsid w:val="00435792"/>
    <w:pPr>
      <w:ind w:left="1540"/>
    </w:pPr>
    <w:rPr>
      <w:rFonts w:ascii="Times New Roman" w:hAnsi="Times New Roman"/>
      <w:szCs w:val="21"/>
    </w:rPr>
  </w:style>
  <w:style w:type="paragraph" w:styleId="TOC9">
    <w:name w:val="toc 9"/>
    <w:basedOn w:val="Normal"/>
    <w:next w:val="Normal"/>
    <w:autoRedefine/>
    <w:uiPriority w:val="39"/>
    <w:rsid w:val="00435792"/>
    <w:pPr>
      <w:ind w:left="1760"/>
    </w:pPr>
    <w:rPr>
      <w:rFonts w:ascii="Times New Roman" w:hAnsi="Times New Roman"/>
      <w:szCs w:val="21"/>
    </w:rPr>
  </w:style>
  <w:style w:type="paragraph" w:styleId="BodyText2">
    <w:name w:val="Body Text 2"/>
    <w:basedOn w:val="Normal"/>
    <w:rsid w:val="00435792"/>
    <w:rPr>
      <w:b/>
      <w:bCs/>
    </w:rPr>
  </w:style>
  <w:style w:type="paragraph" w:customStyle="1" w:styleId="whs21">
    <w:name w:val="whs21"/>
    <w:basedOn w:val="Normal"/>
    <w:rsid w:val="00435792"/>
    <w:pPr>
      <w:spacing w:before="100" w:beforeAutospacing="1" w:after="100" w:afterAutospacing="1"/>
      <w:ind w:left="2160"/>
    </w:pPr>
    <w:rPr>
      <w:rFonts w:eastAsia="Arial Unicode MS" w:cs="Arial"/>
      <w:sz w:val="20"/>
    </w:rPr>
  </w:style>
  <w:style w:type="character" w:styleId="Hyperlink">
    <w:name w:val="Hyperlink"/>
    <w:basedOn w:val="DefaultParagraphFont"/>
    <w:uiPriority w:val="99"/>
    <w:rsid w:val="00435792"/>
    <w:rPr>
      <w:color w:val="0000FF"/>
      <w:u w:val="single"/>
    </w:rPr>
  </w:style>
  <w:style w:type="paragraph" w:styleId="BodyTextIndent2">
    <w:name w:val="Body Text Indent 2"/>
    <w:basedOn w:val="Normal"/>
    <w:rsid w:val="00435792"/>
    <w:pPr>
      <w:ind w:left="432"/>
    </w:pPr>
  </w:style>
  <w:style w:type="paragraph" w:styleId="BodyTextIndent3">
    <w:name w:val="Body Text Indent 3"/>
    <w:basedOn w:val="Normal"/>
    <w:rsid w:val="00435792"/>
    <w:pPr>
      <w:ind w:left="1440"/>
    </w:pPr>
  </w:style>
  <w:style w:type="paragraph" w:styleId="BodyText3">
    <w:name w:val="Body Text 3"/>
    <w:basedOn w:val="Normal"/>
    <w:rsid w:val="00435792"/>
    <w:rPr>
      <w:color w:val="FF0000"/>
    </w:rPr>
  </w:style>
  <w:style w:type="paragraph" w:customStyle="1" w:styleId="whs18">
    <w:name w:val="whs18"/>
    <w:basedOn w:val="Normal"/>
    <w:rsid w:val="00435792"/>
    <w:pPr>
      <w:spacing w:before="100" w:beforeAutospacing="1" w:after="100" w:afterAutospacing="1"/>
      <w:ind w:left="720" w:right="720"/>
    </w:pPr>
    <w:rPr>
      <w:rFonts w:eastAsia="Arial Unicode MS" w:cs="Arial"/>
      <w:sz w:val="20"/>
    </w:rPr>
  </w:style>
  <w:style w:type="character" w:styleId="FollowedHyperlink">
    <w:name w:val="FollowedHyperlink"/>
    <w:basedOn w:val="DefaultParagraphFont"/>
    <w:rsid w:val="00435792"/>
    <w:rPr>
      <w:color w:val="800080"/>
      <w:u w:val="single"/>
    </w:rPr>
  </w:style>
  <w:style w:type="paragraph" w:styleId="Index1">
    <w:name w:val="index 1"/>
    <w:basedOn w:val="Normal"/>
    <w:next w:val="Normal"/>
    <w:autoRedefine/>
    <w:semiHidden/>
    <w:rsid w:val="00435792"/>
    <w:pPr>
      <w:ind w:left="220" w:hanging="220"/>
    </w:pPr>
  </w:style>
  <w:style w:type="paragraph" w:styleId="Index2">
    <w:name w:val="index 2"/>
    <w:basedOn w:val="Normal"/>
    <w:next w:val="Normal"/>
    <w:autoRedefine/>
    <w:semiHidden/>
    <w:rsid w:val="00435792"/>
    <w:pPr>
      <w:ind w:left="440" w:hanging="220"/>
    </w:pPr>
  </w:style>
  <w:style w:type="paragraph" w:styleId="Index3">
    <w:name w:val="index 3"/>
    <w:basedOn w:val="Normal"/>
    <w:next w:val="Normal"/>
    <w:autoRedefine/>
    <w:semiHidden/>
    <w:rsid w:val="00435792"/>
    <w:pPr>
      <w:ind w:left="660" w:hanging="220"/>
    </w:pPr>
  </w:style>
  <w:style w:type="paragraph" w:styleId="Index4">
    <w:name w:val="index 4"/>
    <w:basedOn w:val="Normal"/>
    <w:next w:val="Normal"/>
    <w:autoRedefine/>
    <w:semiHidden/>
    <w:rsid w:val="00435792"/>
    <w:pPr>
      <w:ind w:left="880" w:hanging="220"/>
    </w:pPr>
  </w:style>
  <w:style w:type="paragraph" w:styleId="Index5">
    <w:name w:val="index 5"/>
    <w:basedOn w:val="Normal"/>
    <w:next w:val="Normal"/>
    <w:autoRedefine/>
    <w:semiHidden/>
    <w:rsid w:val="00435792"/>
    <w:pPr>
      <w:ind w:left="1100" w:hanging="220"/>
    </w:pPr>
  </w:style>
  <w:style w:type="paragraph" w:styleId="Index6">
    <w:name w:val="index 6"/>
    <w:basedOn w:val="Normal"/>
    <w:next w:val="Normal"/>
    <w:autoRedefine/>
    <w:semiHidden/>
    <w:rsid w:val="00435792"/>
    <w:pPr>
      <w:ind w:left="1320" w:hanging="220"/>
    </w:pPr>
  </w:style>
  <w:style w:type="paragraph" w:styleId="Index7">
    <w:name w:val="index 7"/>
    <w:basedOn w:val="Normal"/>
    <w:next w:val="Normal"/>
    <w:autoRedefine/>
    <w:semiHidden/>
    <w:rsid w:val="00435792"/>
    <w:pPr>
      <w:ind w:left="1540" w:hanging="220"/>
    </w:pPr>
  </w:style>
  <w:style w:type="paragraph" w:styleId="Index8">
    <w:name w:val="index 8"/>
    <w:basedOn w:val="Normal"/>
    <w:next w:val="Normal"/>
    <w:autoRedefine/>
    <w:semiHidden/>
    <w:rsid w:val="00435792"/>
    <w:pPr>
      <w:ind w:left="1760" w:hanging="220"/>
    </w:pPr>
  </w:style>
  <w:style w:type="paragraph" w:styleId="Index9">
    <w:name w:val="index 9"/>
    <w:basedOn w:val="Normal"/>
    <w:next w:val="Normal"/>
    <w:autoRedefine/>
    <w:semiHidden/>
    <w:rsid w:val="00435792"/>
    <w:pPr>
      <w:ind w:left="1980" w:hanging="220"/>
    </w:pPr>
  </w:style>
  <w:style w:type="paragraph" w:styleId="IndexHeading">
    <w:name w:val="index heading"/>
    <w:basedOn w:val="Normal"/>
    <w:next w:val="Index1"/>
    <w:semiHidden/>
    <w:rsid w:val="00435792"/>
  </w:style>
  <w:style w:type="paragraph" w:customStyle="1" w:styleId="normh4">
    <w:name w:val="normh4"/>
    <w:basedOn w:val="Normal"/>
    <w:rsid w:val="00435792"/>
    <w:pPr>
      <w:spacing w:after="200"/>
      <w:ind w:left="1000"/>
    </w:pPr>
    <w:rPr>
      <w:rFonts w:ascii="Verdana" w:eastAsia="Arial Unicode MS" w:hAnsi="Verdana" w:cs="Arial Unicode MS"/>
      <w:sz w:val="16"/>
      <w:szCs w:val="16"/>
    </w:rPr>
  </w:style>
  <w:style w:type="paragraph" w:styleId="NormalWeb">
    <w:name w:val="Normal (Web)"/>
    <w:basedOn w:val="Normal"/>
    <w:uiPriority w:val="99"/>
    <w:rsid w:val="00435792"/>
    <w:pPr>
      <w:spacing w:after="200"/>
    </w:pPr>
    <w:rPr>
      <w:rFonts w:ascii="Verdana" w:eastAsia="Arial Unicode MS" w:hAnsi="Verdana" w:cs="Arial Unicode MS"/>
      <w:sz w:val="16"/>
      <w:szCs w:val="16"/>
    </w:rPr>
  </w:style>
  <w:style w:type="paragraph" w:customStyle="1" w:styleId="tabletext">
    <w:name w:val="tabletext"/>
    <w:basedOn w:val="Normal"/>
    <w:rsid w:val="00435792"/>
    <w:pPr>
      <w:spacing w:after="200"/>
    </w:pPr>
    <w:rPr>
      <w:rFonts w:eastAsia="Arial Unicode MS" w:cs="Arial"/>
      <w:sz w:val="16"/>
      <w:szCs w:val="16"/>
    </w:rPr>
  </w:style>
  <w:style w:type="paragraph" w:styleId="BalloonText">
    <w:name w:val="Balloon Text"/>
    <w:basedOn w:val="Normal"/>
    <w:semiHidden/>
    <w:rsid w:val="00435792"/>
    <w:rPr>
      <w:rFonts w:ascii="Tahoma" w:hAnsi="Tahoma" w:cs="Tahoma"/>
      <w:sz w:val="16"/>
      <w:szCs w:val="16"/>
    </w:rPr>
  </w:style>
  <w:style w:type="character" w:styleId="CommentReference">
    <w:name w:val="annotation reference"/>
    <w:basedOn w:val="DefaultParagraphFont"/>
    <w:rsid w:val="00A568BC"/>
    <w:rPr>
      <w:sz w:val="16"/>
      <w:szCs w:val="16"/>
    </w:rPr>
  </w:style>
  <w:style w:type="paragraph" w:styleId="CommentText">
    <w:name w:val="annotation text"/>
    <w:basedOn w:val="Normal"/>
    <w:link w:val="CommentTextChar"/>
    <w:rsid w:val="00A568BC"/>
    <w:rPr>
      <w:sz w:val="20"/>
    </w:rPr>
  </w:style>
  <w:style w:type="character" w:customStyle="1" w:styleId="CommentTextChar">
    <w:name w:val="Comment Text Char"/>
    <w:basedOn w:val="DefaultParagraphFont"/>
    <w:link w:val="CommentText"/>
    <w:rsid w:val="00A568BC"/>
    <w:rPr>
      <w:rFonts w:ascii="Arial" w:hAnsi="Arial"/>
    </w:rPr>
  </w:style>
  <w:style w:type="paragraph" w:styleId="CommentSubject">
    <w:name w:val="annotation subject"/>
    <w:basedOn w:val="CommentText"/>
    <w:next w:val="CommentText"/>
    <w:link w:val="CommentSubjectChar"/>
    <w:rsid w:val="00A568BC"/>
    <w:rPr>
      <w:b/>
      <w:bCs/>
    </w:rPr>
  </w:style>
  <w:style w:type="character" w:customStyle="1" w:styleId="CommentSubjectChar">
    <w:name w:val="Comment Subject Char"/>
    <w:basedOn w:val="CommentTextChar"/>
    <w:link w:val="CommentSubject"/>
    <w:rsid w:val="00A568BC"/>
    <w:rPr>
      <w:rFonts w:ascii="Arial" w:hAnsi="Arial"/>
      <w:b/>
      <w:bCs/>
    </w:rPr>
  </w:style>
  <w:style w:type="character" w:customStyle="1" w:styleId="HeaderChar">
    <w:name w:val="Header Char"/>
    <w:aliases w:val="SV Char,SV1 Char,SV2 Char,SV11 Char,SV3 Char,SV12 Char,SV4 Char,SV13 Char,SV5 Char,SV14 Char,SV6 Char,SV15 Char,SV7 Char,SV16 Char,SV8 Char,SV17 Char,SV9 Char,SV18 Char,SV10 Char,SV19 Char,SV20 Char,SV110 Char,SV21 Char,SV111 Char,SV22 Char"/>
    <w:basedOn w:val="DefaultParagraphFont"/>
    <w:link w:val="Header"/>
    <w:rsid w:val="00041E65"/>
    <w:rPr>
      <w:rFonts w:ascii="Arial" w:hAnsi="Arial"/>
      <w:b/>
      <w:sz w:val="22"/>
    </w:rPr>
  </w:style>
  <w:style w:type="paragraph" w:customStyle="1" w:styleId="CT-Normal">
    <w:name w:val="CT - Normal"/>
    <w:basedOn w:val="Normal"/>
    <w:link w:val="CT-NormalChar"/>
    <w:qFormat/>
    <w:rsid w:val="00041E65"/>
    <w:pPr>
      <w:keepNext/>
      <w:ind w:left="360"/>
      <w:contextualSpacing/>
      <w:jc w:val="both"/>
    </w:pPr>
    <w:rPr>
      <w:rFonts w:ascii="Times New Roman" w:hAnsi="Times New Roman"/>
      <w:sz w:val="24"/>
      <w:szCs w:val="24"/>
    </w:rPr>
  </w:style>
  <w:style w:type="character" w:customStyle="1" w:styleId="CT-NormalChar">
    <w:name w:val="CT - Normal Char"/>
    <w:basedOn w:val="DefaultParagraphFont"/>
    <w:link w:val="CT-Normal"/>
    <w:rsid w:val="00041E65"/>
    <w:rPr>
      <w:sz w:val="24"/>
      <w:szCs w:val="24"/>
    </w:rPr>
  </w:style>
  <w:style w:type="paragraph" w:styleId="ListParagraph">
    <w:name w:val="List Paragraph"/>
    <w:basedOn w:val="Normal"/>
    <w:uiPriority w:val="34"/>
    <w:qFormat/>
    <w:rsid w:val="00F87C4F"/>
    <w:pPr>
      <w:ind w:left="720"/>
      <w:contextualSpacing/>
    </w:pPr>
    <w:rPr>
      <w:sz w:val="20"/>
    </w:rPr>
  </w:style>
  <w:style w:type="table" w:styleId="TableGrid">
    <w:name w:val="Table Grid"/>
    <w:basedOn w:val="TableNormal"/>
    <w:uiPriority w:val="59"/>
    <w:rsid w:val="00E75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s212">
    <w:name w:val="whs212"/>
    <w:basedOn w:val="Normal"/>
    <w:rsid w:val="002F0D41"/>
    <w:pPr>
      <w:spacing w:before="100" w:beforeAutospacing="1" w:after="100" w:afterAutospacing="1"/>
    </w:pPr>
    <w:rPr>
      <w:rFonts w:cs="Arial"/>
      <w:sz w:val="20"/>
    </w:rPr>
  </w:style>
  <w:style w:type="character" w:customStyle="1" w:styleId="Heading3Char">
    <w:name w:val="Heading 3 Char"/>
    <w:basedOn w:val="DefaultParagraphFont"/>
    <w:link w:val="Heading3"/>
    <w:rsid w:val="00CA5509"/>
    <w:rPr>
      <w:rFonts w:ascii="Arial" w:hAnsi="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11911">
      <w:bodyDiv w:val="1"/>
      <w:marLeft w:val="0"/>
      <w:marRight w:val="0"/>
      <w:marTop w:val="0"/>
      <w:marBottom w:val="0"/>
      <w:divBdr>
        <w:top w:val="none" w:sz="0" w:space="0" w:color="auto"/>
        <w:left w:val="none" w:sz="0" w:space="0" w:color="auto"/>
        <w:bottom w:val="none" w:sz="0" w:space="0" w:color="auto"/>
        <w:right w:val="none" w:sz="0" w:space="0" w:color="auto"/>
      </w:divBdr>
    </w:div>
    <w:div w:id="466314053">
      <w:bodyDiv w:val="1"/>
      <w:marLeft w:val="0"/>
      <w:marRight w:val="0"/>
      <w:marTop w:val="0"/>
      <w:marBottom w:val="0"/>
      <w:divBdr>
        <w:top w:val="none" w:sz="0" w:space="0" w:color="auto"/>
        <w:left w:val="none" w:sz="0" w:space="0" w:color="auto"/>
        <w:bottom w:val="none" w:sz="0" w:space="0" w:color="auto"/>
        <w:right w:val="none" w:sz="0" w:space="0" w:color="auto"/>
      </w:divBdr>
    </w:div>
    <w:div w:id="617226010">
      <w:bodyDiv w:val="1"/>
      <w:marLeft w:val="0"/>
      <w:marRight w:val="0"/>
      <w:marTop w:val="0"/>
      <w:marBottom w:val="0"/>
      <w:divBdr>
        <w:top w:val="none" w:sz="0" w:space="0" w:color="auto"/>
        <w:left w:val="none" w:sz="0" w:space="0" w:color="auto"/>
        <w:bottom w:val="none" w:sz="0" w:space="0" w:color="auto"/>
        <w:right w:val="none" w:sz="0" w:space="0" w:color="auto"/>
      </w:divBdr>
    </w:div>
    <w:div w:id="639069827">
      <w:bodyDiv w:val="1"/>
      <w:marLeft w:val="0"/>
      <w:marRight w:val="0"/>
      <w:marTop w:val="0"/>
      <w:marBottom w:val="0"/>
      <w:divBdr>
        <w:top w:val="none" w:sz="0" w:space="0" w:color="auto"/>
        <w:left w:val="none" w:sz="0" w:space="0" w:color="auto"/>
        <w:bottom w:val="none" w:sz="0" w:space="0" w:color="auto"/>
        <w:right w:val="none" w:sz="0" w:space="0" w:color="auto"/>
      </w:divBdr>
    </w:div>
    <w:div w:id="1077242265">
      <w:bodyDiv w:val="1"/>
      <w:marLeft w:val="0"/>
      <w:marRight w:val="0"/>
      <w:marTop w:val="0"/>
      <w:marBottom w:val="0"/>
      <w:divBdr>
        <w:top w:val="none" w:sz="0" w:space="0" w:color="auto"/>
        <w:left w:val="none" w:sz="0" w:space="0" w:color="auto"/>
        <w:bottom w:val="none" w:sz="0" w:space="0" w:color="auto"/>
        <w:right w:val="none" w:sz="0" w:space="0" w:color="auto"/>
      </w:divBdr>
      <w:divsChild>
        <w:div w:id="214464642">
          <w:marLeft w:val="0"/>
          <w:marRight w:val="0"/>
          <w:marTop w:val="0"/>
          <w:marBottom w:val="0"/>
          <w:divBdr>
            <w:top w:val="none" w:sz="0" w:space="0" w:color="auto"/>
            <w:left w:val="none" w:sz="0" w:space="0" w:color="auto"/>
            <w:bottom w:val="none" w:sz="0" w:space="0" w:color="auto"/>
            <w:right w:val="none" w:sz="0" w:space="0" w:color="auto"/>
          </w:divBdr>
          <w:divsChild>
            <w:div w:id="98835965">
              <w:marLeft w:val="75"/>
              <w:marRight w:val="75"/>
              <w:marTop w:val="75"/>
              <w:marBottom w:val="0"/>
              <w:divBdr>
                <w:top w:val="single" w:sz="6" w:space="4" w:color="333333"/>
                <w:left w:val="single" w:sz="6" w:space="4" w:color="333333"/>
                <w:bottom w:val="single" w:sz="2" w:space="4" w:color="333333"/>
                <w:right w:val="single" w:sz="6" w:space="4" w:color="333333"/>
              </w:divBdr>
              <w:divsChild>
                <w:div w:id="100150278">
                  <w:marLeft w:val="0"/>
                  <w:marRight w:val="0"/>
                  <w:marTop w:val="0"/>
                  <w:marBottom w:val="0"/>
                  <w:divBdr>
                    <w:top w:val="none" w:sz="0" w:space="0" w:color="auto"/>
                    <w:left w:val="none" w:sz="0" w:space="0" w:color="auto"/>
                    <w:bottom w:val="none" w:sz="0" w:space="0" w:color="auto"/>
                    <w:right w:val="none" w:sz="0" w:space="0" w:color="auto"/>
                  </w:divBdr>
                  <w:divsChild>
                    <w:div w:id="408503114">
                      <w:marLeft w:val="0"/>
                      <w:marRight w:val="0"/>
                      <w:marTop w:val="0"/>
                      <w:marBottom w:val="0"/>
                      <w:divBdr>
                        <w:top w:val="none" w:sz="0" w:space="0" w:color="auto"/>
                        <w:left w:val="none" w:sz="0" w:space="0" w:color="auto"/>
                        <w:bottom w:val="none" w:sz="0" w:space="0" w:color="auto"/>
                        <w:right w:val="none" w:sz="0" w:space="0" w:color="auto"/>
                      </w:divBdr>
                      <w:divsChild>
                        <w:div w:id="786972126">
                          <w:marLeft w:val="0"/>
                          <w:marRight w:val="0"/>
                          <w:marTop w:val="0"/>
                          <w:marBottom w:val="0"/>
                          <w:divBdr>
                            <w:top w:val="none" w:sz="0" w:space="0" w:color="auto"/>
                            <w:left w:val="none" w:sz="0" w:space="0" w:color="auto"/>
                            <w:bottom w:val="none" w:sz="0" w:space="0" w:color="auto"/>
                            <w:right w:val="none" w:sz="0" w:space="0" w:color="auto"/>
                          </w:divBdr>
                          <w:divsChild>
                            <w:div w:id="156237985">
                              <w:marLeft w:val="0"/>
                              <w:marRight w:val="0"/>
                              <w:marTop w:val="0"/>
                              <w:marBottom w:val="0"/>
                              <w:divBdr>
                                <w:top w:val="single" w:sz="6" w:space="0" w:color="000000"/>
                                <w:left w:val="single" w:sz="6" w:space="0" w:color="000000"/>
                                <w:bottom w:val="single" w:sz="6" w:space="0" w:color="000000"/>
                                <w:right w:val="single" w:sz="6" w:space="0" w:color="000000"/>
                              </w:divBdr>
                              <w:divsChild>
                                <w:div w:id="2095123484">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sChild>
                    </w:div>
                  </w:divsChild>
                </w:div>
                <w:div w:id="165482741">
                  <w:marLeft w:val="0"/>
                  <w:marRight w:val="0"/>
                  <w:marTop w:val="0"/>
                  <w:marBottom w:val="0"/>
                  <w:divBdr>
                    <w:top w:val="none" w:sz="0" w:space="0" w:color="auto"/>
                    <w:left w:val="none" w:sz="0" w:space="0" w:color="auto"/>
                    <w:bottom w:val="none" w:sz="0" w:space="0" w:color="auto"/>
                    <w:right w:val="none" w:sz="0" w:space="0" w:color="auto"/>
                  </w:divBdr>
                  <w:divsChild>
                    <w:div w:id="150758487">
                      <w:marLeft w:val="0"/>
                      <w:marRight w:val="0"/>
                      <w:marTop w:val="0"/>
                      <w:marBottom w:val="0"/>
                      <w:divBdr>
                        <w:top w:val="none" w:sz="0" w:space="0" w:color="auto"/>
                        <w:left w:val="none" w:sz="0" w:space="0" w:color="auto"/>
                        <w:bottom w:val="none" w:sz="0" w:space="0" w:color="auto"/>
                        <w:right w:val="none" w:sz="0" w:space="0" w:color="auto"/>
                      </w:divBdr>
                      <w:divsChild>
                        <w:div w:id="254675402">
                          <w:marLeft w:val="0"/>
                          <w:marRight w:val="0"/>
                          <w:marTop w:val="0"/>
                          <w:marBottom w:val="0"/>
                          <w:divBdr>
                            <w:top w:val="none" w:sz="0" w:space="0" w:color="auto"/>
                            <w:left w:val="none" w:sz="0" w:space="0" w:color="auto"/>
                            <w:bottom w:val="none" w:sz="0" w:space="0" w:color="auto"/>
                            <w:right w:val="none" w:sz="0" w:space="0" w:color="auto"/>
                          </w:divBdr>
                          <w:divsChild>
                            <w:div w:id="2068262485">
                              <w:marLeft w:val="0"/>
                              <w:marRight w:val="0"/>
                              <w:marTop w:val="0"/>
                              <w:marBottom w:val="0"/>
                              <w:divBdr>
                                <w:top w:val="none" w:sz="0" w:space="0" w:color="auto"/>
                                <w:left w:val="none" w:sz="0" w:space="0" w:color="auto"/>
                                <w:bottom w:val="none" w:sz="0" w:space="0" w:color="auto"/>
                                <w:right w:val="none" w:sz="0" w:space="0" w:color="auto"/>
                              </w:divBdr>
                              <w:divsChild>
                                <w:div w:id="896478134">
                                  <w:marLeft w:val="75"/>
                                  <w:marRight w:val="0"/>
                                  <w:marTop w:val="0"/>
                                  <w:marBottom w:val="0"/>
                                  <w:divBdr>
                                    <w:top w:val="none" w:sz="0" w:space="0" w:color="auto"/>
                                    <w:left w:val="none" w:sz="0" w:space="0" w:color="auto"/>
                                    <w:bottom w:val="none" w:sz="0" w:space="0" w:color="auto"/>
                                    <w:right w:val="none" w:sz="0" w:space="0" w:color="auto"/>
                                  </w:divBdr>
                                  <w:divsChild>
                                    <w:div w:id="818695148">
                                      <w:marLeft w:val="0"/>
                                      <w:marRight w:val="0"/>
                                      <w:marTop w:val="30"/>
                                      <w:marBottom w:val="0"/>
                                      <w:divBdr>
                                        <w:top w:val="none" w:sz="0" w:space="0" w:color="auto"/>
                                        <w:left w:val="none" w:sz="0" w:space="0" w:color="auto"/>
                                        <w:bottom w:val="none" w:sz="0" w:space="0" w:color="auto"/>
                                        <w:right w:val="none" w:sz="0" w:space="0" w:color="auto"/>
                                      </w:divBdr>
                                    </w:div>
                                    <w:div w:id="1147018140">
                                      <w:marLeft w:val="0"/>
                                      <w:marRight w:val="0"/>
                                      <w:marTop w:val="0"/>
                                      <w:marBottom w:val="0"/>
                                      <w:divBdr>
                                        <w:top w:val="none" w:sz="0" w:space="0" w:color="auto"/>
                                        <w:left w:val="none" w:sz="0" w:space="0" w:color="auto"/>
                                        <w:bottom w:val="none" w:sz="0" w:space="0" w:color="auto"/>
                                        <w:right w:val="none" w:sz="0" w:space="0" w:color="auto"/>
                                      </w:divBdr>
                                      <w:divsChild>
                                        <w:div w:id="294067101">
                                          <w:marLeft w:val="0"/>
                                          <w:marRight w:val="0"/>
                                          <w:marTop w:val="0"/>
                                          <w:marBottom w:val="0"/>
                                          <w:divBdr>
                                            <w:top w:val="none" w:sz="0" w:space="0" w:color="auto"/>
                                            <w:left w:val="none" w:sz="0" w:space="0" w:color="auto"/>
                                            <w:bottom w:val="none" w:sz="0" w:space="0" w:color="auto"/>
                                            <w:right w:val="none" w:sz="0" w:space="0" w:color="auto"/>
                                          </w:divBdr>
                                        </w:div>
                                        <w:div w:id="338193988">
                                          <w:marLeft w:val="0"/>
                                          <w:marRight w:val="0"/>
                                          <w:marTop w:val="0"/>
                                          <w:marBottom w:val="0"/>
                                          <w:divBdr>
                                            <w:top w:val="none" w:sz="0" w:space="0" w:color="auto"/>
                                            <w:left w:val="none" w:sz="0" w:space="0" w:color="auto"/>
                                            <w:bottom w:val="none" w:sz="0" w:space="0" w:color="auto"/>
                                            <w:right w:val="none" w:sz="0" w:space="0" w:color="auto"/>
                                          </w:divBdr>
                                        </w:div>
                                        <w:div w:id="565066807">
                                          <w:marLeft w:val="0"/>
                                          <w:marRight w:val="0"/>
                                          <w:marTop w:val="0"/>
                                          <w:marBottom w:val="0"/>
                                          <w:divBdr>
                                            <w:top w:val="none" w:sz="0" w:space="0" w:color="auto"/>
                                            <w:left w:val="none" w:sz="0" w:space="0" w:color="auto"/>
                                            <w:bottom w:val="none" w:sz="0" w:space="0" w:color="auto"/>
                                            <w:right w:val="none" w:sz="0" w:space="0" w:color="auto"/>
                                          </w:divBdr>
                                        </w:div>
                                        <w:div w:id="604118008">
                                          <w:marLeft w:val="0"/>
                                          <w:marRight w:val="0"/>
                                          <w:marTop w:val="0"/>
                                          <w:marBottom w:val="0"/>
                                          <w:divBdr>
                                            <w:top w:val="none" w:sz="0" w:space="0" w:color="auto"/>
                                            <w:left w:val="none" w:sz="0" w:space="0" w:color="auto"/>
                                            <w:bottom w:val="none" w:sz="0" w:space="0" w:color="auto"/>
                                            <w:right w:val="none" w:sz="0" w:space="0" w:color="auto"/>
                                          </w:divBdr>
                                        </w:div>
                                        <w:div w:id="783960394">
                                          <w:marLeft w:val="0"/>
                                          <w:marRight w:val="0"/>
                                          <w:marTop w:val="0"/>
                                          <w:marBottom w:val="0"/>
                                          <w:divBdr>
                                            <w:top w:val="none" w:sz="0" w:space="0" w:color="auto"/>
                                            <w:left w:val="none" w:sz="0" w:space="0" w:color="auto"/>
                                            <w:bottom w:val="none" w:sz="0" w:space="0" w:color="auto"/>
                                            <w:right w:val="none" w:sz="0" w:space="0" w:color="auto"/>
                                          </w:divBdr>
                                        </w:div>
                                        <w:div w:id="850528217">
                                          <w:marLeft w:val="0"/>
                                          <w:marRight w:val="0"/>
                                          <w:marTop w:val="0"/>
                                          <w:marBottom w:val="0"/>
                                          <w:divBdr>
                                            <w:top w:val="none" w:sz="0" w:space="0" w:color="auto"/>
                                            <w:left w:val="none" w:sz="0" w:space="0" w:color="auto"/>
                                            <w:bottom w:val="none" w:sz="0" w:space="0" w:color="auto"/>
                                            <w:right w:val="none" w:sz="0" w:space="0" w:color="auto"/>
                                          </w:divBdr>
                                        </w:div>
                                        <w:div w:id="895628533">
                                          <w:marLeft w:val="0"/>
                                          <w:marRight w:val="0"/>
                                          <w:marTop w:val="0"/>
                                          <w:marBottom w:val="0"/>
                                          <w:divBdr>
                                            <w:top w:val="none" w:sz="0" w:space="0" w:color="auto"/>
                                            <w:left w:val="none" w:sz="0" w:space="0" w:color="auto"/>
                                            <w:bottom w:val="none" w:sz="0" w:space="0" w:color="auto"/>
                                            <w:right w:val="none" w:sz="0" w:space="0" w:color="auto"/>
                                          </w:divBdr>
                                        </w:div>
                                        <w:div w:id="902450365">
                                          <w:marLeft w:val="0"/>
                                          <w:marRight w:val="0"/>
                                          <w:marTop w:val="0"/>
                                          <w:marBottom w:val="0"/>
                                          <w:divBdr>
                                            <w:top w:val="none" w:sz="0" w:space="0" w:color="auto"/>
                                            <w:left w:val="none" w:sz="0" w:space="0" w:color="auto"/>
                                            <w:bottom w:val="none" w:sz="0" w:space="0" w:color="auto"/>
                                            <w:right w:val="none" w:sz="0" w:space="0" w:color="auto"/>
                                          </w:divBdr>
                                        </w:div>
                                        <w:div w:id="1070733953">
                                          <w:marLeft w:val="0"/>
                                          <w:marRight w:val="0"/>
                                          <w:marTop w:val="0"/>
                                          <w:marBottom w:val="0"/>
                                          <w:divBdr>
                                            <w:top w:val="none" w:sz="0" w:space="0" w:color="auto"/>
                                            <w:left w:val="none" w:sz="0" w:space="0" w:color="auto"/>
                                            <w:bottom w:val="none" w:sz="0" w:space="0" w:color="auto"/>
                                            <w:right w:val="none" w:sz="0" w:space="0" w:color="auto"/>
                                          </w:divBdr>
                                        </w:div>
                                        <w:div w:id="1141270146">
                                          <w:marLeft w:val="0"/>
                                          <w:marRight w:val="0"/>
                                          <w:marTop w:val="0"/>
                                          <w:marBottom w:val="0"/>
                                          <w:divBdr>
                                            <w:top w:val="none" w:sz="0" w:space="0" w:color="auto"/>
                                            <w:left w:val="none" w:sz="0" w:space="0" w:color="auto"/>
                                            <w:bottom w:val="none" w:sz="0" w:space="0" w:color="auto"/>
                                            <w:right w:val="none" w:sz="0" w:space="0" w:color="auto"/>
                                          </w:divBdr>
                                        </w:div>
                                        <w:div w:id="1396776124">
                                          <w:marLeft w:val="0"/>
                                          <w:marRight w:val="0"/>
                                          <w:marTop w:val="0"/>
                                          <w:marBottom w:val="0"/>
                                          <w:divBdr>
                                            <w:top w:val="none" w:sz="0" w:space="0" w:color="auto"/>
                                            <w:left w:val="none" w:sz="0" w:space="0" w:color="auto"/>
                                            <w:bottom w:val="none" w:sz="0" w:space="0" w:color="auto"/>
                                            <w:right w:val="none" w:sz="0" w:space="0" w:color="auto"/>
                                          </w:divBdr>
                                        </w:div>
                                        <w:div w:id="1540245281">
                                          <w:marLeft w:val="0"/>
                                          <w:marRight w:val="0"/>
                                          <w:marTop w:val="0"/>
                                          <w:marBottom w:val="0"/>
                                          <w:divBdr>
                                            <w:top w:val="none" w:sz="0" w:space="0" w:color="auto"/>
                                            <w:left w:val="none" w:sz="0" w:space="0" w:color="auto"/>
                                            <w:bottom w:val="none" w:sz="0" w:space="0" w:color="auto"/>
                                            <w:right w:val="none" w:sz="0" w:space="0" w:color="auto"/>
                                          </w:divBdr>
                                        </w:div>
                                        <w:div w:id="1660421375">
                                          <w:marLeft w:val="0"/>
                                          <w:marRight w:val="0"/>
                                          <w:marTop w:val="0"/>
                                          <w:marBottom w:val="0"/>
                                          <w:divBdr>
                                            <w:top w:val="none" w:sz="0" w:space="0" w:color="auto"/>
                                            <w:left w:val="none" w:sz="0" w:space="0" w:color="auto"/>
                                            <w:bottom w:val="none" w:sz="0" w:space="0" w:color="auto"/>
                                            <w:right w:val="none" w:sz="0" w:space="0" w:color="auto"/>
                                          </w:divBdr>
                                        </w:div>
                                        <w:div w:id="2073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457109">
                  <w:marLeft w:val="0"/>
                  <w:marRight w:val="0"/>
                  <w:marTop w:val="0"/>
                  <w:marBottom w:val="0"/>
                  <w:divBdr>
                    <w:top w:val="none" w:sz="0" w:space="0" w:color="auto"/>
                    <w:left w:val="none" w:sz="0" w:space="0" w:color="auto"/>
                    <w:bottom w:val="none" w:sz="0" w:space="0" w:color="auto"/>
                    <w:right w:val="none" w:sz="0" w:space="0" w:color="auto"/>
                  </w:divBdr>
                  <w:divsChild>
                    <w:div w:id="1885213482">
                      <w:marLeft w:val="0"/>
                      <w:marRight w:val="0"/>
                      <w:marTop w:val="0"/>
                      <w:marBottom w:val="0"/>
                      <w:divBdr>
                        <w:top w:val="none" w:sz="0" w:space="0" w:color="auto"/>
                        <w:left w:val="none" w:sz="0" w:space="0" w:color="auto"/>
                        <w:bottom w:val="none" w:sz="0" w:space="0" w:color="auto"/>
                        <w:right w:val="none" w:sz="0" w:space="0" w:color="auto"/>
                      </w:divBdr>
                      <w:divsChild>
                        <w:div w:id="1244072016">
                          <w:marLeft w:val="0"/>
                          <w:marRight w:val="0"/>
                          <w:marTop w:val="0"/>
                          <w:marBottom w:val="0"/>
                          <w:divBdr>
                            <w:top w:val="single" w:sz="6" w:space="0" w:color="000000"/>
                            <w:left w:val="single" w:sz="6" w:space="0" w:color="000000"/>
                            <w:bottom w:val="single" w:sz="6" w:space="0" w:color="000000"/>
                            <w:right w:val="single" w:sz="6" w:space="0" w:color="000000"/>
                          </w:divBdr>
                          <w:divsChild>
                            <w:div w:id="33799873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sChild>
                </w:div>
                <w:div w:id="1208369222">
                  <w:marLeft w:val="0"/>
                  <w:marRight w:val="0"/>
                  <w:marTop w:val="0"/>
                  <w:marBottom w:val="0"/>
                  <w:divBdr>
                    <w:top w:val="none" w:sz="0" w:space="0" w:color="auto"/>
                    <w:left w:val="none" w:sz="0" w:space="0" w:color="auto"/>
                    <w:bottom w:val="none" w:sz="0" w:space="0" w:color="auto"/>
                    <w:right w:val="none" w:sz="0" w:space="0" w:color="auto"/>
                  </w:divBdr>
                  <w:divsChild>
                    <w:div w:id="2079551618">
                      <w:marLeft w:val="0"/>
                      <w:marRight w:val="0"/>
                      <w:marTop w:val="0"/>
                      <w:marBottom w:val="0"/>
                      <w:divBdr>
                        <w:top w:val="none" w:sz="0" w:space="0" w:color="auto"/>
                        <w:left w:val="none" w:sz="0" w:space="0" w:color="auto"/>
                        <w:bottom w:val="none" w:sz="0" w:space="0" w:color="auto"/>
                        <w:right w:val="none" w:sz="0" w:space="0" w:color="auto"/>
                      </w:divBdr>
                      <w:divsChild>
                        <w:div w:id="1743134905">
                          <w:marLeft w:val="0"/>
                          <w:marRight w:val="0"/>
                          <w:marTop w:val="0"/>
                          <w:marBottom w:val="0"/>
                          <w:divBdr>
                            <w:top w:val="none" w:sz="0" w:space="0" w:color="auto"/>
                            <w:left w:val="none" w:sz="0" w:space="0" w:color="auto"/>
                            <w:bottom w:val="none" w:sz="0" w:space="0" w:color="auto"/>
                            <w:right w:val="none" w:sz="0" w:space="0" w:color="auto"/>
                          </w:divBdr>
                          <w:divsChild>
                            <w:div w:id="943684996">
                              <w:marLeft w:val="0"/>
                              <w:marRight w:val="0"/>
                              <w:marTop w:val="0"/>
                              <w:marBottom w:val="0"/>
                              <w:divBdr>
                                <w:top w:val="single" w:sz="6" w:space="0" w:color="000000"/>
                                <w:left w:val="single" w:sz="6" w:space="0" w:color="000000"/>
                                <w:bottom w:val="single" w:sz="6" w:space="0" w:color="000000"/>
                                <w:right w:val="single" w:sz="6" w:space="0" w:color="000000"/>
                              </w:divBdr>
                              <w:divsChild>
                                <w:div w:id="1403337166">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sChild>
                    </w:div>
                  </w:divsChild>
                </w:div>
                <w:div w:id="1720594986">
                  <w:marLeft w:val="0"/>
                  <w:marRight w:val="0"/>
                  <w:marTop w:val="0"/>
                  <w:marBottom w:val="0"/>
                  <w:divBdr>
                    <w:top w:val="none" w:sz="0" w:space="0" w:color="auto"/>
                    <w:left w:val="none" w:sz="0" w:space="0" w:color="auto"/>
                    <w:bottom w:val="none" w:sz="0" w:space="0" w:color="auto"/>
                    <w:right w:val="none" w:sz="0" w:space="0" w:color="auto"/>
                  </w:divBdr>
                </w:div>
              </w:divsChild>
            </w:div>
            <w:div w:id="2137481156">
              <w:marLeft w:val="0"/>
              <w:marRight w:val="0"/>
              <w:marTop w:val="0"/>
              <w:marBottom w:val="0"/>
              <w:divBdr>
                <w:top w:val="none" w:sz="0" w:space="0" w:color="auto"/>
                <w:left w:val="none" w:sz="0" w:space="0" w:color="auto"/>
                <w:bottom w:val="none" w:sz="0" w:space="0" w:color="auto"/>
                <w:right w:val="none" w:sz="0" w:space="0" w:color="auto"/>
              </w:divBdr>
              <w:divsChild>
                <w:div w:id="575475840">
                  <w:marLeft w:val="0"/>
                  <w:marRight w:val="0"/>
                  <w:marTop w:val="0"/>
                  <w:marBottom w:val="0"/>
                  <w:divBdr>
                    <w:top w:val="none" w:sz="0" w:space="0" w:color="auto"/>
                    <w:left w:val="none" w:sz="0" w:space="0" w:color="auto"/>
                    <w:bottom w:val="none" w:sz="0" w:space="0" w:color="auto"/>
                    <w:right w:val="none" w:sz="0" w:space="0" w:color="auto"/>
                  </w:divBdr>
                  <w:divsChild>
                    <w:div w:id="118574799">
                      <w:marLeft w:val="0"/>
                      <w:marRight w:val="0"/>
                      <w:marTop w:val="0"/>
                      <w:marBottom w:val="0"/>
                      <w:divBdr>
                        <w:top w:val="none" w:sz="0" w:space="0" w:color="auto"/>
                        <w:left w:val="none" w:sz="0" w:space="0" w:color="auto"/>
                        <w:bottom w:val="none" w:sz="0" w:space="0" w:color="auto"/>
                        <w:right w:val="none" w:sz="0" w:space="0" w:color="auto"/>
                      </w:divBdr>
                      <w:divsChild>
                        <w:div w:id="1793480774">
                          <w:marLeft w:val="0"/>
                          <w:marRight w:val="0"/>
                          <w:marTop w:val="0"/>
                          <w:marBottom w:val="0"/>
                          <w:divBdr>
                            <w:top w:val="single" w:sz="6" w:space="0" w:color="000000"/>
                            <w:left w:val="single" w:sz="6" w:space="0" w:color="000000"/>
                            <w:bottom w:val="single" w:sz="6" w:space="0" w:color="000000"/>
                            <w:right w:val="single" w:sz="6" w:space="0" w:color="000000"/>
                          </w:divBdr>
                          <w:divsChild>
                            <w:div w:id="209748">
                              <w:marLeft w:val="0"/>
                              <w:marRight w:val="0"/>
                              <w:marTop w:val="0"/>
                              <w:marBottom w:val="0"/>
                              <w:divBdr>
                                <w:top w:val="none" w:sz="0" w:space="0" w:color="auto"/>
                                <w:left w:val="none" w:sz="0" w:space="0" w:color="auto"/>
                                <w:bottom w:val="none" w:sz="0" w:space="0" w:color="auto"/>
                                <w:right w:val="none" w:sz="0" w:space="0" w:color="auto"/>
                              </w:divBdr>
                              <w:divsChild>
                                <w:div w:id="372341663">
                                  <w:marLeft w:val="0"/>
                                  <w:marRight w:val="0"/>
                                  <w:marTop w:val="0"/>
                                  <w:marBottom w:val="0"/>
                                  <w:divBdr>
                                    <w:top w:val="none" w:sz="0" w:space="0" w:color="auto"/>
                                    <w:left w:val="none" w:sz="0" w:space="0" w:color="auto"/>
                                    <w:bottom w:val="none" w:sz="0" w:space="0" w:color="auto"/>
                                    <w:right w:val="none" w:sz="0" w:space="0" w:color="auto"/>
                                  </w:divBdr>
                                </w:div>
                                <w:div w:id="491407131">
                                  <w:marLeft w:val="0"/>
                                  <w:marRight w:val="0"/>
                                  <w:marTop w:val="0"/>
                                  <w:marBottom w:val="0"/>
                                  <w:divBdr>
                                    <w:top w:val="none" w:sz="0" w:space="0" w:color="auto"/>
                                    <w:left w:val="none" w:sz="0" w:space="0" w:color="auto"/>
                                    <w:bottom w:val="none" w:sz="0" w:space="0" w:color="auto"/>
                                    <w:right w:val="none" w:sz="0" w:space="0" w:color="auto"/>
                                  </w:divBdr>
                                </w:div>
                                <w:div w:id="576478212">
                                  <w:marLeft w:val="0"/>
                                  <w:marRight w:val="0"/>
                                  <w:marTop w:val="0"/>
                                  <w:marBottom w:val="15"/>
                                  <w:divBdr>
                                    <w:top w:val="none" w:sz="0" w:space="0" w:color="auto"/>
                                    <w:left w:val="none" w:sz="0" w:space="0" w:color="auto"/>
                                    <w:bottom w:val="single" w:sz="6" w:space="0" w:color="CCCCCC"/>
                                    <w:right w:val="none" w:sz="0" w:space="0" w:color="auto"/>
                                  </w:divBdr>
                                </w:div>
                                <w:div w:id="861552874">
                                  <w:marLeft w:val="0"/>
                                  <w:marRight w:val="0"/>
                                  <w:marTop w:val="0"/>
                                  <w:marBottom w:val="0"/>
                                  <w:divBdr>
                                    <w:top w:val="none" w:sz="0" w:space="0" w:color="auto"/>
                                    <w:left w:val="none" w:sz="0" w:space="0" w:color="auto"/>
                                    <w:bottom w:val="none" w:sz="0" w:space="0" w:color="auto"/>
                                    <w:right w:val="none" w:sz="0" w:space="0" w:color="auto"/>
                                  </w:divBdr>
                                </w:div>
                                <w:div w:id="880826652">
                                  <w:marLeft w:val="0"/>
                                  <w:marRight w:val="0"/>
                                  <w:marTop w:val="0"/>
                                  <w:marBottom w:val="0"/>
                                  <w:divBdr>
                                    <w:top w:val="none" w:sz="0" w:space="0" w:color="auto"/>
                                    <w:left w:val="none" w:sz="0" w:space="0" w:color="auto"/>
                                    <w:bottom w:val="none" w:sz="0" w:space="0" w:color="auto"/>
                                    <w:right w:val="none" w:sz="0" w:space="0" w:color="auto"/>
                                  </w:divBdr>
                                </w:div>
                                <w:div w:id="917208911">
                                  <w:marLeft w:val="0"/>
                                  <w:marRight w:val="0"/>
                                  <w:marTop w:val="0"/>
                                  <w:marBottom w:val="0"/>
                                  <w:divBdr>
                                    <w:top w:val="none" w:sz="0" w:space="0" w:color="auto"/>
                                    <w:left w:val="none" w:sz="0" w:space="0" w:color="auto"/>
                                    <w:bottom w:val="none" w:sz="0" w:space="0" w:color="auto"/>
                                    <w:right w:val="none" w:sz="0" w:space="0" w:color="auto"/>
                                  </w:divBdr>
                                </w:div>
                                <w:div w:id="1214080152">
                                  <w:marLeft w:val="0"/>
                                  <w:marRight w:val="0"/>
                                  <w:marTop w:val="0"/>
                                  <w:marBottom w:val="0"/>
                                  <w:divBdr>
                                    <w:top w:val="none" w:sz="0" w:space="0" w:color="auto"/>
                                    <w:left w:val="none" w:sz="0" w:space="0" w:color="auto"/>
                                    <w:bottom w:val="none" w:sz="0" w:space="0" w:color="auto"/>
                                    <w:right w:val="none" w:sz="0" w:space="0" w:color="auto"/>
                                  </w:divBdr>
                                </w:div>
                                <w:div w:id="2054108856">
                                  <w:marLeft w:val="0"/>
                                  <w:marRight w:val="0"/>
                                  <w:marTop w:val="0"/>
                                  <w:marBottom w:val="0"/>
                                  <w:divBdr>
                                    <w:top w:val="none" w:sz="0" w:space="0" w:color="auto"/>
                                    <w:left w:val="none" w:sz="0" w:space="0" w:color="auto"/>
                                    <w:bottom w:val="none" w:sz="0" w:space="0" w:color="auto"/>
                                    <w:right w:val="none" w:sz="0" w:space="0" w:color="auto"/>
                                  </w:divBdr>
                                </w:div>
                                <w:div w:id="2066486020">
                                  <w:marLeft w:val="0"/>
                                  <w:marRight w:val="0"/>
                                  <w:marTop w:val="0"/>
                                  <w:marBottom w:val="0"/>
                                  <w:divBdr>
                                    <w:top w:val="none" w:sz="0" w:space="0" w:color="auto"/>
                                    <w:left w:val="none" w:sz="0" w:space="0" w:color="auto"/>
                                    <w:bottom w:val="none" w:sz="0" w:space="0" w:color="auto"/>
                                    <w:right w:val="none" w:sz="0" w:space="0" w:color="auto"/>
                                  </w:divBdr>
                                </w:div>
                              </w:divsChild>
                            </w:div>
                            <w:div w:id="68891121">
                              <w:marLeft w:val="0"/>
                              <w:marRight w:val="0"/>
                              <w:marTop w:val="0"/>
                              <w:marBottom w:val="0"/>
                              <w:divBdr>
                                <w:top w:val="none" w:sz="0" w:space="0" w:color="auto"/>
                                <w:left w:val="none" w:sz="0" w:space="0" w:color="auto"/>
                                <w:bottom w:val="none" w:sz="0" w:space="0" w:color="auto"/>
                                <w:right w:val="none" w:sz="0" w:space="0" w:color="auto"/>
                              </w:divBdr>
                              <w:divsChild>
                                <w:div w:id="41683015">
                                  <w:marLeft w:val="0"/>
                                  <w:marRight w:val="0"/>
                                  <w:marTop w:val="0"/>
                                  <w:marBottom w:val="0"/>
                                  <w:divBdr>
                                    <w:top w:val="none" w:sz="0" w:space="0" w:color="auto"/>
                                    <w:left w:val="none" w:sz="0" w:space="0" w:color="auto"/>
                                    <w:bottom w:val="none" w:sz="0" w:space="0" w:color="auto"/>
                                    <w:right w:val="none" w:sz="0" w:space="0" w:color="auto"/>
                                  </w:divBdr>
                                </w:div>
                                <w:div w:id="67044000">
                                  <w:marLeft w:val="0"/>
                                  <w:marRight w:val="0"/>
                                  <w:marTop w:val="0"/>
                                  <w:marBottom w:val="0"/>
                                  <w:divBdr>
                                    <w:top w:val="none" w:sz="0" w:space="0" w:color="auto"/>
                                    <w:left w:val="none" w:sz="0" w:space="0" w:color="auto"/>
                                    <w:bottom w:val="none" w:sz="0" w:space="0" w:color="auto"/>
                                    <w:right w:val="none" w:sz="0" w:space="0" w:color="auto"/>
                                  </w:divBdr>
                                </w:div>
                                <w:div w:id="83645881">
                                  <w:marLeft w:val="0"/>
                                  <w:marRight w:val="0"/>
                                  <w:marTop w:val="0"/>
                                  <w:marBottom w:val="0"/>
                                  <w:divBdr>
                                    <w:top w:val="none" w:sz="0" w:space="0" w:color="auto"/>
                                    <w:left w:val="none" w:sz="0" w:space="0" w:color="auto"/>
                                    <w:bottom w:val="none" w:sz="0" w:space="0" w:color="auto"/>
                                    <w:right w:val="none" w:sz="0" w:space="0" w:color="auto"/>
                                  </w:divBdr>
                                </w:div>
                                <w:div w:id="92284196">
                                  <w:marLeft w:val="0"/>
                                  <w:marRight w:val="0"/>
                                  <w:marTop w:val="0"/>
                                  <w:marBottom w:val="0"/>
                                  <w:divBdr>
                                    <w:top w:val="none" w:sz="0" w:space="0" w:color="auto"/>
                                    <w:left w:val="none" w:sz="0" w:space="0" w:color="auto"/>
                                    <w:bottom w:val="none" w:sz="0" w:space="0" w:color="auto"/>
                                    <w:right w:val="none" w:sz="0" w:space="0" w:color="auto"/>
                                  </w:divBdr>
                                </w:div>
                                <w:div w:id="96141481">
                                  <w:marLeft w:val="0"/>
                                  <w:marRight w:val="0"/>
                                  <w:marTop w:val="0"/>
                                  <w:marBottom w:val="0"/>
                                  <w:divBdr>
                                    <w:top w:val="none" w:sz="0" w:space="0" w:color="auto"/>
                                    <w:left w:val="none" w:sz="0" w:space="0" w:color="auto"/>
                                    <w:bottom w:val="none" w:sz="0" w:space="0" w:color="auto"/>
                                    <w:right w:val="none" w:sz="0" w:space="0" w:color="auto"/>
                                  </w:divBdr>
                                </w:div>
                                <w:div w:id="127356395">
                                  <w:marLeft w:val="0"/>
                                  <w:marRight w:val="0"/>
                                  <w:marTop w:val="0"/>
                                  <w:marBottom w:val="0"/>
                                  <w:divBdr>
                                    <w:top w:val="none" w:sz="0" w:space="0" w:color="auto"/>
                                    <w:left w:val="none" w:sz="0" w:space="0" w:color="auto"/>
                                    <w:bottom w:val="none" w:sz="0" w:space="0" w:color="auto"/>
                                    <w:right w:val="none" w:sz="0" w:space="0" w:color="auto"/>
                                  </w:divBdr>
                                </w:div>
                                <w:div w:id="172648409">
                                  <w:marLeft w:val="0"/>
                                  <w:marRight w:val="0"/>
                                  <w:marTop w:val="0"/>
                                  <w:marBottom w:val="0"/>
                                  <w:divBdr>
                                    <w:top w:val="none" w:sz="0" w:space="0" w:color="auto"/>
                                    <w:left w:val="none" w:sz="0" w:space="0" w:color="auto"/>
                                    <w:bottom w:val="none" w:sz="0" w:space="0" w:color="auto"/>
                                    <w:right w:val="none" w:sz="0" w:space="0" w:color="auto"/>
                                  </w:divBdr>
                                </w:div>
                                <w:div w:id="198249350">
                                  <w:marLeft w:val="0"/>
                                  <w:marRight w:val="0"/>
                                  <w:marTop w:val="0"/>
                                  <w:marBottom w:val="0"/>
                                  <w:divBdr>
                                    <w:top w:val="none" w:sz="0" w:space="0" w:color="auto"/>
                                    <w:left w:val="none" w:sz="0" w:space="0" w:color="auto"/>
                                    <w:bottom w:val="none" w:sz="0" w:space="0" w:color="auto"/>
                                    <w:right w:val="none" w:sz="0" w:space="0" w:color="auto"/>
                                  </w:divBdr>
                                </w:div>
                                <w:div w:id="211381918">
                                  <w:marLeft w:val="0"/>
                                  <w:marRight w:val="0"/>
                                  <w:marTop w:val="0"/>
                                  <w:marBottom w:val="0"/>
                                  <w:divBdr>
                                    <w:top w:val="none" w:sz="0" w:space="0" w:color="auto"/>
                                    <w:left w:val="none" w:sz="0" w:space="0" w:color="auto"/>
                                    <w:bottom w:val="none" w:sz="0" w:space="0" w:color="auto"/>
                                    <w:right w:val="none" w:sz="0" w:space="0" w:color="auto"/>
                                  </w:divBdr>
                                </w:div>
                                <w:div w:id="248347213">
                                  <w:marLeft w:val="0"/>
                                  <w:marRight w:val="0"/>
                                  <w:marTop w:val="0"/>
                                  <w:marBottom w:val="0"/>
                                  <w:divBdr>
                                    <w:top w:val="none" w:sz="0" w:space="0" w:color="auto"/>
                                    <w:left w:val="none" w:sz="0" w:space="0" w:color="auto"/>
                                    <w:bottom w:val="none" w:sz="0" w:space="0" w:color="auto"/>
                                    <w:right w:val="none" w:sz="0" w:space="0" w:color="auto"/>
                                  </w:divBdr>
                                </w:div>
                                <w:div w:id="268246907">
                                  <w:marLeft w:val="0"/>
                                  <w:marRight w:val="0"/>
                                  <w:marTop w:val="0"/>
                                  <w:marBottom w:val="0"/>
                                  <w:divBdr>
                                    <w:top w:val="none" w:sz="0" w:space="0" w:color="auto"/>
                                    <w:left w:val="none" w:sz="0" w:space="0" w:color="auto"/>
                                    <w:bottom w:val="none" w:sz="0" w:space="0" w:color="auto"/>
                                    <w:right w:val="none" w:sz="0" w:space="0" w:color="auto"/>
                                  </w:divBdr>
                                </w:div>
                                <w:div w:id="319046743">
                                  <w:marLeft w:val="0"/>
                                  <w:marRight w:val="0"/>
                                  <w:marTop w:val="0"/>
                                  <w:marBottom w:val="0"/>
                                  <w:divBdr>
                                    <w:top w:val="none" w:sz="0" w:space="0" w:color="auto"/>
                                    <w:left w:val="none" w:sz="0" w:space="0" w:color="auto"/>
                                    <w:bottom w:val="none" w:sz="0" w:space="0" w:color="auto"/>
                                    <w:right w:val="none" w:sz="0" w:space="0" w:color="auto"/>
                                  </w:divBdr>
                                </w:div>
                                <w:div w:id="374895832">
                                  <w:marLeft w:val="0"/>
                                  <w:marRight w:val="0"/>
                                  <w:marTop w:val="0"/>
                                  <w:marBottom w:val="0"/>
                                  <w:divBdr>
                                    <w:top w:val="none" w:sz="0" w:space="0" w:color="auto"/>
                                    <w:left w:val="none" w:sz="0" w:space="0" w:color="auto"/>
                                    <w:bottom w:val="none" w:sz="0" w:space="0" w:color="auto"/>
                                    <w:right w:val="none" w:sz="0" w:space="0" w:color="auto"/>
                                  </w:divBdr>
                                </w:div>
                                <w:div w:id="435516681">
                                  <w:marLeft w:val="0"/>
                                  <w:marRight w:val="0"/>
                                  <w:marTop w:val="0"/>
                                  <w:marBottom w:val="0"/>
                                  <w:divBdr>
                                    <w:top w:val="none" w:sz="0" w:space="0" w:color="auto"/>
                                    <w:left w:val="none" w:sz="0" w:space="0" w:color="auto"/>
                                    <w:bottom w:val="none" w:sz="0" w:space="0" w:color="auto"/>
                                    <w:right w:val="none" w:sz="0" w:space="0" w:color="auto"/>
                                  </w:divBdr>
                                </w:div>
                                <w:div w:id="441537456">
                                  <w:marLeft w:val="0"/>
                                  <w:marRight w:val="0"/>
                                  <w:marTop w:val="0"/>
                                  <w:marBottom w:val="0"/>
                                  <w:divBdr>
                                    <w:top w:val="none" w:sz="0" w:space="0" w:color="auto"/>
                                    <w:left w:val="none" w:sz="0" w:space="0" w:color="auto"/>
                                    <w:bottom w:val="none" w:sz="0" w:space="0" w:color="auto"/>
                                    <w:right w:val="none" w:sz="0" w:space="0" w:color="auto"/>
                                  </w:divBdr>
                                </w:div>
                                <w:div w:id="450902588">
                                  <w:marLeft w:val="0"/>
                                  <w:marRight w:val="0"/>
                                  <w:marTop w:val="0"/>
                                  <w:marBottom w:val="0"/>
                                  <w:divBdr>
                                    <w:top w:val="none" w:sz="0" w:space="0" w:color="auto"/>
                                    <w:left w:val="none" w:sz="0" w:space="0" w:color="auto"/>
                                    <w:bottom w:val="none" w:sz="0" w:space="0" w:color="auto"/>
                                    <w:right w:val="none" w:sz="0" w:space="0" w:color="auto"/>
                                  </w:divBdr>
                                </w:div>
                                <w:div w:id="530843801">
                                  <w:marLeft w:val="0"/>
                                  <w:marRight w:val="0"/>
                                  <w:marTop w:val="0"/>
                                  <w:marBottom w:val="0"/>
                                  <w:divBdr>
                                    <w:top w:val="none" w:sz="0" w:space="0" w:color="auto"/>
                                    <w:left w:val="none" w:sz="0" w:space="0" w:color="auto"/>
                                    <w:bottom w:val="none" w:sz="0" w:space="0" w:color="auto"/>
                                    <w:right w:val="none" w:sz="0" w:space="0" w:color="auto"/>
                                  </w:divBdr>
                                </w:div>
                                <w:div w:id="616327780">
                                  <w:marLeft w:val="0"/>
                                  <w:marRight w:val="0"/>
                                  <w:marTop w:val="0"/>
                                  <w:marBottom w:val="0"/>
                                  <w:divBdr>
                                    <w:top w:val="none" w:sz="0" w:space="0" w:color="auto"/>
                                    <w:left w:val="none" w:sz="0" w:space="0" w:color="auto"/>
                                    <w:bottom w:val="none" w:sz="0" w:space="0" w:color="auto"/>
                                    <w:right w:val="none" w:sz="0" w:space="0" w:color="auto"/>
                                  </w:divBdr>
                                </w:div>
                                <w:div w:id="639649727">
                                  <w:marLeft w:val="0"/>
                                  <w:marRight w:val="0"/>
                                  <w:marTop w:val="0"/>
                                  <w:marBottom w:val="0"/>
                                  <w:divBdr>
                                    <w:top w:val="none" w:sz="0" w:space="0" w:color="auto"/>
                                    <w:left w:val="none" w:sz="0" w:space="0" w:color="auto"/>
                                    <w:bottom w:val="none" w:sz="0" w:space="0" w:color="auto"/>
                                    <w:right w:val="none" w:sz="0" w:space="0" w:color="auto"/>
                                  </w:divBdr>
                                </w:div>
                                <w:div w:id="644429962">
                                  <w:marLeft w:val="0"/>
                                  <w:marRight w:val="0"/>
                                  <w:marTop w:val="0"/>
                                  <w:marBottom w:val="0"/>
                                  <w:divBdr>
                                    <w:top w:val="none" w:sz="0" w:space="0" w:color="auto"/>
                                    <w:left w:val="none" w:sz="0" w:space="0" w:color="auto"/>
                                    <w:bottom w:val="none" w:sz="0" w:space="0" w:color="auto"/>
                                    <w:right w:val="none" w:sz="0" w:space="0" w:color="auto"/>
                                  </w:divBdr>
                                </w:div>
                                <w:div w:id="646055022">
                                  <w:marLeft w:val="0"/>
                                  <w:marRight w:val="0"/>
                                  <w:marTop w:val="0"/>
                                  <w:marBottom w:val="0"/>
                                  <w:divBdr>
                                    <w:top w:val="none" w:sz="0" w:space="0" w:color="auto"/>
                                    <w:left w:val="none" w:sz="0" w:space="0" w:color="auto"/>
                                    <w:bottom w:val="none" w:sz="0" w:space="0" w:color="auto"/>
                                    <w:right w:val="none" w:sz="0" w:space="0" w:color="auto"/>
                                  </w:divBdr>
                                </w:div>
                                <w:div w:id="655836991">
                                  <w:marLeft w:val="0"/>
                                  <w:marRight w:val="0"/>
                                  <w:marTop w:val="0"/>
                                  <w:marBottom w:val="0"/>
                                  <w:divBdr>
                                    <w:top w:val="none" w:sz="0" w:space="0" w:color="auto"/>
                                    <w:left w:val="none" w:sz="0" w:space="0" w:color="auto"/>
                                    <w:bottom w:val="none" w:sz="0" w:space="0" w:color="auto"/>
                                    <w:right w:val="none" w:sz="0" w:space="0" w:color="auto"/>
                                  </w:divBdr>
                                </w:div>
                                <w:div w:id="668018770">
                                  <w:marLeft w:val="0"/>
                                  <w:marRight w:val="0"/>
                                  <w:marTop w:val="0"/>
                                  <w:marBottom w:val="0"/>
                                  <w:divBdr>
                                    <w:top w:val="none" w:sz="0" w:space="0" w:color="auto"/>
                                    <w:left w:val="none" w:sz="0" w:space="0" w:color="auto"/>
                                    <w:bottom w:val="none" w:sz="0" w:space="0" w:color="auto"/>
                                    <w:right w:val="none" w:sz="0" w:space="0" w:color="auto"/>
                                  </w:divBdr>
                                </w:div>
                                <w:div w:id="772243406">
                                  <w:marLeft w:val="0"/>
                                  <w:marRight w:val="0"/>
                                  <w:marTop w:val="0"/>
                                  <w:marBottom w:val="0"/>
                                  <w:divBdr>
                                    <w:top w:val="none" w:sz="0" w:space="0" w:color="auto"/>
                                    <w:left w:val="none" w:sz="0" w:space="0" w:color="auto"/>
                                    <w:bottom w:val="none" w:sz="0" w:space="0" w:color="auto"/>
                                    <w:right w:val="none" w:sz="0" w:space="0" w:color="auto"/>
                                  </w:divBdr>
                                </w:div>
                                <w:div w:id="801311307">
                                  <w:marLeft w:val="0"/>
                                  <w:marRight w:val="0"/>
                                  <w:marTop w:val="0"/>
                                  <w:marBottom w:val="0"/>
                                  <w:divBdr>
                                    <w:top w:val="none" w:sz="0" w:space="0" w:color="auto"/>
                                    <w:left w:val="none" w:sz="0" w:space="0" w:color="auto"/>
                                    <w:bottom w:val="none" w:sz="0" w:space="0" w:color="auto"/>
                                    <w:right w:val="none" w:sz="0" w:space="0" w:color="auto"/>
                                  </w:divBdr>
                                </w:div>
                                <w:div w:id="832792167">
                                  <w:marLeft w:val="0"/>
                                  <w:marRight w:val="0"/>
                                  <w:marTop w:val="0"/>
                                  <w:marBottom w:val="0"/>
                                  <w:divBdr>
                                    <w:top w:val="none" w:sz="0" w:space="0" w:color="auto"/>
                                    <w:left w:val="none" w:sz="0" w:space="0" w:color="auto"/>
                                    <w:bottom w:val="none" w:sz="0" w:space="0" w:color="auto"/>
                                    <w:right w:val="none" w:sz="0" w:space="0" w:color="auto"/>
                                  </w:divBdr>
                                </w:div>
                                <w:div w:id="844053438">
                                  <w:marLeft w:val="0"/>
                                  <w:marRight w:val="0"/>
                                  <w:marTop w:val="0"/>
                                  <w:marBottom w:val="0"/>
                                  <w:divBdr>
                                    <w:top w:val="none" w:sz="0" w:space="0" w:color="auto"/>
                                    <w:left w:val="none" w:sz="0" w:space="0" w:color="auto"/>
                                    <w:bottom w:val="none" w:sz="0" w:space="0" w:color="auto"/>
                                    <w:right w:val="none" w:sz="0" w:space="0" w:color="auto"/>
                                  </w:divBdr>
                                </w:div>
                                <w:div w:id="854073139">
                                  <w:marLeft w:val="0"/>
                                  <w:marRight w:val="0"/>
                                  <w:marTop w:val="0"/>
                                  <w:marBottom w:val="0"/>
                                  <w:divBdr>
                                    <w:top w:val="none" w:sz="0" w:space="0" w:color="auto"/>
                                    <w:left w:val="none" w:sz="0" w:space="0" w:color="auto"/>
                                    <w:bottom w:val="none" w:sz="0" w:space="0" w:color="auto"/>
                                    <w:right w:val="none" w:sz="0" w:space="0" w:color="auto"/>
                                  </w:divBdr>
                                </w:div>
                                <w:div w:id="934482979">
                                  <w:marLeft w:val="0"/>
                                  <w:marRight w:val="0"/>
                                  <w:marTop w:val="0"/>
                                  <w:marBottom w:val="15"/>
                                  <w:divBdr>
                                    <w:top w:val="none" w:sz="0" w:space="0" w:color="auto"/>
                                    <w:left w:val="none" w:sz="0" w:space="0" w:color="auto"/>
                                    <w:bottom w:val="single" w:sz="6" w:space="0" w:color="CCCCCC"/>
                                    <w:right w:val="none" w:sz="0" w:space="0" w:color="auto"/>
                                  </w:divBdr>
                                </w:div>
                                <w:div w:id="942423938">
                                  <w:marLeft w:val="0"/>
                                  <w:marRight w:val="0"/>
                                  <w:marTop w:val="0"/>
                                  <w:marBottom w:val="0"/>
                                  <w:divBdr>
                                    <w:top w:val="none" w:sz="0" w:space="0" w:color="auto"/>
                                    <w:left w:val="none" w:sz="0" w:space="0" w:color="auto"/>
                                    <w:bottom w:val="none" w:sz="0" w:space="0" w:color="auto"/>
                                    <w:right w:val="none" w:sz="0" w:space="0" w:color="auto"/>
                                  </w:divBdr>
                                </w:div>
                                <w:div w:id="1017466982">
                                  <w:marLeft w:val="0"/>
                                  <w:marRight w:val="0"/>
                                  <w:marTop w:val="0"/>
                                  <w:marBottom w:val="0"/>
                                  <w:divBdr>
                                    <w:top w:val="none" w:sz="0" w:space="0" w:color="auto"/>
                                    <w:left w:val="none" w:sz="0" w:space="0" w:color="auto"/>
                                    <w:bottom w:val="none" w:sz="0" w:space="0" w:color="auto"/>
                                    <w:right w:val="none" w:sz="0" w:space="0" w:color="auto"/>
                                  </w:divBdr>
                                </w:div>
                                <w:div w:id="1129978695">
                                  <w:marLeft w:val="0"/>
                                  <w:marRight w:val="0"/>
                                  <w:marTop w:val="0"/>
                                  <w:marBottom w:val="0"/>
                                  <w:divBdr>
                                    <w:top w:val="none" w:sz="0" w:space="0" w:color="auto"/>
                                    <w:left w:val="none" w:sz="0" w:space="0" w:color="auto"/>
                                    <w:bottom w:val="none" w:sz="0" w:space="0" w:color="auto"/>
                                    <w:right w:val="none" w:sz="0" w:space="0" w:color="auto"/>
                                  </w:divBdr>
                                </w:div>
                                <w:div w:id="1203591660">
                                  <w:marLeft w:val="0"/>
                                  <w:marRight w:val="0"/>
                                  <w:marTop w:val="0"/>
                                  <w:marBottom w:val="0"/>
                                  <w:divBdr>
                                    <w:top w:val="none" w:sz="0" w:space="0" w:color="auto"/>
                                    <w:left w:val="none" w:sz="0" w:space="0" w:color="auto"/>
                                    <w:bottom w:val="none" w:sz="0" w:space="0" w:color="auto"/>
                                    <w:right w:val="none" w:sz="0" w:space="0" w:color="auto"/>
                                  </w:divBdr>
                                </w:div>
                                <w:div w:id="1284648983">
                                  <w:marLeft w:val="0"/>
                                  <w:marRight w:val="0"/>
                                  <w:marTop w:val="0"/>
                                  <w:marBottom w:val="0"/>
                                  <w:divBdr>
                                    <w:top w:val="none" w:sz="0" w:space="0" w:color="auto"/>
                                    <w:left w:val="none" w:sz="0" w:space="0" w:color="auto"/>
                                    <w:bottom w:val="none" w:sz="0" w:space="0" w:color="auto"/>
                                    <w:right w:val="none" w:sz="0" w:space="0" w:color="auto"/>
                                  </w:divBdr>
                                </w:div>
                                <w:div w:id="1308587512">
                                  <w:marLeft w:val="0"/>
                                  <w:marRight w:val="0"/>
                                  <w:marTop w:val="0"/>
                                  <w:marBottom w:val="0"/>
                                  <w:divBdr>
                                    <w:top w:val="none" w:sz="0" w:space="0" w:color="auto"/>
                                    <w:left w:val="none" w:sz="0" w:space="0" w:color="auto"/>
                                    <w:bottom w:val="none" w:sz="0" w:space="0" w:color="auto"/>
                                    <w:right w:val="none" w:sz="0" w:space="0" w:color="auto"/>
                                  </w:divBdr>
                                </w:div>
                                <w:div w:id="1311206843">
                                  <w:marLeft w:val="0"/>
                                  <w:marRight w:val="0"/>
                                  <w:marTop w:val="0"/>
                                  <w:marBottom w:val="0"/>
                                  <w:divBdr>
                                    <w:top w:val="none" w:sz="0" w:space="0" w:color="auto"/>
                                    <w:left w:val="none" w:sz="0" w:space="0" w:color="auto"/>
                                    <w:bottom w:val="none" w:sz="0" w:space="0" w:color="auto"/>
                                    <w:right w:val="none" w:sz="0" w:space="0" w:color="auto"/>
                                  </w:divBdr>
                                </w:div>
                                <w:div w:id="1357148868">
                                  <w:marLeft w:val="0"/>
                                  <w:marRight w:val="0"/>
                                  <w:marTop w:val="0"/>
                                  <w:marBottom w:val="0"/>
                                  <w:divBdr>
                                    <w:top w:val="none" w:sz="0" w:space="0" w:color="auto"/>
                                    <w:left w:val="none" w:sz="0" w:space="0" w:color="auto"/>
                                    <w:bottom w:val="none" w:sz="0" w:space="0" w:color="auto"/>
                                    <w:right w:val="none" w:sz="0" w:space="0" w:color="auto"/>
                                  </w:divBdr>
                                </w:div>
                                <w:div w:id="1366252181">
                                  <w:marLeft w:val="0"/>
                                  <w:marRight w:val="0"/>
                                  <w:marTop w:val="0"/>
                                  <w:marBottom w:val="0"/>
                                  <w:divBdr>
                                    <w:top w:val="none" w:sz="0" w:space="0" w:color="auto"/>
                                    <w:left w:val="none" w:sz="0" w:space="0" w:color="auto"/>
                                    <w:bottom w:val="none" w:sz="0" w:space="0" w:color="auto"/>
                                    <w:right w:val="none" w:sz="0" w:space="0" w:color="auto"/>
                                  </w:divBdr>
                                </w:div>
                                <w:div w:id="1463304593">
                                  <w:marLeft w:val="0"/>
                                  <w:marRight w:val="0"/>
                                  <w:marTop w:val="0"/>
                                  <w:marBottom w:val="0"/>
                                  <w:divBdr>
                                    <w:top w:val="none" w:sz="0" w:space="0" w:color="auto"/>
                                    <w:left w:val="none" w:sz="0" w:space="0" w:color="auto"/>
                                    <w:bottom w:val="none" w:sz="0" w:space="0" w:color="auto"/>
                                    <w:right w:val="none" w:sz="0" w:space="0" w:color="auto"/>
                                  </w:divBdr>
                                </w:div>
                                <w:div w:id="1474983632">
                                  <w:marLeft w:val="0"/>
                                  <w:marRight w:val="0"/>
                                  <w:marTop w:val="0"/>
                                  <w:marBottom w:val="0"/>
                                  <w:divBdr>
                                    <w:top w:val="none" w:sz="0" w:space="0" w:color="auto"/>
                                    <w:left w:val="none" w:sz="0" w:space="0" w:color="auto"/>
                                    <w:bottom w:val="none" w:sz="0" w:space="0" w:color="auto"/>
                                    <w:right w:val="none" w:sz="0" w:space="0" w:color="auto"/>
                                  </w:divBdr>
                                </w:div>
                                <w:div w:id="1493519930">
                                  <w:marLeft w:val="0"/>
                                  <w:marRight w:val="0"/>
                                  <w:marTop w:val="0"/>
                                  <w:marBottom w:val="0"/>
                                  <w:divBdr>
                                    <w:top w:val="none" w:sz="0" w:space="0" w:color="auto"/>
                                    <w:left w:val="none" w:sz="0" w:space="0" w:color="auto"/>
                                    <w:bottom w:val="none" w:sz="0" w:space="0" w:color="auto"/>
                                    <w:right w:val="none" w:sz="0" w:space="0" w:color="auto"/>
                                  </w:divBdr>
                                </w:div>
                                <w:div w:id="1553275150">
                                  <w:marLeft w:val="0"/>
                                  <w:marRight w:val="0"/>
                                  <w:marTop w:val="0"/>
                                  <w:marBottom w:val="0"/>
                                  <w:divBdr>
                                    <w:top w:val="none" w:sz="0" w:space="0" w:color="auto"/>
                                    <w:left w:val="none" w:sz="0" w:space="0" w:color="auto"/>
                                    <w:bottom w:val="none" w:sz="0" w:space="0" w:color="auto"/>
                                    <w:right w:val="none" w:sz="0" w:space="0" w:color="auto"/>
                                  </w:divBdr>
                                </w:div>
                                <w:div w:id="1585264881">
                                  <w:marLeft w:val="0"/>
                                  <w:marRight w:val="0"/>
                                  <w:marTop w:val="0"/>
                                  <w:marBottom w:val="0"/>
                                  <w:divBdr>
                                    <w:top w:val="none" w:sz="0" w:space="0" w:color="auto"/>
                                    <w:left w:val="none" w:sz="0" w:space="0" w:color="auto"/>
                                    <w:bottom w:val="none" w:sz="0" w:space="0" w:color="auto"/>
                                    <w:right w:val="none" w:sz="0" w:space="0" w:color="auto"/>
                                  </w:divBdr>
                                </w:div>
                                <w:div w:id="1589576348">
                                  <w:marLeft w:val="0"/>
                                  <w:marRight w:val="0"/>
                                  <w:marTop w:val="0"/>
                                  <w:marBottom w:val="0"/>
                                  <w:divBdr>
                                    <w:top w:val="none" w:sz="0" w:space="0" w:color="auto"/>
                                    <w:left w:val="none" w:sz="0" w:space="0" w:color="auto"/>
                                    <w:bottom w:val="none" w:sz="0" w:space="0" w:color="auto"/>
                                    <w:right w:val="none" w:sz="0" w:space="0" w:color="auto"/>
                                  </w:divBdr>
                                </w:div>
                                <w:div w:id="1596599006">
                                  <w:marLeft w:val="0"/>
                                  <w:marRight w:val="0"/>
                                  <w:marTop w:val="0"/>
                                  <w:marBottom w:val="0"/>
                                  <w:divBdr>
                                    <w:top w:val="none" w:sz="0" w:space="0" w:color="auto"/>
                                    <w:left w:val="none" w:sz="0" w:space="0" w:color="auto"/>
                                    <w:bottom w:val="none" w:sz="0" w:space="0" w:color="auto"/>
                                    <w:right w:val="none" w:sz="0" w:space="0" w:color="auto"/>
                                  </w:divBdr>
                                </w:div>
                                <w:div w:id="1612200198">
                                  <w:marLeft w:val="0"/>
                                  <w:marRight w:val="0"/>
                                  <w:marTop w:val="0"/>
                                  <w:marBottom w:val="0"/>
                                  <w:divBdr>
                                    <w:top w:val="none" w:sz="0" w:space="0" w:color="auto"/>
                                    <w:left w:val="none" w:sz="0" w:space="0" w:color="auto"/>
                                    <w:bottom w:val="none" w:sz="0" w:space="0" w:color="auto"/>
                                    <w:right w:val="none" w:sz="0" w:space="0" w:color="auto"/>
                                  </w:divBdr>
                                </w:div>
                                <w:div w:id="1615165692">
                                  <w:marLeft w:val="0"/>
                                  <w:marRight w:val="0"/>
                                  <w:marTop w:val="0"/>
                                  <w:marBottom w:val="0"/>
                                  <w:divBdr>
                                    <w:top w:val="none" w:sz="0" w:space="0" w:color="auto"/>
                                    <w:left w:val="none" w:sz="0" w:space="0" w:color="auto"/>
                                    <w:bottom w:val="none" w:sz="0" w:space="0" w:color="auto"/>
                                    <w:right w:val="none" w:sz="0" w:space="0" w:color="auto"/>
                                  </w:divBdr>
                                </w:div>
                                <w:div w:id="1834371607">
                                  <w:marLeft w:val="0"/>
                                  <w:marRight w:val="0"/>
                                  <w:marTop w:val="0"/>
                                  <w:marBottom w:val="0"/>
                                  <w:divBdr>
                                    <w:top w:val="none" w:sz="0" w:space="0" w:color="auto"/>
                                    <w:left w:val="none" w:sz="0" w:space="0" w:color="auto"/>
                                    <w:bottom w:val="none" w:sz="0" w:space="0" w:color="auto"/>
                                    <w:right w:val="none" w:sz="0" w:space="0" w:color="auto"/>
                                  </w:divBdr>
                                </w:div>
                                <w:div w:id="1838033572">
                                  <w:marLeft w:val="0"/>
                                  <w:marRight w:val="0"/>
                                  <w:marTop w:val="0"/>
                                  <w:marBottom w:val="0"/>
                                  <w:divBdr>
                                    <w:top w:val="none" w:sz="0" w:space="0" w:color="auto"/>
                                    <w:left w:val="none" w:sz="0" w:space="0" w:color="auto"/>
                                    <w:bottom w:val="none" w:sz="0" w:space="0" w:color="auto"/>
                                    <w:right w:val="none" w:sz="0" w:space="0" w:color="auto"/>
                                  </w:divBdr>
                                </w:div>
                                <w:div w:id="2053377577">
                                  <w:marLeft w:val="0"/>
                                  <w:marRight w:val="0"/>
                                  <w:marTop w:val="0"/>
                                  <w:marBottom w:val="0"/>
                                  <w:divBdr>
                                    <w:top w:val="none" w:sz="0" w:space="0" w:color="auto"/>
                                    <w:left w:val="none" w:sz="0" w:space="0" w:color="auto"/>
                                    <w:bottom w:val="none" w:sz="0" w:space="0" w:color="auto"/>
                                    <w:right w:val="none" w:sz="0" w:space="0" w:color="auto"/>
                                  </w:divBdr>
                                </w:div>
                                <w:div w:id="2067944662">
                                  <w:marLeft w:val="0"/>
                                  <w:marRight w:val="0"/>
                                  <w:marTop w:val="0"/>
                                  <w:marBottom w:val="0"/>
                                  <w:divBdr>
                                    <w:top w:val="none" w:sz="0" w:space="0" w:color="auto"/>
                                    <w:left w:val="none" w:sz="0" w:space="0" w:color="auto"/>
                                    <w:bottom w:val="none" w:sz="0" w:space="0" w:color="auto"/>
                                    <w:right w:val="none" w:sz="0" w:space="0" w:color="auto"/>
                                  </w:divBdr>
                                </w:div>
                                <w:div w:id="2076121845">
                                  <w:marLeft w:val="0"/>
                                  <w:marRight w:val="0"/>
                                  <w:marTop w:val="0"/>
                                  <w:marBottom w:val="0"/>
                                  <w:divBdr>
                                    <w:top w:val="none" w:sz="0" w:space="0" w:color="auto"/>
                                    <w:left w:val="none" w:sz="0" w:space="0" w:color="auto"/>
                                    <w:bottom w:val="none" w:sz="0" w:space="0" w:color="auto"/>
                                    <w:right w:val="none" w:sz="0" w:space="0" w:color="auto"/>
                                  </w:divBdr>
                                </w:div>
                                <w:div w:id="2128355314">
                                  <w:marLeft w:val="0"/>
                                  <w:marRight w:val="0"/>
                                  <w:marTop w:val="0"/>
                                  <w:marBottom w:val="0"/>
                                  <w:divBdr>
                                    <w:top w:val="none" w:sz="0" w:space="0" w:color="auto"/>
                                    <w:left w:val="none" w:sz="0" w:space="0" w:color="auto"/>
                                    <w:bottom w:val="none" w:sz="0" w:space="0" w:color="auto"/>
                                    <w:right w:val="none" w:sz="0" w:space="0" w:color="auto"/>
                                  </w:divBdr>
                                </w:div>
                              </w:divsChild>
                            </w:div>
                            <w:div w:id="91055148">
                              <w:marLeft w:val="0"/>
                              <w:marRight w:val="0"/>
                              <w:marTop w:val="0"/>
                              <w:marBottom w:val="0"/>
                              <w:divBdr>
                                <w:top w:val="none" w:sz="0" w:space="0" w:color="auto"/>
                                <w:left w:val="none" w:sz="0" w:space="0" w:color="auto"/>
                                <w:bottom w:val="none" w:sz="0" w:space="0" w:color="auto"/>
                                <w:right w:val="none" w:sz="0" w:space="0" w:color="auto"/>
                              </w:divBdr>
                              <w:divsChild>
                                <w:div w:id="1276211902">
                                  <w:marLeft w:val="0"/>
                                  <w:marRight w:val="0"/>
                                  <w:marTop w:val="0"/>
                                  <w:marBottom w:val="0"/>
                                  <w:divBdr>
                                    <w:top w:val="none" w:sz="0" w:space="0" w:color="auto"/>
                                    <w:left w:val="none" w:sz="0" w:space="0" w:color="auto"/>
                                    <w:bottom w:val="none" w:sz="0" w:space="0" w:color="auto"/>
                                    <w:right w:val="none" w:sz="0" w:space="0" w:color="auto"/>
                                  </w:divBdr>
                                </w:div>
                                <w:div w:id="1875847429">
                                  <w:marLeft w:val="0"/>
                                  <w:marRight w:val="0"/>
                                  <w:marTop w:val="0"/>
                                  <w:marBottom w:val="0"/>
                                  <w:divBdr>
                                    <w:top w:val="none" w:sz="0" w:space="0" w:color="auto"/>
                                    <w:left w:val="none" w:sz="0" w:space="0" w:color="auto"/>
                                    <w:bottom w:val="none" w:sz="0" w:space="0" w:color="auto"/>
                                    <w:right w:val="none" w:sz="0" w:space="0" w:color="auto"/>
                                  </w:divBdr>
                                </w:div>
                              </w:divsChild>
                            </w:div>
                            <w:div w:id="104619570">
                              <w:marLeft w:val="0"/>
                              <w:marRight w:val="0"/>
                              <w:marTop w:val="0"/>
                              <w:marBottom w:val="0"/>
                              <w:divBdr>
                                <w:top w:val="none" w:sz="0" w:space="0" w:color="auto"/>
                                <w:left w:val="none" w:sz="0" w:space="0" w:color="auto"/>
                                <w:bottom w:val="none" w:sz="0" w:space="0" w:color="auto"/>
                                <w:right w:val="none" w:sz="0" w:space="0" w:color="auto"/>
                              </w:divBdr>
                              <w:divsChild>
                                <w:div w:id="66658412">
                                  <w:marLeft w:val="0"/>
                                  <w:marRight w:val="0"/>
                                  <w:marTop w:val="0"/>
                                  <w:marBottom w:val="15"/>
                                  <w:divBdr>
                                    <w:top w:val="none" w:sz="0" w:space="0" w:color="auto"/>
                                    <w:left w:val="none" w:sz="0" w:space="0" w:color="auto"/>
                                    <w:bottom w:val="single" w:sz="6" w:space="0" w:color="CCCCCC"/>
                                    <w:right w:val="none" w:sz="0" w:space="0" w:color="auto"/>
                                  </w:divBdr>
                                </w:div>
                                <w:div w:id="1546333064">
                                  <w:marLeft w:val="0"/>
                                  <w:marRight w:val="0"/>
                                  <w:marTop w:val="0"/>
                                  <w:marBottom w:val="0"/>
                                  <w:divBdr>
                                    <w:top w:val="none" w:sz="0" w:space="0" w:color="auto"/>
                                    <w:left w:val="none" w:sz="0" w:space="0" w:color="auto"/>
                                    <w:bottom w:val="none" w:sz="0" w:space="0" w:color="auto"/>
                                    <w:right w:val="none" w:sz="0" w:space="0" w:color="auto"/>
                                  </w:divBdr>
                                </w:div>
                              </w:divsChild>
                            </w:div>
                            <w:div w:id="126708151">
                              <w:marLeft w:val="0"/>
                              <w:marRight w:val="0"/>
                              <w:marTop w:val="0"/>
                              <w:marBottom w:val="0"/>
                              <w:divBdr>
                                <w:top w:val="none" w:sz="0" w:space="0" w:color="auto"/>
                                <w:left w:val="none" w:sz="0" w:space="0" w:color="auto"/>
                                <w:bottom w:val="none" w:sz="0" w:space="0" w:color="auto"/>
                                <w:right w:val="none" w:sz="0" w:space="0" w:color="auto"/>
                              </w:divBdr>
                              <w:divsChild>
                                <w:div w:id="48724191">
                                  <w:marLeft w:val="0"/>
                                  <w:marRight w:val="0"/>
                                  <w:marTop w:val="0"/>
                                  <w:marBottom w:val="0"/>
                                  <w:divBdr>
                                    <w:top w:val="none" w:sz="0" w:space="0" w:color="auto"/>
                                    <w:left w:val="none" w:sz="0" w:space="0" w:color="auto"/>
                                    <w:bottom w:val="none" w:sz="0" w:space="0" w:color="auto"/>
                                    <w:right w:val="none" w:sz="0" w:space="0" w:color="auto"/>
                                  </w:divBdr>
                                </w:div>
                                <w:div w:id="49618896">
                                  <w:marLeft w:val="0"/>
                                  <w:marRight w:val="0"/>
                                  <w:marTop w:val="0"/>
                                  <w:marBottom w:val="0"/>
                                  <w:divBdr>
                                    <w:top w:val="none" w:sz="0" w:space="0" w:color="auto"/>
                                    <w:left w:val="none" w:sz="0" w:space="0" w:color="auto"/>
                                    <w:bottom w:val="none" w:sz="0" w:space="0" w:color="auto"/>
                                    <w:right w:val="none" w:sz="0" w:space="0" w:color="auto"/>
                                  </w:divBdr>
                                </w:div>
                                <w:div w:id="125634506">
                                  <w:marLeft w:val="0"/>
                                  <w:marRight w:val="0"/>
                                  <w:marTop w:val="0"/>
                                  <w:marBottom w:val="0"/>
                                  <w:divBdr>
                                    <w:top w:val="none" w:sz="0" w:space="0" w:color="auto"/>
                                    <w:left w:val="none" w:sz="0" w:space="0" w:color="auto"/>
                                    <w:bottom w:val="none" w:sz="0" w:space="0" w:color="auto"/>
                                    <w:right w:val="none" w:sz="0" w:space="0" w:color="auto"/>
                                  </w:divBdr>
                                </w:div>
                                <w:div w:id="620693971">
                                  <w:marLeft w:val="0"/>
                                  <w:marRight w:val="0"/>
                                  <w:marTop w:val="0"/>
                                  <w:marBottom w:val="0"/>
                                  <w:divBdr>
                                    <w:top w:val="none" w:sz="0" w:space="0" w:color="auto"/>
                                    <w:left w:val="none" w:sz="0" w:space="0" w:color="auto"/>
                                    <w:bottom w:val="none" w:sz="0" w:space="0" w:color="auto"/>
                                    <w:right w:val="none" w:sz="0" w:space="0" w:color="auto"/>
                                  </w:divBdr>
                                </w:div>
                                <w:div w:id="720177519">
                                  <w:marLeft w:val="0"/>
                                  <w:marRight w:val="0"/>
                                  <w:marTop w:val="0"/>
                                  <w:marBottom w:val="0"/>
                                  <w:divBdr>
                                    <w:top w:val="none" w:sz="0" w:space="0" w:color="auto"/>
                                    <w:left w:val="none" w:sz="0" w:space="0" w:color="auto"/>
                                    <w:bottom w:val="none" w:sz="0" w:space="0" w:color="auto"/>
                                    <w:right w:val="none" w:sz="0" w:space="0" w:color="auto"/>
                                  </w:divBdr>
                                </w:div>
                                <w:div w:id="823355496">
                                  <w:marLeft w:val="0"/>
                                  <w:marRight w:val="0"/>
                                  <w:marTop w:val="0"/>
                                  <w:marBottom w:val="0"/>
                                  <w:divBdr>
                                    <w:top w:val="none" w:sz="0" w:space="0" w:color="auto"/>
                                    <w:left w:val="none" w:sz="0" w:space="0" w:color="auto"/>
                                    <w:bottom w:val="none" w:sz="0" w:space="0" w:color="auto"/>
                                    <w:right w:val="none" w:sz="0" w:space="0" w:color="auto"/>
                                  </w:divBdr>
                                </w:div>
                                <w:div w:id="945381082">
                                  <w:marLeft w:val="0"/>
                                  <w:marRight w:val="0"/>
                                  <w:marTop w:val="0"/>
                                  <w:marBottom w:val="0"/>
                                  <w:divBdr>
                                    <w:top w:val="none" w:sz="0" w:space="0" w:color="auto"/>
                                    <w:left w:val="none" w:sz="0" w:space="0" w:color="auto"/>
                                    <w:bottom w:val="none" w:sz="0" w:space="0" w:color="auto"/>
                                    <w:right w:val="none" w:sz="0" w:space="0" w:color="auto"/>
                                  </w:divBdr>
                                </w:div>
                                <w:div w:id="970131723">
                                  <w:marLeft w:val="0"/>
                                  <w:marRight w:val="0"/>
                                  <w:marTop w:val="0"/>
                                  <w:marBottom w:val="15"/>
                                  <w:divBdr>
                                    <w:top w:val="none" w:sz="0" w:space="0" w:color="auto"/>
                                    <w:left w:val="none" w:sz="0" w:space="0" w:color="auto"/>
                                    <w:bottom w:val="single" w:sz="6" w:space="0" w:color="CCCCCC"/>
                                    <w:right w:val="none" w:sz="0" w:space="0" w:color="auto"/>
                                  </w:divBdr>
                                </w:div>
                                <w:div w:id="1157453233">
                                  <w:marLeft w:val="0"/>
                                  <w:marRight w:val="0"/>
                                  <w:marTop w:val="0"/>
                                  <w:marBottom w:val="0"/>
                                  <w:divBdr>
                                    <w:top w:val="none" w:sz="0" w:space="0" w:color="auto"/>
                                    <w:left w:val="none" w:sz="0" w:space="0" w:color="auto"/>
                                    <w:bottom w:val="none" w:sz="0" w:space="0" w:color="auto"/>
                                    <w:right w:val="none" w:sz="0" w:space="0" w:color="auto"/>
                                  </w:divBdr>
                                </w:div>
                                <w:div w:id="1263608957">
                                  <w:marLeft w:val="0"/>
                                  <w:marRight w:val="0"/>
                                  <w:marTop w:val="0"/>
                                  <w:marBottom w:val="0"/>
                                  <w:divBdr>
                                    <w:top w:val="none" w:sz="0" w:space="0" w:color="auto"/>
                                    <w:left w:val="none" w:sz="0" w:space="0" w:color="auto"/>
                                    <w:bottom w:val="none" w:sz="0" w:space="0" w:color="auto"/>
                                    <w:right w:val="none" w:sz="0" w:space="0" w:color="auto"/>
                                  </w:divBdr>
                                </w:div>
                                <w:div w:id="1429036250">
                                  <w:marLeft w:val="0"/>
                                  <w:marRight w:val="0"/>
                                  <w:marTop w:val="0"/>
                                  <w:marBottom w:val="0"/>
                                  <w:divBdr>
                                    <w:top w:val="none" w:sz="0" w:space="0" w:color="auto"/>
                                    <w:left w:val="none" w:sz="0" w:space="0" w:color="auto"/>
                                    <w:bottom w:val="none" w:sz="0" w:space="0" w:color="auto"/>
                                    <w:right w:val="none" w:sz="0" w:space="0" w:color="auto"/>
                                  </w:divBdr>
                                </w:div>
                                <w:div w:id="1651715729">
                                  <w:marLeft w:val="0"/>
                                  <w:marRight w:val="0"/>
                                  <w:marTop w:val="0"/>
                                  <w:marBottom w:val="0"/>
                                  <w:divBdr>
                                    <w:top w:val="none" w:sz="0" w:space="0" w:color="auto"/>
                                    <w:left w:val="none" w:sz="0" w:space="0" w:color="auto"/>
                                    <w:bottom w:val="none" w:sz="0" w:space="0" w:color="auto"/>
                                    <w:right w:val="none" w:sz="0" w:space="0" w:color="auto"/>
                                  </w:divBdr>
                                </w:div>
                                <w:div w:id="1666278218">
                                  <w:marLeft w:val="0"/>
                                  <w:marRight w:val="0"/>
                                  <w:marTop w:val="0"/>
                                  <w:marBottom w:val="0"/>
                                  <w:divBdr>
                                    <w:top w:val="none" w:sz="0" w:space="0" w:color="auto"/>
                                    <w:left w:val="none" w:sz="0" w:space="0" w:color="auto"/>
                                    <w:bottom w:val="none" w:sz="0" w:space="0" w:color="auto"/>
                                    <w:right w:val="none" w:sz="0" w:space="0" w:color="auto"/>
                                  </w:divBdr>
                                </w:div>
                                <w:div w:id="1768312068">
                                  <w:marLeft w:val="0"/>
                                  <w:marRight w:val="0"/>
                                  <w:marTop w:val="0"/>
                                  <w:marBottom w:val="0"/>
                                  <w:divBdr>
                                    <w:top w:val="none" w:sz="0" w:space="0" w:color="auto"/>
                                    <w:left w:val="none" w:sz="0" w:space="0" w:color="auto"/>
                                    <w:bottom w:val="none" w:sz="0" w:space="0" w:color="auto"/>
                                    <w:right w:val="none" w:sz="0" w:space="0" w:color="auto"/>
                                  </w:divBdr>
                                </w:div>
                                <w:div w:id="1935741985">
                                  <w:marLeft w:val="0"/>
                                  <w:marRight w:val="0"/>
                                  <w:marTop w:val="0"/>
                                  <w:marBottom w:val="0"/>
                                  <w:divBdr>
                                    <w:top w:val="none" w:sz="0" w:space="0" w:color="auto"/>
                                    <w:left w:val="none" w:sz="0" w:space="0" w:color="auto"/>
                                    <w:bottom w:val="none" w:sz="0" w:space="0" w:color="auto"/>
                                    <w:right w:val="none" w:sz="0" w:space="0" w:color="auto"/>
                                  </w:divBdr>
                                </w:div>
                                <w:div w:id="2003502502">
                                  <w:marLeft w:val="0"/>
                                  <w:marRight w:val="0"/>
                                  <w:marTop w:val="0"/>
                                  <w:marBottom w:val="0"/>
                                  <w:divBdr>
                                    <w:top w:val="none" w:sz="0" w:space="0" w:color="auto"/>
                                    <w:left w:val="none" w:sz="0" w:space="0" w:color="auto"/>
                                    <w:bottom w:val="none" w:sz="0" w:space="0" w:color="auto"/>
                                    <w:right w:val="none" w:sz="0" w:space="0" w:color="auto"/>
                                  </w:divBdr>
                                </w:div>
                              </w:divsChild>
                            </w:div>
                            <w:div w:id="164705569">
                              <w:marLeft w:val="0"/>
                              <w:marRight w:val="0"/>
                              <w:marTop w:val="0"/>
                              <w:marBottom w:val="0"/>
                              <w:divBdr>
                                <w:top w:val="none" w:sz="0" w:space="0" w:color="auto"/>
                                <w:left w:val="none" w:sz="0" w:space="0" w:color="auto"/>
                                <w:bottom w:val="none" w:sz="0" w:space="0" w:color="auto"/>
                                <w:right w:val="none" w:sz="0" w:space="0" w:color="auto"/>
                              </w:divBdr>
                              <w:divsChild>
                                <w:div w:id="209995078">
                                  <w:marLeft w:val="0"/>
                                  <w:marRight w:val="0"/>
                                  <w:marTop w:val="0"/>
                                  <w:marBottom w:val="0"/>
                                  <w:divBdr>
                                    <w:top w:val="none" w:sz="0" w:space="0" w:color="auto"/>
                                    <w:left w:val="none" w:sz="0" w:space="0" w:color="auto"/>
                                    <w:bottom w:val="none" w:sz="0" w:space="0" w:color="auto"/>
                                    <w:right w:val="none" w:sz="0" w:space="0" w:color="auto"/>
                                  </w:divBdr>
                                </w:div>
                                <w:div w:id="226917089">
                                  <w:marLeft w:val="0"/>
                                  <w:marRight w:val="0"/>
                                  <w:marTop w:val="0"/>
                                  <w:marBottom w:val="0"/>
                                  <w:divBdr>
                                    <w:top w:val="none" w:sz="0" w:space="0" w:color="auto"/>
                                    <w:left w:val="none" w:sz="0" w:space="0" w:color="auto"/>
                                    <w:bottom w:val="none" w:sz="0" w:space="0" w:color="auto"/>
                                    <w:right w:val="none" w:sz="0" w:space="0" w:color="auto"/>
                                  </w:divBdr>
                                </w:div>
                                <w:div w:id="252865067">
                                  <w:marLeft w:val="0"/>
                                  <w:marRight w:val="0"/>
                                  <w:marTop w:val="0"/>
                                  <w:marBottom w:val="0"/>
                                  <w:divBdr>
                                    <w:top w:val="none" w:sz="0" w:space="0" w:color="auto"/>
                                    <w:left w:val="none" w:sz="0" w:space="0" w:color="auto"/>
                                    <w:bottom w:val="none" w:sz="0" w:space="0" w:color="auto"/>
                                    <w:right w:val="none" w:sz="0" w:space="0" w:color="auto"/>
                                  </w:divBdr>
                                </w:div>
                                <w:div w:id="284385716">
                                  <w:marLeft w:val="0"/>
                                  <w:marRight w:val="0"/>
                                  <w:marTop w:val="0"/>
                                  <w:marBottom w:val="0"/>
                                  <w:divBdr>
                                    <w:top w:val="none" w:sz="0" w:space="0" w:color="auto"/>
                                    <w:left w:val="none" w:sz="0" w:space="0" w:color="auto"/>
                                    <w:bottom w:val="none" w:sz="0" w:space="0" w:color="auto"/>
                                    <w:right w:val="none" w:sz="0" w:space="0" w:color="auto"/>
                                  </w:divBdr>
                                </w:div>
                                <w:div w:id="385763914">
                                  <w:marLeft w:val="0"/>
                                  <w:marRight w:val="0"/>
                                  <w:marTop w:val="0"/>
                                  <w:marBottom w:val="0"/>
                                  <w:divBdr>
                                    <w:top w:val="none" w:sz="0" w:space="0" w:color="auto"/>
                                    <w:left w:val="none" w:sz="0" w:space="0" w:color="auto"/>
                                    <w:bottom w:val="none" w:sz="0" w:space="0" w:color="auto"/>
                                    <w:right w:val="none" w:sz="0" w:space="0" w:color="auto"/>
                                  </w:divBdr>
                                </w:div>
                                <w:div w:id="389303274">
                                  <w:marLeft w:val="0"/>
                                  <w:marRight w:val="0"/>
                                  <w:marTop w:val="0"/>
                                  <w:marBottom w:val="0"/>
                                  <w:divBdr>
                                    <w:top w:val="none" w:sz="0" w:space="0" w:color="auto"/>
                                    <w:left w:val="none" w:sz="0" w:space="0" w:color="auto"/>
                                    <w:bottom w:val="none" w:sz="0" w:space="0" w:color="auto"/>
                                    <w:right w:val="none" w:sz="0" w:space="0" w:color="auto"/>
                                  </w:divBdr>
                                </w:div>
                                <w:div w:id="518008240">
                                  <w:marLeft w:val="0"/>
                                  <w:marRight w:val="0"/>
                                  <w:marTop w:val="0"/>
                                  <w:marBottom w:val="0"/>
                                  <w:divBdr>
                                    <w:top w:val="none" w:sz="0" w:space="0" w:color="auto"/>
                                    <w:left w:val="none" w:sz="0" w:space="0" w:color="auto"/>
                                    <w:bottom w:val="none" w:sz="0" w:space="0" w:color="auto"/>
                                    <w:right w:val="none" w:sz="0" w:space="0" w:color="auto"/>
                                  </w:divBdr>
                                </w:div>
                                <w:div w:id="552350358">
                                  <w:marLeft w:val="0"/>
                                  <w:marRight w:val="0"/>
                                  <w:marTop w:val="0"/>
                                  <w:marBottom w:val="0"/>
                                  <w:divBdr>
                                    <w:top w:val="none" w:sz="0" w:space="0" w:color="auto"/>
                                    <w:left w:val="none" w:sz="0" w:space="0" w:color="auto"/>
                                    <w:bottom w:val="none" w:sz="0" w:space="0" w:color="auto"/>
                                    <w:right w:val="none" w:sz="0" w:space="0" w:color="auto"/>
                                  </w:divBdr>
                                </w:div>
                                <w:div w:id="560138821">
                                  <w:marLeft w:val="0"/>
                                  <w:marRight w:val="0"/>
                                  <w:marTop w:val="0"/>
                                  <w:marBottom w:val="15"/>
                                  <w:divBdr>
                                    <w:top w:val="none" w:sz="0" w:space="0" w:color="auto"/>
                                    <w:left w:val="none" w:sz="0" w:space="0" w:color="auto"/>
                                    <w:bottom w:val="single" w:sz="6" w:space="0" w:color="CCCCCC"/>
                                    <w:right w:val="none" w:sz="0" w:space="0" w:color="auto"/>
                                  </w:divBdr>
                                </w:div>
                                <w:div w:id="565651336">
                                  <w:marLeft w:val="0"/>
                                  <w:marRight w:val="0"/>
                                  <w:marTop w:val="0"/>
                                  <w:marBottom w:val="0"/>
                                  <w:divBdr>
                                    <w:top w:val="none" w:sz="0" w:space="0" w:color="auto"/>
                                    <w:left w:val="none" w:sz="0" w:space="0" w:color="auto"/>
                                    <w:bottom w:val="none" w:sz="0" w:space="0" w:color="auto"/>
                                    <w:right w:val="none" w:sz="0" w:space="0" w:color="auto"/>
                                  </w:divBdr>
                                </w:div>
                                <w:div w:id="606814711">
                                  <w:marLeft w:val="0"/>
                                  <w:marRight w:val="0"/>
                                  <w:marTop w:val="0"/>
                                  <w:marBottom w:val="0"/>
                                  <w:divBdr>
                                    <w:top w:val="none" w:sz="0" w:space="0" w:color="auto"/>
                                    <w:left w:val="none" w:sz="0" w:space="0" w:color="auto"/>
                                    <w:bottom w:val="none" w:sz="0" w:space="0" w:color="auto"/>
                                    <w:right w:val="none" w:sz="0" w:space="0" w:color="auto"/>
                                  </w:divBdr>
                                </w:div>
                                <w:div w:id="692995391">
                                  <w:marLeft w:val="0"/>
                                  <w:marRight w:val="0"/>
                                  <w:marTop w:val="0"/>
                                  <w:marBottom w:val="0"/>
                                  <w:divBdr>
                                    <w:top w:val="none" w:sz="0" w:space="0" w:color="auto"/>
                                    <w:left w:val="none" w:sz="0" w:space="0" w:color="auto"/>
                                    <w:bottom w:val="none" w:sz="0" w:space="0" w:color="auto"/>
                                    <w:right w:val="none" w:sz="0" w:space="0" w:color="auto"/>
                                  </w:divBdr>
                                </w:div>
                                <w:div w:id="720708624">
                                  <w:marLeft w:val="0"/>
                                  <w:marRight w:val="0"/>
                                  <w:marTop w:val="0"/>
                                  <w:marBottom w:val="0"/>
                                  <w:divBdr>
                                    <w:top w:val="none" w:sz="0" w:space="0" w:color="auto"/>
                                    <w:left w:val="none" w:sz="0" w:space="0" w:color="auto"/>
                                    <w:bottom w:val="none" w:sz="0" w:space="0" w:color="auto"/>
                                    <w:right w:val="none" w:sz="0" w:space="0" w:color="auto"/>
                                  </w:divBdr>
                                </w:div>
                                <w:div w:id="839345048">
                                  <w:marLeft w:val="0"/>
                                  <w:marRight w:val="0"/>
                                  <w:marTop w:val="0"/>
                                  <w:marBottom w:val="0"/>
                                  <w:divBdr>
                                    <w:top w:val="none" w:sz="0" w:space="0" w:color="auto"/>
                                    <w:left w:val="none" w:sz="0" w:space="0" w:color="auto"/>
                                    <w:bottom w:val="none" w:sz="0" w:space="0" w:color="auto"/>
                                    <w:right w:val="none" w:sz="0" w:space="0" w:color="auto"/>
                                  </w:divBdr>
                                </w:div>
                                <w:div w:id="1016544791">
                                  <w:marLeft w:val="0"/>
                                  <w:marRight w:val="0"/>
                                  <w:marTop w:val="0"/>
                                  <w:marBottom w:val="0"/>
                                  <w:divBdr>
                                    <w:top w:val="none" w:sz="0" w:space="0" w:color="auto"/>
                                    <w:left w:val="none" w:sz="0" w:space="0" w:color="auto"/>
                                    <w:bottom w:val="none" w:sz="0" w:space="0" w:color="auto"/>
                                    <w:right w:val="none" w:sz="0" w:space="0" w:color="auto"/>
                                  </w:divBdr>
                                </w:div>
                                <w:div w:id="1021273582">
                                  <w:marLeft w:val="0"/>
                                  <w:marRight w:val="0"/>
                                  <w:marTop w:val="0"/>
                                  <w:marBottom w:val="0"/>
                                  <w:divBdr>
                                    <w:top w:val="none" w:sz="0" w:space="0" w:color="auto"/>
                                    <w:left w:val="none" w:sz="0" w:space="0" w:color="auto"/>
                                    <w:bottom w:val="none" w:sz="0" w:space="0" w:color="auto"/>
                                    <w:right w:val="none" w:sz="0" w:space="0" w:color="auto"/>
                                  </w:divBdr>
                                </w:div>
                                <w:div w:id="1084644740">
                                  <w:marLeft w:val="0"/>
                                  <w:marRight w:val="0"/>
                                  <w:marTop w:val="0"/>
                                  <w:marBottom w:val="0"/>
                                  <w:divBdr>
                                    <w:top w:val="none" w:sz="0" w:space="0" w:color="auto"/>
                                    <w:left w:val="none" w:sz="0" w:space="0" w:color="auto"/>
                                    <w:bottom w:val="none" w:sz="0" w:space="0" w:color="auto"/>
                                    <w:right w:val="none" w:sz="0" w:space="0" w:color="auto"/>
                                  </w:divBdr>
                                </w:div>
                                <w:div w:id="1131635228">
                                  <w:marLeft w:val="0"/>
                                  <w:marRight w:val="0"/>
                                  <w:marTop w:val="0"/>
                                  <w:marBottom w:val="0"/>
                                  <w:divBdr>
                                    <w:top w:val="none" w:sz="0" w:space="0" w:color="auto"/>
                                    <w:left w:val="none" w:sz="0" w:space="0" w:color="auto"/>
                                    <w:bottom w:val="none" w:sz="0" w:space="0" w:color="auto"/>
                                    <w:right w:val="none" w:sz="0" w:space="0" w:color="auto"/>
                                  </w:divBdr>
                                </w:div>
                                <w:div w:id="1143742725">
                                  <w:marLeft w:val="0"/>
                                  <w:marRight w:val="0"/>
                                  <w:marTop w:val="0"/>
                                  <w:marBottom w:val="0"/>
                                  <w:divBdr>
                                    <w:top w:val="none" w:sz="0" w:space="0" w:color="auto"/>
                                    <w:left w:val="none" w:sz="0" w:space="0" w:color="auto"/>
                                    <w:bottom w:val="none" w:sz="0" w:space="0" w:color="auto"/>
                                    <w:right w:val="none" w:sz="0" w:space="0" w:color="auto"/>
                                  </w:divBdr>
                                </w:div>
                                <w:div w:id="1236282925">
                                  <w:marLeft w:val="0"/>
                                  <w:marRight w:val="0"/>
                                  <w:marTop w:val="0"/>
                                  <w:marBottom w:val="0"/>
                                  <w:divBdr>
                                    <w:top w:val="none" w:sz="0" w:space="0" w:color="auto"/>
                                    <w:left w:val="none" w:sz="0" w:space="0" w:color="auto"/>
                                    <w:bottom w:val="none" w:sz="0" w:space="0" w:color="auto"/>
                                    <w:right w:val="none" w:sz="0" w:space="0" w:color="auto"/>
                                  </w:divBdr>
                                </w:div>
                                <w:div w:id="1336803382">
                                  <w:marLeft w:val="0"/>
                                  <w:marRight w:val="0"/>
                                  <w:marTop w:val="0"/>
                                  <w:marBottom w:val="0"/>
                                  <w:divBdr>
                                    <w:top w:val="none" w:sz="0" w:space="0" w:color="auto"/>
                                    <w:left w:val="none" w:sz="0" w:space="0" w:color="auto"/>
                                    <w:bottom w:val="none" w:sz="0" w:space="0" w:color="auto"/>
                                    <w:right w:val="none" w:sz="0" w:space="0" w:color="auto"/>
                                  </w:divBdr>
                                </w:div>
                                <w:div w:id="1356074529">
                                  <w:marLeft w:val="0"/>
                                  <w:marRight w:val="0"/>
                                  <w:marTop w:val="0"/>
                                  <w:marBottom w:val="0"/>
                                  <w:divBdr>
                                    <w:top w:val="none" w:sz="0" w:space="0" w:color="auto"/>
                                    <w:left w:val="none" w:sz="0" w:space="0" w:color="auto"/>
                                    <w:bottom w:val="none" w:sz="0" w:space="0" w:color="auto"/>
                                    <w:right w:val="none" w:sz="0" w:space="0" w:color="auto"/>
                                  </w:divBdr>
                                </w:div>
                                <w:div w:id="1374580874">
                                  <w:marLeft w:val="0"/>
                                  <w:marRight w:val="0"/>
                                  <w:marTop w:val="0"/>
                                  <w:marBottom w:val="0"/>
                                  <w:divBdr>
                                    <w:top w:val="none" w:sz="0" w:space="0" w:color="auto"/>
                                    <w:left w:val="none" w:sz="0" w:space="0" w:color="auto"/>
                                    <w:bottom w:val="none" w:sz="0" w:space="0" w:color="auto"/>
                                    <w:right w:val="none" w:sz="0" w:space="0" w:color="auto"/>
                                  </w:divBdr>
                                </w:div>
                                <w:div w:id="1531064583">
                                  <w:marLeft w:val="0"/>
                                  <w:marRight w:val="0"/>
                                  <w:marTop w:val="0"/>
                                  <w:marBottom w:val="0"/>
                                  <w:divBdr>
                                    <w:top w:val="none" w:sz="0" w:space="0" w:color="auto"/>
                                    <w:left w:val="none" w:sz="0" w:space="0" w:color="auto"/>
                                    <w:bottom w:val="none" w:sz="0" w:space="0" w:color="auto"/>
                                    <w:right w:val="none" w:sz="0" w:space="0" w:color="auto"/>
                                  </w:divBdr>
                                </w:div>
                                <w:div w:id="1583176161">
                                  <w:marLeft w:val="0"/>
                                  <w:marRight w:val="0"/>
                                  <w:marTop w:val="0"/>
                                  <w:marBottom w:val="0"/>
                                  <w:divBdr>
                                    <w:top w:val="none" w:sz="0" w:space="0" w:color="auto"/>
                                    <w:left w:val="none" w:sz="0" w:space="0" w:color="auto"/>
                                    <w:bottom w:val="none" w:sz="0" w:space="0" w:color="auto"/>
                                    <w:right w:val="none" w:sz="0" w:space="0" w:color="auto"/>
                                  </w:divBdr>
                                </w:div>
                                <w:div w:id="1584335234">
                                  <w:marLeft w:val="0"/>
                                  <w:marRight w:val="0"/>
                                  <w:marTop w:val="0"/>
                                  <w:marBottom w:val="0"/>
                                  <w:divBdr>
                                    <w:top w:val="none" w:sz="0" w:space="0" w:color="auto"/>
                                    <w:left w:val="none" w:sz="0" w:space="0" w:color="auto"/>
                                    <w:bottom w:val="none" w:sz="0" w:space="0" w:color="auto"/>
                                    <w:right w:val="none" w:sz="0" w:space="0" w:color="auto"/>
                                  </w:divBdr>
                                </w:div>
                                <w:div w:id="1604150682">
                                  <w:marLeft w:val="0"/>
                                  <w:marRight w:val="0"/>
                                  <w:marTop w:val="0"/>
                                  <w:marBottom w:val="0"/>
                                  <w:divBdr>
                                    <w:top w:val="none" w:sz="0" w:space="0" w:color="auto"/>
                                    <w:left w:val="none" w:sz="0" w:space="0" w:color="auto"/>
                                    <w:bottom w:val="none" w:sz="0" w:space="0" w:color="auto"/>
                                    <w:right w:val="none" w:sz="0" w:space="0" w:color="auto"/>
                                  </w:divBdr>
                                </w:div>
                                <w:div w:id="1746955660">
                                  <w:marLeft w:val="0"/>
                                  <w:marRight w:val="0"/>
                                  <w:marTop w:val="0"/>
                                  <w:marBottom w:val="0"/>
                                  <w:divBdr>
                                    <w:top w:val="none" w:sz="0" w:space="0" w:color="auto"/>
                                    <w:left w:val="none" w:sz="0" w:space="0" w:color="auto"/>
                                    <w:bottom w:val="none" w:sz="0" w:space="0" w:color="auto"/>
                                    <w:right w:val="none" w:sz="0" w:space="0" w:color="auto"/>
                                  </w:divBdr>
                                </w:div>
                                <w:div w:id="2063366300">
                                  <w:marLeft w:val="0"/>
                                  <w:marRight w:val="0"/>
                                  <w:marTop w:val="0"/>
                                  <w:marBottom w:val="0"/>
                                  <w:divBdr>
                                    <w:top w:val="none" w:sz="0" w:space="0" w:color="auto"/>
                                    <w:left w:val="none" w:sz="0" w:space="0" w:color="auto"/>
                                    <w:bottom w:val="none" w:sz="0" w:space="0" w:color="auto"/>
                                    <w:right w:val="none" w:sz="0" w:space="0" w:color="auto"/>
                                  </w:divBdr>
                                </w:div>
                                <w:div w:id="2145199699">
                                  <w:marLeft w:val="0"/>
                                  <w:marRight w:val="0"/>
                                  <w:marTop w:val="0"/>
                                  <w:marBottom w:val="0"/>
                                  <w:divBdr>
                                    <w:top w:val="none" w:sz="0" w:space="0" w:color="auto"/>
                                    <w:left w:val="none" w:sz="0" w:space="0" w:color="auto"/>
                                    <w:bottom w:val="none" w:sz="0" w:space="0" w:color="auto"/>
                                    <w:right w:val="none" w:sz="0" w:space="0" w:color="auto"/>
                                  </w:divBdr>
                                </w:div>
                              </w:divsChild>
                            </w:div>
                            <w:div w:id="209728429">
                              <w:marLeft w:val="0"/>
                              <w:marRight w:val="0"/>
                              <w:marTop w:val="0"/>
                              <w:marBottom w:val="0"/>
                              <w:divBdr>
                                <w:top w:val="none" w:sz="0" w:space="0" w:color="auto"/>
                                <w:left w:val="none" w:sz="0" w:space="0" w:color="auto"/>
                                <w:bottom w:val="none" w:sz="0" w:space="0" w:color="auto"/>
                                <w:right w:val="none" w:sz="0" w:space="0" w:color="auto"/>
                              </w:divBdr>
                            </w:div>
                            <w:div w:id="320474896">
                              <w:marLeft w:val="0"/>
                              <w:marRight w:val="0"/>
                              <w:marTop w:val="0"/>
                              <w:marBottom w:val="0"/>
                              <w:divBdr>
                                <w:top w:val="none" w:sz="0" w:space="0" w:color="auto"/>
                                <w:left w:val="none" w:sz="0" w:space="0" w:color="auto"/>
                                <w:bottom w:val="none" w:sz="0" w:space="0" w:color="auto"/>
                                <w:right w:val="none" w:sz="0" w:space="0" w:color="auto"/>
                              </w:divBdr>
                              <w:divsChild>
                                <w:div w:id="68701070">
                                  <w:marLeft w:val="0"/>
                                  <w:marRight w:val="0"/>
                                  <w:marTop w:val="0"/>
                                  <w:marBottom w:val="0"/>
                                  <w:divBdr>
                                    <w:top w:val="none" w:sz="0" w:space="0" w:color="auto"/>
                                    <w:left w:val="none" w:sz="0" w:space="0" w:color="auto"/>
                                    <w:bottom w:val="none" w:sz="0" w:space="0" w:color="auto"/>
                                    <w:right w:val="none" w:sz="0" w:space="0" w:color="auto"/>
                                  </w:divBdr>
                                </w:div>
                                <w:div w:id="602691520">
                                  <w:marLeft w:val="0"/>
                                  <w:marRight w:val="0"/>
                                  <w:marTop w:val="0"/>
                                  <w:marBottom w:val="0"/>
                                  <w:divBdr>
                                    <w:top w:val="none" w:sz="0" w:space="0" w:color="auto"/>
                                    <w:left w:val="none" w:sz="0" w:space="0" w:color="auto"/>
                                    <w:bottom w:val="none" w:sz="0" w:space="0" w:color="auto"/>
                                    <w:right w:val="none" w:sz="0" w:space="0" w:color="auto"/>
                                  </w:divBdr>
                                </w:div>
                                <w:div w:id="907764726">
                                  <w:marLeft w:val="0"/>
                                  <w:marRight w:val="0"/>
                                  <w:marTop w:val="0"/>
                                  <w:marBottom w:val="0"/>
                                  <w:divBdr>
                                    <w:top w:val="none" w:sz="0" w:space="0" w:color="auto"/>
                                    <w:left w:val="none" w:sz="0" w:space="0" w:color="auto"/>
                                    <w:bottom w:val="none" w:sz="0" w:space="0" w:color="auto"/>
                                    <w:right w:val="none" w:sz="0" w:space="0" w:color="auto"/>
                                  </w:divBdr>
                                </w:div>
                                <w:div w:id="2049526087">
                                  <w:marLeft w:val="0"/>
                                  <w:marRight w:val="0"/>
                                  <w:marTop w:val="0"/>
                                  <w:marBottom w:val="15"/>
                                  <w:divBdr>
                                    <w:top w:val="none" w:sz="0" w:space="0" w:color="auto"/>
                                    <w:left w:val="none" w:sz="0" w:space="0" w:color="auto"/>
                                    <w:bottom w:val="single" w:sz="6" w:space="0" w:color="CCCCCC"/>
                                    <w:right w:val="none" w:sz="0" w:space="0" w:color="auto"/>
                                  </w:divBdr>
                                </w:div>
                              </w:divsChild>
                            </w:div>
                            <w:div w:id="380053753">
                              <w:marLeft w:val="0"/>
                              <w:marRight w:val="0"/>
                              <w:marTop w:val="0"/>
                              <w:marBottom w:val="0"/>
                              <w:divBdr>
                                <w:top w:val="none" w:sz="0" w:space="0" w:color="auto"/>
                                <w:left w:val="none" w:sz="0" w:space="0" w:color="auto"/>
                                <w:bottom w:val="none" w:sz="0" w:space="0" w:color="auto"/>
                                <w:right w:val="none" w:sz="0" w:space="0" w:color="auto"/>
                              </w:divBdr>
                            </w:div>
                            <w:div w:id="387186708">
                              <w:marLeft w:val="0"/>
                              <w:marRight w:val="0"/>
                              <w:marTop w:val="0"/>
                              <w:marBottom w:val="0"/>
                              <w:divBdr>
                                <w:top w:val="none" w:sz="0" w:space="0" w:color="auto"/>
                                <w:left w:val="none" w:sz="0" w:space="0" w:color="auto"/>
                                <w:bottom w:val="none" w:sz="0" w:space="0" w:color="auto"/>
                                <w:right w:val="none" w:sz="0" w:space="0" w:color="auto"/>
                              </w:divBdr>
                              <w:divsChild>
                                <w:div w:id="78261137">
                                  <w:marLeft w:val="0"/>
                                  <w:marRight w:val="0"/>
                                  <w:marTop w:val="0"/>
                                  <w:marBottom w:val="0"/>
                                  <w:divBdr>
                                    <w:top w:val="none" w:sz="0" w:space="0" w:color="auto"/>
                                    <w:left w:val="none" w:sz="0" w:space="0" w:color="auto"/>
                                    <w:bottom w:val="none" w:sz="0" w:space="0" w:color="auto"/>
                                    <w:right w:val="none" w:sz="0" w:space="0" w:color="auto"/>
                                  </w:divBdr>
                                </w:div>
                                <w:div w:id="220530028">
                                  <w:marLeft w:val="0"/>
                                  <w:marRight w:val="0"/>
                                  <w:marTop w:val="0"/>
                                  <w:marBottom w:val="0"/>
                                  <w:divBdr>
                                    <w:top w:val="none" w:sz="0" w:space="0" w:color="auto"/>
                                    <w:left w:val="none" w:sz="0" w:space="0" w:color="auto"/>
                                    <w:bottom w:val="none" w:sz="0" w:space="0" w:color="auto"/>
                                    <w:right w:val="none" w:sz="0" w:space="0" w:color="auto"/>
                                  </w:divBdr>
                                </w:div>
                                <w:div w:id="381102133">
                                  <w:marLeft w:val="0"/>
                                  <w:marRight w:val="0"/>
                                  <w:marTop w:val="0"/>
                                  <w:marBottom w:val="0"/>
                                  <w:divBdr>
                                    <w:top w:val="none" w:sz="0" w:space="0" w:color="auto"/>
                                    <w:left w:val="none" w:sz="0" w:space="0" w:color="auto"/>
                                    <w:bottom w:val="none" w:sz="0" w:space="0" w:color="auto"/>
                                    <w:right w:val="none" w:sz="0" w:space="0" w:color="auto"/>
                                  </w:divBdr>
                                </w:div>
                                <w:div w:id="459038334">
                                  <w:marLeft w:val="0"/>
                                  <w:marRight w:val="0"/>
                                  <w:marTop w:val="0"/>
                                  <w:marBottom w:val="0"/>
                                  <w:divBdr>
                                    <w:top w:val="none" w:sz="0" w:space="0" w:color="auto"/>
                                    <w:left w:val="none" w:sz="0" w:space="0" w:color="auto"/>
                                    <w:bottom w:val="none" w:sz="0" w:space="0" w:color="auto"/>
                                    <w:right w:val="none" w:sz="0" w:space="0" w:color="auto"/>
                                  </w:divBdr>
                                </w:div>
                                <w:div w:id="632254396">
                                  <w:marLeft w:val="0"/>
                                  <w:marRight w:val="0"/>
                                  <w:marTop w:val="0"/>
                                  <w:marBottom w:val="0"/>
                                  <w:divBdr>
                                    <w:top w:val="none" w:sz="0" w:space="0" w:color="auto"/>
                                    <w:left w:val="none" w:sz="0" w:space="0" w:color="auto"/>
                                    <w:bottom w:val="none" w:sz="0" w:space="0" w:color="auto"/>
                                    <w:right w:val="none" w:sz="0" w:space="0" w:color="auto"/>
                                  </w:divBdr>
                                </w:div>
                                <w:div w:id="779186451">
                                  <w:marLeft w:val="0"/>
                                  <w:marRight w:val="0"/>
                                  <w:marTop w:val="0"/>
                                  <w:marBottom w:val="0"/>
                                  <w:divBdr>
                                    <w:top w:val="none" w:sz="0" w:space="0" w:color="auto"/>
                                    <w:left w:val="none" w:sz="0" w:space="0" w:color="auto"/>
                                    <w:bottom w:val="none" w:sz="0" w:space="0" w:color="auto"/>
                                    <w:right w:val="none" w:sz="0" w:space="0" w:color="auto"/>
                                  </w:divBdr>
                                </w:div>
                                <w:div w:id="1110902378">
                                  <w:marLeft w:val="0"/>
                                  <w:marRight w:val="0"/>
                                  <w:marTop w:val="0"/>
                                  <w:marBottom w:val="0"/>
                                  <w:divBdr>
                                    <w:top w:val="none" w:sz="0" w:space="0" w:color="auto"/>
                                    <w:left w:val="none" w:sz="0" w:space="0" w:color="auto"/>
                                    <w:bottom w:val="none" w:sz="0" w:space="0" w:color="auto"/>
                                    <w:right w:val="none" w:sz="0" w:space="0" w:color="auto"/>
                                  </w:divBdr>
                                </w:div>
                                <w:div w:id="1194031735">
                                  <w:marLeft w:val="0"/>
                                  <w:marRight w:val="0"/>
                                  <w:marTop w:val="0"/>
                                  <w:marBottom w:val="15"/>
                                  <w:divBdr>
                                    <w:top w:val="none" w:sz="0" w:space="0" w:color="auto"/>
                                    <w:left w:val="none" w:sz="0" w:space="0" w:color="auto"/>
                                    <w:bottom w:val="single" w:sz="6" w:space="0" w:color="CCCCCC"/>
                                    <w:right w:val="none" w:sz="0" w:space="0" w:color="auto"/>
                                  </w:divBdr>
                                </w:div>
                                <w:div w:id="1336037234">
                                  <w:marLeft w:val="0"/>
                                  <w:marRight w:val="0"/>
                                  <w:marTop w:val="0"/>
                                  <w:marBottom w:val="0"/>
                                  <w:divBdr>
                                    <w:top w:val="none" w:sz="0" w:space="0" w:color="auto"/>
                                    <w:left w:val="none" w:sz="0" w:space="0" w:color="auto"/>
                                    <w:bottom w:val="none" w:sz="0" w:space="0" w:color="auto"/>
                                    <w:right w:val="none" w:sz="0" w:space="0" w:color="auto"/>
                                  </w:divBdr>
                                </w:div>
                                <w:div w:id="1457875043">
                                  <w:marLeft w:val="0"/>
                                  <w:marRight w:val="0"/>
                                  <w:marTop w:val="0"/>
                                  <w:marBottom w:val="0"/>
                                  <w:divBdr>
                                    <w:top w:val="none" w:sz="0" w:space="0" w:color="auto"/>
                                    <w:left w:val="none" w:sz="0" w:space="0" w:color="auto"/>
                                    <w:bottom w:val="none" w:sz="0" w:space="0" w:color="auto"/>
                                    <w:right w:val="none" w:sz="0" w:space="0" w:color="auto"/>
                                  </w:divBdr>
                                </w:div>
                                <w:div w:id="1545289898">
                                  <w:marLeft w:val="0"/>
                                  <w:marRight w:val="0"/>
                                  <w:marTop w:val="0"/>
                                  <w:marBottom w:val="0"/>
                                  <w:divBdr>
                                    <w:top w:val="none" w:sz="0" w:space="0" w:color="auto"/>
                                    <w:left w:val="none" w:sz="0" w:space="0" w:color="auto"/>
                                    <w:bottom w:val="none" w:sz="0" w:space="0" w:color="auto"/>
                                    <w:right w:val="none" w:sz="0" w:space="0" w:color="auto"/>
                                  </w:divBdr>
                                </w:div>
                                <w:div w:id="1555040273">
                                  <w:marLeft w:val="0"/>
                                  <w:marRight w:val="0"/>
                                  <w:marTop w:val="0"/>
                                  <w:marBottom w:val="0"/>
                                  <w:divBdr>
                                    <w:top w:val="none" w:sz="0" w:space="0" w:color="auto"/>
                                    <w:left w:val="none" w:sz="0" w:space="0" w:color="auto"/>
                                    <w:bottom w:val="none" w:sz="0" w:space="0" w:color="auto"/>
                                    <w:right w:val="none" w:sz="0" w:space="0" w:color="auto"/>
                                  </w:divBdr>
                                </w:div>
                                <w:div w:id="1559902815">
                                  <w:marLeft w:val="0"/>
                                  <w:marRight w:val="0"/>
                                  <w:marTop w:val="0"/>
                                  <w:marBottom w:val="0"/>
                                  <w:divBdr>
                                    <w:top w:val="none" w:sz="0" w:space="0" w:color="auto"/>
                                    <w:left w:val="none" w:sz="0" w:space="0" w:color="auto"/>
                                    <w:bottom w:val="none" w:sz="0" w:space="0" w:color="auto"/>
                                    <w:right w:val="none" w:sz="0" w:space="0" w:color="auto"/>
                                  </w:divBdr>
                                </w:div>
                                <w:div w:id="1658536204">
                                  <w:marLeft w:val="0"/>
                                  <w:marRight w:val="0"/>
                                  <w:marTop w:val="0"/>
                                  <w:marBottom w:val="0"/>
                                  <w:divBdr>
                                    <w:top w:val="none" w:sz="0" w:space="0" w:color="auto"/>
                                    <w:left w:val="none" w:sz="0" w:space="0" w:color="auto"/>
                                    <w:bottom w:val="none" w:sz="0" w:space="0" w:color="auto"/>
                                    <w:right w:val="none" w:sz="0" w:space="0" w:color="auto"/>
                                  </w:divBdr>
                                </w:div>
                                <w:div w:id="1689870698">
                                  <w:marLeft w:val="0"/>
                                  <w:marRight w:val="0"/>
                                  <w:marTop w:val="0"/>
                                  <w:marBottom w:val="0"/>
                                  <w:divBdr>
                                    <w:top w:val="none" w:sz="0" w:space="0" w:color="auto"/>
                                    <w:left w:val="none" w:sz="0" w:space="0" w:color="auto"/>
                                    <w:bottom w:val="none" w:sz="0" w:space="0" w:color="auto"/>
                                    <w:right w:val="none" w:sz="0" w:space="0" w:color="auto"/>
                                  </w:divBdr>
                                </w:div>
                                <w:div w:id="1835603949">
                                  <w:marLeft w:val="0"/>
                                  <w:marRight w:val="0"/>
                                  <w:marTop w:val="0"/>
                                  <w:marBottom w:val="0"/>
                                  <w:divBdr>
                                    <w:top w:val="none" w:sz="0" w:space="0" w:color="auto"/>
                                    <w:left w:val="none" w:sz="0" w:space="0" w:color="auto"/>
                                    <w:bottom w:val="none" w:sz="0" w:space="0" w:color="auto"/>
                                    <w:right w:val="none" w:sz="0" w:space="0" w:color="auto"/>
                                  </w:divBdr>
                                </w:div>
                                <w:div w:id="2053456269">
                                  <w:marLeft w:val="0"/>
                                  <w:marRight w:val="0"/>
                                  <w:marTop w:val="0"/>
                                  <w:marBottom w:val="0"/>
                                  <w:divBdr>
                                    <w:top w:val="none" w:sz="0" w:space="0" w:color="auto"/>
                                    <w:left w:val="none" w:sz="0" w:space="0" w:color="auto"/>
                                    <w:bottom w:val="none" w:sz="0" w:space="0" w:color="auto"/>
                                    <w:right w:val="none" w:sz="0" w:space="0" w:color="auto"/>
                                  </w:divBdr>
                                </w:div>
                                <w:div w:id="2108260279">
                                  <w:marLeft w:val="0"/>
                                  <w:marRight w:val="0"/>
                                  <w:marTop w:val="0"/>
                                  <w:marBottom w:val="0"/>
                                  <w:divBdr>
                                    <w:top w:val="none" w:sz="0" w:space="0" w:color="auto"/>
                                    <w:left w:val="none" w:sz="0" w:space="0" w:color="auto"/>
                                    <w:bottom w:val="none" w:sz="0" w:space="0" w:color="auto"/>
                                    <w:right w:val="none" w:sz="0" w:space="0" w:color="auto"/>
                                  </w:divBdr>
                                </w:div>
                              </w:divsChild>
                            </w:div>
                            <w:div w:id="431244131">
                              <w:marLeft w:val="0"/>
                              <w:marRight w:val="0"/>
                              <w:marTop w:val="0"/>
                              <w:marBottom w:val="0"/>
                              <w:divBdr>
                                <w:top w:val="none" w:sz="0" w:space="0" w:color="auto"/>
                                <w:left w:val="none" w:sz="0" w:space="0" w:color="auto"/>
                                <w:bottom w:val="none" w:sz="0" w:space="0" w:color="auto"/>
                                <w:right w:val="none" w:sz="0" w:space="0" w:color="auto"/>
                              </w:divBdr>
                            </w:div>
                            <w:div w:id="507721689">
                              <w:marLeft w:val="0"/>
                              <w:marRight w:val="0"/>
                              <w:marTop w:val="0"/>
                              <w:marBottom w:val="0"/>
                              <w:divBdr>
                                <w:top w:val="none" w:sz="0" w:space="0" w:color="auto"/>
                                <w:left w:val="none" w:sz="0" w:space="0" w:color="auto"/>
                                <w:bottom w:val="none" w:sz="0" w:space="0" w:color="auto"/>
                                <w:right w:val="none" w:sz="0" w:space="0" w:color="auto"/>
                              </w:divBdr>
                            </w:div>
                            <w:div w:id="534149981">
                              <w:marLeft w:val="0"/>
                              <w:marRight w:val="0"/>
                              <w:marTop w:val="0"/>
                              <w:marBottom w:val="0"/>
                              <w:divBdr>
                                <w:top w:val="none" w:sz="0" w:space="0" w:color="auto"/>
                                <w:left w:val="none" w:sz="0" w:space="0" w:color="auto"/>
                                <w:bottom w:val="none" w:sz="0" w:space="0" w:color="auto"/>
                                <w:right w:val="none" w:sz="0" w:space="0" w:color="auto"/>
                              </w:divBdr>
                            </w:div>
                            <w:div w:id="598954068">
                              <w:marLeft w:val="0"/>
                              <w:marRight w:val="0"/>
                              <w:marTop w:val="0"/>
                              <w:marBottom w:val="0"/>
                              <w:divBdr>
                                <w:top w:val="none" w:sz="0" w:space="0" w:color="auto"/>
                                <w:left w:val="none" w:sz="0" w:space="0" w:color="auto"/>
                                <w:bottom w:val="none" w:sz="0" w:space="0" w:color="auto"/>
                                <w:right w:val="none" w:sz="0" w:space="0" w:color="auto"/>
                              </w:divBdr>
                              <w:divsChild>
                                <w:div w:id="967315908">
                                  <w:marLeft w:val="0"/>
                                  <w:marRight w:val="0"/>
                                  <w:marTop w:val="0"/>
                                  <w:marBottom w:val="0"/>
                                  <w:divBdr>
                                    <w:top w:val="none" w:sz="0" w:space="0" w:color="auto"/>
                                    <w:left w:val="none" w:sz="0" w:space="0" w:color="auto"/>
                                    <w:bottom w:val="none" w:sz="0" w:space="0" w:color="auto"/>
                                    <w:right w:val="none" w:sz="0" w:space="0" w:color="auto"/>
                                  </w:divBdr>
                                  <w:divsChild>
                                    <w:div w:id="559827718">
                                      <w:marLeft w:val="0"/>
                                      <w:marRight w:val="0"/>
                                      <w:marTop w:val="0"/>
                                      <w:marBottom w:val="0"/>
                                      <w:divBdr>
                                        <w:top w:val="single" w:sz="6" w:space="1" w:color="7F9DB9"/>
                                        <w:left w:val="single" w:sz="2" w:space="0" w:color="7F9DB9"/>
                                        <w:bottom w:val="single" w:sz="6" w:space="0" w:color="7F9DB9"/>
                                        <w:right w:val="single" w:sz="6" w:space="0" w:color="7F9DB9"/>
                                      </w:divBdr>
                                    </w:div>
                                  </w:divsChild>
                                </w:div>
                              </w:divsChild>
                            </w:div>
                            <w:div w:id="734085655">
                              <w:marLeft w:val="0"/>
                              <w:marRight w:val="0"/>
                              <w:marTop w:val="0"/>
                              <w:marBottom w:val="0"/>
                              <w:divBdr>
                                <w:top w:val="none" w:sz="0" w:space="0" w:color="auto"/>
                                <w:left w:val="none" w:sz="0" w:space="0" w:color="auto"/>
                                <w:bottom w:val="none" w:sz="0" w:space="0" w:color="auto"/>
                                <w:right w:val="none" w:sz="0" w:space="0" w:color="auto"/>
                              </w:divBdr>
                            </w:div>
                            <w:div w:id="798456828">
                              <w:marLeft w:val="0"/>
                              <w:marRight w:val="0"/>
                              <w:marTop w:val="0"/>
                              <w:marBottom w:val="0"/>
                              <w:divBdr>
                                <w:top w:val="none" w:sz="0" w:space="0" w:color="auto"/>
                                <w:left w:val="none" w:sz="0" w:space="0" w:color="auto"/>
                                <w:bottom w:val="none" w:sz="0" w:space="0" w:color="auto"/>
                                <w:right w:val="none" w:sz="0" w:space="0" w:color="auto"/>
                              </w:divBdr>
                              <w:divsChild>
                                <w:div w:id="197934551">
                                  <w:marLeft w:val="0"/>
                                  <w:marRight w:val="0"/>
                                  <w:marTop w:val="0"/>
                                  <w:marBottom w:val="15"/>
                                  <w:divBdr>
                                    <w:top w:val="none" w:sz="0" w:space="0" w:color="auto"/>
                                    <w:left w:val="none" w:sz="0" w:space="0" w:color="auto"/>
                                    <w:bottom w:val="single" w:sz="6" w:space="0" w:color="CCCCCC"/>
                                    <w:right w:val="none" w:sz="0" w:space="0" w:color="auto"/>
                                  </w:divBdr>
                                </w:div>
                                <w:div w:id="633096811">
                                  <w:marLeft w:val="0"/>
                                  <w:marRight w:val="0"/>
                                  <w:marTop w:val="0"/>
                                  <w:marBottom w:val="0"/>
                                  <w:divBdr>
                                    <w:top w:val="none" w:sz="0" w:space="0" w:color="auto"/>
                                    <w:left w:val="none" w:sz="0" w:space="0" w:color="auto"/>
                                    <w:bottom w:val="none" w:sz="0" w:space="0" w:color="auto"/>
                                    <w:right w:val="none" w:sz="0" w:space="0" w:color="auto"/>
                                  </w:divBdr>
                                </w:div>
                                <w:div w:id="666061208">
                                  <w:marLeft w:val="0"/>
                                  <w:marRight w:val="0"/>
                                  <w:marTop w:val="0"/>
                                  <w:marBottom w:val="0"/>
                                  <w:divBdr>
                                    <w:top w:val="none" w:sz="0" w:space="0" w:color="auto"/>
                                    <w:left w:val="none" w:sz="0" w:space="0" w:color="auto"/>
                                    <w:bottom w:val="none" w:sz="0" w:space="0" w:color="auto"/>
                                    <w:right w:val="none" w:sz="0" w:space="0" w:color="auto"/>
                                  </w:divBdr>
                                </w:div>
                                <w:div w:id="778528559">
                                  <w:marLeft w:val="0"/>
                                  <w:marRight w:val="0"/>
                                  <w:marTop w:val="0"/>
                                  <w:marBottom w:val="0"/>
                                  <w:divBdr>
                                    <w:top w:val="none" w:sz="0" w:space="0" w:color="auto"/>
                                    <w:left w:val="none" w:sz="0" w:space="0" w:color="auto"/>
                                    <w:bottom w:val="none" w:sz="0" w:space="0" w:color="auto"/>
                                    <w:right w:val="none" w:sz="0" w:space="0" w:color="auto"/>
                                  </w:divBdr>
                                </w:div>
                                <w:div w:id="795638565">
                                  <w:marLeft w:val="0"/>
                                  <w:marRight w:val="0"/>
                                  <w:marTop w:val="0"/>
                                  <w:marBottom w:val="0"/>
                                  <w:divBdr>
                                    <w:top w:val="none" w:sz="0" w:space="0" w:color="auto"/>
                                    <w:left w:val="none" w:sz="0" w:space="0" w:color="auto"/>
                                    <w:bottom w:val="none" w:sz="0" w:space="0" w:color="auto"/>
                                    <w:right w:val="none" w:sz="0" w:space="0" w:color="auto"/>
                                  </w:divBdr>
                                </w:div>
                                <w:div w:id="928004086">
                                  <w:marLeft w:val="0"/>
                                  <w:marRight w:val="0"/>
                                  <w:marTop w:val="0"/>
                                  <w:marBottom w:val="0"/>
                                  <w:divBdr>
                                    <w:top w:val="none" w:sz="0" w:space="0" w:color="auto"/>
                                    <w:left w:val="none" w:sz="0" w:space="0" w:color="auto"/>
                                    <w:bottom w:val="none" w:sz="0" w:space="0" w:color="auto"/>
                                    <w:right w:val="none" w:sz="0" w:space="0" w:color="auto"/>
                                  </w:divBdr>
                                </w:div>
                                <w:div w:id="1147864377">
                                  <w:marLeft w:val="0"/>
                                  <w:marRight w:val="0"/>
                                  <w:marTop w:val="0"/>
                                  <w:marBottom w:val="0"/>
                                  <w:divBdr>
                                    <w:top w:val="none" w:sz="0" w:space="0" w:color="auto"/>
                                    <w:left w:val="none" w:sz="0" w:space="0" w:color="auto"/>
                                    <w:bottom w:val="none" w:sz="0" w:space="0" w:color="auto"/>
                                    <w:right w:val="none" w:sz="0" w:space="0" w:color="auto"/>
                                  </w:divBdr>
                                </w:div>
                                <w:div w:id="1538005395">
                                  <w:marLeft w:val="0"/>
                                  <w:marRight w:val="0"/>
                                  <w:marTop w:val="0"/>
                                  <w:marBottom w:val="0"/>
                                  <w:divBdr>
                                    <w:top w:val="none" w:sz="0" w:space="0" w:color="auto"/>
                                    <w:left w:val="none" w:sz="0" w:space="0" w:color="auto"/>
                                    <w:bottom w:val="none" w:sz="0" w:space="0" w:color="auto"/>
                                    <w:right w:val="none" w:sz="0" w:space="0" w:color="auto"/>
                                  </w:divBdr>
                                </w:div>
                                <w:div w:id="1684896182">
                                  <w:marLeft w:val="0"/>
                                  <w:marRight w:val="0"/>
                                  <w:marTop w:val="0"/>
                                  <w:marBottom w:val="0"/>
                                  <w:divBdr>
                                    <w:top w:val="none" w:sz="0" w:space="0" w:color="auto"/>
                                    <w:left w:val="none" w:sz="0" w:space="0" w:color="auto"/>
                                    <w:bottom w:val="none" w:sz="0" w:space="0" w:color="auto"/>
                                    <w:right w:val="none" w:sz="0" w:space="0" w:color="auto"/>
                                  </w:divBdr>
                                </w:div>
                                <w:div w:id="1700625211">
                                  <w:marLeft w:val="0"/>
                                  <w:marRight w:val="0"/>
                                  <w:marTop w:val="0"/>
                                  <w:marBottom w:val="0"/>
                                  <w:divBdr>
                                    <w:top w:val="none" w:sz="0" w:space="0" w:color="auto"/>
                                    <w:left w:val="none" w:sz="0" w:space="0" w:color="auto"/>
                                    <w:bottom w:val="none" w:sz="0" w:space="0" w:color="auto"/>
                                    <w:right w:val="none" w:sz="0" w:space="0" w:color="auto"/>
                                  </w:divBdr>
                                </w:div>
                                <w:div w:id="1818106573">
                                  <w:marLeft w:val="0"/>
                                  <w:marRight w:val="0"/>
                                  <w:marTop w:val="0"/>
                                  <w:marBottom w:val="0"/>
                                  <w:divBdr>
                                    <w:top w:val="none" w:sz="0" w:space="0" w:color="auto"/>
                                    <w:left w:val="none" w:sz="0" w:space="0" w:color="auto"/>
                                    <w:bottom w:val="none" w:sz="0" w:space="0" w:color="auto"/>
                                    <w:right w:val="none" w:sz="0" w:space="0" w:color="auto"/>
                                  </w:divBdr>
                                </w:div>
                                <w:div w:id="1889682665">
                                  <w:marLeft w:val="0"/>
                                  <w:marRight w:val="0"/>
                                  <w:marTop w:val="0"/>
                                  <w:marBottom w:val="0"/>
                                  <w:divBdr>
                                    <w:top w:val="none" w:sz="0" w:space="0" w:color="auto"/>
                                    <w:left w:val="none" w:sz="0" w:space="0" w:color="auto"/>
                                    <w:bottom w:val="none" w:sz="0" w:space="0" w:color="auto"/>
                                    <w:right w:val="none" w:sz="0" w:space="0" w:color="auto"/>
                                  </w:divBdr>
                                </w:div>
                                <w:div w:id="1893079007">
                                  <w:marLeft w:val="0"/>
                                  <w:marRight w:val="0"/>
                                  <w:marTop w:val="0"/>
                                  <w:marBottom w:val="0"/>
                                  <w:divBdr>
                                    <w:top w:val="none" w:sz="0" w:space="0" w:color="auto"/>
                                    <w:left w:val="none" w:sz="0" w:space="0" w:color="auto"/>
                                    <w:bottom w:val="none" w:sz="0" w:space="0" w:color="auto"/>
                                    <w:right w:val="none" w:sz="0" w:space="0" w:color="auto"/>
                                  </w:divBdr>
                                </w:div>
                                <w:div w:id="2005161365">
                                  <w:marLeft w:val="0"/>
                                  <w:marRight w:val="0"/>
                                  <w:marTop w:val="0"/>
                                  <w:marBottom w:val="0"/>
                                  <w:divBdr>
                                    <w:top w:val="none" w:sz="0" w:space="0" w:color="auto"/>
                                    <w:left w:val="none" w:sz="0" w:space="0" w:color="auto"/>
                                    <w:bottom w:val="none" w:sz="0" w:space="0" w:color="auto"/>
                                    <w:right w:val="none" w:sz="0" w:space="0" w:color="auto"/>
                                  </w:divBdr>
                                </w:div>
                                <w:div w:id="2014992726">
                                  <w:marLeft w:val="0"/>
                                  <w:marRight w:val="0"/>
                                  <w:marTop w:val="0"/>
                                  <w:marBottom w:val="0"/>
                                  <w:divBdr>
                                    <w:top w:val="none" w:sz="0" w:space="0" w:color="auto"/>
                                    <w:left w:val="none" w:sz="0" w:space="0" w:color="auto"/>
                                    <w:bottom w:val="none" w:sz="0" w:space="0" w:color="auto"/>
                                    <w:right w:val="none" w:sz="0" w:space="0" w:color="auto"/>
                                  </w:divBdr>
                                </w:div>
                                <w:div w:id="2052803511">
                                  <w:marLeft w:val="0"/>
                                  <w:marRight w:val="0"/>
                                  <w:marTop w:val="0"/>
                                  <w:marBottom w:val="0"/>
                                  <w:divBdr>
                                    <w:top w:val="none" w:sz="0" w:space="0" w:color="auto"/>
                                    <w:left w:val="none" w:sz="0" w:space="0" w:color="auto"/>
                                    <w:bottom w:val="none" w:sz="0" w:space="0" w:color="auto"/>
                                    <w:right w:val="none" w:sz="0" w:space="0" w:color="auto"/>
                                  </w:divBdr>
                                </w:div>
                              </w:divsChild>
                            </w:div>
                            <w:div w:id="857043454">
                              <w:marLeft w:val="0"/>
                              <w:marRight w:val="0"/>
                              <w:marTop w:val="0"/>
                              <w:marBottom w:val="0"/>
                              <w:divBdr>
                                <w:top w:val="none" w:sz="0" w:space="0" w:color="auto"/>
                                <w:left w:val="none" w:sz="0" w:space="0" w:color="auto"/>
                                <w:bottom w:val="none" w:sz="0" w:space="0" w:color="auto"/>
                                <w:right w:val="none" w:sz="0" w:space="0" w:color="auto"/>
                              </w:divBdr>
                              <w:divsChild>
                                <w:div w:id="32973020">
                                  <w:marLeft w:val="0"/>
                                  <w:marRight w:val="0"/>
                                  <w:marTop w:val="0"/>
                                  <w:marBottom w:val="0"/>
                                  <w:divBdr>
                                    <w:top w:val="none" w:sz="0" w:space="0" w:color="auto"/>
                                    <w:left w:val="none" w:sz="0" w:space="0" w:color="auto"/>
                                    <w:bottom w:val="none" w:sz="0" w:space="0" w:color="auto"/>
                                    <w:right w:val="none" w:sz="0" w:space="0" w:color="auto"/>
                                  </w:divBdr>
                                </w:div>
                                <w:div w:id="243102606">
                                  <w:marLeft w:val="0"/>
                                  <w:marRight w:val="0"/>
                                  <w:marTop w:val="0"/>
                                  <w:marBottom w:val="15"/>
                                  <w:divBdr>
                                    <w:top w:val="none" w:sz="0" w:space="0" w:color="auto"/>
                                    <w:left w:val="none" w:sz="0" w:space="0" w:color="auto"/>
                                    <w:bottom w:val="single" w:sz="6" w:space="0" w:color="CCCCCC"/>
                                    <w:right w:val="none" w:sz="0" w:space="0" w:color="auto"/>
                                  </w:divBdr>
                                </w:div>
                                <w:div w:id="456726431">
                                  <w:marLeft w:val="0"/>
                                  <w:marRight w:val="0"/>
                                  <w:marTop w:val="0"/>
                                  <w:marBottom w:val="0"/>
                                  <w:divBdr>
                                    <w:top w:val="none" w:sz="0" w:space="0" w:color="auto"/>
                                    <w:left w:val="none" w:sz="0" w:space="0" w:color="auto"/>
                                    <w:bottom w:val="none" w:sz="0" w:space="0" w:color="auto"/>
                                    <w:right w:val="none" w:sz="0" w:space="0" w:color="auto"/>
                                  </w:divBdr>
                                </w:div>
                                <w:div w:id="638918381">
                                  <w:marLeft w:val="0"/>
                                  <w:marRight w:val="0"/>
                                  <w:marTop w:val="0"/>
                                  <w:marBottom w:val="0"/>
                                  <w:divBdr>
                                    <w:top w:val="none" w:sz="0" w:space="0" w:color="auto"/>
                                    <w:left w:val="none" w:sz="0" w:space="0" w:color="auto"/>
                                    <w:bottom w:val="none" w:sz="0" w:space="0" w:color="auto"/>
                                    <w:right w:val="none" w:sz="0" w:space="0" w:color="auto"/>
                                  </w:divBdr>
                                </w:div>
                                <w:div w:id="1036084673">
                                  <w:marLeft w:val="0"/>
                                  <w:marRight w:val="0"/>
                                  <w:marTop w:val="0"/>
                                  <w:marBottom w:val="0"/>
                                  <w:divBdr>
                                    <w:top w:val="none" w:sz="0" w:space="0" w:color="auto"/>
                                    <w:left w:val="none" w:sz="0" w:space="0" w:color="auto"/>
                                    <w:bottom w:val="none" w:sz="0" w:space="0" w:color="auto"/>
                                    <w:right w:val="none" w:sz="0" w:space="0" w:color="auto"/>
                                  </w:divBdr>
                                </w:div>
                                <w:div w:id="1084498279">
                                  <w:marLeft w:val="0"/>
                                  <w:marRight w:val="0"/>
                                  <w:marTop w:val="0"/>
                                  <w:marBottom w:val="0"/>
                                  <w:divBdr>
                                    <w:top w:val="none" w:sz="0" w:space="0" w:color="auto"/>
                                    <w:left w:val="none" w:sz="0" w:space="0" w:color="auto"/>
                                    <w:bottom w:val="none" w:sz="0" w:space="0" w:color="auto"/>
                                    <w:right w:val="none" w:sz="0" w:space="0" w:color="auto"/>
                                  </w:divBdr>
                                </w:div>
                                <w:div w:id="1228878791">
                                  <w:marLeft w:val="0"/>
                                  <w:marRight w:val="0"/>
                                  <w:marTop w:val="0"/>
                                  <w:marBottom w:val="0"/>
                                  <w:divBdr>
                                    <w:top w:val="none" w:sz="0" w:space="0" w:color="auto"/>
                                    <w:left w:val="none" w:sz="0" w:space="0" w:color="auto"/>
                                    <w:bottom w:val="none" w:sz="0" w:space="0" w:color="auto"/>
                                    <w:right w:val="none" w:sz="0" w:space="0" w:color="auto"/>
                                  </w:divBdr>
                                </w:div>
                                <w:div w:id="1346521468">
                                  <w:marLeft w:val="0"/>
                                  <w:marRight w:val="0"/>
                                  <w:marTop w:val="0"/>
                                  <w:marBottom w:val="0"/>
                                  <w:divBdr>
                                    <w:top w:val="none" w:sz="0" w:space="0" w:color="auto"/>
                                    <w:left w:val="none" w:sz="0" w:space="0" w:color="auto"/>
                                    <w:bottom w:val="none" w:sz="0" w:space="0" w:color="auto"/>
                                    <w:right w:val="none" w:sz="0" w:space="0" w:color="auto"/>
                                  </w:divBdr>
                                </w:div>
                                <w:div w:id="1408379331">
                                  <w:marLeft w:val="0"/>
                                  <w:marRight w:val="0"/>
                                  <w:marTop w:val="0"/>
                                  <w:marBottom w:val="0"/>
                                  <w:divBdr>
                                    <w:top w:val="none" w:sz="0" w:space="0" w:color="auto"/>
                                    <w:left w:val="none" w:sz="0" w:space="0" w:color="auto"/>
                                    <w:bottom w:val="none" w:sz="0" w:space="0" w:color="auto"/>
                                    <w:right w:val="none" w:sz="0" w:space="0" w:color="auto"/>
                                  </w:divBdr>
                                </w:div>
                                <w:div w:id="1596401749">
                                  <w:marLeft w:val="0"/>
                                  <w:marRight w:val="0"/>
                                  <w:marTop w:val="0"/>
                                  <w:marBottom w:val="0"/>
                                  <w:divBdr>
                                    <w:top w:val="none" w:sz="0" w:space="0" w:color="auto"/>
                                    <w:left w:val="none" w:sz="0" w:space="0" w:color="auto"/>
                                    <w:bottom w:val="none" w:sz="0" w:space="0" w:color="auto"/>
                                    <w:right w:val="none" w:sz="0" w:space="0" w:color="auto"/>
                                  </w:divBdr>
                                </w:div>
                                <w:div w:id="1656909300">
                                  <w:marLeft w:val="0"/>
                                  <w:marRight w:val="0"/>
                                  <w:marTop w:val="0"/>
                                  <w:marBottom w:val="0"/>
                                  <w:divBdr>
                                    <w:top w:val="none" w:sz="0" w:space="0" w:color="auto"/>
                                    <w:left w:val="none" w:sz="0" w:space="0" w:color="auto"/>
                                    <w:bottom w:val="none" w:sz="0" w:space="0" w:color="auto"/>
                                    <w:right w:val="none" w:sz="0" w:space="0" w:color="auto"/>
                                  </w:divBdr>
                                </w:div>
                                <w:div w:id="1878471256">
                                  <w:marLeft w:val="0"/>
                                  <w:marRight w:val="0"/>
                                  <w:marTop w:val="0"/>
                                  <w:marBottom w:val="0"/>
                                  <w:divBdr>
                                    <w:top w:val="none" w:sz="0" w:space="0" w:color="auto"/>
                                    <w:left w:val="none" w:sz="0" w:space="0" w:color="auto"/>
                                    <w:bottom w:val="none" w:sz="0" w:space="0" w:color="auto"/>
                                    <w:right w:val="none" w:sz="0" w:space="0" w:color="auto"/>
                                  </w:divBdr>
                                </w:div>
                                <w:div w:id="1984892453">
                                  <w:marLeft w:val="0"/>
                                  <w:marRight w:val="0"/>
                                  <w:marTop w:val="0"/>
                                  <w:marBottom w:val="0"/>
                                  <w:divBdr>
                                    <w:top w:val="none" w:sz="0" w:space="0" w:color="auto"/>
                                    <w:left w:val="none" w:sz="0" w:space="0" w:color="auto"/>
                                    <w:bottom w:val="none" w:sz="0" w:space="0" w:color="auto"/>
                                    <w:right w:val="none" w:sz="0" w:space="0" w:color="auto"/>
                                  </w:divBdr>
                                </w:div>
                                <w:div w:id="2057775066">
                                  <w:marLeft w:val="0"/>
                                  <w:marRight w:val="0"/>
                                  <w:marTop w:val="0"/>
                                  <w:marBottom w:val="0"/>
                                  <w:divBdr>
                                    <w:top w:val="none" w:sz="0" w:space="0" w:color="auto"/>
                                    <w:left w:val="none" w:sz="0" w:space="0" w:color="auto"/>
                                    <w:bottom w:val="none" w:sz="0" w:space="0" w:color="auto"/>
                                    <w:right w:val="none" w:sz="0" w:space="0" w:color="auto"/>
                                  </w:divBdr>
                                </w:div>
                              </w:divsChild>
                            </w:div>
                            <w:div w:id="893858305">
                              <w:marLeft w:val="0"/>
                              <w:marRight w:val="0"/>
                              <w:marTop w:val="0"/>
                              <w:marBottom w:val="0"/>
                              <w:divBdr>
                                <w:top w:val="none" w:sz="0" w:space="0" w:color="auto"/>
                                <w:left w:val="none" w:sz="0" w:space="0" w:color="auto"/>
                                <w:bottom w:val="none" w:sz="0" w:space="0" w:color="auto"/>
                                <w:right w:val="none" w:sz="0" w:space="0" w:color="auto"/>
                              </w:divBdr>
                              <w:divsChild>
                                <w:div w:id="315650615">
                                  <w:marLeft w:val="0"/>
                                  <w:marRight w:val="0"/>
                                  <w:marTop w:val="0"/>
                                  <w:marBottom w:val="0"/>
                                  <w:divBdr>
                                    <w:top w:val="none" w:sz="0" w:space="0" w:color="auto"/>
                                    <w:left w:val="none" w:sz="0" w:space="0" w:color="auto"/>
                                    <w:bottom w:val="none" w:sz="0" w:space="0" w:color="auto"/>
                                    <w:right w:val="none" w:sz="0" w:space="0" w:color="auto"/>
                                  </w:divBdr>
                                </w:div>
                                <w:div w:id="490020712">
                                  <w:marLeft w:val="0"/>
                                  <w:marRight w:val="0"/>
                                  <w:marTop w:val="0"/>
                                  <w:marBottom w:val="0"/>
                                  <w:divBdr>
                                    <w:top w:val="none" w:sz="0" w:space="0" w:color="auto"/>
                                    <w:left w:val="none" w:sz="0" w:space="0" w:color="auto"/>
                                    <w:bottom w:val="none" w:sz="0" w:space="0" w:color="auto"/>
                                    <w:right w:val="none" w:sz="0" w:space="0" w:color="auto"/>
                                  </w:divBdr>
                                </w:div>
                                <w:div w:id="845483561">
                                  <w:marLeft w:val="0"/>
                                  <w:marRight w:val="0"/>
                                  <w:marTop w:val="0"/>
                                  <w:marBottom w:val="0"/>
                                  <w:divBdr>
                                    <w:top w:val="none" w:sz="0" w:space="0" w:color="auto"/>
                                    <w:left w:val="none" w:sz="0" w:space="0" w:color="auto"/>
                                    <w:bottom w:val="none" w:sz="0" w:space="0" w:color="auto"/>
                                    <w:right w:val="none" w:sz="0" w:space="0" w:color="auto"/>
                                  </w:divBdr>
                                </w:div>
                                <w:div w:id="1123964941">
                                  <w:marLeft w:val="0"/>
                                  <w:marRight w:val="0"/>
                                  <w:marTop w:val="0"/>
                                  <w:marBottom w:val="0"/>
                                  <w:divBdr>
                                    <w:top w:val="none" w:sz="0" w:space="0" w:color="auto"/>
                                    <w:left w:val="none" w:sz="0" w:space="0" w:color="auto"/>
                                    <w:bottom w:val="none" w:sz="0" w:space="0" w:color="auto"/>
                                    <w:right w:val="none" w:sz="0" w:space="0" w:color="auto"/>
                                  </w:divBdr>
                                </w:div>
                                <w:div w:id="1141651543">
                                  <w:marLeft w:val="0"/>
                                  <w:marRight w:val="0"/>
                                  <w:marTop w:val="0"/>
                                  <w:marBottom w:val="0"/>
                                  <w:divBdr>
                                    <w:top w:val="none" w:sz="0" w:space="0" w:color="auto"/>
                                    <w:left w:val="none" w:sz="0" w:space="0" w:color="auto"/>
                                    <w:bottom w:val="none" w:sz="0" w:space="0" w:color="auto"/>
                                    <w:right w:val="none" w:sz="0" w:space="0" w:color="auto"/>
                                  </w:divBdr>
                                </w:div>
                                <w:div w:id="1336105728">
                                  <w:marLeft w:val="0"/>
                                  <w:marRight w:val="0"/>
                                  <w:marTop w:val="0"/>
                                  <w:marBottom w:val="0"/>
                                  <w:divBdr>
                                    <w:top w:val="none" w:sz="0" w:space="0" w:color="auto"/>
                                    <w:left w:val="none" w:sz="0" w:space="0" w:color="auto"/>
                                    <w:bottom w:val="none" w:sz="0" w:space="0" w:color="auto"/>
                                    <w:right w:val="none" w:sz="0" w:space="0" w:color="auto"/>
                                  </w:divBdr>
                                </w:div>
                                <w:div w:id="1432626303">
                                  <w:marLeft w:val="0"/>
                                  <w:marRight w:val="0"/>
                                  <w:marTop w:val="0"/>
                                  <w:marBottom w:val="0"/>
                                  <w:divBdr>
                                    <w:top w:val="none" w:sz="0" w:space="0" w:color="auto"/>
                                    <w:left w:val="none" w:sz="0" w:space="0" w:color="auto"/>
                                    <w:bottom w:val="none" w:sz="0" w:space="0" w:color="auto"/>
                                    <w:right w:val="none" w:sz="0" w:space="0" w:color="auto"/>
                                  </w:divBdr>
                                </w:div>
                                <w:div w:id="1990205634">
                                  <w:marLeft w:val="0"/>
                                  <w:marRight w:val="0"/>
                                  <w:marTop w:val="0"/>
                                  <w:marBottom w:val="0"/>
                                  <w:divBdr>
                                    <w:top w:val="none" w:sz="0" w:space="0" w:color="auto"/>
                                    <w:left w:val="none" w:sz="0" w:space="0" w:color="auto"/>
                                    <w:bottom w:val="none" w:sz="0" w:space="0" w:color="auto"/>
                                    <w:right w:val="none" w:sz="0" w:space="0" w:color="auto"/>
                                  </w:divBdr>
                                </w:div>
                                <w:div w:id="2057118566">
                                  <w:marLeft w:val="0"/>
                                  <w:marRight w:val="0"/>
                                  <w:marTop w:val="0"/>
                                  <w:marBottom w:val="0"/>
                                  <w:divBdr>
                                    <w:top w:val="none" w:sz="0" w:space="0" w:color="auto"/>
                                    <w:left w:val="none" w:sz="0" w:space="0" w:color="auto"/>
                                    <w:bottom w:val="none" w:sz="0" w:space="0" w:color="auto"/>
                                    <w:right w:val="none" w:sz="0" w:space="0" w:color="auto"/>
                                  </w:divBdr>
                                </w:div>
                              </w:divsChild>
                            </w:div>
                            <w:div w:id="911622411">
                              <w:marLeft w:val="0"/>
                              <w:marRight w:val="0"/>
                              <w:marTop w:val="0"/>
                              <w:marBottom w:val="0"/>
                              <w:divBdr>
                                <w:top w:val="none" w:sz="0" w:space="0" w:color="auto"/>
                                <w:left w:val="none" w:sz="0" w:space="0" w:color="auto"/>
                                <w:bottom w:val="none" w:sz="0" w:space="0" w:color="auto"/>
                                <w:right w:val="none" w:sz="0" w:space="0" w:color="auto"/>
                              </w:divBdr>
                              <w:divsChild>
                                <w:div w:id="172963223">
                                  <w:marLeft w:val="0"/>
                                  <w:marRight w:val="0"/>
                                  <w:marTop w:val="0"/>
                                  <w:marBottom w:val="15"/>
                                  <w:divBdr>
                                    <w:top w:val="none" w:sz="0" w:space="0" w:color="auto"/>
                                    <w:left w:val="none" w:sz="0" w:space="0" w:color="auto"/>
                                    <w:bottom w:val="single" w:sz="6" w:space="0" w:color="CCCCCC"/>
                                    <w:right w:val="none" w:sz="0" w:space="0" w:color="auto"/>
                                  </w:divBdr>
                                </w:div>
                                <w:div w:id="2064786389">
                                  <w:marLeft w:val="0"/>
                                  <w:marRight w:val="0"/>
                                  <w:marTop w:val="0"/>
                                  <w:marBottom w:val="0"/>
                                  <w:divBdr>
                                    <w:top w:val="none" w:sz="0" w:space="0" w:color="auto"/>
                                    <w:left w:val="none" w:sz="0" w:space="0" w:color="auto"/>
                                    <w:bottom w:val="none" w:sz="0" w:space="0" w:color="auto"/>
                                    <w:right w:val="none" w:sz="0" w:space="0" w:color="auto"/>
                                  </w:divBdr>
                                </w:div>
                              </w:divsChild>
                            </w:div>
                            <w:div w:id="1027564036">
                              <w:marLeft w:val="0"/>
                              <w:marRight w:val="0"/>
                              <w:marTop w:val="0"/>
                              <w:marBottom w:val="0"/>
                              <w:divBdr>
                                <w:top w:val="none" w:sz="0" w:space="0" w:color="auto"/>
                                <w:left w:val="none" w:sz="0" w:space="0" w:color="auto"/>
                                <w:bottom w:val="none" w:sz="0" w:space="0" w:color="auto"/>
                                <w:right w:val="none" w:sz="0" w:space="0" w:color="auto"/>
                              </w:divBdr>
                              <w:divsChild>
                                <w:div w:id="104035834">
                                  <w:marLeft w:val="0"/>
                                  <w:marRight w:val="0"/>
                                  <w:marTop w:val="0"/>
                                  <w:marBottom w:val="0"/>
                                  <w:divBdr>
                                    <w:top w:val="none" w:sz="0" w:space="0" w:color="auto"/>
                                    <w:left w:val="none" w:sz="0" w:space="0" w:color="auto"/>
                                    <w:bottom w:val="none" w:sz="0" w:space="0" w:color="auto"/>
                                    <w:right w:val="none" w:sz="0" w:space="0" w:color="auto"/>
                                  </w:divBdr>
                                </w:div>
                                <w:div w:id="331304072">
                                  <w:marLeft w:val="0"/>
                                  <w:marRight w:val="0"/>
                                  <w:marTop w:val="0"/>
                                  <w:marBottom w:val="0"/>
                                  <w:divBdr>
                                    <w:top w:val="none" w:sz="0" w:space="0" w:color="auto"/>
                                    <w:left w:val="none" w:sz="0" w:space="0" w:color="auto"/>
                                    <w:bottom w:val="none" w:sz="0" w:space="0" w:color="auto"/>
                                    <w:right w:val="none" w:sz="0" w:space="0" w:color="auto"/>
                                  </w:divBdr>
                                </w:div>
                                <w:div w:id="444155928">
                                  <w:marLeft w:val="0"/>
                                  <w:marRight w:val="0"/>
                                  <w:marTop w:val="0"/>
                                  <w:marBottom w:val="0"/>
                                  <w:divBdr>
                                    <w:top w:val="none" w:sz="0" w:space="0" w:color="auto"/>
                                    <w:left w:val="none" w:sz="0" w:space="0" w:color="auto"/>
                                    <w:bottom w:val="none" w:sz="0" w:space="0" w:color="auto"/>
                                    <w:right w:val="none" w:sz="0" w:space="0" w:color="auto"/>
                                  </w:divBdr>
                                </w:div>
                                <w:div w:id="536816499">
                                  <w:marLeft w:val="0"/>
                                  <w:marRight w:val="0"/>
                                  <w:marTop w:val="0"/>
                                  <w:marBottom w:val="0"/>
                                  <w:divBdr>
                                    <w:top w:val="none" w:sz="0" w:space="0" w:color="auto"/>
                                    <w:left w:val="none" w:sz="0" w:space="0" w:color="auto"/>
                                    <w:bottom w:val="none" w:sz="0" w:space="0" w:color="auto"/>
                                    <w:right w:val="none" w:sz="0" w:space="0" w:color="auto"/>
                                  </w:divBdr>
                                </w:div>
                                <w:div w:id="673534121">
                                  <w:marLeft w:val="0"/>
                                  <w:marRight w:val="0"/>
                                  <w:marTop w:val="0"/>
                                  <w:marBottom w:val="0"/>
                                  <w:divBdr>
                                    <w:top w:val="none" w:sz="0" w:space="0" w:color="auto"/>
                                    <w:left w:val="none" w:sz="0" w:space="0" w:color="auto"/>
                                    <w:bottom w:val="none" w:sz="0" w:space="0" w:color="auto"/>
                                    <w:right w:val="none" w:sz="0" w:space="0" w:color="auto"/>
                                  </w:divBdr>
                                </w:div>
                                <w:div w:id="863178486">
                                  <w:marLeft w:val="0"/>
                                  <w:marRight w:val="0"/>
                                  <w:marTop w:val="0"/>
                                  <w:marBottom w:val="0"/>
                                  <w:divBdr>
                                    <w:top w:val="none" w:sz="0" w:space="0" w:color="auto"/>
                                    <w:left w:val="none" w:sz="0" w:space="0" w:color="auto"/>
                                    <w:bottom w:val="none" w:sz="0" w:space="0" w:color="auto"/>
                                    <w:right w:val="none" w:sz="0" w:space="0" w:color="auto"/>
                                  </w:divBdr>
                                </w:div>
                                <w:div w:id="873008677">
                                  <w:marLeft w:val="0"/>
                                  <w:marRight w:val="0"/>
                                  <w:marTop w:val="0"/>
                                  <w:marBottom w:val="0"/>
                                  <w:divBdr>
                                    <w:top w:val="none" w:sz="0" w:space="0" w:color="auto"/>
                                    <w:left w:val="none" w:sz="0" w:space="0" w:color="auto"/>
                                    <w:bottom w:val="none" w:sz="0" w:space="0" w:color="auto"/>
                                    <w:right w:val="none" w:sz="0" w:space="0" w:color="auto"/>
                                  </w:divBdr>
                                </w:div>
                                <w:div w:id="1294559698">
                                  <w:marLeft w:val="0"/>
                                  <w:marRight w:val="0"/>
                                  <w:marTop w:val="0"/>
                                  <w:marBottom w:val="15"/>
                                  <w:divBdr>
                                    <w:top w:val="none" w:sz="0" w:space="0" w:color="auto"/>
                                    <w:left w:val="none" w:sz="0" w:space="0" w:color="auto"/>
                                    <w:bottom w:val="single" w:sz="6" w:space="0" w:color="CCCCCC"/>
                                    <w:right w:val="none" w:sz="0" w:space="0" w:color="auto"/>
                                  </w:divBdr>
                                </w:div>
                                <w:div w:id="1334458082">
                                  <w:marLeft w:val="0"/>
                                  <w:marRight w:val="0"/>
                                  <w:marTop w:val="0"/>
                                  <w:marBottom w:val="0"/>
                                  <w:divBdr>
                                    <w:top w:val="none" w:sz="0" w:space="0" w:color="auto"/>
                                    <w:left w:val="none" w:sz="0" w:space="0" w:color="auto"/>
                                    <w:bottom w:val="none" w:sz="0" w:space="0" w:color="auto"/>
                                    <w:right w:val="none" w:sz="0" w:space="0" w:color="auto"/>
                                  </w:divBdr>
                                </w:div>
                                <w:div w:id="1412433084">
                                  <w:marLeft w:val="0"/>
                                  <w:marRight w:val="0"/>
                                  <w:marTop w:val="0"/>
                                  <w:marBottom w:val="0"/>
                                  <w:divBdr>
                                    <w:top w:val="none" w:sz="0" w:space="0" w:color="auto"/>
                                    <w:left w:val="none" w:sz="0" w:space="0" w:color="auto"/>
                                    <w:bottom w:val="none" w:sz="0" w:space="0" w:color="auto"/>
                                    <w:right w:val="none" w:sz="0" w:space="0" w:color="auto"/>
                                  </w:divBdr>
                                </w:div>
                                <w:div w:id="1555239405">
                                  <w:marLeft w:val="0"/>
                                  <w:marRight w:val="0"/>
                                  <w:marTop w:val="0"/>
                                  <w:marBottom w:val="0"/>
                                  <w:divBdr>
                                    <w:top w:val="none" w:sz="0" w:space="0" w:color="auto"/>
                                    <w:left w:val="none" w:sz="0" w:space="0" w:color="auto"/>
                                    <w:bottom w:val="none" w:sz="0" w:space="0" w:color="auto"/>
                                    <w:right w:val="none" w:sz="0" w:space="0" w:color="auto"/>
                                  </w:divBdr>
                                </w:div>
                                <w:div w:id="1682585325">
                                  <w:marLeft w:val="0"/>
                                  <w:marRight w:val="0"/>
                                  <w:marTop w:val="0"/>
                                  <w:marBottom w:val="0"/>
                                  <w:divBdr>
                                    <w:top w:val="none" w:sz="0" w:space="0" w:color="auto"/>
                                    <w:left w:val="none" w:sz="0" w:space="0" w:color="auto"/>
                                    <w:bottom w:val="none" w:sz="0" w:space="0" w:color="auto"/>
                                    <w:right w:val="none" w:sz="0" w:space="0" w:color="auto"/>
                                  </w:divBdr>
                                </w:div>
                                <w:div w:id="2039355439">
                                  <w:marLeft w:val="0"/>
                                  <w:marRight w:val="0"/>
                                  <w:marTop w:val="0"/>
                                  <w:marBottom w:val="0"/>
                                  <w:divBdr>
                                    <w:top w:val="none" w:sz="0" w:space="0" w:color="auto"/>
                                    <w:left w:val="none" w:sz="0" w:space="0" w:color="auto"/>
                                    <w:bottom w:val="none" w:sz="0" w:space="0" w:color="auto"/>
                                    <w:right w:val="none" w:sz="0" w:space="0" w:color="auto"/>
                                  </w:divBdr>
                                </w:div>
                                <w:div w:id="2061049581">
                                  <w:marLeft w:val="0"/>
                                  <w:marRight w:val="0"/>
                                  <w:marTop w:val="0"/>
                                  <w:marBottom w:val="0"/>
                                  <w:divBdr>
                                    <w:top w:val="none" w:sz="0" w:space="0" w:color="auto"/>
                                    <w:left w:val="none" w:sz="0" w:space="0" w:color="auto"/>
                                    <w:bottom w:val="none" w:sz="0" w:space="0" w:color="auto"/>
                                    <w:right w:val="none" w:sz="0" w:space="0" w:color="auto"/>
                                  </w:divBdr>
                                </w:div>
                              </w:divsChild>
                            </w:div>
                            <w:div w:id="1068110844">
                              <w:marLeft w:val="0"/>
                              <w:marRight w:val="0"/>
                              <w:marTop w:val="0"/>
                              <w:marBottom w:val="0"/>
                              <w:divBdr>
                                <w:top w:val="none" w:sz="0" w:space="0" w:color="auto"/>
                                <w:left w:val="none" w:sz="0" w:space="0" w:color="auto"/>
                                <w:bottom w:val="none" w:sz="0" w:space="0" w:color="auto"/>
                                <w:right w:val="none" w:sz="0" w:space="0" w:color="auto"/>
                              </w:divBdr>
                              <w:divsChild>
                                <w:div w:id="246616240">
                                  <w:marLeft w:val="0"/>
                                  <w:marRight w:val="0"/>
                                  <w:marTop w:val="0"/>
                                  <w:marBottom w:val="0"/>
                                  <w:divBdr>
                                    <w:top w:val="none" w:sz="0" w:space="0" w:color="auto"/>
                                    <w:left w:val="none" w:sz="0" w:space="0" w:color="auto"/>
                                    <w:bottom w:val="none" w:sz="0" w:space="0" w:color="auto"/>
                                    <w:right w:val="none" w:sz="0" w:space="0" w:color="auto"/>
                                  </w:divBdr>
                                </w:div>
                                <w:div w:id="1959481553">
                                  <w:marLeft w:val="0"/>
                                  <w:marRight w:val="0"/>
                                  <w:marTop w:val="0"/>
                                  <w:marBottom w:val="15"/>
                                  <w:divBdr>
                                    <w:top w:val="none" w:sz="0" w:space="0" w:color="auto"/>
                                    <w:left w:val="none" w:sz="0" w:space="0" w:color="auto"/>
                                    <w:bottom w:val="single" w:sz="6" w:space="0" w:color="CCCCCC"/>
                                    <w:right w:val="none" w:sz="0" w:space="0" w:color="auto"/>
                                  </w:divBdr>
                                </w:div>
                              </w:divsChild>
                            </w:div>
                            <w:div w:id="1072388241">
                              <w:marLeft w:val="0"/>
                              <w:marRight w:val="0"/>
                              <w:marTop w:val="0"/>
                              <w:marBottom w:val="0"/>
                              <w:divBdr>
                                <w:top w:val="none" w:sz="0" w:space="0" w:color="auto"/>
                                <w:left w:val="none" w:sz="0" w:space="0" w:color="auto"/>
                                <w:bottom w:val="none" w:sz="0" w:space="0" w:color="auto"/>
                                <w:right w:val="none" w:sz="0" w:space="0" w:color="auto"/>
                              </w:divBdr>
                            </w:div>
                            <w:div w:id="1126659324">
                              <w:marLeft w:val="0"/>
                              <w:marRight w:val="0"/>
                              <w:marTop w:val="0"/>
                              <w:marBottom w:val="0"/>
                              <w:divBdr>
                                <w:top w:val="none" w:sz="0" w:space="0" w:color="auto"/>
                                <w:left w:val="none" w:sz="0" w:space="0" w:color="auto"/>
                                <w:bottom w:val="none" w:sz="0" w:space="0" w:color="auto"/>
                                <w:right w:val="none" w:sz="0" w:space="0" w:color="auto"/>
                              </w:divBdr>
                              <w:divsChild>
                                <w:div w:id="615209543">
                                  <w:marLeft w:val="0"/>
                                  <w:marRight w:val="0"/>
                                  <w:marTop w:val="0"/>
                                  <w:marBottom w:val="0"/>
                                  <w:divBdr>
                                    <w:top w:val="none" w:sz="0" w:space="0" w:color="auto"/>
                                    <w:left w:val="none" w:sz="0" w:space="0" w:color="auto"/>
                                    <w:bottom w:val="none" w:sz="0" w:space="0" w:color="auto"/>
                                    <w:right w:val="none" w:sz="0" w:space="0" w:color="auto"/>
                                  </w:divBdr>
                                </w:div>
                                <w:div w:id="702512667">
                                  <w:marLeft w:val="0"/>
                                  <w:marRight w:val="0"/>
                                  <w:marTop w:val="0"/>
                                  <w:marBottom w:val="0"/>
                                  <w:divBdr>
                                    <w:top w:val="none" w:sz="0" w:space="0" w:color="auto"/>
                                    <w:left w:val="none" w:sz="0" w:space="0" w:color="auto"/>
                                    <w:bottom w:val="none" w:sz="0" w:space="0" w:color="auto"/>
                                    <w:right w:val="none" w:sz="0" w:space="0" w:color="auto"/>
                                  </w:divBdr>
                                </w:div>
                                <w:div w:id="1157645675">
                                  <w:marLeft w:val="0"/>
                                  <w:marRight w:val="0"/>
                                  <w:marTop w:val="0"/>
                                  <w:marBottom w:val="15"/>
                                  <w:divBdr>
                                    <w:top w:val="none" w:sz="0" w:space="0" w:color="auto"/>
                                    <w:left w:val="none" w:sz="0" w:space="0" w:color="auto"/>
                                    <w:bottom w:val="single" w:sz="6" w:space="0" w:color="CCCCCC"/>
                                    <w:right w:val="none" w:sz="0" w:space="0" w:color="auto"/>
                                  </w:divBdr>
                                </w:div>
                                <w:div w:id="1600061848">
                                  <w:marLeft w:val="0"/>
                                  <w:marRight w:val="0"/>
                                  <w:marTop w:val="0"/>
                                  <w:marBottom w:val="0"/>
                                  <w:divBdr>
                                    <w:top w:val="none" w:sz="0" w:space="0" w:color="auto"/>
                                    <w:left w:val="none" w:sz="0" w:space="0" w:color="auto"/>
                                    <w:bottom w:val="none" w:sz="0" w:space="0" w:color="auto"/>
                                    <w:right w:val="none" w:sz="0" w:space="0" w:color="auto"/>
                                  </w:divBdr>
                                </w:div>
                                <w:div w:id="1823231020">
                                  <w:marLeft w:val="0"/>
                                  <w:marRight w:val="0"/>
                                  <w:marTop w:val="0"/>
                                  <w:marBottom w:val="0"/>
                                  <w:divBdr>
                                    <w:top w:val="none" w:sz="0" w:space="0" w:color="auto"/>
                                    <w:left w:val="none" w:sz="0" w:space="0" w:color="auto"/>
                                    <w:bottom w:val="none" w:sz="0" w:space="0" w:color="auto"/>
                                    <w:right w:val="none" w:sz="0" w:space="0" w:color="auto"/>
                                  </w:divBdr>
                                </w:div>
                                <w:div w:id="1969049364">
                                  <w:marLeft w:val="0"/>
                                  <w:marRight w:val="0"/>
                                  <w:marTop w:val="0"/>
                                  <w:marBottom w:val="0"/>
                                  <w:divBdr>
                                    <w:top w:val="none" w:sz="0" w:space="0" w:color="auto"/>
                                    <w:left w:val="none" w:sz="0" w:space="0" w:color="auto"/>
                                    <w:bottom w:val="none" w:sz="0" w:space="0" w:color="auto"/>
                                    <w:right w:val="none" w:sz="0" w:space="0" w:color="auto"/>
                                  </w:divBdr>
                                </w:div>
                              </w:divsChild>
                            </w:div>
                            <w:div w:id="1213156878">
                              <w:marLeft w:val="0"/>
                              <w:marRight w:val="0"/>
                              <w:marTop w:val="0"/>
                              <w:marBottom w:val="0"/>
                              <w:divBdr>
                                <w:top w:val="none" w:sz="0" w:space="0" w:color="auto"/>
                                <w:left w:val="none" w:sz="0" w:space="0" w:color="auto"/>
                                <w:bottom w:val="none" w:sz="0" w:space="0" w:color="auto"/>
                                <w:right w:val="none" w:sz="0" w:space="0" w:color="auto"/>
                              </w:divBdr>
                              <w:divsChild>
                                <w:div w:id="169948349">
                                  <w:marLeft w:val="0"/>
                                  <w:marRight w:val="0"/>
                                  <w:marTop w:val="0"/>
                                  <w:marBottom w:val="0"/>
                                  <w:divBdr>
                                    <w:top w:val="none" w:sz="0" w:space="0" w:color="auto"/>
                                    <w:left w:val="none" w:sz="0" w:space="0" w:color="auto"/>
                                    <w:bottom w:val="none" w:sz="0" w:space="0" w:color="auto"/>
                                    <w:right w:val="none" w:sz="0" w:space="0" w:color="auto"/>
                                  </w:divBdr>
                                </w:div>
                                <w:div w:id="245725039">
                                  <w:marLeft w:val="0"/>
                                  <w:marRight w:val="0"/>
                                  <w:marTop w:val="0"/>
                                  <w:marBottom w:val="0"/>
                                  <w:divBdr>
                                    <w:top w:val="none" w:sz="0" w:space="0" w:color="auto"/>
                                    <w:left w:val="none" w:sz="0" w:space="0" w:color="auto"/>
                                    <w:bottom w:val="none" w:sz="0" w:space="0" w:color="auto"/>
                                    <w:right w:val="none" w:sz="0" w:space="0" w:color="auto"/>
                                  </w:divBdr>
                                </w:div>
                                <w:div w:id="325669093">
                                  <w:marLeft w:val="0"/>
                                  <w:marRight w:val="0"/>
                                  <w:marTop w:val="0"/>
                                  <w:marBottom w:val="0"/>
                                  <w:divBdr>
                                    <w:top w:val="none" w:sz="0" w:space="0" w:color="auto"/>
                                    <w:left w:val="none" w:sz="0" w:space="0" w:color="auto"/>
                                    <w:bottom w:val="none" w:sz="0" w:space="0" w:color="auto"/>
                                    <w:right w:val="none" w:sz="0" w:space="0" w:color="auto"/>
                                  </w:divBdr>
                                </w:div>
                                <w:div w:id="697043942">
                                  <w:marLeft w:val="0"/>
                                  <w:marRight w:val="0"/>
                                  <w:marTop w:val="0"/>
                                  <w:marBottom w:val="0"/>
                                  <w:divBdr>
                                    <w:top w:val="none" w:sz="0" w:space="0" w:color="auto"/>
                                    <w:left w:val="none" w:sz="0" w:space="0" w:color="auto"/>
                                    <w:bottom w:val="none" w:sz="0" w:space="0" w:color="auto"/>
                                    <w:right w:val="none" w:sz="0" w:space="0" w:color="auto"/>
                                  </w:divBdr>
                                </w:div>
                                <w:div w:id="1092899356">
                                  <w:marLeft w:val="0"/>
                                  <w:marRight w:val="0"/>
                                  <w:marTop w:val="0"/>
                                  <w:marBottom w:val="0"/>
                                  <w:divBdr>
                                    <w:top w:val="none" w:sz="0" w:space="0" w:color="auto"/>
                                    <w:left w:val="none" w:sz="0" w:space="0" w:color="auto"/>
                                    <w:bottom w:val="none" w:sz="0" w:space="0" w:color="auto"/>
                                    <w:right w:val="none" w:sz="0" w:space="0" w:color="auto"/>
                                  </w:divBdr>
                                </w:div>
                                <w:div w:id="1363364579">
                                  <w:marLeft w:val="0"/>
                                  <w:marRight w:val="0"/>
                                  <w:marTop w:val="0"/>
                                  <w:marBottom w:val="0"/>
                                  <w:divBdr>
                                    <w:top w:val="none" w:sz="0" w:space="0" w:color="auto"/>
                                    <w:left w:val="none" w:sz="0" w:space="0" w:color="auto"/>
                                    <w:bottom w:val="none" w:sz="0" w:space="0" w:color="auto"/>
                                    <w:right w:val="none" w:sz="0" w:space="0" w:color="auto"/>
                                  </w:divBdr>
                                </w:div>
                                <w:div w:id="1739553275">
                                  <w:marLeft w:val="0"/>
                                  <w:marRight w:val="0"/>
                                  <w:marTop w:val="0"/>
                                  <w:marBottom w:val="15"/>
                                  <w:divBdr>
                                    <w:top w:val="none" w:sz="0" w:space="0" w:color="auto"/>
                                    <w:left w:val="none" w:sz="0" w:space="0" w:color="auto"/>
                                    <w:bottom w:val="single" w:sz="6" w:space="0" w:color="CCCCCC"/>
                                    <w:right w:val="none" w:sz="0" w:space="0" w:color="auto"/>
                                  </w:divBdr>
                                </w:div>
                                <w:div w:id="1996253172">
                                  <w:marLeft w:val="0"/>
                                  <w:marRight w:val="0"/>
                                  <w:marTop w:val="0"/>
                                  <w:marBottom w:val="0"/>
                                  <w:divBdr>
                                    <w:top w:val="none" w:sz="0" w:space="0" w:color="auto"/>
                                    <w:left w:val="none" w:sz="0" w:space="0" w:color="auto"/>
                                    <w:bottom w:val="none" w:sz="0" w:space="0" w:color="auto"/>
                                    <w:right w:val="none" w:sz="0" w:space="0" w:color="auto"/>
                                  </w:divBdr>
                                </w:div>
                                <w:div w:id="2101177670">
                                  <w:marLeft w:val="0"/>
                                  <w:marRight w:val="0"/>
                                  <w:marTop w:val="0"/>
                                  <w:marBottom w:val="0"/>
                                  <w:divBdr>
                                    <w:top w:val="none" w:sz="0" w:space="0" w:color="auto"/>
                                    <w:left w:val="none" w:sz="0" w:space="0" w:color="auto"/>
                                    <w:bottom w:val="none" w:sz="0" w:space="0" w:color="auto"/>
                                    <w:right w:val="none" w:sz="0" w:space="0" w:color="auto"/>
                                  </w:divBdr>
                                </w:div>
                              </w:divsChild>
                            </w:div>
                            <w:div w:id="1295410566">
                              <w:marLeft w:val="0"/>
                              <w:marRight w:val="0"/>
                              <w:marTop w:val="0"/>
                              <w:marBottom w:val="0"/>
                              <w:divBdr>
                                <w:top w:val="none" w:sz="0" w:space="0" w:color="auto"/>
                                <w:left w:val="none" w:sz="0" w:space="0" w:color="auto"/>
                                <w:bottom w:val="none" w:sz="0" w:space="0" w:color="auto"/>
                                <w:right w:val="none" w:sz="0" w:space="0" w:color="auto"/>
                              </w:divBdr>
                            </w:div>
                            <w:div w:id="1299341368">
                              <w:marLeft w:val="0"/>
                              <w:marRight w:val="0"/>
                              <w:marTop w:val="0"/>
                              <w:marBottom w:val="0"/>
                              <w:divBdr>
                                <w:top w:val="none" w:sz="0" w:space="0" w:color="auto"/>
                                <w:left w:val="none" w:sz="0" w:space="0" w:color="auto"/>
                                <w:bottom w:val="none" w:sz="0" w:space="0" w:color="auto"/>
                                <w:right w:val="none" w:sz="0" w:space="0" w:color="auto"/>
                              </w:divBdr>
                              <w:divsChild>
                                <w:div w:id="17004567">
                                  <w:marLeft w:val="0"/>
                                  <w:marRight w:val="0"/>
                                  <w:marTop w:val="0"/>
                                  <w:marBottom w:val="0"/>
                                  <w:divBdr>
                                    <w:top w:val="none" w:sz="0" w:space="0" w:color="auto"/>
                                    <w:left w:val="none" w:sz="0" w:space="0" w:color="auto"/>
                                    <w:bottom w:val="none" w:sz="0" w:space="0" w:color="auto"/>
                                    <w:right w:val="none" w:sz="0" w:space="0" w:color="auto"/>
                                  </w:divBdr>
                                </w:div>
                                <w:div w:id="40791109">
                                  <w:marLeft w:val="0"/>
                                  <w:marRight w:val="0"/>
                                  <w:marTop w:val="0"/>
                                  <w:marBottom w:val="0"/>
                                  <w:divBdr>
                                    <w:top w:val="none" w:sz="0" w:space="0" w:color="auto"/>
                                    <w:left w:val="none" w:sz="0" w:space="0" w:color="auto"/>
                                    <w:bottom w:val="none" w:sz="0" w:space="0" w:color="auto"/>
                                    <w:right w:val="none" w:sz="0" w:space="0" w:color="auto"/>
                                  </w:divBdr>
                                </w:div>
                                <w:div w:id="637419343">
                                  <w:marLeft w:val="0"/>
                                  <w:marRight w:val="0"/>
                                  <w:marTop w:val="0"/>
                                  <w:marBottom w:val="0"/>
                                  <w:divBdr>
                                    <w:top w:val="none" w:sz="0" w:space="0" w:color="auto"/>
                                    <w:left w:val="none" w:sz="0" w:space="0" w:color="auto"/>
                                    <w:bottom w:val="none" w:sz="0" w:space="0" w:color="auto"/>
                                    <w:right w:val="none" w:sz="0" w:space="0" w:color="auto"/>
                                  </w:divBdr>
                                </w:div>
                                <w:div w:id="876237408">
                                  <w:marLeft w:val="0"/>
                                  <w:marRight w:val="0"/>
                                  <w:marTop w:val="0"/>
                                  <w:marBottom w:val="0"/>
                                  <w:divBdr>
                                    <w:top w:val="none" w:sz="0" w:space="0" w:color="auto"/>
                                    <w:left w:val="none" w:sz="0" w:space="0" w:color="auto"/>
                                    <w:bottom w:val="none" w:sz="0" w:space="0" w:color="auto"/>
                                    <w:right w:val="none" w:sz="0" w:space="0" w:color="auto"/>
                                  </w:divBdr>
                                </w:div>
                                <w:div w:id="1034505426">
                                  <w:marLeft w:val="0"/>
                                  <w:marRight w:val="0"/>
                                  <w:marTop w:val="0"/>
                                  <w:marBottom w:val="15"/>
                                  <w:divBdr>
                                    <w:top w:val="none" w:sz="0" w:space="0" w:color="auto"/>
                                    <w:left w:val="none" w:sz="0" w:space="0" w:color="auto"/>
                                    <w:bottom w:val="single" w:sz="6" w:space="0" w:color="CCCCCC"/>
                                    <w:right w:val="none" w:sz="0" w:space="0" w:color="auto"/>
                                  </w:divBdr>
                                </w:div>
                                <w:div w:id="1056510584">
                                  <w:marLeft w:val="0"/>
                                  <w:marRight w:val="0"/>
                                  <w:marTop w:val="0"/>
                                  <w:marBottom w:val="0"/>
                                  <w:divBdr>
                                    <w:top w:val="none" w:sz="0" w:space="0" w:color="auto"/>
                                    <w:left w:val="none" w:sz="0" w:space="0" w:color="auto"/>
                                    <w:bottom w:val="none" w:sz="0" w:space="0" w:color="auto"/>
                                    <w:right w:val="none" w:sz="0" w:space="0" w:color="auto"/>
                                  </w:divBdr>
                                </w:div>
                                <w:div w:id="1159004972">
                                  <w:marLeft w:val="0"/>
                                  <w:marRight w:val="0"/>
                                  <w:marTop w:val="0"/>
                                  <w:marBottom w:val="0"/>
                                  <w:divBdr>
                                    <w:top w:val="none" w:sz="0" w:space="0" w:color="auto"/>
                                    <w:left w:val="none" w:sz="0" w:space="0" w:color="auto"/>
                                    <w:bottom w:val="none" w:sz="0" w:space="0" w:color="auto"/>
                                    <w:right w:val="none" w:sz="0" w:space="0" w:color="auto"/>
                                  </w:divBdr>
                                </w:div>
                                <w:div w:id="1191644043">
                                  <w:marLeft w:val="0"/>
                                  <w:marRight w:val="0"/>
                                  <w:marTop w:val="0"/>
                                  <w:marBottom w:val="0"/>
                                  <w:divBdr>
                                    <w:top w:val="none" w:sz="0" w:space="0" w:color="auto"/>
                                    <w:left w:val="none" w:sz="0" w:space="0" w:color="auto"/>
                                    <w:bottom w:val="none" w:sz="0" w:space="0" w:color="auto"/>
                                    <w:right w:val="none" w:sz="0" w:space="0" w:color="auto"/>
                                  </w:divBdr>
                                </w:div>
                                <w:div w:id="1219702897">
                                  <w:marLeft w:val="0"/>
                                  <w:marRight w:val="0"/>
                                  <w:marTop w:val="0"/>
                                  <w:marBottom w:val="0"/>
                                  <w:divBdr>
                                    <w:top w:val="none" w:sz="0" w:space="0" w:color="auto"/>
                                    <w:left w:val="none" w:sz="0" w:space="0" w:color="auto"/>
                                    <w:bottom w:val="none" w:sz="0" w:space="0" w:color="auto"/>
                                    <w:right w:val="none" w:sz="0" w:space="0" w:color="auto"/>
                                  </w:divBdr>
                                </w:div>
                                <w:div w:id="1432698344">
                                  <w:marLeft w:val="0"/>
                                  <w:marRight w:val="0"/>
                                  <w:marTop w:val="0"/>
                                  <w:marBottom w:val="0"/>
                                  <w:divBdr>
                                    <w:top w:val="none" w:sz="0" w:space="0" w:color="auto"/>
                                    <w:left w:val="none" w:sz="0" w:space="0" w:color="auto"/>
                                    <w:bottom w:val="none" w:sz="0" w:space="0" w:color="auto"/>
                                    <w:right w:val="none" w:sz="0" w:space="0" w:color="auto"/>
                                  </w:divBdr>
                                </w:div>
                                <w:div w:id="1542282969">
                                  <w:marLeft w:val="0"/>
                                  <w:marRight w:val="0"/>
                                  <w:marTop w:val="0"/>
                                  <w:marBottom w:val="0"/>
                                  <w:divBdr>
                                    <w:top w:val="none" w:sz="0" w:space="0" w:color="auto"/>
                                    <w:left w:val="none" w:sz="0" w:space="0" w:color="auto"/>
                                    <w:bottom w:val="none" w:sz="0" w:space="0" w:color="auto"/>
                                    <w:right w:val="none" w:sz="0" w:space="0" w:color="auto"/>
                                  </w:divBdr>
                                </w:div>
                                <w:div w:id="1978099725">
                                  <w:marLeft w:val="0"/>
                                  <w:marRight w:val="0"/>
                                  <w:marTop w:val="0"/>
                                  <w:marBottom w:val="0"/>
                                  <w:divBdr>
                                    <w:top w:val="none" w:sz="0" w:space="0" w:color="auto"/>
                                    <w:left w:val="none" w:sz="0" w:space="0" w:color="auto"/>
                                    <w:bottom w:val="none" w:sz="0" w:space="0" w:color="auto"/>
                                    <w:right w:val="none" w:sz="0" w:space="0" w:color="auto"/>
                                  </w:divBdr>
                                </w:div>
                              </w:divsChild>
                            </w:div>
                            <w:div w:id="1381636808">
                              <w:marLeft w:val="0"/>
                              <w:marRight w:val="0"/>
                              <w:marTop w:val="0"/>
                              <w:marBottom w:val="0"/>
                              <w:divBdr>
                                <w:top w:val="none" w:sz="0" w:space="0" w:color="auto"/>
                                <w:left w:val="none" w:sz="0" w:space="0" w:color="auto"/>
                                <w:bottom w:val="none" w:sz="0" w:space="0" w:color="auto"/>
                                <w:right w:val="none" w:sz="0" w:space="0" w:color="auto"/>
                              </w:divBdr>
                              <w:divsChild>
                                <w:div w:id="1062480781">
                                  <w:marLeft w:val="0"/>
                                  <w:marRight w:val="0"/>
                                  <w:marTop w:val="0"/>
                                  <w:marBottom w:val="15"/>
                                  <w:divBdr>
                                    <w:top w:val="none" w:sz="0" w:space="0" w:color="auto"/>
                                    <w:left w:val="none" w:sz="0" w:space="0" w:color="auto"/>
                                    <w:bottom w:val="single" w:sz="6" w:space="0" w:color="CCCCCC"/>
                                    <w:right w:val="none" w:sz="0" w:space="0" w:color="auto"/>
                                  </w:divBdr>
                                </w:div>
                                <w:div w:id="1110277631">
                                  <w:marLeft w:val="0"/>
                                  <w:marRight w:val="0"/>
                                  <w:marTop w:val="0"/>
                                  <w:marBottom w:val="0"/>
                                  <w:divBdr>
                                    <w:top w:val="none" w:sz="0" w:space="0" w:color="auto"/>
                                    <w:left w:val="none" w:sz="0" w:space="0" w:color="auto"/>
                                    <w:bottom w:val="none" w:sz="0" w:space="0" w:color="auto"/>
                                    <w:right w:val="none" w:sz="0" w:space="0" w:color="auto"/>
                                  </w:divBdr>
                                </w:div>
                                <w:div w:id="1278484288">
                                  <w:marLeft w:val="0"/>
                                  <w:marRight w:val="0"/>
                                  <w:marTop w:val="0"/>
                                  <w:marBottom w:val="0"/>
                                  <w:divBdr>
                                    <w:top w:val="none" w:sz="0" w:space="0" w:color="auto"/>
                                    <w:left w:val="none" w:sz="0" w:space="0" w:color="auto"/>
                                    <w:bottom w:val="none" w:sz="0" w:space="0" w:color="auto"/>
                                    <w:right w:val="none" w:sz="0" w:space="0" w:color="auto"/>
                                  </w:divBdr>
                                </w:div>
                                <w:div w:id="1284649756">
                                  <w:marLeft w:val="0"/>
                                  <w:marRight w:val="0"/>
                                  <w:marTop w:val="0"/>
                                  <w:marBottom w:val="0"/>
                                  <w:divBdr>
                                    <w:top w:val="none" w:sz="0" w:space="0" w:color="auto"/>
                                    <w:left w:val="none" w:sz="0" w:space="0" w:color="auto"/>
                                    <w:bottom w:val="none" w:sz="0" w:space="0" w:color="auto"/>
                                    <w:right w:val="none" w:sz="0" w:space="0" w:color="auto"/>
                                  </w:divBdr>
                                </w:div>
                                <w:div w:id="1653676513">
                                  <w:marLeft w:val="0"/>
                                  <w:marRight w:val="0"/>
                                  <w:marTop w:val="0"/>
                                  <w:marBottom w:val="0"/>
                                  <w:divBdr>
                                    <w:top w:val="none" w:sz="0" w:space="0" w:color="auto"/>
                                    <w:left w:val="none" w:sz="0" w:space="0" w:color="auto"/>
                                    <w:bottom w:val="none" w:sz="0" w:space="0" w:color="auto"/>
                                    <w:right w:val="none" w:sz="0" w:space="0" w:color="auto"/>
                                  </w:divBdr>
                                </w:div>
                                <w:div w:id="1895651333">
                                  <w:marLeft w:val="0"/>
                                  <w:marRight w:val="0"/>
                                  <w:marTop w:val="0"/>
                                  <w:marBottom w:val="0"/>
                                  <w:divBdr>
                                    <w:top w:val="none" w:sz="0" w:space="0" w:color="auto"/>
                                    <w:left w:val="none" w:sz="0" w:space="0" w:color="auto"/>
                                    <w:bottom w:val="none" w:sz="0" w:space="0" w:color="auto"/>
                                    <w:right w:val="none" w:sz="0" w:space="0" w:color="auto"/>
                                  </w:divBdr>
                                </w:div>
                              </w:divsChild>
                            </w:div>
                            <w:div w:id="1388140822">
                              <w:marLeft w:val="0"/>
                              <w:marRight w:val="0"/>
                              <w:marTop w:val="0"/>
                              <w:marBottom w:val="0"/>
                              <w:divBdr>
                                <w:top w:val="none" w:sz="0" w:space="0" w:color="auto"/>
                                <w:left w:val="none" w:sz="0" w:space="0" w:color="auto"/>
                                <w:bottom w:val="none" w:sz="0" w:space="0" w:color="auto"/>
                                <w:right w:val="none" w:sz="0" w:space="0" w:color="auto"/>
                              </w:divBdr>
                            </w:div>
                            <w:div w:id="1391685817">
                              <w:marLeft w:val="0"/>
                              <w:marRight w:val="0"/>
                              <w:marTop w:val="0"/>
                              <w:marBottom w:val="0"/>
                              <w:divBdr>
                                <w:top w:val="none" w:sz="0" w:space="0" w:color="auto"/>
                                <w:left w:val="none" w:sz="0" w:space="0" w:color="auto"/>
                                <w:bottom w:val="none" w:sz="0" w:space="0" w:color="auto"/>
                                <w:right w:val="none" w:sz="0" w:space="0" w:color="auto"/>
                              </w:divBdr>
                            </w:div>
                            <w:div w:id="1578249785">
                              <w:marLeft w:val="0"/>
                              <w:marRight w:val="0"/>
                              <w:marTop w:val="0"/>
                              <w:marBottom w:val="0"/>
                              <w:divBdr>
                                <w:top w:val="none" w:sz="0" w:space="0" w:color="auto"/>
                                <w:left w:val="none" w:sz="0" w:space="0" w:color="auto"/>
                                <w:bottom w:val="none" w:sz="0" w:space="0" w:color="auto"/>
                                <w:right w:val="none" w:sz="0" w:space="0" w:color="auto"/>
                              </w:divBdr>
                              <w:divsChild>
                                <w:div w:id="296689024">
                                  <w:marLeft w:val="0"/>
                                  <w:marRight w:val="0"/>
                                  <w:marTop w:val="0"/>
                                  <w:marBottom w:val="0"/>
                                  <w:divBdr>
                                    <w:top w:val="none" w:sz="0" w:space="0" w:color="auto"/>
                                    <w:left w:val="none" w:sz="0" w:space="0" w:color="auto"/>
                                    <w:bottom w:val="none" w:sz="0" w:space="0" w:color="auto"/>
                                    <w:right w:val="none" w:sz="0" w:space="0" w:color="auto"/>
                                  </w:divBdr>
                                </w:div>
                                <w:div w:id="853305874">
                                  <w:marLeft w:val="0"/>
                                  <w:marRight w:val="0"/>
                                  <w:marTop w:val="0"/>
                                  <w:marBottom w:val="0"/>
                                  <w:divBdr>
                                    <w:top w:val="none" w:sz="0" w:space="0" w:color="auto"/>
                                    <w:left w:val="none" w:sz="0" w:space="0" w:color="auto"/>
                                    <w:bottom w:val="none" w:sz="0" w:space="0" w:color="auto"/>
                                    <w:right w:val="none" w:sz="0" w:space="0" w:color="auto"/>
                                  </w:divBdr>
                                </w:div>
                                <w:div w:id="1045564872">
                                  <w:marLeft w:val="0"/>
                                  <w:marRight w:val="0"/>
                                  <w:marTop w:val="0"/>
                                  <w:marBottom w:val="0"/>
                                  <w:divBdr>
                                    <w:top w:val="none" w:sz="0" w:space="0" w:color="auto"/>
                                    <w:left w:val="none" w:sz="0" w:space="0" w:color="auto"/>
                                    <w:bottom w:val="none" w:sz="0" w:space="0" w:color="auto"/>
                                    <w:right w:val="none" w:sz="0" w:space="0" w:color="auto"/>
                                  </w:divBdr>
                                </w:div>
                                <w:div w:id="1050957043">
                                  <w:marLeft w:val="0"/>
                                  <w:marRight w:val="0"/>
                                  <w:marTop w:val="0"/>
                                  <w:marBottom w:val="0"/>
                                  <w:divBdr>
                                    <w:top w:val="none" w:sz="0" w:space="0" w:color="auto"/>
                                    <w:left w:val="none" w:sz="0" w:space="0" w:color="auto"/>
                                    <w:bottom w:val="none" w:sz="0" w:space="0" w:color="auto"/>
                                    <w:right w:val="none" w:sz="0" w:space="0" w:color="auto"/>
                                  </w:divBdr>
                                </w:div>
                                <w:div w:id="1138767581">
                                  <w:marLeft w:val="0"/>
                                  <w:marRight w:val="0"/>
                                  <w:marTop w:val="0"/>
                                  <w:marBottom w:val="0"/>
                                  <w:divBdr>
                                    <w:top w:val="none" w:sz="0" w:space="0" w:color="auto"/>
                                    <w:left w:val="none" w:sz="0" w:space="0" w:color="auto"/>
                                    <w:bottom w:val="none" w:sz="0" w:space="0" w:color="auto"/>
                                    <w:right w:val="none" w:sz="0" w:space="0" w:color="auto"/>
                                  </w:divBdr>
                                </w:div>
                                <w:div w:id="1355809107">
                                  <w:marLeft w:val="0"/>
                                  <w:marRight w:val="0"/>
                                  <w:marTop w:val="0"/>
                                  <w:marBottom w:val="0"/>
                                  <w:divBdr>
                                    <w:top w:val="none" w:sz="0" w:space="0" w:color="auto"/>
                                    <w:left w:val="none" w:sz="0" w:space="0" w:color="auto"/>
                                    <w:bottom w:val="none" w:sz="0" w:space="0" w:color="auto"/>
                                    <w:right w:val="none" w:sz="0" w:space="0" w:color="auto"/>
                                  </w:divBdr>
                                </w:div>
                                <w:div w:id="1591769870">
                                  <w:marLeft w:val="0"/>
                                  <w:marRight w:val="0"/>
                                  <w:marTop w:val="0"/>
                                  <w:marBottom w:val="0"/>
                                  <w:divBdr>
                                    <w:top w:val="none" w:sz="0" w:space="0" w:color="auto"/>
                                    <w:left w:val="none" w:sz="0" w:space="0" w:color="auto"/>
                                    <w:bottom w:val="none" w:sz="0" w:space="0" w:color="auto"/>
                                    <w:right w:val="none" w:sz="0" w:space="0" w:color="auto"/>
                                  </w:divBdr>
                                </w:div>
                                <w:div w:id="1754086269">
                                  <w:marLeft w:val="0"/>
                                  <w:marRight w:val="0"/>
                                  <w:marTop w:val="0"/>
                                  <w:marBottom w:val="0"/>
                                  <w:divBdr>
                                    <w:top w:val="none" w:sz="0" w:space="0" w:color="auto"/>
                                    <w:left w:val="none" w:sz="0" w:space="0" w:color="auto"/>
                                    <w:bottom w:val="none" w:sz="0" w:space="0" w:color="auto"/>
                                    <w:right w:val="none" w:sz="0" w:space="0" w:color="auto"/>
                                  </w:divBdr>
                                </w:div>
                                <w:div w:id="1882131889">
                                  <w:marLeft w:val="0"/>
                                  <w:marRight w:val="0"/>
                                  <w:marTop w:val="0"/>
                                  <w:marBottom w:val="0"/>
                                  <w:divBdr>
                                    <w:top w:val="none" w:sz="0" w:space="0" w:color="auto"/>
                                    <w:left w:val="none" w:sz="0" w:space="0" w:color="auto"/>
                                    <w:bottom w:val="none" w:sz="0" w:space="0" w:color="auto"/>
                                    <w:right w:val="none" w:sz="0" w:space="0" w:color="auto"/>
                                  </w:divBdr>
                                </w:div>
                                <w:div w:id="1960599747">
                                  <w:marLeft w:val="0"/>
                                  <w:marRight w:val="0"/>
                                  <w:marTop w:val="0"/>
                                  <w:marBottom w:val="15"/>
                                  <w:divBdr>
                                    <w:top w:val="none" w:sz="0" w:space="0" w:color="auto"/>
                                    <w:left w:val="none" w:sz="0" w:space="0" w:color="auto"/>
                                    <w:bottom w:val="single" w:sz="6" w:space="0" w:color="CCCCCC"/>
                                    <w:right w:val="none" w:sz="0" w:space="0" w:color="auto"/>
                                  </w:divBdr>
                                </w:div>
                              </w:divsChild>
                            </w:div>
                            <w:div w:id="1632519121">
                              <w:marLeft w:val="0"/>
                              <w:marRight w:val="0"/>
                              <w:marTop w:val="0"/>
                              <w:marBottom w:val="0"/>
                              <w:divBdr>
                                <w:top w:val="none" w:sz="0" w:space="0" w:color="auto"/>
                                <w:left w:val="none" w:sz="0" w:space="0" w:color="auto"/>
                                <w:bottom w:val="none" w:sz="0" w:space="0" w:color="auto"/>
                                <w:right w:val="none" w:sz="0" w:space="0" w:color="auto"/>
                              </w:divBdr>
                              <w:divsChild>
                                <w:div w:id="1532916726">
                                  <w:marLeft w:val="0"/>
                                  <w:marRight w:val="0"/>
                                  <w:marTop w:val="0"/>
                                  <w:marBottom w:val="0"/>
                                  <w:divBdr>
                                    <w:top w:val="none" w:sz="0" w:space="0" w:color="auto"/>
                                    <w:left w:val="none" w:sz="0" w:space="0" w:color="auto"/>
                                    <w:bottom w:val="none" w:sz="0" w:space="0" w:color="auto"/>
                                    <w:right w:val="none" w:sz="0" w:space="0" w:color="auto"/>
                                  </w:divBdr>
                                  <w:divsChild>
                                    <w:div w:id="824515541">
                                      <w:marLeft w:val="0"/>
                                      <w:marRight w:val="0"/>
                                      <w:marTop w:val="0"/>
                                      <w:marBottom w:val="15"/>
                                      <w:divBdr>
                                        <w:top w:val="none" w:sz="0" w:space="0" w:color="auto"/>
                                        <w:left w:val="none" w:sz="0" w:space="0" w:color="auto"/>
                                        <w:bottom w:val="single" w:sz="6" w:space="0" w:color="CCCCCC"/>
                                        <w:right w:val="none" w:sz="0" w:space="0" w:color="auto"/>
                                      </w:divBdr>
                                    </w:div>
                                    <w:div w:id="1101293911">
                                      <w:marLeft w:val="0"/>
                                      <w:marRight w:val="0"/>
                                      <w:marTop w:val="0"/>
                                      <w:marBottom w:val="0"/>
                                      <w:divBdr>
                                        <w:top w:val="none" w:sz="0" w:space="0" w:color="auto"/>
                                        <w:left w:val="none" w:sz="0" w:space="0" w:color="auto"/>
                                        <w:bottom w:val="none" w:sz="0" w:space="0" w:color="auto"/>
                                        <w:right w:val="none" w:sz="0" w:space="0" w:color="auto"/>
                                      </w:divBdr>
                                    </w:div>
                                    <w:div w:id="1183206421">
                                      <w:marLeft w:val="0"/>
                                      <w:marRight w:val="0"/>
                                      <w:marTop w:val="0"/>
                                      <w:marBottom w:val="0"/>
                                      <w:divBdr>
                                        <w:top w:val="none" w:sz="0" w:space="0" w:color="auto"/>
                                        <w:left w:val="none" w:sz="0" w:space="0" w:color="auto"/>
                                        <w:bottom w:val="none" w:sz="0" w:space="0" w:color="auto"/>
                                        <w:right w:val="none" w:sz="0" w:space="0" w:color="auto"/>
                                      </w:divBdr>
                                    </w:div>
                                    <w:div w:id="17322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472">
                              <w:marLeft w:val="0"/>
                              <w:marRight w:val="0"/>
                              <w:marTop w:val="0"/>
                              <w:marBottom w:val="0"/>
                              <w:divBdr>
                                <w:top w:val="none" w:sz="0" w:space="0" w:color="auto"/>
                                <w:left w:val="none" w:sz="0" w:space="0" w:color="auto"/>
                                <w:bottom w:val="none" w:sz="0" w:space="0" w:color="auto"/>
                                <w:right w:val="none" w:sz="0" w:space="0" w:color="auto"/>
                              </w:divBdr>
                              <w:divsChild>
                                <w:div w:id="513302891">
                                  <w:marLeft w:val="0"/>
                                  <w:marRight w:val="0"/>
                                  <w:marTop w:val="0"/>
                                  <w:marBottom w:val="0"/>
                                  <w:divBdr>
                                    <w:top w:val="none" w:sz="0" w:space="0" w:color="auto"/>
                                    <w:left w:val="none" w:sz="0" w:space="0" w:color="auto"/>
                                    <w:bottom w:val="none" w:sz="0" w:space="0" w:color="auto"/>
                                    <w:right w:val="none" w:sz="0" w:space="0" w:color="auto"/>
                                  </w:divBdr>
                                </w:div>
                                <w:div w:id="681513534">
                                  <w:marLeft w:val="0"/>
                                  <w:marRight w:val="0"/>
                                  <w:marTop w:val="0"/>
                                  <w:marBottom w:val="0"/>
                                  <w:divBdr>
                                    <w:top w:val="none" w:sz="0" w:space="0" w:color="auto"/>
                                    <w:left w:val="none" w:sz="0" w:space="0" w:color="auto"/>
                                    <w:bottom w:val="none" w:sz="0" w:space="0" w:color="auto"/>
                                    <w:right w:val="none" w:sz="0" w:space="0" w:color="auto"/>
                                  </w:divBdr>
                                </w:div>
                                <w:div w:id="900796265">
                                  <w:marLeft w:val="0"/>
                                  <w:marRight w:val="0"/>
                                  <w:marTop w:val="0"/>
                                  <w:marBottom w:val="0"/>
                                  <w:divBdr>
                                    <w:top w:val="none" w:sz="0" w:space="0" w:color="auto"/>
                                    <w:left w:val="none" w:sz="0" w:space="0" w:color="auto"/>
                                    <w:bottom w:val="none" w:sz="0" w:space="0" w:color="auto"/>
                                    <w:right w:val="none" w:sz="0" w:space="0" w:color="auto"/>
                                  </w:divBdr>
                                </w:div>
                                <w:div w:id="93089670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1089430139">
                                  <w:marLeft w:val="0"/>
                                  <w:marRight w:val="0"/>
                                  <w:marTop w:val="0"/>
                                  <w:marBottom w:val="0"/>
                                  <w:divBdr>
                                    <w:top w:val="none" w:sz="0" w:space="0" w:color="auto"/>
                                    <w:left w:val="none" w:sz="0" w:space="0" w:color="auto"/>
                                    <w:bottom w:val="none" w:sz="0" w:space="0" w:color="auto"/>
                                    <w:right w:val="none" w:sz="0" w:space="0" w:color="auto"/>
                                  </w:divBdr>
                                </w:div>
                                <w:div w:id="1307467929">
                                  <w:marLeft w:val="0"/>
                                  <w:marRight w:val="0"/>
                                  <w:marTop w:val="0"/>
                                  <w:marBottom w:val="0"/>
                                  <w:divBdr>
                                    <w:top w:val="none" w:sz="0" w:space="0" w:color="auto"/>
                                    <w:left w:val="none" w:sz="0" w:space="0" w:color="auto"/>
                                    <w:bottom w:val="none" w:sz="0" w:space="0" w:color="auto"/>
                                    <w:right w:val="none" w:sz="0" w:space="0" w:color="auto"/>
                                  </w:divBdr>
                                </w:div>
                                <w:div w:id="1526863065">
                                  <w:marLeft w:val="0"/>
                                  <w:marRight w:val="0"/>
                                  <w:marTop w:val="0"/>
                                  <w:marBottom w:val="15"/>
                                  <w:divBdr>
                                    <w:top w:val="none" w:sz="0" w:space="0" w:color="auto"/>
                                    <w:left w:val="none" w:sz="0" w:space="0" w:color="auto"/>
                                    <w:bottom w:val="single" w:sz="6" w:space="0" w:color="CCCCCC"/>
                                    <w:right w:val="none" w:sz="0" w:space="0" w:color="auto"/>
                                  </w:divBdr>
                                </w:div>
                                <w:div w:id="1625387801">
                                  <w:marLeft w:val="0"/>
                                  <w:marRight w:val="0"/>
                                  <w:marTop w:val="0"/>
                                  <w:marBottom w:val="0"/>
                                  <w:divBdr>
                                    <w:top w:val="none" w:sz="0" w:space="0" w:color="auto"/>
                                    <w:left w:val="none" w:sz="0" w:space="0" w:color="auto"/>
                                    <w:bottom w:val="none" w:sz="0" w:space="0" w:color="auto"/>
                                    <w:right w:val="none" w:sz="0" w:space="0" w:color="auto"/>
                                  </w:divBdr>
                                </w:div>
                                <w:div w:id="1724713602">
                                  <w:marLeft w:val="0"/>
                                  <w:marRight w:val="0"/>
                                  <w:marTop w:val="0"/>
                                  <w:marBottom w:val="0"/>
                                  <w:divBdr>
                                    <w:top w:val="none" w:sz="0" w:space="0" w:color="auto"/>
                                    <w:left w:val="none" w:sz="0" w:space="0" w:color="auto"/>
                                    <w:bottom w:val="none" w:sz="0" w:space="0" w:color="auto"/>
                                    <w:right w:val="none" w:sz="0" w:space="0" w:color="auto"/>
                                  </w:divBdr>
                                </w:div>
                                <w:div w:id="1725173425">
                                  <w:marLeft w:val="0"/>
                                  <w:marRight w:val="0"/>
                                  <w:marTop w:val="0"/>
                                  <w:marBottom w:val="0"/>
                                  <w:divBdr>
                                    <w:top w:val="none" w:sz="0" w:space="0" w:color="auto"/>
                                    <w:left w:val="none" w:sz="0" w:space="0" w:color="auto"/>
                                    <w:bottom w:val="none" w:sz="0" w:space="0" w:color="auto"/>
                                    <w:right w:val="none" w:sz="0" w:space="0" w:color="auto"/>
                                  </w:divBdr>
                                </w:div>
                              </w:divsChild>
                            </w:div>
                            <w:div w:id="1666011606">
                              <w:marLeft w:val="0"/>
                              <w:marRight w:val="0"/>
                              <w:marTop w:val="0"/>
                              <w:marBottom w:val="0"/>
                              <w:divBdr>
                                <w:top w:val="none" w:sz="0" w:space="0" w:color="auto"/>
                                <w:left w:val="none" w:sz="0" w:space="0" w:color="auto"/>
                                <w:bottom w:val="none" w:sz="0" w:space="0" w:color="auto"/>
                                <w:right w:val="none" w:sz="0" w:space="0" w:color="auto"/>
                              </w:divBdr>
                              <w:divsChild>
                                <w:div w:id="218320140">
                                  <w:marLeft w:val="0"/>
                                  <w:marRight w:val="0"/>
                                  <w:marTop w:val="0"/>
                                  <w:marBottom w:val="0"/>
                                  <w:divBdr>
                                    <w:top w:val="none" w:sz="0" w:space="0" w:color="auto"/>
                                    <w:left w:val="none" w:sz="0" w:space="0" w:color="auto"/>
                                    <w:bottom w:val="none" w:sz="0" w:space="0" w:color="auto"/>
                                    <w:right w:val="none" w:sz="0" w:space="0" w:color="auto"/>
                                  </w:divBdr>
                                  <w:divsChild>
                                    <w:div w:id="347409807">
                                      <w:marLeft w:val="0"/>
                                      <w:marRight w:val="0"/>
                                      <w:marTop w:val="0"/>
                                      <w:marBottom w:val="0"/>
                                      <w:divBdr>
                                        <w:top w:val="none" w:sz="0" w:space="0" w:color="auto"/>
                                        <w:left w:val="none" w:sz="0" w:space="0" w:color="auto"/>
                                        <w:bottom w:val="none" w:sz="0" w:space="0" w:color="auto"/>
                                        <w:right w:val="none" w:sz="0" w:space="0" w:color="auto"/>
                                      </w:divBdr>
                                    </w:div>
                                    <w:div w:id="873276138">
                                      <w:marLeft w:val="0"/>
                                      <w:marRight w:val="0"/>
                                      <w:marTop w:val="0"/>
                                      <w:marBottom w:val="0"/>
                                      <w:divBdr>
                                        <w:top w:val="none" w:sz="0" w:space="0" w:color="auto"/>
                                        <w:left w:val="none" w:sz="0" w:space="0" w:color="auto"/>
                                        <w:bottom w:val="none" w:sz="0" w:space="0" w:color="auto"/>
                                        <w:right w:val="none" w:sz="0" w:space="0" w:color="auto"/>
                                      </w:divBdr>
                                    </w:div>
                                    <w:div w:id="2054771585">
                                      <w:marLeft w:val="0"/>
                                      <w:marRight w:val="0"/>
                                      <w:marTop w:val="0"/>
                                      <w:marBottom w:val="15"/>
                                      <w:divBdr>
                                        <w:top w:val="none" w:sz="0" w:space="0" w:color="auto"/>
                                        <w:left w:val="none" w:sz="0" w:space="0" w:color="auto"/>
                                        <w:bottom w:val="single" w:sz="6" w:space="0" w:color="CCCCCC"/>
                                        <w:right w:val="none" w:sz="0" w:space="0" w:color="auto"/>
                                      </w:divBdr>
                                    </w:div>
                                  </w:divsChild>
                                </w:div>
                                <w:div w:id="1127049767">
                                  <w:marLeft w:val="0"/>
                                  <w:marRight w:val="0"/>
                                  <w:marTop w:val="0"/>
                                  <w:marBottom w:val="0"/>
                                  <w:divBdr>
                                    <w:top w:val="none" w:sz="0" w:space="0" w:color="auto"/>
                                    <w:left w:val="none" w:sz="0" w:space="0" w:color="auto"/>
                                    <w:bottom w:val="none" w:sz="0" w:space="0" w:color="auto"/>
                                    <w:right w:val="none" w:sz="0" w:space="0" w:color="auto"/>
                                  </w:divBdr>
                                  <w:divsChild>
                                    <w:div w:id="860120064">
                                      <w:marLeft w:val="0"/>
                                      <w:marRight w:val="0"/>
                                      <w:marTop w:val="0"/>
                                      <w:marBottom w:val="0"/>
                                      <w:divBdr>
                                        <w:top w:val="none" w:sz="0" w:space="0" w:color="auto"/>
                                        <w:left w:val="none" w:sz="0" w:space="0" w:color="auto"/>
                                        <w:bottom w:val="none" w:sz="0" w:space="0" w:color="auto"/>
                                        <w:right w:val="none" w:sz="0" w:space="0" w:color="auto"/>
                                      </w:divBdr>
                                    </w:div>
                                    <w:div w:id="886143386">
                                      <w:marLeft w:val="0"/>
                                      <w:marRight w:val="0"/>
                                      <w:marTop w:val="0"/>
                                      <w:marBottom w:val="15"/>
                                      <w:divBdr>
                                        <w:top w:val="none" w:sz="0" w:space="0" w:color="auto"/>
                                        <w:left w:val="none" w:sz="0" w:space="0" w:color="auto"/>
                                        <w:bottom w:val="single" w:sz="6" w:space="0" w:color="CCCCCC"/>
                                        <w:right w:val="none" w:sz="0" w:space="0" w:color="auto"/>
                                      </w:divBdr>
                                    </w:div>
                                    <w:div w:id="1812626492">
                                      <w:marLeft w:val="0"/>
                                      <w:marRight w:val="0"/>
                                      <w:marTop w:val="0"/>
                                      <w:marBottom w:val="0"/>
                                      <w:divBdr>
                                        <w:top w:val="none" w:sz="0" w:space="0" w:color="auto"/>
                                        <w:left w:val="none" w:sz="0" w:space="0" w:color="auto"/>
                                        <w:bottom w:val="none" w:sz="0" w:space="0" w:color="auto"/>
                                        <w:right w:val="none" w:sz="0" w:space="0" w:color="auto"/>
                                      </w:divBdr>
                                    </w:div>
                                  </w:divsChild>
                                </w:div>
                                <w:div w:id="1375276631">
                                  <w:marLeft w:val="0"/>
                                  <w:marRight w:val="0"/>
                                  <w:marTop w:val="0"/>
                                  <w:marBottom w:val="0"/>
                                  <w:divBdr>
                                    <w:top w:val="none" w:sz="0" w:space="0" w:color="auto"/>
                                    <w:left w:val="none" w:sz="0" w:space="0" w:color="auto"/>
                                    <w:bottom w:val="none" w:sz="0" w:space="0" w:color="auto"/>
                                    <w:right w:val="none" w:sz="0" w:space="0" w:color="auto"/>
                                  </w:divBdr>
                                  <w:divsChild>
                                    <w:div w:id="1289820210">
                                      <w:marLeft w:val="0"/>
                                      <w:marRight w:val="0"/>
                                      <w:marTop w:val="0"/>
                                      <w:marBottom w:val="0"/>
                                      <w:divBdr>
                                        <w:top w:val="none" w:sz="0" w:space="0" w:color="auto"/>
                                        <w:left w:val="none" w:sz="0" w:space="0" w:color="auto"/>
                                        <w:bottom w:val="none" w:sz="0" w:space="0" w:color="auto"/>
                                        <w:right w:val="none" w:sz="0" w:space="0" w:color="auto"/>
                                      </w:divBdr>
                                    </w:div>
                                    <w:div w:id="1700474816">
                                      <w:marLeft w:val="0"/>
                                      <w:marRight w:val="0"/>
                                      <w:marTop w:val="0"/>
                                      <w:marBottom w:val="15"/>
                                      <w:divBdr>
                                        <w:top w:val="none" w:sz="0" w:space="0" w:color="auto"/>
                                        <w:left w:val="none" w:sz="0" w:space="0" w:color="auto"/>
                                        <w:bottom w:val="single" w:sz="6" w:space="0" w:color="CCCCCC"/>
                                        <w:right w:val="none" w:sz="0" w:space="0" w:color="auto"/>
                                      </w:divBdr>
                                    </w:div>
                                    <w:div w:id="20060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2599">
                              <w:marLeft w:val="0"/>
                              <w:marRight w:val="0"/>
                              <w:marTop w:val="0"/>
                              <w:marBottom w:val="0"/>
                              <w:divBdr>
                                <w:top w:val="none" w:sz="0" w:space="0" w:color="auto"/>
                                <w:left w:val="none" w:sz="0" w:space="0" w:color="auto"/>
                                <w:bottom w:val="none" w:sz="0" w:space="0" w:color="auto"/>
                                <w:right w:val="none" w:sz="0" w:space="0" w:color="auto"/>
                              </w:divBdr>
                            </w:div>
                            <w:div w:id="1702971485">
                              <w:marLeft w:val="0"/>
                              <w:marRight w:val="0"/>
                              <w:marTop w:val="0"/>
                              <w:marBottom w:val="0"/>
                              <w:divBdr>
                                <w:top w:val="none" w:sz="0" w:space="0" w:color="auto"/>
                                <w:left w:val="none" w:sz="0" w:space="0" w:color="auto"/>
                                <w:bottom w:val="none" w:sz="0" w:space="0" w:color="auto"/>
                                <w:right w:val="none" w:sz="0" w:space="0" w:color="auto"/>
                              </w:divBdr>
                              <w:divsChild>
                                <w:div w:id="121198237">
                                  <w:marLeft w:val="0"/>
                                  <w:marRight w:val="0"/>
                                  <w:marTop w:val="0"/>
                                  <w:marBottom w:val="0"/>
                                  <w:divBdr>
                                    <w:top w:val="none" w:sz="0" w:space="0" w:color="auto"/>
                                    <w:left w:val="none" w:sz="0" w:space="0" w:color="auto"/>
                                    <w:bottom w:val="none" w:sz="0" w:space="0" w:color="auto"/>
                                    <w:right w:val="none" w:sz="0" w:space="0" w:color="auto"/>
                                  </w:divBdr>
                                </w:div>
                                <w:div w:id="550072815">
                                  <w:marLeft w:val="0"/>
                                  <w:marRight w:val="0"/>
                                  <w:marTop w:val="0"/>
                                  <w:marBottom w:val="0"/>
                                  <w:divBdr>
                                    <w:top w:val="none" w:sz="0" w:space="0" w:color="auto"/>
                                    <w:left w:val="none" w:sz="0" w:space="0" w:color="auto"/>
                                    <w:bottom w:val="none" w:sz="0" w:space="0" w:color="auto"/>
                                    <w:right w:val="none" w:sz="0" w:space="0" w:color="auto"/>
                                  </w:divBdr>
                                </w:div>
                                <w:div w:id="618683738">
                                  <w:marLeft w:val="0"/>
                                  <w:marRight w:val="0"/>
                                  <w:marTop w:val="0"/>
                                  <w:marBottom w:val="0"/>
                                  <w:divBdr>
                                    <w:top w:val="none" w:sz="0" w:space="0" w:color="auto"/>
                                    <w:left w:val="none" w:sz="0" w:space="0" w:color="auto"/>
                                    <w:bottom w:val="none" w:sz="0" w:space="0" w:color="auto"/>
                                    <w:right w:val="none" w:sz="0" w:space="0" w:color="auto"/>
                                  </w:divBdr>
                                </w:div>
                                <w:div w:id="662900157">
                                  <w:marLeft w:val="0"/>
                                  <w:marRight w:val="0"/>
                                  <w:marTop w:val="0"/>
                                  <w:marBottom w:val="0"/>
                                  <w:divBdr>
                                    <w:top w:val="none" w:sz="0" w:space="0" w:color="auto"/>
                                    <w:left w:val="none" w:sz="0" w:space="0" w:color="auto"/>
                                    <w:bottom w:val="none" w:sz="0" w:space="0" w:color="auto"/>
                                    <w:right w:val="none" w:sz="0" w:space="0" w:color="auto"/>
                                  </w:divBdr>
                                </w:div>
                                <w:div w:id="891040986">
                                  <w:marLeft w:val="0"/>
                                  <w:marRight w:val="0"/>
                                  <w:marTop w:val="0"/>
                                  <w:marBottom w:val="0"/>
                                  <w:divBdr>
                                    <w:top w:val="none" w:sz="0" w:space="0" w:color="auto"/>
                                    <w:left w:val="none" w:sz="0" w:space="0" w:color="auto"/>
                                    <w:bottom w:val="none" w:sz="0" w:space="0" w:color="auto"/>
                                    <w:right w:val="none" w:sz="0" w:space="0" w:color="auto"/>
                                  </w:divBdr>
                                </w:div>
                                <w:div w:id="945623965">
                                  <w:marLeft w:val="0"/>
                                  <w:marRight w:val="0"/>
                                  <w:marTop w:val="0"/>
                                  <w:marBottom w:val="15"/>
                                  <w:divBdr>
                                    <w:top w:val="none" w:sz="0" w:space="0" w:color="auto"/>
                                    <w:left w:val="none" w:sz="0" w:space="0" w:color="auto"/>
                                    <w:bottom w:val="single" w:sz="6" w:space="0" w:color="CCCCCC"/>
                                    <w:right w:val="none" w:sz="0" w:space="0" w:color="auto"/>
                                  </w:divBdr>
                                </w:div>
                                <w:div w:id="1645696189">
                                  <w:marLeft w:val="0"/>
                                  <w:marRight w:val="0"/>
                                  <w:marTop w:val="0"/>
                                  <w:marBottom w:val="0"/>
                                  <w:divBdr>
                                    <w:top w:val="none" w:sz="0" w:space="0" w:color="auto"/>
                                    <w:left w:val="none" w:sz="0" w:space="0" w:color="auto"/>
                                    <w:bottom w:val="none" w:sz="0" w:space="0" w:color="auto"/>
                                    <w:right w:val="none" w:sz="0" w:space="0" w:color="auto"/>
                                  </w:divBdr>
                                </w:div>
                                <w:div w:id="1961450675">
                                  <w:marLeft w:val="0"/>
                                  <w:marRight w:val="0"/>
                                  <w:marTop w:val="0"/>
                                  <w:marBottom w:val="0"/>
                                  <w:divBdr>
                                    <w:top w:val="none" w:sz="0" w:space="0" w:color="auto"/>
                                    <w:left w:val="none" w:sz="0" w:space="0" w:color="auto"/>
                                    <w:bottom w:val="none" w:sz="0" w:space="0" w:color="auto"/>
                                    <w:right w:val="none" w:sz="0" w:space="0" w:color="auto"/>
                                  </w:divBdr>
                                </w:div>
                                <w:div w:id="1984700292">
                                  <w:marLeft w:val="0"/>
                                  <w:marRight w:val="0"/>
                                  <w:marTop w:val="0"/>
                                  <w:marBottom w:val="0"/>
                                  <w:divBdr>
                                    <w:top w:val="none" w:sz="0" w:space="0" w:color="auto"/>
                                    <w:left w:val="none" w:sz="0" w:space="0" w:color="auto"/>
                                    <w:bottom w:val="none" w:sz="0" w:space="0" w:color="auto"/>
                                    <w:right w:val="none" w:sz="0" w:space="0" w:color="auto"/>
                                  </w:divBdr>
                                </w:div>
                                <w:div w:id="2105222128">
                                  <w:marLeft w:val="0"/>
                                  <w:marRight w:val="0"/>
                                  <w:marTop w:val="0"/>
                                  <w:marBottom w:val="0"/>
                                  <w:divBdr>
                                    <w:top w:val="none" w:sz="0" w:space="0" w:color="auto"/>
                                    <w:left w:val="none" w:sz="0" w:space="0" w:color="auto"/>
                                    <w:bottom w:val="none" w:sz="0" w:space="0" w:color="auto"/>
                                    <w:right w:val="none" w:sz="0" w:space="0" w:color="auto"/>
                                  </w:divBdr>
                                </w:div>
                              </w:divsChild>
                            </w:div>
                            <w:div w:id="1719013456">
                              <w:marLeft w:val="0"/>
                              <w:marRight w:val="0"/>
                              <w:marTop w:val="0"/>
                              <w:marBottom w:val="0"/>
                              <w:divBdr>
                                <w:top w:val="none" w:sz="0" w:space="0" w:color="auto"/>
                                <w:left w:val="none" w:sz="0" w:space="0" w:color="auto"/>
                                <w:bottom w:val="none" w:sz="0" w:space="0" w:color="auto"/>
                                <w:right w:val="none" w:sz="0" w:space="0" w:color="auto"/>
                              </w:divBdr>
                            </w:div>
                            <w:div w:id="1724714744">
                              <w:marLeft w:val="0"/>
                              <w:marRight w:val="0"/>
                              <w:marTop w:val="0"/>
                              <w:marBottom w:val="0"/>
                              <w:divBdr>
                                <w:top w:val="none" w:sz="0" w:space="0" w:color="auto"/>
                                <w:left w:val="none" w:sz="0" w:space="0" w:color="auto"/>
                                <w:bottom w:val="none" w:sz="0" w:space="0" w:color="auto"/>
                                <w:right w:val="none" w:sz="0" w:space="0" w:color="auto"/>
                              </w:divBdr>
                              <w:divsChild>
                                <w:div w:id="144470108">
                                  <w:marLeft w:val="0"/>
                                  <w:marRight w:val="0"/>
                                  <w:marTop w:val="0"/>
                                  <w:marBottom w:val="0"/>
                                  <w:divBdr>
                                    <w:top w:val="none" w:sz="0" w:space="0" w:color="auto"/>
                                    <w:left w:val="none" w:sz="0" w:space="0" w:color="auto"/>
                                    <w:bottom w:val="none" w:sz="0" w:space="0" w:color="auto"/>
                                    <w:right w:val="none" w:sz="0" w:space="0" w:color="auto"/>
                                  </w:divBdr>
                                </w:div>
                                <w:div w:id="442650602">
                                  <w:marLeft w:val="0"/>
                                  <w:marRight w:val="0"/>
                                  <w:marTop w:val="0"/>
                                  <w:marBottom w:val="0"/>
                                  <w:divBdr>
                                    <w:top w:val="none" w:sz="0" w:space="0" w:color="auto"/>
                                    <w:left w:val="none" w:sz="0" w:space="0" w:color="auto"/>
                                    <w:bottom w:val="none" w:sz="0" w:space="0" w:color="auto"/>
                                    <w:right w:val="none" w:sz="0" w:space="0" w:color="auto"/>
                                  </w:divBdr>
                                </w:div>
                                <w:div w:id="472523086">
                                  <w:marLeft w:val="0"/>
                                  <w:marRight w:val="0"/>
                                  <w:marTop w:val="0"/>
                                  <w:marBottom w:val="15"/>
                                  <w:divBdr>
                                    <w:top w:val="none" w:sz="0" w:space="0" w:color="auto"/>
                                    <w:left w:val="none" w:sz="0" w:space="0" w:color="auto"/>
                                    <w:bottom w:val="single" w:sz="6" w:space="0" w:color="CCCCCC"/>
                                    <w:right w:val="none" w:sz="0" w:space="0" w:color="auto"/>
                                  </w:divBdr>
                                </w:div>
                                <w:div w:id="555241580">
                                  <w:marLeft w:val="0"/>
                                  <w:marRight w:val="0"/>
                                  <w:marTop w:val="0"/>
                                  <w:marBottom w:val="0"/>
                                  <w:divBdr>
                                    <w:top w:val="none" w:sz="0" w:space="0" w:color="auto"/>
                                    <w:left w:val="none" w:sz="0" w:space="0" w:color="auto"/>
                                    <w:bottom w:val="none" w:sz="0" w:space="0" w:color="auto"/>
                                    <w:right w:val="none" w:sz="0" w:space="0" w:color="auto"/>
                                  </w:divBdr>
                                </w:div>
                                <w:div w:id="707071535">
                                  <w:marLeft w:val="0"/>
                                  <w:marRight w:val="0"/>
                                  <w:marTop w:val="0"/>
                                  <w:marBottom w:val="0"/>
                                  <w:divBdr>
                                    <w:top w:val="none" w:sz="0" w:space="0" w:color="auto"/>
                                    <w:left w:val="none" w:sz="0" w:space="0" w:color="auto"/>
                                    <w:bottom w:val="none" w:sz="0" w:space="0" w:color="auto"/>
                                    <w:right w:val="none" w:sz="0" w:space="0" w:color="auto"/>
                                  </w:divBdr>
                                </w:div>
                                <w:div w:id="924266622">
                                  <w:marLeft w:val="0"/>
                                  <w:marRight w:val="0"/>
                                  <w:marTop w:val="0"/>
                                  <w:marBottom w:val="0"/>
                                  <w:divBdr>
                                    <w:top w:val="none" w:sz="0" w:space="0" w:color="auto"/>
                                    <w:left w:val="none" w:sz="0" w:space="0" w:color="auto"/>
                                    <w:bottom w:val="none" w:sz="0" w:space="0" w:color="auto"/>
                                    <w:right w:val="none" w:sz="0" w:space="0" w:color="auto"/>
                                  </w:divBdr>
                                </w:div>
                                <w:div w:id="1395541013">
                                  <w:marLeft w:val="0"/>
                                  <w:marRight w:val="0"/>
                                  <w:marTop w:val="0"/>
                                  <w:marBottom w:val="0"/>
                                  <w:divBdr>
                                    <w:top w:val="none" w:sz="0" w:space="0" w:color="auto"/>
                                    <w:left w:val="none" w:sz="0" w:space="0" w:color="auto"/>
                                    <w:bottom w:val="none" w:sz="0" w:space="0" w:color="auto"/>
                                    <w:right w:val="none" w:sz="0" w:space="0" w:color="auto"/>
                                  </w:divBdr>
                                </w:div>
                                <w:div w:id="1469123715">
                                  <w:marLeft w:val="0"/>
                                  <w:marRight w:val="0"/>
                                  <w:marTop w:val="0"/>
                                  <w:marBottom w:val="0"/>
                                  <w:divBdr>
                                    <w:top w:val="none" w:sz="0" w:space="0" w:color="auto"/>
                                    <w:left w:val="none" w:sz="0" w:space="0" w:color="auto"/>
                                    <w:bottom w:val="none" w:sz="0" w:space="0" w:color="auto"/>
                                    <w:right w:val="none" w:sz="0" w:space="0" w:color="auto"/>
                                  </w:divBdr>
                                </w:div>
                                <w:div w:id="1755973731">
                                  <w:marLeft w:val="0"/>
                                  <w:marRight w:val="0"/>
                                  <w:marTop w:val="0"/>
                                  <w:marBottom w:val="0"/>
                                  <w:divBdr>
                                    <w:top w:val="none" w:sz="0" w:space="0" w:color="auto"/>
                                    <w:left w:val="none" w:sz="0" w:space="0" w:color="auto"/>
                                    <w:bottom w:val="none" w:sz="0" w:space="0" w:color="auto"/>
                                    <w:right w:val="none" w:sz="0" w:space="0" w:color="auto"/>
                                  </w:divBdr>
                                </w:div>
                                <w:div w:id="2067216359">
                                  <w:marLeft w:val="0"/>
                                  <w:marRight w:val="0"/>
                                  <w:marTop w:val="0"/>
                                  <w:marBottom w:val="0"/>
                                  <w:divBdr>
                                    <w:top w:val="none" w:sz="0" w:space="0" w:color="auto"/>
                                    <w:left w:val="none" w:sz="0" w:space="0" w:color="auto"/>
                                    <w:bottom w:val="none" w:sz="0" w:space="0" w:color="auto"/>
                                    <w:right w:val="none" w:sz="0" w:space="0" w:color="auto"/>
                                  </w:divBdr>
                                </w:div>
                              </w:divsChild>
                            </w:div>
                            <w:div w:id="1791705747">
                              <w:marLeft w:val="0"/>
                              <w:marRight w:val="0"/>
                              <w:marTop w:val="0"/>
                              <w:marBottom w:val="0"/>
                              <w:divBdr>
                                <w:top w:val="none" w:sz="0" w:space="0" w:color="auto"/>
                                <w:left w:val="none" w:sz="0" w:space="0" w:color="auto"/>
                                <w:bottom w:val="none" w:sz="0" w:space="0" w:color="auto"/>
                                <w:right w:val="none" w:sz="0" w:space="0" w:color="auto"/>
                              </w:divBdr>
                            </w:div>
                            <w:div w:id="1797478942">
                              <w:marLeft w:val="0"/>
                              <w:marRight w:val="0"/>
                              <w:marTop w:val="0"/>
                              <w:marBottom w:val="0"/>
                              <w:divBdr>
                                <w:top w:val="none" w:sz="0" w:space="0" w:color="auto"/>
                                <w:left w:val="none" w:sz="0" w:space="0" w:color="auto"/>
                                <w:bottom w:val="none" w:sz="0" w:space="0" w:color="auto"/>
                                <w:right w:val="none" w:sz="0" w:space="0" w:color="auto"/>
                              </w:divBdr>
                            </w:div>
                            <w:div w:id="1840123422">
                              <w:marLeft w:val="0"/>
                              <w:marRight w:val="0"/>
                              <w:marTop w:val="0"/>
                              <w:marBottom w:val="0"/>
                              <w:divBdr>
                                <w:top w:val="none" w:sz="0" w:space="0" w:color="auto"/>
                                <w:left w:val="none" w:sz="0" w:space="0" w:color="auto"/>
                                <w:bottom w:val="none" w:sz="0" w:space="0" w:color="auto"/>
                                <w:right w:val="none" w:sz="0" w:space="0" w:color="auto"/>
                              </w:divBdr>
                              <w:divsChild>
                                <w:div w:id="53552086">
                                  <w:marLeft w:val="0"/>
                                  <w:marRight w:val="0"/>
                                  <w:marTop w:val="0"/>
                                  <w:marBottom w:val="0"/>
                                  <w:divBdr>
                                    <w:top w:val="none" w:sz="0" w:space="0" w:color="auto"/>
                                    <w:left w:val="none" w:sz="0" w:space="0" w:color="auto"/>
                                    <w:bottom w:val="none" w:sz="0" w:space="0" w:color="auto"/>
                                    <w:right w:val="none" w:sz="0" w:space="0" w:color="auto"/>
                                  </w:divBdr>
                                </w:div>
                                <w:div w:id="853495236">
                                  <w:marLeft w:val="0"/>
                                  <w:marRight w:val="0"/>
                                  <w:marTop w:val="0"/>
                                  <w:marBottom w:val="0"/>
                                  <w:divBdr>
                                    <w:top w:val="none" w:sz="0" w:space="0" w:color="auto"/>
                                    <w:left w:val="none" w:sz="0" w:space="0" w:color="auto"/>
                                    <w:bottom w:val="none" w:sz="0" w:space="0" w:color="auto"/>
                                    <w:right w:val="none" w:sz="0" w:space="0" w:color="auto"/>
                                  </w:divBdr>
                                </w:div>
                                <w:div w:id="1287810777">
                                  <w:marLeft w:val="0"/>
                                  <w:marRight w:val="0"/>
                                  <w:marTop w:val="0"/>
                                  <w:marBottom w:val="15"/>
                                  <w:divBdr>
                                    <w:top w:val="none" w:sz="0" w:space="0" w:color="auto"/>
                                    <w:left w:val="none" w:sz="0" w:space="0" w:color="auto"/>
                                    <w:bottom w:val="single" w:sz="6" w:space="0" w:color="CCCCCC"/>
                                    <w:right w:val="none" w:sz="0" w:space="0" w:color="auto"/>
                                  </w:divBdr>
                                </w:div>
                              </w:divsChild>
                            </w:div>
                            <w:div w:id="1856307950">
                              <w:marLeft w:val="0"/>
                              <w:marRight w:val="0"/>
                              <w:marTop w:val="0"/>
                              <w:marBottom w:val="0"/>
                              <w:divBdr>
                                <w:top w:val="none" w:sz="0" w:space="0" w:color="auto"/>
                                <w:left w:val="none" w:sz="0" w:space="0" w:color="auto"/>
                                <w:bottom w:val="none" w:sz="0" w:space="0" w:color="auto"/>
                                <w:right w:val="none" w:sz="0" w:space="0" w:color="auto"/>
                              </w:divBdr>
                              <w:divsChild>
                                <w:div w:id="38669994">
                                  <w:marLeft w:val="0"/>
                                  <w:marRight w:val="0"/>
                                  <w:marTop w:val="0"/>
                                  <w:marBottom w:val="0"/>
                                  <w:divBdr>
                                    <w:top w:val="none" w:sz="0" w:space="0" w:color="auto"/>
                                    <w:left w:val="none" w:sz="0" w:space="0" w:color="auto"/>
                                    <w:bottom w:val="none" w:sz="0" w:space="0" w:color="auto"/>
                                    <w:right w:val="none" w:sz="0" w:space="0" w:color="auto"/>
                                  </w:divBdr>
                                </w:div>
                                <w:div w:id="42411838">
                                  <w:marLeft w:val="0"/>
                                  <w:marRight w:val="0"/>
                                  <w:marTop w:val="0"/>
                                  <w:marBottom w:val="0"/>
                                  <w:divBdr>
                                    <w:top w:val="none" w:sz="0" w:space="0" w:color="auto"/>
                                    <w:left w:val="none" w:sz="0" w:space="0" w:color="auto"/>
                                    <w:bottom w:val="none" w:sz="0" w:space="0" w:color="auto"/>
                                    <w:right w:val="none" w:sz="0" w:space="0" w:color="auto"/>
                                  </w:divBdr>
                                </w:div>
                                <w:div w:id="327828768">
                                  <w:marLeft w:val="0"/>
                                  <w:marRight w:val="0"/>
                                  <w:marTop w:val="0"/>
                                  <w:marBottom w:val="0"/>
                                  <w:divBdr>
                                    <w:top w:val="none" w:sz="0" w:space="0" w:color="auto"/>
                                    <w:left w:val="none" w:sz="0" w:space="0" w:color="auto"/>
                                    <w:bottom w:val="none" w:sz="0" w:space="0" w:color="auto"/>
                                    <w:right w:val="none" w:sz="0" w:space="0" w:color="auto"/>
                                  </w:divBdr>
                                </w:div>
                                <w:div w:id="355817895">
                                  <w:marLeft w:val="0"/>
                                  <w:marRight w:val="0"/>
                                  <w:marTop w:val="0"/>
                                  <w:marBottom w:val="0"/>
                                  <w:divBdr>
                                    <w:top w:val="none" w:sz="0" w:space="0" w:color="auto"/>
                                    <w:left w:val="none" w:sz="0" w:space="0" w:color="auto"/>
                                    <w:bottom w:val="none" w:sz="0" w:space="0" w:color="auto"/>
                                    <w:right w:val="none" w:sz="0" w:space="0" w:color="auto"/>
                                  </w:divBdr>
                                </w:div>
                                <w:div w:id="575020212">
                                  <w:marLeft w:val="0"/>
                                  <w:marRight w:val="0"/>
                                  <w:marTop w:val="0"/>
                                  <w:marBottom w:val="0"/>
                                  <w:divBdr>
                                    <w:top w:val="none" w:sz="0" w:space="0" w:color="auto"/>
                                    <w:left w:val="none" w:sz="0" w:space="0" w:color="auto"/>
                                    <w:bottom w:val="none" w:sz="0" w:space="0" w:color="auto"/>
                                    <w:right w:val="none" w:sz="0" w:space="0" w:color="auto"/>
                                  </w:divBdr>
                                </w:div>
                                <w:div w:id="926773300">
                                  <w:marLeft w:val="0"/>
                                  <w:marRight w:val="0"/>
                                  <w:marTop w:val="0"/>
                                  <w:marBottom w:val="15"/>
                                  <w:divBdr>
                                    <w:top w:val="none" w:sz="0" w:space="0" w:color="auto"/>
                                    <w:left w:val="none" w:sz="0" w:space="0" w:color="auto"/>
                                    <w:bottom w:val="single" w:sz="6" w:space="0" w:color="CCCCCC"/>
                                    <w:right w:val="none" w:sz="0" w:space="0" w:color="auto"/>
                                  </w:divBdr>
                                </w:div>
                                <w:div w:id="1159031165">
                                  <w:marLeft w:val="0"/>
                                  <w:marRight w:val="0"/>
                                  <w:marTop w:val="0"/>
                                  <w:marBottom w:val="0"/>
                                  <w:divBdr>
                                    <w:top w:val="none" w:sz="0" w:space="0" w:color="auto"/>
                                    <w:left w:val="none" w:sz="0" w:space="0" w:color="auto"/>
                                    <w:bottom w:val="none" w:sz="0" w:space="0" w:color="auto"/>
                                    <w:right w:val="none" w:sz="0" w:space="0" w:color="auto"/>
                                  </w:divBdr>
                                </w:div>
                              </w:divsChild>
                            </w:div>
                            <w:div w:id="1931311316">
                              <w:marLeft w:val="0"/>
                              <w:marRight w:val="0"/>
                              <w:marTop w:val="0"/>
                              <w:marBottom w:val="0"/>
                              <w:divBdr>
                                <w:top w:val="none" w:sz="0" w:space="0" w:color="auto"/>
                                <w:left w:val="none" w:sz="0" w:space="0" w:color="auto"/>
                                <w:bottom w:val="none" w:sz="0" w:space="0" w:color="auto"/>
                                <w:right w:val="none" w:sz="0" w:space="0" w:color="auto"/>
                              </w:divBdr>
                            </w:div>
                            <w:div w:id="1953171112">
                              <w:marLeft w:val="0"/>
                              <w:marRight w:val="0"/>
                              <w:marTop w:val="0"/>
                              <w:marBottom w:val="0"/>
                              <w:divBdr>
                                <w:top w:val="none" w:sz="0" w:space="0" w:color="auto"/>
                                <w:left w:val="none" w:sz="0" w:space="0" w:color="auto"/>
                                <w:bottom w:val="none" w:sz="0" w:space="0" w:color="auto"/>
                                <w:right w:val="none" w:sz="0" w:space="0" w:color="auto"/>
                              </w:divBdr>
                            </w:div>
                            <w:div w:id="1999573941">
                              <w:marLeft w:val="0"/>
                              <w:marRight w:val="0"/>
                              <w:marTop w:val="0"/>
                              <w:marBottom w:val="0"/>
                              <w:divBdr>
                                <w:top w:val="none" w:sz="0" w:space="0" w:color="auto"/>
                                <w:left w:val="none" w:sz="0" w:space="0" w:color="auto"/>
                                <w:bottom w:val="none" w:sz="0" w:space="0" w:color="auto"/>
                                <w:right w:val="none" w:sz="0" w:space="0" w:color="auto"/>
                              </w:divBdr>
                              <w:divsChild>
                                <w:div w:id="688607964">
                                  <w:marLeft w:val="0"/>
                                  <w:marRight w:val="0"/>
                                  <w:marTop w:val="0"/>
                                  <w:marBottom w:val="15"/>
                                  <w:divBdr>
                                    <w:top w:val="none" w:sz="0" w:space="0" w:color="auto"/>
                                    <w:left w:val="none" w:sz="0" w:space="0" w:color="auto"/>
                                    <w:bottom w:val="single" w:sz="6" w:space="0" w:color="CCCCCC"/>
                                    <w:right w:val="none" w:sz="0" w:space="0" w:color="auto"/>
                                  </w:divBdr>
                                </w:div>
                                <w:div w:id="1960335566">
                                  <w:marLeft w:val="0"/>
                                  <w:marRight w:val="0"/>
                                  <w:marTop w:val="0"/>
                                  <w:marBottom w:val="0"/>
                                  <w:divBdr>
                                    <w:top w:val="none" w:sz="0" w:space="0" w:color="auto"/>
                                    <w:left w:val="none" w:sz="0" w:space="0" w:color="auto"/>
                                    <w:bottom w:val="none" w:sz="0" w:space="0" w:color="auto"/>
                                    <w:right w:val="none" w:sz="0" w:space="0" w:color="auto"/>
                                  </w:divBdr>
                                </w:div>
                              </w:divsChild>
                            </w:div>
                            <w:div w:id="2092043873">
                              <w:marLeft w:val="0"/>
                              <w:marRight w:val="0"/>
                              <w:marTop w:val="0"/>
                              <w:marBottom w:val="0"/>
                              <w:divBdr>
                                <w:top w:val="none" w:sz="0" w:space="0" w:color="auto"/>
                                <w:left w:val="none" w:sz="0" w:space="0" w:color="auto"/>
                                <w:bottom w:val="none" w:sz="0" w:space="0" w:color="auto"/>
                                <w:right w:val="none" w:sz="0" w:space="0" w:color="auto"/>
                              </w:divBdr>
                              <w:divsChild>
                                <w:div w:id="500774641">
                                  <w:marLeft w:val="0"/>
                                  <w:marRight w:val="0"/>
                                  <w:marTop w:val="0"/>
                                  <w:marBottom w:val="0"/>
                                  <w:divBdr>
                                    <w:top w:val="none" w:sz="0" w:space="0" w:color="auto"/>
                                    <w:left w:val="none" w:sz="0" w:space="0" w:color="auto"/>
                                    <w:bottom w:val="none" w:sz="0" w:space="0" w:color="auto"/>
                                    <w:right w:val="none" w:sz="0" w:space="0" w:color="auto"/>
                                  </w:divBdr>
                                </w:div>
                                <w:div w:id="626159268">
                                  <w:marLeft w:val="0"/>
                                  <w:marRight w:val="0"/>
                                  <w:marTop w:val="0"/>
                                  <w:marBottom w:val="0"/>
                                  <w:divBdr>
                                    <w:top w:val="none" w:sz="0" w:space="0" w:color="auto"/>
                                    <w:left w:val="none" w:sz="0" w:space="0" w:color="auto"/>
                                    <w:bottom w:val="none" w:sz="0" w:space="0" w:color="auto"/>
                                    <w:right w:val="none" w:sz="0" w:space="0" w:color="auto"/>
                                  </w:divBdr>
                                  <w:divsChild>
                                    <w:div w:id="390421263">
                                      <w:marLeft w:val="0"/>
                                      <w:marRight w:val="0"/>
                                      <w:marTop w:val="0"/>
                                      <w:marBottom w:val="15"/>
                                      <w:divBdr>
                                        <w:top w:val="none" w:sz="0" w:space="0" w:color="auto"/>
                                        <w:left w:val="none" w:sz="0" w:space="0" w:color="auto"/>
                                        <w:bottom w:val="single" w:sz="6" w:space="0" w:color="CCCCCC"/>
                                        <w:right w:val="none" w:sz="0" w:space="0" w:color="auto"/>
                                      </w:divBdr>
                                    </w:div>
                                    <w:div w:id="814563320">
                                      <w:marLeft w:val="0"/>
                                      <w:marRight w:val="0"/>
                                      <w:marTop w:val="0"/>
                                      <w:marBottom w:val="0"/>
                                      <w:divBdr>
                                        <w:top w:val="none" w:sz="0" w:space="0" w:color="auto"/>
                                        <w:left w:val="none" w:sz="0" w:space="0" w:color="auto"/>
                                        <w:bottom w:val="none" w:sz="0" w:space="0" w:color="auto"/>
                                        <w:right w:val="none" w:sz="0" w:space="0" w:color="auto"/>
                                      </w:divBdr>
                                    </w:div>
                                    <w:div w:id="1815171566">
                                      <w:marLeft w:val="0"/>
                                      <w:marRight w:val="0"/>
                                      <w:marTop w:val="0"/>
                                      <w:marBottom w:val="0"/>
                                      <w:divBdr>
                                        <w:top w:val="none" w:sz="0" w:space="0" w:color="auto"/>
                                        <w:left w:val="none" w:sz="0" w:space="0" w:color="auto"/>
                                        <w:bottom w:val="none" w:sz="0" w:space="0" w:color="auto"/>
                                        <w:right w:val="none" w:sz="0" w:space="0" w:color="auto"/>
                                      </w:divBdr>
                                    </w:div>
                                  </w:divsChild>
                                </w:div>
                                <w:div w:id="965962800">
                                  <w:marLeft w:val="0"/>
                                  <w:marRight w:val="0"/>
                                  <w:marTop w:val="0"/>
                                  <w:marBottom w:val="0"/>
                                  <w:divBdr>
                                    <w:top w:val="none" w:sz="0" w:space="0" w:color="auto"/>
                                    <w:left w:val="none" w:sz="0" w:space="0" w:color="auto"/>
                                    <w:bottom w:val="none" w:sz="0" w:space="0" w:color="auto"/>
                                    <w:right w:val="none" w:sz="0" w:space="0" w:color="auto"/>
                                  </w:divBdr>
                                  <w:divsChild>
                                    <w:div w:id="1259097722">
                                      <w:marLeft w:val="0"/>
                                      <w:marRight w:val="0"/>
                                      <w:marTop w:val="0"/>
                                      <w:marBottom w:val="15"/>
                                      <w:divBdr>
                                        <w:top w:val="none" w:sz="0" w:space="0" w:color="auto"/>
                                        <w:left w:val="none" w:sz="0" w:space="0" w:color="auto"/>
                                        <w:bottom w:val="single" w:sz="6" w:space="0" w:color="CCCCCC"/>
                                        <w:right w:val="none" w:sz="0" w:space="0" w:color="auto"/>
                                      </w:divBdr>
                                    </w:div>
                                    <w:div w:id="1314335490">
                                      <w:marLeft w:val="0"/>
                                      <w:marRight w:val="0"/>
                                      <w:marTop w:val="0"/>
                                      <w:marBottom w:val="0"/>
                                      <w:divBdr>
                                        <w:top w:val="none" w:sz="0" w:space="0" w:color="auto"/>
                                        <w:left w:val="none" w:sz="0" w:space="0" w:color="auto"/>
                                        <w:bottom w:val="none" w:sz="0" w:space="0" w:color="auto"/>
                                        <w:right w:val="none" w:sz="0" w:space="0" w:color="auto"/>
                                      </w:divBdr>
                                    </w:div>
                                    <w:div w:id="1968051563">
                                      <w:marLeft w:val="0"/>
                                      <w:marRight w:val="0"/>
                                      <w:marTop w:val="0"/>
                                      <w:marBottom w:val="0"/>
                                      <w:divBdr>
                                        <w:top w:val="none" w:sz="0" w:space="0" w:color="auto"/>
                                        <w:left w:val="none" w:sz="0" w:space="0" w:color="auto"/>
                                        <w:bottom w:val="none" w:sz="0" w:space="0" w:color="auto"/>
                                        <w:right w:val="none" w:sz="0" w:space="0" w:color="auto"/>
                                      </w:divBdr>
                                    </w:div>
                                  </w:divsChild>
                                </w:div>
                                <w:div w:id="1137450324">
                                  <w:marLeft w:val="0"/>
                                  <w:marRight w:val="0"/>
                                  <w:marTop w:val="0"/>
                                  <w:marBottom w:val="0"/>
                                  <w:divBdr>
                                    <w:top w:val="none" w:sz="0" w:space="0" w:color="auto"/>
                                    <w:left w:val="none" w:sz="0" w:space="0" w:color="auto"/>
                                    <w:bottom w:val="none" w:sz="0" w:space="0" w:color="auto"/>
                                    <w:right w:val="none" w:sz="0" w:space="0" w:color="auto"/>
                                  </w:divBdr>
                                  <w:divsChild>
                                    <w:div w:id="62412318">
                                      <w:marLeft w:val="0"/>
                                      <w:marRight w:val="0"/>
                                      <w:marTop w:val="0"/>
                                      <w:marBottom w:val="0"/>
                                      <w:divBdr>
                                        <w:top w:val="none" w:sz="0" w:space="0" w:color="auto"/>
                                        <w:left w:val="none" w:sz="0" w:space="0" w:color="auto"/>
                                        <w:bottom w:val="none" w:sz="0" w:space="0" w:color="auto"/>
                                        <w:right w:val="none" w:sz="0" w:space="0" w:color="auto"/>
                                      </w:divBdr>
                                    </w:div>
                                    <w:div w:id="321663902">
                                      <w:marLeft w:val="0"/>
                                      <w:marRight w:val="0"/>
                                      <w:marTop w:val="0"/>
                                      <w:marBottom w:val="15"/>
                                      <w:divBdr>
                                        <w:top w:val="none" w:sz="0" w:space="0" w:color="auto"/>
                                        <w:left w:val="none" w:sz="0" w:space="0" w:color="auto"/>
                                        <w:bottom w:val="single" w:sz="6" w:space="0" w:color="CCCCCC"/>
                                        <w:right w:val="none" w:sz="0" w:space="0" w:color="auto"/>
                                      </w:divBdr>
                                    </w:div>
                                    <w:div w:id="479271486">
                                      <w:marLeft w:val="0"/>
                                      <w:marRight w:val="0"/>
                                      <w:marTop w:val="0"/>
                                      <w:marBottom w:val="0"/>
                                      <w:divBdr>
                                        <w:top w:val="none" w:sz="0" w:space="0" w:color="auto"/>
                                        <w:left w:val="none" w:sz="0" w:space="0" w:color="auto"/>
                                        <w:bottom w:val="none" w:sz="0" w:space="0" w:color="auto"/>
                                        <w:right w:val="none" w:sz="0" w:space="0" w:color="auto"/>
                                      </w:divBdr>
                                    </w:div>
                                    <w:div w:id="1485468286">
                                      <w:marLeft w:val="0"/>
                                      <w:marRight w:val="0"/>
                                      <w:marTop w:val="0"/>
                                      <w:marBottom w:val="0"/>
                                      <w:divBdr>
                                        <w:top w:val="none" w:sz="0" w:space="0" w:color="auto"/>
                                        <w:left w:val="none" w:sz="0" w:space="0" w:color="auto"/>
                                        <w:bottom w:val="none" w:sz="0" w:space="0" w:color="auto"/>
                                        <w:right w:val="none" w:sz="0" w:space="0" w:color="auto"/>
                                      </w:divBdr>
                                    </w:div>
                                    <w:div w:id="1572620173">
                                      <w:marLeft w:val="0"/>
                                      <w:marRight w:val="0"/>
                                      <w:marTop w:val="0"/>
                                      <w:marBottom w:val="0"/>
                                      <w:divBdr>
                                        <w:top w:val="none" w:sz="0" w:space="0" w:color="auto"/>
                                        <w:left w:val="none" w:sz="0" w:space="0" w:color="auto"/>
                                        <w:bottom w:val="none" w:sz="0" w:space="0" w:color="auto"/>
                                        <w:right w:val="none" w:sz="0" w:space="0" w:color="auto"/>
                                      </w:divBdr>
                                    </w:div>
                                  </w:divsChild>
                                </w:div>
                                <w:div w:id="1298878204">
                                  <w:marLeft w:val="0"/>
                                  <w:marRight w:val="0"/>
                                  <w:marTop w:val="0"/>
                                  <w:marBottom w:val="0"/>
                                  <w:divBdr>
                                    <w:top w:val="none" w:sz="0" w:space="0" w:color="auto"/>
                                    <w:left w:val="none" w:sz="0" w:space="0" w:color="auto"/>
                                    <w:bottom w:val="none" w:sz="0" w:space="0" w:color="auto"/>
                                    <w:right w:val="none" w:sz="0" w:space="0" w:color="auto"/>
                                  </w:divBdr>
                                  <w:divsChild>
                                    <w:div w:id="544871575">
                                      <w:marLeft w:val="0"/>
                                      <w:marRight w:val="0"/>
                                      <w:marTop w:val="0"/>
                                      <w:marBottom w:val="15"/>
                                      <w:divBdr>
                                        <w:top w:val="none" w:sz="0" w:space="0" w:color="auto"/>
                                        <w:left w:val="none" w:sz="0" w:space="0" w:color="auto"/>
                                        <w:bottom w:val="single" w:sz="6" w:space="0" w:color="CCCCCC"/>
                                        <w:right w:val="none" w:sz="0" w:space="0" w:color="auto"/>
                                      </w:divBdr>
                                    </w:div>
                                    <w:div w:id="1911572395">
                                      <w:marLeft w:val="0"/>
                                      <w:marRight w:val="0"/>
                                      <w:marTop w:val="0"/>
                                      <w:marBottom w:val="0"/>
                                      <w:divBdr>
                                        <w:top w:val="none" w:sz="0" w:space="0" w:color="auto"/>
                                        <w:left w:val="none" w:sz="0" w:space="0" w:color="auto"/>
                                        <w:bottom w:val="none" w:sz="0" w:space="0" w:color="auto"/>
                                        <w:right w:val="none" w:sz="0" w:space="0" w:color="auto"/>
                                      </w:divBdr>
                                    </w:div>
                                    <w:div w:id="1979526616">
                                      <w:marLeft w:val="0"/>
                                      <w:marRight w:val="0"/>
                                      <w:marTop w:val="0"/>
                                      <w:marBottom w:val="0"/>
                                      <w:divBdr>
                                        <w:top w:val="none" w:sz="0" w:space="0" w:color="auto"/>
                                        <w:left w:val="none" w:sz="0" w:space="0" w:color="auto"/>
                                        <w:bottom w:val="none" w:sz="0" w:space="0" w:color="auto"/>
                                        <w:right w:val="none" w:sz="0" w:space="0" w:color="auto"/>
                                      </w:divBdr>
                                    </w:div>
                                  </w:divsChild>
                                </w:div>
                                <w:div w:id="1372267214">
                                  <w:marLeft w:val="0"/>
                                  <w:marRight w:val="0"/>
                                  <w:marTop w:val="0"/>
                                  <w:marBottom w:val="0"/>
                                  <w:divBdr>
                                    <w:top w:val="none" w:sz="0" w:space="0" w:color="auto"/>
                                    <w:left w:val="none" w:sz="0" w:space="0" w:color="auto"/>
                                    <w:bottom w:val="none" w:sz="0" w:space="0" w:color="auto"/>
                                    <w:right w:val="none" w:sz="0" w:space="0" w:color="auto"/>
                                  </w:divBdr>
                                  <w:divsChild>
                                    <w:div w:id="686757058">
                                      <w:marLeft w:val="0"/>
                                      <w:marRight w:val="0"/>
                                      <w:marTop w:val="0"/>
                                      <w:marBottom w:val="0"/>
                                      <w:divBdr>
                                        <w:top w:val="none" w:sz="0" w:space="0" w:color="auto"/>
                                        <w:left w:val="none" w:sz="0" w:space="0" w:color="auto"/>
                                        <w:bottom w:val="none" w:sz="0" w:space="0" w:color="auto"/>
                                        <w:right w:val="none" w:sz="0" w:space="0" w:color="auto"/>
                                      </w:divBdr>
                                    </w:div>
                                    <w:div w:id="781412977">
                                      <w:marLeft w:val="0"/>
                                      <w:marRight w:val="0"/>
                                      <w:marTop w:val="0"/>
                                      <w:marBottom w:val="15"/>
                                      <w:divBdr>
                                        <w:top w:val="none" w:sz="0" w:space="0" w:color="auto"/>
                                        <w:left w:val="none" w:sz="0" w:space="0" w:color="auto"/>
                                        <w:bottom w:val="single" w:sz="6" w:space="0" w:color="CCCCCC"/>
                                        <w:right w:val="none" w:sz="0" w:space="0" w:color="auto"/>
                                      </w:divBdr>
                                    </w:div>
                                    <w:div w:id="1864056485">
                                      <w:marLeft w:val="0"/>
                                      <w:marRight w:val="0"/>
                                      <w:marTop w:val="0"/>
                                      <w:marBottom w:val="0"/>
                                      <w:divBdr>
                                        <w:top w:val="none" w:sz="0" w:space="0" w:color="auto"/>
                                        <w:left w:val="none" w:sz="0" w:space="0" w:color="auto"/>
                                        <w:bottom w:val="none" w:sz="0" w:space="0" w:color="auto"/>
                                        <w:right w:val="none" w:sz="0" w:space="0" w:color="auto"/>
                                      </w:divBdr>
                                    </w:div>
                                  </w:divsChild>
                                </w:div>
                                <w:div w:id="1378701738">
                                  <w:marLeft w:val="0"/>
                                  <w:marRight w:val="0"/>
                                  <w:marTop w:val="0"/>
                                  <w:marBottom w:val="0"/>
                                  <w:divBdr>
                                    <w:top w:val="none" w:sz="0" w:space="0" w:color="auto"/>
                                    <w:left w:val="none" w:sz="0" w:space="0" w:color="auto"/>
                                    <w:bottom w:val="none" w:sz="0" w:space="0" w:color="auto"/>
                                    <w:right w:val="none" w:sz="0" w:space="0" w:color="auto"/>
                                  </w:divBdr>
                                  <w:divsChild>
                                    <w:div w:id="178475369">
                                      <w:marLeft w:val="0"/>
                                      <w:marRight w:val="0"/>
                                      <w:marTop w:val="0"/>
                                      <w:marBottom w:val="0"/>
                                      <w:divBdr>
                                        <w:top w:val="none" w:sz="0" w:space="0" w:color="auto"/>
                                        <w:left w:val="none" w:sz="0" w:space="0" w:color="auto"/>
                                        <w:bottom w:val="none" w:sz="0" w:space="0" w:color="auto"/>
                                        <w:right w:val="none" w:sz="0" w:space="0" w:color="auto"/>
                                      </w:divBdr>
                                    </w:div>
                                    <w:div w:id="978994640">
                                      <w:marLeft w:val="0"/>
                                      <w:marRight w:val="0"/>
                                      <w:marTop w:val="0"/>
                                      <w:marBottom w:val="0"/>
                                      <w:divBdr>
                                        <w:top w:val="none" w:sz="0" w:space="0" w:color="auto"/>
                                        <w:left w:val="none" w:sz="0" w:space="0" w:color="auto"/>
                                        <w:bottom w:val="none" w:sz="0" w:space="0" w:color="auto"/>
                                        <w:right w:val="none" w:sz="0" w:space="0" w:color="auto"/>
                                      </w:divBdr>
                                    </w:div>
                                    <w:div w:id="1386029686">
                                      <w:marLeft w:val="0"/>
                                      <w:marRight w:val="0"/>
                                      <w:marTop w:val="0"/>
                                      <w:marBottom w:val="15"/>
                                      <w:divBdr>
                                        <w:top w:val="none" w:sz="0" w:space="0" w:color="auto"/>
                                        <w:left w:val="none" w:sz="0" w:space="0" w:color="auto"/>
                                        <w:bottom w:val="single" w:sz="6" w:space="0" w:color="CCCCCC"/>
                                        <w:right w:val="none" w:sz="0" w:space="0" w:color="auto"/>
                                      </w:divBdr>
                                    </w:div>
                                  </w:divsChild>
                                </w:div>
                                <w:div w:id="1450081960">
                                  <w:marLeft w:val="0"/>
                                  <w:marRight w:val="0"/>
                                  <w:marTop w:val="0"/>
                                  <w:marBottom w:val="0"/>
                                  <w:divBdr>
                                    <w:top w:val="none" w:sz="0" w:space="0" w:color="auto"/>
                                    <w:left w:val="none" w:sz="0" w:space="0" w:color="auto"/>
                                    <w:bottom w:val="none" w:sz="0" w:space="0" w:color="auto"/>
                                    <w:right w:val="none" w:sz="0" w:space="0" w:color="auto"/>
                                  </w:divBdr>
                                  <w:divsChild>
                                    <w:div w:id="348870916">
                                      <w:marLeft w:val="0"/>
                                      <w:marRight w:val="0"/>
                                      <w:marTop w:val="0"/>
                                      <w:marBottom w:val="15"/>
                                      <w:divBdr>
                                        <w:top w:val="none" w:sz="0" w:space="0" w:color="auto"/>
                                        <w:left w:val="none" w:sz="0" w:space="0" w:color="auto"/>
                                        <w:bottom w:val="single" w:sz="6" w:space="0" w:color="CCCCCC"/>
                                        <w:right w:val="none" w:sz="0" w:space="0" w:color="auto"/>
                                      </w:divBdr>
                                    </w:div>
                                    <w:div w:id="386269912">
                                      <w:marLeft w:val="0"/>
                                      <w:marRight w:val="0"/>
                                      <w:marTop w:val="0"/>
                                      <w:marBottom w:val="0"/>
                                      <w:divBdr>
                                        <w:top w:val="none" w:sz="0" w:space="0" w:color="auto"/>
                                        <w:left w:val="none" w:sz="0" w:space="0" w:color="auto"/>
                                        <w:bottom w:val="none" w:sz="0" w:space="0" w:color="auto"/>
                                        <w:right w:val="none" w:sz="0" w:space="0" w:color="auto"/>
                                      </w:divBdr>
                                    </w:div>
                                    <w:div w:id="835919292">
                                      <w:marLeft w:val="0"/>
                                      <w:marRight w:val="0"/>
                                      <w:marTop w:val="0"/>
                                      <w:marBottom w:val="0"/>
                                      <w:divBdr>
                                        <w:top w:val="none" w:sz="0" w:space="0" w:color="auto"/>
                                        <w:left w:val="none" w:sz="0" w:space="0" w:color="auto"/>
                                        <w:bottom w:val="none" w:sz="0" w:space="0" w:color="auto"/>
                                        <w:right w:val="none" w:sz="0" w:space="0" w:color="auto"/>
                                      </w:divBdr>
                                    </w:div>
                                  </w:divsChild>
                                </w:div>
                                <w:div w:id="1638225303">
                                  <w:marLeft w:val="0"/>
                                  <w:marRight w:val="0"/>
                                  <w:marTop w:val="0"/>
                                  <w:marBottom w:val="0"/>
                                  <w:divBdr>
                                    <w:top w:val="none" w:sz="0" w:space="0" w:color="auto"/>
                                    <w:left w:val="none" w:sz="0" w:space="0" w:color="auto"/>
                                    <w:bottom w:val="none" w:sz="0" w:space="0" w:color="auto"/>
                                    <w:right w:val="none" w:sz="0" w:space="0" w:color="auto"/>
                                  </w:divBdr>
                                  <w:divsChild>
                                    <w:div w:id="326203758">
                                      <w:marLeft w:val="0"/>
                                      <w:marRight w:val="0"/>
                                      <w:marTop w:val="0"/>
                                      <w:marBottom w:val="0"/>
                                      <w:divBdr>
                                        <w:top w:val="none" w:sz="0" w:space="0" w:color="auto"/>
                                        <w:left w:val="none" w:sz="0" w:space="0" w:color="auto"/>
                                        <w:bottom w:val="none" w:sz="0" w:space="0" w:color="auto"/>
                                        <w:right w:val="none" w:sz="0" w:space="0" w:color="auto"/>
                                      </w:divBdr>
                                    </w:div>
                                    <w:div w:id="344215203">
                                      <w:marLeft w:val="0"/>
                                      <w:marRight w:val="0"/>
                                      <w:marTop w:val="0"/>
                                      <w:marBottom w:val="0"/>
                                      <w:divBdr>
                                        <w:top w:val="none" w:sz="0" w:space="0" w:color="auto"/>
                                        <w:left w:val="none" w:sz="0" w:space="0" w:color="auto"/>
                                        <w:bottom w:val="none" w:sz="0" w:space="0" w:color="auto"/>
                                        <w:right w:val="none" w:sz="0" w:space="0" w:color="auto"/>
                                      </w:divBdr>
                                    </w:div>
                                    <w:div w:id="1948274534">
                                      <w:marLeft w:val="0"/>
                                      <w:marRight w:val="0"/>
                                      <w:marTop w:val="0"/>
                                      <w:marBottom w:val="15"/>
                                      <w:divBdr>
                                        <w:top w:val="none" w:sz="0" w:space="0" w:color="auto"/>
                                        <w:left w:val="none" w:sz="0" w:space="0" w:color="auto"/>
                                        <w:bottom w:val="single" w:sz="6" w:space="0" w:color="CCCCCC"/>
                                        <w:right w:val="none" w:sz="0" w:space="0" w:color="auto"/>
                                      </w:divBdr>
                                    </w:div>
                                  </w:divsChild>
                                </w:div>
                                <w:div w:id="2026053381">
                                  <w:marLeft w:val="0"/>
                                  <w:marRight w:val="0"/>
                                  <w:marTop w:val="0"/>
                                  <w:marBottom w:val="0"/>
                                  <w:divBdr>
                                    <w:top w:val="none" w:sz="0" w:space="0" w:color="auto"/>
                                    <w:left w:val="none" w:sz="0" w:space="0" w:color="auto"/>
                                    <w:bottom w:val="none" w:sz="0" w:space="0" w:color="auto"/>
                                    <w:right w:val="none" w:sz="0" w:space="0" w:color="auto"/>
                                  </w:divBdr>
                                  <w:divsChild>
                                    <w:div w:id="947203912">
                                      <w:marLeft w:val="0"/>
                                      <w:marRight w:val="0"/>
                                      <w:marTop w:val="0"/>
                                      <w:marBottom w:val="0"/>
                                      <w:divBdr>
                                        <w:top w:val="none" w:sz="0" w:space="0" w:color="auto"/>
                                        <w:left w:val="none" w:sz="0" w:space="0" w:color="auto"/>
                                        <w:bottom w:val="none" w:sz="0" w:space="0" w:color="auto"/>
                                        <w:right w:val="none" w:sz="0" w:space="0" w:color="auto"/>
                                      </w:divBdr>
                                    </w:div>
                                    <w:div w:id="1391810214">
                                      <w:marLeft w:val="0"/>
                                      <w:marRight w:val="0"/>
                                      <w:marTop w:val="0"/>
                                      <w:marBottom w:val="0"/>
                                      <w:divBdr>
                                        <w:top w:val="none" w:sz="0" w:space="0" w:color="auto"/>
                                        <w:left w:val="none" w:sz="0" w:space="0" w:color="auto"/>
                                        <w:bottom w:val="none" w:sz="0" w:space="0" w:color="auto"/>
                                        <w:right w:val="none" w:sz="0" w:space="0" w:color="auto"/>
                                      </w:divBdr>
                                    </w:div>
                                    <w:div w:id="1437599984">
                                      <w:marLeft w:val="0"/>
                                      <w:marRight w:val="0"/>
                                      <w:marTop w:val="0"/>
                                      <w:marBottom w:val="15"/>
                                      <w:divBdr>
                                        <w:top w:val="none" w:sz="0" w:space="0" w:color="auto"/>
                                        <w:left w:val="none" w:sz="0" w:space="0" w:color="auto"/>
                                        <w:bottom w:val="single" w:sz="6" w:space="0" w:color="CCCCCC"/>
                                        <w:right w:val="none" w:sz="0" w:space="0" w:color="auto"/>
                                      </w:divBdr>
                                    </w:div>
                                    <w:div w:id="2033652065">
                                      <w:marLeft w:val="0"/>
                                      <w:marRight w:val="0"/>
                                      <w:marTop w:val="0"/>
                                      <w:marBottom w:val="0"/>
                                      <w:divBdr>
                                        <w:top w:val="none" w:sz="0" w:space="0" w:color="auto"/>
                                        <w:left w:val="none" w:sz="0" w:space="0" w:color="auto"/>
                                        <w:bottom w:val="none" w:sz="0" w:space="0" w:color="auto"/>
                                        <w:right w:val="none" w:sz="0" w:space="0" w:color="auto"/>
                                      </w:divBdr>
                                    </w:div>
                                  </w:divsChild>
                                </w:div>
                                <w:div w:id="2098555284">
                                  <w:marLeft w:val="0"/>
                                  <w:marRight w:val="0"/>
                                  <w:marTop w:val="0"/>
                                  <w:marBottom w:val="0"/>
                                  <w:divBdr>
                                    <w:top w:val="none" w:sz="0" w:space="0" w:color="auto"/>
                                    <w:left w:val="none" w:sz="0" w:space="0" w:color="auto"/>
                                    <w:bottom w:val="none" w:sz="0" w:space="0" w:color="auto"/>
                                    <w:right w:val="none" w:sz="0" w:space="0" w:color="auto"/>
                                  </w:divBdr>
                                  <w:divsChild>
                                    <w:div w:id="1210843505">
                                      <w:marLeft w:val="0"/>
                                      <w:marRight w:val="0"/>
                                      <w:marTop w:val="0"/>
                                      <w:marBottom w:val="15"/>
                                      <w:divBdr>
                                        <w:top w:val="none" w:sz="0" w:space="0" w:color="auto"/>
                                        <w:left w:val="none" w:sz="0" w:space="0" w:color="auto"/>
                                        <w:bottom w:val="single" w:sz="6" w:space="0" w:color="CCCCCC"/>
                                        <w:right w:val="none" w:sz="0" w:space="0" w:color="auto"/>
                                      </w:divBdr>
                                    </w:div>
                                    <w:div w:id="1518889620">
                                      <w:marLeft w:val="0"/>
                                      <w:marRight w:val="0"/>
                                      <w:marTop w:val="0"/>
                                      <w:marBottom w:val="0"/>
                                      <w:divBdr>
                                        <w:top w:val="none" w:sz="0" w:space="0" w:color="auto"/>
                                        <w:left w:val="none" w:sz="0" w:space="0" w:color="auto"/>
                                        <w:bottom w:val="none" w:sz="0" w:space="0" w:color="auto"/>
                                        <w:right w:val="none" w:sz="0" w:space="0" w:color="auto"/>
                                      </w:divBdr>
                                    </w:div>
                                    <w:div w:id="1560550655">
                                      <w:marLeft w:val="0"/>
                                      <w:marRight w:val="0"/>
                                      <w:marTop w:val="0"/>
                                      <w:marBottom w:val="0"/>
                                      <w:divBdr>
                                        <w:top w:val="none" w:sz="0" w:space="0" w:color="auto"/>
                                        <w:left w:val="none" w:sz="0" w:space="0" w:color="auto"/>
                                        <w:bottom w:val="none" w:sz="0" w:space="0" w:color="auto"/>
                                        <w:right w:val="none" w:sz="0" w:space="0" w:color="auto"/>
                                      </w:divBdr>
                                    </w:div>
                                    <w:div w:id="1680497369">
                                      <w:marLeft w:val="0"/>
                                      <w:marRight w:val="0"/>
                                      <w:marTop w:val="0"/>
                                      <w:marBottom w:val="0"/>
                                      <w:divBdr>
                                        <w:top w:val="none" w:sz="0" w:space="0" w:color="auto"/>
                                        <w:left w:val="none" w:sz="0" w:space="0" w:color="auto"/>
                                        <w:bottom w:val="none" w:sz="0" w:space="0" w:color="auto"/>
                                        <w:right w:val="none" w:sz="0" w:space="0" w:color="auto"/>
                                      </w:divBdr>
                                    </w:div>
                                  </w:divsChild>
                                </w:div>
                                <w:div w:id="2121994558">
                                  <w:marLeft w:val="0"/>
                                  <w:marRight w:val="0"/>
                                  <w:marTop w:val="0"/>
                                  <w:marBottom w:val="0"/>
                                  <w:divBdr>
                                    <w:top w:val="none" w:sz="0" w:space="0" w:color="auto"/>
                                    <w:left w:val="none" w:sz="0" w:space="0" w:color="auto"/>
                                    <w:bottom w:val="none" w:sz="0" w:space="0" w:color="auto"/>
                                    <w:right w:val="none" w:sz="0" w:space="0" w:color="auto"/>
                                  </w:divBdr>
                                  <w:divsChild>
                                    <w:div w:id="101077735">
                                      <w:marLeft w:val="0"/>
                                      <w:marRight w:val="0"/>
                                      <w:marTop w:val="0"/>
                                      <w:marBottom w:val="0"/>
                                      <w:divBdr>
                                        <w:top w:val="none" w:sz="0" w:space="0" w:color="auto"/>
                                        <w:left w:val="none" w:sz="0" w:space="0" w:color="auto"/>
                                        <w:bottom w:val="none" w:sz="0" w:space="0" w:color="auto"/>
                                        <w:right w:val="none" w:sz="0" w:space="0" w:color="auto"/>
                                      </w:divBdr>
                                    </w:div>
                                    <w:div w:id="304092063">
                                      <w:marLeft w:val="0"/>
                                      <w:marRight w:val="0"/>
                                      <w:marTop w:val="0"/>
                                      <w:marBottom w:val="0"/>
                                      <w:divBdr>
                                        <w:top w:val="none" w:sz="0" w:space="0" w:color="auto"/>
                                        <w:left w:val="none" w:sz="0" w:space="0" w:color="auto"/>
                                        <w:bottom w:val="none" w:sz="0" w:space="0" w:color="auto"/>
                                        <w:right w:val="none" w:sz="0" w:space="0" w:color="auto"/>
                                      </w:divBdr>
                                    </w:div>
                                    <w:div w:id="369307962">
                                      <w:marLeft w:val="0"/>
                                      <w:marRight w:val="0"/>
                                      <w:marTop w:val="0"/>
                                      <w:marBottom w:val="0"/>
                                      <w:divBdr>
                                        <w:top w:val="none" w:sz="0" w:space="0" w:color="auto"/>
                                        <w:left w:val="none" w:sz="0" w:space="0" w:color="auto"/>
                                        <w:bottom w:val="none" w:sz="0" w:space="0" w:color="auto"/>
                                        <w:right w:val="none" w:sz="0" w:space="0" w:color="auto"/>
                                      </w:divBdr>
                                    </w:div>
                                    <w:div w:id="544830279">
                                      <w:marLeft w:val="0"/>
                                      <w:marRight w:val="0"/>
                                      <w:marTop w:val="0"/>
                                      <w:marBottom w:val="15"/>
                                      <w:divBdr>
                                        <w:top w:val="none" w:sz="0" w:space="0" w:color="auto"/>
                                        <w:left w:val="none" w:sz="0" w:space="0" w:color="auto"/>
                                        <w:bottom w:val="single" w:sz="6" w:space="0" w:color="CCCCCC"/>
                                        <w:right w:val="none" w:sz="0" w:space="0" w:color="auto"/>
                                      </w:divBdr>
                                    </w:div>
                                    <w:div w:id="641622161">
                                      <w:marLeft w:val="0"/>
                                      <w:marRight w:val="0"/>
                                      <w:marTop w:val="0"/>
                                      <w:marBottom w:val="0"/>
                                      <w:divBdr>
                                        <w:top w:val="none" w:sz="0" w:space="0" w:color="auto"/>
                                        <w:left w:val="none" w:sz="0" w:space="0" w:color="auto"/>
                                        <w:bottom w:val="none" w:sz="0" w:space="0" w:color="auto"/>
                                        <w:right w:val="none" w:sz="0" w:space="0" w:color="auto"/>
                                      </w:divBdr>
                                    </w:div>
                                    <w:div w:id="1123580108">
                                      <w:marLeft w:val="0"/>
                                      <w:marRight w:val="0"/>
                                      <w:marTop w:val="0"/>
                                      <w:marBottom w:val="0"/>
                                      <w:divBdr>
                                        <w:top w:val="none" w:sz="0" w:space="0" w:color="auto"/>
                                        <w:left w:val="none" w:sz="0" w:space="0" w:color="auto"/>
                                        <w:bottom w:val="none" w:sz="0" w:space="0" w:color="auto"/>
                                        <w:right w:val="none" w:sz="0" w:space="0" w:color="auto"/>
                                      </w:divBdr>
                                    </w:div>
                                    <w:div w:id="1173105387">
                                      <w:marLeft w:val="0"/>
                                      <w:marRight w:val="0"/>
                                      <w:marTop w:val="0"/>
                                      <w:marBottom w:val="0"/>
                                      <w:divBdr>
                                        <w:top w:val="none" w:sz="0" w:space="0" w:color="auto"/>
                                        <w:left w:val="none" w:sz="0" w:space="0" w:color="auto"/>
                                        <w:bottom w:val="none" w:sz="0" w:space="0" w:color="auto"/>
                                        <w:right w:val="none" w:sz="0" w:space="0" w:color="auto"/>
                                      </w:divBdr>
                                    </w:div>
                                    <w:div w:id="1366523769">
                                      <w:marLeft w:val="0"/>
                                      <w:marRight w:val="0"/>
                                      <w:marTop w:val="0"/>
                                      <w:marBottom w:val="0"/>
                                      <w:divBdr>
                                        <w:top w:val="none" w:sz="0" w:space="0" w:color="auto"/>
                                        <w:left w:val="none" w:sz="0" w:space="0" w:color="auto"/>
                                        <w:bottom w:val="none" w:sz="0" w:space="0" w:color="auto"/>
                                        <w:right w:val="none" w:sz="0" w:space="0" w:color="auto"/>
                                      </w:divBdr>
                                    </w:div>
                                  </w:divsChild>
                                </w:div>
                                <w:div w:id="2129274030">
                                  <w:marLeft w:val="0"/>
                                  <w:marRight w:val="0"/>
                                  <w:marTop w:val="0"/>
                                  <w:marBottom w:val="0"/>
                                  <w:divBdr>
                                    <w:top w:val="none" w:sz="0" w:space="0" w:color="auto"/>
                                    <w:left w:val="none" w:sz="0" w:space="0" w:color="auto"/>
                                    <w:bottom w:val="none" w:sz="0" w:space="0" w:color="auto"/>
                                    <w:right w:val="none" w:sz="0" w:space="0" w:color="auto"/>
                                  </w:divBdr>
                                  <w:divsChild>
                                    <w:div w:id="807286226">
                                      <w:marLeft w:val="0"/>
                                      <w:marRight w:val="0"/>
                                      <w:marTop w:val="0"/>
                                      <w:marBottom w:val="0"/>
                                      <w:divBdr>
                                        <w:top w:val="none" w:sz="0" w:space="0" w:color="auto"/>
                                        <w:left w:val="none" w:sz="0" w:space="0" w:color="auto"/>
                                        <w:bottom w:val="none" w:sz="0" w:space="0" w:color="auto"/>
                                        <w:right w:val="none" w:sz="0" w:space="0" w:color="auto"/>
                                      </w:divBdr>
                                    </w:div>
                                    <w:div w:id="1145008673">
                                      <w:marLeft w:val="0"/>
                                      <w:marRight w:val="0"/>
                                      <w:marTop w:val="0"/>
                                      <w:marBottom w:val="0"/>
                                      <w:divBdr>
                                        <w:top w:val="none" w:sz="0" w:space="0" w:color="auto"/>
                                        <w:left w:val="none" w:sz="0" w:space="0" w:color="auto"/>
                                        <w:bottom w:val="none" w:sz="0" w:space="0" w:color="auto"/>
                                        <w:right w:val="none" w:sz="0" w:space="0" w:color="auto"/>
                                      </w:divBdr>
                                    </w:div>
                                    <w:div w:id="1773016360">
                                      <w:marLeft w:val="0"/>
                                      <w:marRight w:val="0"/>
                                      <w:marTop w:val="0"/>
                                      <w:marBottom w:val="15"/>
                                      <w:divBdr>
                                        <w:top w:val="none" w:sz="0" w:space="0" w:color="auto"/>
                                        <w:left w:val="none" w:sz="0" w:space="0" w:color="auto"/>
                                        <w:bottom w:val="single" w:sz="6" w:space="0" w:color="CCCCCC"/>
                                        <w:right w:val="none" w:sz="0" w:space="0" w:color="auto"/>
                                      </w:divBdr>
                                    </w:div>
                                  </w:divsChild>
                                </w:div>
                                <w:div w:id="2138375086">
                                  <w:marLeft w:val="0"/>
                                  <w:marRight w:val="0"/>
                                  <w:marTop w:val="0"/>
                                  <w:marBottom w:val="0"/>
                                  <w:divBdr>
                                    <w:top w:val="none" w:sz="0" w:space="0" w:color="auto"/>
                                    <w:left w:val="none" w:sz="0" w:space="0" w:color="auto"/>
                                    <w:bottom w:val="none" w:sz="0" w:space="0" w:color="auto"/>
                                    <w:right w:val="none" w:sz="0" w:space="0" w:color="auto"/>
                                  </w:divBdr>
                                  <w:divsChild>
                                    <w:div w:id="268782122">
                                      <w:marLeft w:val="0"/>
                                      <w:marRight w:val="0"/>
                                      <w:marTop w:val="0"/>
                                      <w:marBottom w:val="15"/>
                                      <w:divBdr>
                                        <w:top w:val="none" w:sz="0" w:space="0" w:color="auto"/>
                                        <w:left w:val="none" w:sz="0" w:space="0" w:color="auto"/>
                                        <w:bottom w:val="single" w:sz="6" w:space="0" w:color="CCCCCC"/>
                                        <w:right w:val="none" w:sz="0" w:space="0" w:color="auto"/>
                                      </w:divBdr>
                                    </w:div>
                                    <w:div w:id="830373411">
                                      <w:marLeft w:val="0"/>
                                      <w:marRight w:val="0"/>
                                      <w:marTop w:val="0"/>
                                      <w:marBottom w:val="0"/>
                                      <w:divBdr>
                                        <w:top w:val="none" w:sz="0" w:space="0" w:color="auto"/>
                                        <w:left w:val="none" w:sz="0" w:space="0" w:color="auto"/>
                                        <w:bottom w:val="none" w:sz="0" w:space="0" w:color="auto"/>
                                        <w:right w:val="none" w:sz="0" w:space="0" w:color="auto"/>
                                      </w:divBdr>
                                    </w:div>
                                    <w:div w:id="985164516">
                                      <w:marLeft w:val="0"/>
                                      <w:marRight w:val="0"/>
                                      <w:marTop w:val="0"/>
                                      <w:marBottom w:val="0"/>
                                      <w:divBdr>
                                        <w:top w:val="none" w:sz="0" w:space="0" w:color="auto"/>
                                        <w:left w:val="none" w:sz="0" w:space="0" w:color="auto"/>
                                        <w:bottom w:val="none" w:sz="0" w:space="0" w:color="auto"/>
                                        <w:right w:val="none" w:sz="0" w:space="0" w:color="auto"/>
                                      </w:divBdr>
                                    </w:div>
                                    <w:div w:id="1043290113">
                                      <w:marLeft w:val="0"/>
                                      <w:marRight w:val="0"/>
                                      <w:marTop w:val="0"/>
                                      <w:marBottom w:val="0"/>
                                      <w:divBdr>
                                        <w:top w:val="none" w:sz="0" w:space="0" w:color="auto"/>
                                        <w:left w:val="none" w:sz="0" w:space="0" w:color="auto"/>
                                        <w:bottom w:val="none" w:sz="0" w:space="0" w:color="auto"/>
                                        <w:right w:val="none" w:sz="0" w:space="0" w:color="auto"/>
                                      </w:divBdr>
                                    </w:div>
                                    <w:div w:id="1325432437">
                                      <w:marLeft w:val="0"/>
                                      <w:marRight w:val="0"/>
                                      <w:marTop w:val="0"/>
                                      <w:marBottom w:val="0"/>
                                      <w:divBdr>
                                        <w:top w:val="none" w:sz="0" w:space="0" w:color="auto"/>
                                        <w:left w:val="none" w:sz="0" w:space="0" w:color="auto"/>
                                        <w:bottom w:val="none" w:sz="0" w:space="0" w:color="auto"/>
                                        <w:right w:val="none" w:sz="0" w:space="0" w:color="auto"/>
                                      </w:divBdr>
                                    </w:div>
                                  </w:divsChild>
                                </w:div>
                                <w:div w:id="2145539459">
                                  <w:marLeft w:val="0"/>
                                  <w:marRight w:val="0"/>
                                  <w:marTop w:val="0"/>
                                  <w:marBottom w:val="0"/>
                                  <w:divBdr>
                                    <w:top w:val="none" w:sz="0" w:space="0" w:color="auto"/>
                                    <w:left w:val="none" w:sz="0" w:space="0" w:color="auto"/>
                                    <w:bottom w:val="none" w:sz="0" w:space="0" w:color="auto"/>
                                    <w:right w:val="none" w:sz="0" w:space="0" w:color="auto"/>
                                  </w:divBdr>
                                  <w:divsChild>
                                    <w:div w:id="698701572">
                                      <w:marLeft w:val="0"/>
                                      <w:marRight w:val="0"/>
                                      <w:marTop w:val="0"/>
                                      <w:marBottom w:val="0"/>
                                      <w:divBdr>
                                        <w:top w:val="none" w:sz="0" w:space="0" w:color="auto"/>
                                        <w:left w:val="none" w:sz="0" w:space="0" w:color="auto"/>
                                        <w:bottom w:val="none" w:sz="0" w:space="0" w:color="auto"/>
                                        <w:right w:val="none" w:sz="0" w:space="0" w:color="auto"/>
                                      </w:divBdr>
                                    </w:div>
                                    <w:div w:id="732578502">
                                      <w:marLeft w:val="0"/>
                                      <w:marRight w:val="0"/>
                                      <w:marTop w:val="0"/>
                                      <w:marBottom w:val="15"/>
                                      <w:divBdr>
                                        <w:top w:val="none" w:sz="0" w:space="0" w:color="auto"/>
                                        <w:left w:val="none" w:sz="0" w:space="0" w:color="auto"/>
                                        <w:bottom w:val="single" w:sz="6" w:space="0" w:color="CCCCCC"/>
                                        <w:right w:val="none" w:sz="0" w:space="0" w:color="auto"/>
                                      </w:divBdr>
                                    </w:div>
                                    <w:div w:id="1017385824">
                                      <w:marLeft w:val="0"/>
                                      <w:marRight w:val="0"/>
                                      <w:marTop w:val="0"/>
                                      <w:marBottom w:val="0"/>
                                      <w:divBdr>
                                        <w:top w:val="none" w:sz="0" w:space="0" w:color="auto"/>
                                        <w:left w:val="none" w:sz="0" w:space="0" w:color="auto"/>
                                        <w:bottom w:val="none" w:sz="0" w:space="0" w:color="auto"/>
                                        <w:right w:val="none" w:sz="0" w:space="0" w:color="auto"/>
                                      </w:divBdr>
                                    </w:div>
                                    <w:div w:id="1262227451">
                                      <w:marLeft w:val="0"/>
                                      <w:marRight w:val="0"/>
                                      <w:marTop w:val="0"/>
                                      <w:marBottom w:val="0"/>
                                      <w:divBdr>
                                        <w:top w:val="none" w:sz="0" w:space="0" w:color="auto"/>
                                        <w:left w:val="none" w:sz="0" w:space="0" w:color="auto"/>
                                        <w:bottom w:val="none" w:sz="0" w:space="0" w:color="auto"/>
                                        <w:right w:val="none" w:sz="0" w:space="0" w:color="auto"/>
                                      </w:divBdr>
                                    </w:div>
                                    <w:div w:id="16794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8140">
                              <w:marLeft w:val="0"/>
                              <w:marRight w:val="0"/>
                              <w:marTop w:val="0"/>
                              <w:marBottom w:val="0"/>
                              <w:divBdr>
                                <w:top w:val="none" w:sz="0" w:space="0" w:color="auto"/>
                                <w:left w:val="none" w:sz="0" w:space="0" w:color="auto"/>
                                <w:bottom w:val="none" w:sz="0" w:space="0" w:color="auto"/>
                                <w:right w:val="none" w:sz="0" w:space="0" w:color="auto"/>
                              </w:divBdr>
                            </w:div>
                            <w:div w:id="2103210875">
                              <w:marLeft w:val="0"/>
                              <w:marRight w:val="0"/>
                              <w:marTop w:val="0"/>
                              <w:marBottom w:val="0"/>
                              <w:divBdr>
                                <w:top w:val="none" w:sz="0" w:space="0" w:color="auto"/>
                                <w:left w:val="none" w:sz="0" w:space="0" w:color="auto"/>
                                <w:bottom w:val="none" w:sz="0" w:space="0" w:color="auto"/>
                                <w:right w:val="none" w:sz="0" w:space="0" w:color="auto"/>
                              </w:divBdr>
                            </w:div>
                            <w:div w:id="2119911771">
                              <w:marLeft w:val="0"/>
                              <w:marRight w:val="0"/>
                              <w:marTop w:val="0"/>
                              <w:marBottom w:val="0"/>
                              <w:divBdr>
                                <w:top w:val="none" w:sz="0" w:space="0" w:color="auto"/>
                                <w:left w:val="none" w:sz="0" w:space="0" w:color="auto"/>
                                <w:bottom w:val="none" w:sz="0" w:space="0" w:color="auto"/>
                                <w:right w:val="none" w:sz="0" w:space="0" w:color="auto"/>
                              </w:divBdr>
                              <w:divsChild>
                                <w:div w:id="63920568">
                                  <w:marLeft w:val="0"/>
                                  <w:marRight w:val="0"/>
                                  <w:marTop w:val="0"/>
                                  <w:marBottom w:val="0"/>
                                  <w:divBdr>
                                    <w:top w:val="none" w:sz="0" w:space="0" w:color="auto"/>
                                    <w:left w:val="none" w:sz="0" w:space="0" w:color="auto"/>
                                    <w:bottom w:val="none" w:sz="0" w:space="0" w:color="auto"/>
                                    <w:right w:val="none" w:sz="0" w:space="0" w:color="auto"/>
                                  </w:divBdr>
                                </w:div>
                                <w:div w:id="122693524">
                                  <w:marLeft w:val="0"/>
                                  <w:marRight w:val="0"/>
                                  <w:marTop w:val="0"/>
                                  <w:marBottom w:val="0"/>
                                  <w:divBdr>
                                    <w:top w:val="none" w:sz="0" w:space="0" w:color="auto"/>
                                    <w:left w:val="none" w:sz="0" w:space="0" w:color="auto"/>
                                    <w:bottom w:val="none" w:sz="0" w:space="0" w:color="auto"/>
                                    <w:right w:val="none" w:sz="0" w:space="0" w:color="auto"/>
                                  </w:divBdr>
                                </w:div>
                                <w:div w:id="197356247">
                                  <w:marLeft w:val="0"/>
                                  <w:marRight w:val="0"/>
                                  <w:marTop w:val="0"/>
                                  <w:marBottom w:val="0"/>
                                  <w:divBdr>
                                    <w:top w:val="none" w:sz="0" w:space="0" w:color="auto"/>
                                    <w:left w:val="none" w:sz="0" w:space="0" w:color="auto"/>
                                    <w:bottom w:val="none" w:sz="0" w:space="0" w:color="auto"/>
                                    <w:right w:val="none" w:sz="0" w:space="0" w:color="auto"/>
                                  </w:divBdr>
                                </w:div>
                                <w:div w:id="212812615">
                                  <w:marLeft w:val="0"/>
                                  <w:marRight w:val="0"/>
                                  <w:marTop w:val="0"/>
                                  <w:marBottom w:val="0"/>
                                  <w:divBdr>
                                    <w:top w:val="none" w:sz="0" w:space="0" w:color="auto"/>
                                    <w:left w:val="none" w:sz="0" w:space="0" w:color="auto"/>
                                    <w:bottom w:val="none" w:sz="0" w:space="0" w:color="auto"/>
                                    <w:right w:val="none" w:sz="0" w:space="0" w:color="auto"/>
                                  </w:divBdr>
                                </w:div>
                                <w:div w:id="304433924">
                                  <w:marLeft w:val="0"/>
                                  <w:marRight w:val="0"/>
                                  <w:marTop w:val="0"/>
                                  <w:marBottom w:val="0"/>
                                  <w:divBdr>
                                    <w:top w:val="none" w:sz="0" w:space="0" w:color="auto"/>
                                    <w:left w:val="none" w:sz="0" w:space="0" w:color="auto"/>
                                    <w:bottom w:val="none" w:sz="0" w:space="0" w:color="auto"/>
                                    <w:right w:val="none" w:sz="0" w:space="0" w:color="auto"/>
                                  </w:divBdr>
                                </w:div>
                                <w:div w:id="353649981">
                                  <w:marLeft w:val="0"/>
                                  <w:marRight w:val="0"/>
                                  <w:marTop w:val="0"/>
                                  <w:marBottom w:val="0"/>
                                  <w:divBdr>
                                    <w:top w:val="none" w:sz="0" w:space="0" w:color="auto"/>
                                    <w:left w:val="none" w:sz="0" w:space="0" w:color="auto"/>
                                    <w:bottom w:val="none" w:sz="0" w:space="0" w:color="auto"/>
                                    <w:right w:val="none" w:sz="0" w:space="0" w:color="auto"/>
                                  </w:divBdr>
                                </w:div>
                                <w:div w:id="435560987">
                                  <w:marLeft w:val="0"/>
                                  <w:marRight w:val="0"/>
                                  <w:marTop w:val="0"/>
                                  <w:marBottom w:val="0"/>
                                  <w:divBdr>
                                    <w:top w:val="none" w:sz="0" w:space="0" w:color="auto"/>
                                    <w:left w:val="none" w:sz="0" w:space="0" w:color="auto"/>
                                    <w:bottom w:val="none" w:sz="0" w:space="0" w:color="auto"/>
                                    <w:right w:val="none" w:sz="0" w:space="0" w:color="auto"/>
                                  </w:divBdr>
                                </w:div>
                                <w:div w:id="483396534">
                                  <w:marLeft w:val="0"/>
                                  <w:marRight w:val="0"/>
                                  <w:marTop w:val="0"/>
                                  <w:marBottom w:val="0"/>
                                  <w:divBdr>
                                    <w:top w:val="none" w:sz="0" w:space="0" w:color="auto"/>
                                    <w:left w:val="none" w:sz="0" w:space="0" w:color="auto"/>
                                    <w:bottom w:val="none" w:sz="0" w:space="0" w:color="auto"/>
                                    <w:right w:val="none" w:sz="0" w:space="0" w:color="auto"/>
                                  </w:divBdr>
                                </w:div>
                                <w:div w:id="510995104">
                                  <w:marLeft w:val="0"/>
                                  <w:marRight w:val="0"/>
                                  <w:marTop w:val="0"/>
                                  <w:marBottom w:val="0"/>
                                  <w:divBdr>
                                    <w:top w:val="none" w:sz="0" w:space="0" w:color="auto"/>
                                    <w:left w:val="none" w:sz="0" w:space="0" w:color="auto"/>
                                    <w:bottom w:val="none" w:sz="0" w:space="0" w:color="auto"/>
                                    <w:right w:val="none" w:sz="0" w:space="0" w:color="auto"/>
                                  </w:divBdr>
                                </w:div>
                                <w:div w:id="547299842">
                                  <w:marLeft w:val="0"/>
                                  <w:marRight w:val="0"/>
                                  <w:marTop w:val="0"/>
                                  <w:marBottom w:val="0"/>
                                  <w:divBdr>
                                    <w:top w:val="none" w:sz="0" w:space="0" w:color="auto"/>
                                    <w:left w:val="none" w:sz="0" w:space="0" w:color="auto"/>
                                    <w:bottom w:val="none" w:sz="0" w:space="0" w:color="auto"/>
                                    <w:right w:val="none" w:sz="0" w:space="0" w:color="auto"/>
                                  </w:divBdr>
                                </w:div>
                                <w:div w:id="550459358">
                                  <w:marLeft w:val="0"/>
                                  <w:marRight w:val="0"/>
                                  <w:marTop w:val="0"/>
                                  <w:marBottom w:val="0"/>
                                  <w:divBdr>
                                    <w:top w:val="none" w:sz="0" w:space="0" w:color="auto"/>
                                    <w:left w:val="none" w:sz="0" w:space="0" w:color="auto"/>
                                    <w:bottom w:val="none" w:sz="0" w:space="0" w:color="auto"/>
                                    <w:right w:val="none" w:sz="0" w:space="0" w:color="auto"/>
                                  </w:divBdr>
                                </w:div>
                                <w:div w:id="611085642">
                                  <w:marLeft w:val="0"/>
                                  <w:marRight w:val="0"/>
                                  <w:marTop w:val="0"/>
                                  <w:marBottom w:val="0"/>
                                  <w:divBdr>
                                    <w:top w:val="none" w:sz="0" w:space="0" w:color="auto"/>
                                    <w:left w:val="none" w:sz="0" w:space="0" w:color="auto"/>
                                    <w:bottom w:val="none" w:sz="0" w:space="0" w:color="auto"/>
                                    <w:right w:val="none" w:sz="0" w:space="0" w:color="auto"/>
                                  </w:divBdr>
                                </w:div>
                                <w:div w:id="657001488">
                                  <w:marLeft w:val="0"/>
                                  <w:marRight w:val="0"/>
                                  <w:marTop w:val="0"/>
                                  <w:marBottom w:val="0"/>
                                  <w:divBdr>
                                    <w:top w:val="none" w:sz="0" w:space="0" w:color="auto"/>
                                    <w:left w:val="none" w:sz="0" w:space="0" w:color="auto"/>
                                    <w:bottom w:val="none" w:sz="0" w:space="0" w:color="auto"/>
                                    <w:right w:val="none" w:sz="0" w:space="0" w:color="auto"/>
                                  </w:divBdr>
                                </w:div>
                                <w:div w:id="687295173">
                                  <w:marLeft w:val="0"/>
                                  <w:marRight w:val="0"/>
                                  <w:marTop w:val="0"/>
                                  <w:marBottom w:val="0"/>
                                  <w:divBdr>
                                    <w:top w:val="none" w:sz="0" w:space="0" w:color="auto"/>
                                    <w:left w:val="none" w:sz="0" w:space="0" w:color="auto"/>
                                    <w:bottom w:val="none" w:sz="0" w:space="0" w:color="auto"/>
                                    <w:right w:val="none" w:sz="0" w:space="0" w:color="auto"/>
                                  </w:divBdr>
                                </w:div>
                                <w:div w:id="779303753">
                                  <w:marLeft w:val="0"/>
                                  <w:marRight w:val="0"/>
                                  <w:marTop w:val="0"/>
                                  <w:marBottom w:val="0"/>
                                  <w:divBdr>
                                    <w:top w:val="none" w:sz="0" w:space="0" w:color="auto"/>
                                    <w:left w:val="none" w:sz="0" w:space="0" w:color="auto"/>
                                    <w:bottom w:val="none" w:sz="0" w:space="0" w:color="auto"/>
                                    <w:right w:val="none" w:sz="0" w:space="0" w:color="auto"/>
                                  </w:divBdr>
                                </w:div>
                                <w:div w:id="1082415709">
                                  <w:marLeft w:val="0"/>
                                  <w:marRight w:val="0"/>
                                  <w:marTop w:val="0"/>
                                  <w:marBottom w:val="0"/>
                                  <w:divBdr>
                                    <w:top w:val="none" w:sz="0" w:space="0" w:color="auto"/>
                                    <w:left w:val="none" w:sz="0" w:space="0" w:color="auto"/>
                                    <w:bottom w:val="none" w:sz="0" w:space="0" w:color="auto"/>
                                    <w:right w:val="none" w:sz="0" w:space="0" w:color="auto"/>
                                  </w:divBdr>
                                </w:div>
                                <w:div w:id="1097602943">
                                  <w:marLeft w:val="0"/>
                                  <w:marRight w:val="0"/>
                                  <w:marTop w:val="0"/>
                                  <w:marBottom w:val="0"/>
                                  <w:divBdr>
                                    <w:top w:val="none" w:sz="0" w:space="0" w:color="auto"/>
                                    <w:left w:val="none" w:sz="0" w:space="0" w:color="auto"/>
                                    <w:bottom w:val="none" w:sz="0" w:space="0" w:color="auto"/>
                                    <w:right w:val="none" w:sz="0" w:space="0" w:color="auto"/>
                                  </w:divBdr>
                                </w:div>
                                <w:div w:id="1102411134">
                                  <w:marLeft w:val="0"/>
                                  <w:marRight w:val="0"/>
                                  <w:marTop w:val="0"/>
                                  <w:marBottom w:val="0"/>
                                  <w:divBdr>
                                    <w:top w:val="none" w:sz="0" w:space="0" w:color="auto"/>
                                    <w:left w:val="none" w:sz="0" w:space="0" w:color="auto"/>
                                    <w:bottom w:val="none" w:sz="0" w:space="0" w:color="auto"/>
                                    <w:right w:val="none" w:sz="0" w:space="0" w:color="auto"/>
                                  </w:divBdr>
                                </w:div>
                                <w:div w:id="1118837607">
                                  <w:marLeft w:val="0"/>
                                  <w:marRight w:val="0"/>
                                  <w:marTop w:val="0"/>
                                  <w:marBottom w:val="0"/>
                                  <w:divBdr>
                                    <w:top w:val="none" w:sz="0" w:space="0" w:color="auto"/>
                                    <w:left w:val="none" w:sz="0" w:space="0" w:color="auto"/>
                                    <w:bottom w:val="none" w:sz="0" w:space="0" w:color="auto"/>
                                    <w:right w:val="none" w:sz="0" w:space="0" w:color="auto"/>
                                  </w:divBdr>
                                </w:div>
                                <w:div w:id="1177690716">
                                  <w:marLeft w:val="0"/>
                                  <w:marRight w:val="0"/>
                                  <w:marTop w:val="0"/>
                                  <w:marBottom w:val="0"/>
                                  <w:divBdr>
                                    <w:top w:val="none" w:sz="0" w:space="0" w:color="auto"/>
                                    <w:left w:val="none" w:sz="0" w:space="0" w:color="auto"/>
                                    <w:bottom w:val="none" w:sz="0" w:space="0" w:color="auto"/>
                                    <w:right w:val="none" w:sz="0" w:space="0" w:color="auto"/>
                                  </w:divBdr>
                                </w:div>
                                <w:div w:id="1200775012">
                                  <w:marLeft w:val="0"/>
                                  <w:marRight w:val="0"/>
                                  <w:marTop w:val="0"/>
                                  <w:marBottom w:val="0"/>
                                  <w:divBdr>
                                    <w:top w:val="none" w:sz="0" w:space="0" w:color="auto"/>
                                    <w:left w:val="none" w:sz="0" w:space="0" w:color="auto"/>
                                    <w:bottom w:val="none" w:sz="0" w:space="0" w:color="auto"/>
                                    <w:right w:val="none" w:sz="0" w:space="0" w:color="auto"/>
                                  </w:divBdr>
                                </w:div>
                                <w:div w:id="1207986324">
                                  <w:marLeft w:val="0"/>
                                  <w:marRight w:val="0"/>
                                  <w:marTop w:val="0"/>
                                  <w:marBottom w:val="0"/>
                                  <w:divBdr>
                                    <w:top w:val="none" w:sz="0" w:space="0" w:color="auto"/>
                                    <w:left w:val="none" w:sz="0" w:space="0" w:color="auto"/>
                                    <w:bottom w:val="none" w:sz="0" w:space="0" w:color="auto"/>
                                    <w:right w:val="none" w:sz="0" w:space="0" w:color="auto"/>
                                  </w:divBdr>
                                </w:div>
                                <w:div w:id="1209491143">
                                  <w:marLeft w:val="0"/>
                                  <w:marRight w:val="0"/>
                                  <w:marTop w:val="0"/>
                                  <w:marBottom w:val="0"/>
                                  <w:divBdr>
                                    <w:top w:val="none" w:sz="0" w:space="0" w:color="auto"/>
                                    <w:left w:val="none" w:sz="0" w:space="0" w:color="auto"/>
                                    <w:bottom w:val="none" w:sz="0" w:space="0" w:color="auto"/>
                                    <w:right w:val="none" w:sz="0" w:space="0" w:color="auto"/>
                                  </w:divBdr>
                                </w:div>
                                <w:div w:id="1221286814">
                                  <w:marLeft w:val="0"/>
                                  <w:marRight w:val="0"/>
                                  <w:marTop w:val="0"/>
                                  <w:marBottom w:val="0"/>
                                  <w:divBdr>
                                    <w:top w:val="none" w:sz="0" w:space="0" w:color="auto"/>
                                    <w:left w:val="none" w:sz="0" w:space="0" w:color="auto"/>
                                    <w:bottom w:val="none" w:sz="0" w:space="0" w:color="auto"/>
                                    <w:right w:val="none" w:sz="0" w:space="0" w:color="auto"/>
                                  </w:divBdr>
                                </w:div>
                                <w:div w:id="1294751184">
                                  <w:marLeft w:val="0"/>
                                  <w:marRight w:val="0"/>
                                  <w:marTop w:val="0"/>
                                  <w:marBottom w:val="0"/>
                                  <w:divBdr>
                                    <w:top w:val="none" w:sz="0" w:space="0" w:color="auto"/>
                                    <w:left w:val="none" w:sz="0" w:space="0" w:color="auto"/>
                                    <w:bottom w:val="none" w:sz="0" w:space="0" w:color="auto"/>
                                    <w:right w:val="none" w:sz="0" w:space="0" w:color="auto"/>
                                  </w:divBdr>
                                </w:div>
                                <w:div w:id="1355574788">
                                  <w:marLeft w:val="0"/>
                                  <w:marRight w:val="0"/>
                                  <w:marTop w:val="0"/>
                                  <w:marBottom w:val="15"/>
                                  <w:divBdr>
                                    <w:top w:val="none" w:sz="0" w:space="0" w:color="auto"/>
                                    <w:left w:val="none" w:sz="0" w:space="0" w:color="auto"/>
                                    <w:bottom w:val="single" w:sz="6" w:space="0" w:color="CCCCCC"/>
                                    <w:right w:val="none" w:sz="0" w:space="0" w:color="auto"/>
                                  </w:divBdr>
                                </w:div>
                                <w:div w:id="1373463668">
                                  <w:marLeft w:val="0"/>
                                  <w:marRight w:val="0"/>
                                  <w:marTop w:val="0"/>
                                  <w:marBottom w:val="0"/>
                                  <w:divBdr>
                                    <w:top w:val="none" w:sz="0" w:space="0" w:color="auto"/>
                                    <w:left w:val="none" w:sz="0" w:space="0" w:color="auto"/>
                                    <w:bottom w:val="none" w:sz="0" w:space="0" w:color="auto"/>
                                    <w:right w:val="none" w:sz="0" w:space="0" w:color="auto"/>
                                  </w:divBdr>
                                </w:div>
                                <w:div w:id="1392000168">
                                  <w:marLeft w:val="0"/>
                                  <w:marRight w:val="0"/>
                                  <w:marTop w:val="0"/>
                                  <w:marBottom w:val="0"/>
                                  <w:divBdr>
                                    <w:top w:val="none" w:sz="0" w:space="0" w:color="auto"/>
                                    <w:left w:val="none" w:sz="0" w:space="0" w:color="auto"/>
                                    <w:bottom w:val="none" w:sz="0" w:space="0" w:color="auto"/>
                                    <w:right w:val="none" w:sz="0" w:space="0" w:color="auto"/>
                                  </w:divBdr>
                                </w:div>
                                <w:div w:id="1415660212">
                                  <w:marLeft w:val="0"/>
                                  <w:marRight w:val="0"/>
                                  <w:marTop w:val="0"/>
                                  <w:marBottom w:val="0"/>
                                  <w:divBdr>
                                    <w:top w:val="none" w:sz="0" w:space="0" w:color="auto"/>
                                    <w:left w:val="none" w:sz="0" w:space="0" w:color="auto"/>
                                    <w:bottom w:val="none" w:sz="0" w:space="0" w:color="auto"/>
                                    <w:right w:val="none" w:sz="0" w:space="0" w:color="auto"/>
                                  </w:divBdr>
                                </w:div>
                                <w:div w:id="1477257863">
                                  <w:marLeft w:val="0"/>
                                  <w:marRight w:val="0"/>
                                  <w:marTop w:val="0"/>
                                  <w:marBottom w:val="0"/>
                                  <w:divBdr>
                                    <w:top w:val="none" w:sz="0" w:space="0" w:color="auto"/>
                                    <w:left w:val="none" w:sz="0" w:space="0" w:color="auto"/>
                                    <w:bottom w:val="none" w:sz="0" w:space="0" w:color="auto"/>
                                    <w:right w:val="none" w:sz="0" w:space="0" w:color="auto"/>
                                  </w:divBdr>
                                </w:div>
                                <w:div w:id="1486163162">
                                  <w:marLeft w:val="0"/>
                                  <w:marRight w:val="0"/>
                                  <w:marTop w:val="0"/>
                                  <w:marBottom w:val="0"/>
                                  <w:divBdr>
                                    <w:top w:val="none" w:sz="0" w:space="0" w:color="auto"/>
                                    <w:left w:val="none" w:sz="0" w:space="0" w:color="auto"/>
                                    <w:bottom w:val="none" w:sz="0" w:space="0" w:color="auto"/>
                                    <w:right w:val="none" w:sz="0" w:space="0" w:color="auto"/>
                                  </w:divBdr>
                                </w:div>
                                <w:div w:id="1510370091">
                                  <w:marLeft w:val="0"/>
                                  <w:marRight w:val="0"/>
                                  <w:marTop w:val="0"/>
                                  <w:marBottom w:val="0"/>
                                  <w:divBdr>
                                    <w:top w:val="none" w:sz="0" w:space="0" w:color="auto"/>
                                    <w:left w:val="none" w:sz="0" w:space="0" w:color="auto"/>
                                    <w:bottom w:val="none" w:sz="0" w:space="0" w:color="auto"/>
                                    <w:right w:val="none" w:sz="0" w:space="0" w:color="auto"/>
                                  </w:divBdr>
                                </w:div>
                                <w:div w:id="1554926696">
                                  <w:marLeft w:val="0"/>
                                  <w:marRight w:val="0"/>
                                  <w:marTop w:val="0"/>
                                  <w:marBottom w:val="0"/>
                                  <w:divBdr>
                                    <w:top w:val="none" w:sz="0" w:space="0" w:color="auto"/>
                                    <w:left w:val="none" w:sz="0" w:space="0" w:color="auto"/>
                                    <w:bottom w:val="none" w:sz="0" w:space="0" w:color="auto"/>
                                    <w:right w:val="none" w:sz="0" w:space="0" w:color="auto"/>
                                  </w:divBdr>
                                </w:div>
                                <w:div w:id="1584726695">
                                  <w:marLeft w:val="0"/>
                                  <w:marRight w:val="0"/>
                                  <w:marTop w:val="0"/>
                                  <w:marBottom w:val="0"/>
                                  <w:divBdr>
                                    <w:top w:val="none" w:sz="0" w:space="0" w:color="auto"/>
                                    <w:left w:val="none" w:sz="0" w:space="0" w:color="auto"/>
                                    <w:bottom w:val="none" w:sz="0" w:space="0" w:color="auto"/>
                                    <w:right w:val="none" w:sz="0" w:space="0" w:color="auto"/>
                                  </w:divBdr>
                                </w:div>
                                <w:div w:id="1663969870">
                                  <w:marLeft w:val="0"/>
                                  <w:marRight w:val="0"/>
                                  <w:marTop w:val="0"/>
                                  <w:marBottom w:val="0"/>
                                  <w:divBdr>
                                    <w:top w:val="none" w:sz="0" w:space="0" w:color="auto"/>
                                    <w:left w:val="none" w:sz="0" w:space="0" w:color="auto"/>
                                    <w:bottom w:val="none" w:sz="0" w:space="0" w:color="auto"/>
                                    <w:right w:val="none" w:sz="0" w:space="0" w:color="auto"/>
                                  </w:divBdr>
                                </w:div>
                                <w:div w:id="1727950187">
                                  <w:marLeft w:val="0"/>
                                  <w:marRight w:val="0"/>
                                  <w:marTop w:val="0"/>
                                  <w:marBottom w:val="0"/>
                                  <w:divBdr>
                                    <w:top w:val="none" w:sz="0" w:space="0" w:color="auto"/>
                                    <w:left w:val="none" w:sz="0" w:space="0" w:color="auto"/>
                                    <w:bottom w:val="none" w:sz="0" w:space="0" w:color="auto"/>
                                    <w:right w:val="none" w:sz="0" w:space="0" w:color="auto"/>
                                  </w:divBdr>
                                </w:div>
                                <w:div w:id="1822036591">
                                  <w:marLeft w:val="0"/>
                                  <w:marRight w:val="0"/>
                                  <w:marTop w:val="0"/>
                                  <w:marBottom w:val="0"/>
                                  <w:divBdr>
                                    <w:top w:val="none" w:sz="0" w:space="0" w:color="auto"/>
                                    <w:left w:val="none" w:sz="0" w:space="0" w:color="auto"/>
                                    <w:bottom w:val="none" w:sz="0" w:space="0" w:color="auto"/>
                                    <w:right w:val="none" w:sz="0" w:space="0" w:color="auto"/>
                                  </w:divBdr>
                                </w:div>
                                <w:div w:id="1875268308">
                                  <w:marLeft w:val="0"/>
                                  <w:marRight w:val="0"/>
                                  <w:marTop w:val="0"/>
                                  <w:marBottom w:val="0"/>
                                  <w:divBdr>
                                    <w:top w:val="none" w:sz="0" w:space="0" w:color="auto"/>
                                    <w:left w:val="none" w:sz="0" w:space="0" w:color="auto"/>
                                    <w:bottom w:val="none" w:sz="0" w:space="0" w:color="auto"/>
                                    <w:right w:val="none" w:sz="0" w:space="0" w:color="auto"/>
                                  </w:divBdr>
                                </w:div>
                                <w:div w:id="1883245165">
                                  <w:marLeft w:val="0"/>
                                  <w:marRight w:val="0"/>
                                  <w:marTop w:val="0"/>
                                  <w:marBottom w:val="0"/>
                                  <w:divBdr>
                                    <w:top w:val="none" w:sz="0" w:space="0" w:color="auto"/>
                                    <w:left w:val="none" w:sz="0" w:space="0" w:color="auto"/>
                                    <w:bottom w:val="none" w:sz="0" w:space="0" w:color="auto"/>
                                    <w:right w:val="none" w:sz="0" w:space="0" w:color="auto"/>
                                  </w:divBdr>
                                </w:div>
                                <w:div w:id="1926256131">
                                  <w:marLeft w:val="0"/>
                                  <w:marRight w:val="0"/>
                                  <w:marTop w:val="0"/>
                                  <w:marBottom w:val="0"/>
                                  <w:divBdr>
                                    <w:top w:val="none" w:sz="0" w:space="0" w:color="auto"/>
                                    <w:left w:val="none" w:sz="0" w:space="0" w:color="auto"/>
                                    <w:bottom w:val="none" w:sz="0" w:space="0" w:color="auto"/>
                                    <w:right w:val="none" w:sz="0" w:space="0" w:color="auto"/>
                                  </w:divBdr>
                                </w:div>
                                <w:div w:id="1981307196">
                                  <w:marLeft w:val="0"/>
                                  <w:marRight w:val="0"/>
                                  <w:marTop w:val="0"/>
                                  <w:marBottom w:val="0"/>
                                  <w:divBdr>
                                    <w:top w:val="none" w:sz="0" w:space="0" w:color="auto"/>
                                    <w:left w:val="none" w:sz="0" w:space="0" w:color="auto"/>
                                    <w:bottom w:val="none" w:sz="0" w:space="0" w:color="auto"/>
                                    <w:right w:val="none" w:sz="0" w:space="0" w:color="auto"/>
                                  </w:divBdr>
                                </w:div>
                                <w:div w:id="2072773544">
                                  <w:marLeft w:val="0"/>
                                  <w:marRight w:val="0"/>
                                  <w:marTop w:val="0"/>
                                  <w:marBottom w:val="0"/>
                                  <w:divBdr>
                                    <w:top w:val="none" w:sz="0" w:space="0" w:color="auto"/>
                                    <w:left w:val="none" w:sz="0" w:space="0" w:color="auto"/>
                                    <w:bottom w:val="none" w:sz="0" w:space="0" w:color="auto"/>
                                    <w:right w:val="none" w:sz="0" w:space="0" w:color="auto"/>
                                  </w:divBdr>
                                </w:div>
                                <w:div w:id="2121145975">
                                  <w:marLeft w:val="0"/>
                                  <w:marRight w:val="0"/>
                                  <w:marTop w:val="0"/>
                                  <w:marBottom w:val="0"/>
                                  <w:divBdr>
                                    <w:top w:val="none" w:sz="0" w:space="0" w:color="auto"/>
                                    <w:left w:val="none" w:sz="0" w:space="0" w:color="auto"/>
                                    <w:bottom w:val="none" w:sz="0" w:space="0" w:color="auto"/>
                                    <w:right w:val="none" w:sz="0" w:space="0" w:color="auto"/>
                                  </w:divBdr>
                                </w:div>
                              </w:divsChild>
                            </w:div>
                            <w:div w:id="2126341987">
                              <w:marLeft w:val="0"/>
                              <w:marRight w:val="0"/>
                              <w:marTop w:val="0"/>
                              <w:marBottom w:val="0"/>
                              <w:divBdr>
                                <w:top w:val="none" w:sz="0" w:space="0" w:color="auto"/>
                                <w:left w:val="none" w:sz="0" w:space="0" w:color="auto"/>
                                <w:bottom w:val="none" w:sz="0" w:space="0" w:color="auto"/>
                                <w:right w:val="none" w:sz="0" w:space="0" w:color="auto"/>
                              </w:divBdr>
                              <w:divsChild>
                                <w:div w:id="399786954">
                                  <w:marLeft w:val="0"/>
                                  <w:marRight w:val="0"/>
                                  <w:marTop w:val="0"/>
                                  <w:marBottom w:val="0"/>
                                  <w:divBdr>
                                    <w:top w:val="none" w:sz="0" w:space="0" w:color="auto"/>
                                    <w:left w:val="none" w:sz="0" w:space="0" w:color="auto"/>
                                    <w:bottom w:val="none" w:sz="0" w:space="0" w:color="auto"/>
                                    <w:right w:val="none" w:sz="0" w:space="0" w:color="auto"/>
                                  </w:divBdr>
                                </w:div>
                                <w:div w:id="564724955">
                                  <w:marLeft w:val="0"/>
                                  <w:marRight w:val="0"/>
                                  <w:marTop w:val="0"/>
                                  <w:marBottom w:val="0"/>
                                  <w:divBdr>
                                    <w:top w:val="none" w:sz="0" w:space="0" w:color="auto"/>
                                    <w:left w:val="none" w:sz="0" w:space="0" w:color="auto"/>
                                    <w:bottom w:val="none" w:sz="0" w:space="0" w:color="auto"/>
                                    <w:right w:val="none" w:sz="0" w:space="0" w:color="auto"/>
                                  </w:divBdr>
                                </w:div>
                                <w:div w:id="957874520">
                                  <w:marLeft w:val="0"/>
                                  <w:marRight w:val="0"/>
                                  <w:marTop w:val="0"/>
                                  <w:marBottom w:val="0"/>
                                  <w:divBdr>
                                    <w:top w:val="none" w:sz="0" w:space="0" w:color="auto"/>
                                    <w:left w:val="none" w:sz="0" w:space="0" w:color="auto"/>
                                    <w:bottom w:val="none" w:sz="0" w:space="0" w:color="auto"/>
                                    <w:right w:val="none" w:sz="0" w:space="0" w:color="auto"/>
                                  </w:divBdr>
                                </w:div>
                                <w:div w:id="1066029302">
                                  <w:marLeft w:val="0"/>
                                  <w:marRight w:val="0"/>
                                  <w:marTop w:val="0"/>
                                  <w:marBottom w:val="0"/>
                                  <w:divBdr>
                                    <w:top w:val="none" w:sz="0" w:space="0" w:color="auto"/>
                                    <w:left w:val="none" w:sz="0" w:space="0" w:color="auto"/>
                                    <w:bottom w:val="none" w:sz="0" w:space="0" w:color="auto"/>
                                    <w:right w:val="none" w:sz="0" w:space="0" w:color="auto"/>
                                  </w:divBdr>
                                </w:div>
                                <w:div w:id="1073426560">
                                  <w:marLeft w:val="0"/>
                                  <w:marRight w:val="0"/>
                                  <w:marTop w:val="0"/>
                                  <w:marBottom w:val="15"/>
                                  <w:divBdr>
                                    <w:top w:val="none" w:sz="0" w:space="0" w:color="auto"/>
                                    <w:left w:val="none" w:sz="0" w:space="0" w:color="auto"/>
                                    <w:bottom w:val="single" w:sz="6" w:space="0" w:color="CCCCCC"/>
                                    <w:right w:val="none" w:sz="0" w:space="0" w:color="auto"/>
                                  </w:divBdr>
                                </w:div>
                                <w:div w:id="1117408006">
                                  <w:marLeft w:val="0"/>
                                  <w:marRight w:val="0"/>
                                  <w:marTop w:val="0"/>
                                  <w:marBottom w:val="0"/>
                                  <w:divBdr>
                                    <w:top w:val="none" w:sz="0" w:space="0" w:color="auto"/>
                                    <w:left w:val="none" w:sz="0" w:space="0" w:color="auto"/>
                                    <w:bottom w:val="none" w:sz="0" w:space="0" w:color="auto"/>
                                    <w:right w:val="none" w:sz="0" w:space="0" w:color="auto"/>
                                  </w:divBdr>
                                </w:div>
                                <w:div w:id="1448084754">
                                  <w:marLeft w:val="0"/>
                                  <w:marRight w:val="0"/>
                                  <w:marTop w:val="0"/>
                                  <w:marBottom w:val="0"/>
                                  <w:divBdr>
                                    <w:top w:val="none" w:sz="0" w:space="0" w:color="auto"/>
                                    <w:left w:val="none" w:sz="0" w:space="0" w:color="auto"/>
                                    <w:bottom w:val="none" w:sz="0" w:space="0" w:color="auto"/>
                                    <w:right w:val="none" w:sz="0" w:space="0" w:color="auto"/>
                                  </w:divBdr>
                                </w:div>
                                <w:div w:id="16304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4456">
                      <w:marLeft w:val="0"/>
                      <w:marRight w:val="0"/>
                      <w:marTop w:val="0"/>
                      <w:marBottom w:val="0"/>
                      <w:divBdr>
                        <w:top w:val="none" w:sz="0" w:space="0" w:color="auto"/>
                        <w:left w:val="none" w:sz="0" w:space="0" w:color="auto"/>
                        <w:bottom w:val="none" w:sz="0" w:space="0" w:color="auto"/>
                        <w:right w:val="none" w:sz="0" w:space="0" w:color="auto"/>
                      </w:divBdr>
                    </w:div>
                    <w:div w:id="597518249">
                      <w:marLeft w:val="0"/>
                      <w:marRight w:val="0"/>
                      <w:marTop w:val="0"/>
                      <w:marBottom w:val="0"/>
                      <w:divBdr>
                        <w:top w:val="none" w:sz="0" w:space="0" w:color="auto"/>
                        <w:left w:val="none" w:sz="0" w:space="0" w:color="auto"/>
                        <w:bottom w:val="none" w:sz="0" w:space="0" w:color="auto"/>
                        <w:right w:val="none" w:sz="0" w:space="0" w:color="auto"/>
                      </w:divBdr>
                      <w:divsChild>
                        <w:div w:id="720180280">
                          <w:marLeft w:val="0"/>
                          <w:marRight w:val="0"/>
                          <w:marTop w:val="0"/>
                          <w:marBottom w:val="0"/>
                          <w:divBdr>
                            <w:top w:val="single" w:sz="6" w:space="0" w:color="000000"/>
                            <w:left w:val="single" w:sz="6" w:space="0" w:color="000000"/>
                            <w:bottom w:val="single" w:sz="6" w:space="0" w:color="000000"/>
                            <w:right w:val="single" w:sz="6" w:space="0" w:color="000000"/>
                          </w:divBdr>
                          <w:divsChild>
                            <w:div w:id="645278714">
                              <w:marLeft w:val="0"/>
                              <w:marRight w:val="0"/>
                              <w:marTop w:val="0"/>
                              <w:marBottom w:val="0"/>
                              <w:divBdr>
                                <w:top w:val="none" w:sz="0" w:space="0" w:color="auto"/>
                                <w:left w:val="none" w:sz="0" w:space="0" w:color="auto"/>
                                <w:bottom w:val="none" w:sz="0" w:space="0" w:color="auto"/>
                                <w:right w:val="none" w:sz="0" w:space="0" w:color="auto"/>
                              </w:divBdr>
                            </w:div>
                            <w:div w:id="1248689802">
                              <w:marLeft w:val="0"/>
                              <w:marRight w:val="0"/>
                              <w:marTop w:val="0"/>
                              <w:marBottom w:val="0"/>
                              <w:divBdr>
                                <w:top w:val="none" w:sz="0" w:space="0" w:color="auto"/>
                                <w:left w:val="none" w:sz="0" w:space="0" w:color="auto"/>
                                <w:bottom w:val="none" w:sz="0" w:space="0" w:color="auto"/>
                                <w:right w:val="none" w:sz="0" w:space="0" w:color="auto"/>
                              </w:divBdr>
                              <w:divsChild>
                                <w:div w:id="575675013">
                                  <w:marLeft w:val="0"/>
                                  <w:marRight w:val="0"/>
                                  <w:marTop w:val="0"/>
                                  <w:marBottom w:val="0"/>
                                  <w:divBdr>
                                    <w:top w:val="none" w:sz="0" w:space="0" w:color="auto"/>
                                    <w:left w:val="none" w:sz="0" w:space="0" w:color="auto"/>
                                    <w:bottom w:val="none" w:sz="0" w:space="0" w:color="auto"/>
                                    <w:right w:val="none" w:sz="0" w:space="0" w:color="auto"/>
                                  </w:divBdr>
                                </w:div>
                                <w:div w:id="847986905">
                                  <w:marLeft w:val="0"/>
                                  <w:marRight w:val="0"/>
                                  <w:marTop w:val="0"/>
                                  <w:marBottom w:val="0"/>
                                  <w:divBdr>
                                    <w:top w:val="single" w:sz="2" w:space="0" w:color="FFFFFF"/>
                                    <w:left w:val="single" w:sz="2" w:space="3" w:color="FFFFFF"/>
                                    <w:bottom w:val="none" w:sz="0" w:space="0" w:color="auto"/>
                                    <w:right w:val="none" w:sz="0" w:space="0" w:color="auto"/>
                                  </w:divBdr>
                                  <w:divsChild>
                                    <w:div w:id="896865856">
                                      <w:marLeft w:val="0"/>
                                      <w:marRight w:val="0"/>
                                      <w:marTop w:val="0"/>
                                      <w:marBottom w:val="0"/>
                                      <w:divBdr>
                                        <w:top w:val="none" w:sz="0" w:space="0" w:color="auto"/>
                                        <w:left w:val="none" w:sz="0" w:space="0" w:color="auto"/>
                                        <w:bottom w:val="none" w:sz="0" w:space="0" w:color="auto"/>
                                        <w:right w:val="none" w:sz="0" w:space="0" w:color="auto"/>
                                      </w:divBdr>
                                    </w:div>
                                  </w:divsChild>
                                </w:div>
                                <w:div w:id="1527133529">
                                  <w:marLeft w:val="0"/>
                                  <w:marRight w:val="0"/>
                                  <w:marTop w:val="0"/>
                                  <w:marBottom w:val="0"/>
                                  <w:divBdr>
                                    <w:top w:val="none" w:sz="0" w:space="0" w:color="auto"/>
                                    <w:left w:val="none" w:sz="0" w:space="0" w:color="auto"/>
                                    <w:bottom w:val="none" w:sz="0" w:space="0" w:color="auto"/>
                                    <w:right w:val="none" w:sz="0" w:space="0" w:color="auto"/>
                                  </w:divBdr>
                                </w:div>
                                <w:div w:id="1934389754">
                                  <w:marLeft w:val="0"/>
                                  <w:marRight w:val="0"/>
                                  <w:marTop w:val="0"/>
                                  <w:marBottom w:val="0"/>
                                  <w:divBdr>
                                    <w:top w:val="none" w:sz="0" w:space="0" w:color="auto"/>
                                    <w:left w:val="none" w:sz="0" w:space="0" w:color="auto"/>
                                    <w:bottom w:val="none" w:sz="0" w:space="0" w:color="auto"/>
                                    <w:right w:val="none" w:sz="0" w:space="0" w:color="auto"/>
                                  </w:divBdr>
                                </w:div>
                              </w:divsChild>
                            </w:div>
                            <w:div w:id="21374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764">
                      <w:marLeft w:val="0"/>
                      <w:marRight w:val="0"/>
                      <w:marTop w:val="0"/>
                      <w:marBottom w:val="0"/>
                      <w:divBdr>
                        <w:top w:val="none" w:sz="0" w:space="0" w:color="auto"/>
                        <w:left w:val="none" w:sz="0" w:space="0" w:color="auto"/>
                        <w:bottom w:val="none" w:sz="0" w:space="0" w:color="auto"/>
                        <w:right w:val="none" w:sz="0" w:space="0" w:color="auto"/>
                      </w:divBdr>
                      <w:divsChild>
                        <w:div w:id="152840007">
                          <w:marLeft w:val="0"/>
                          <w:marRight w:val="0"/>
                          <w:marTop w:val="0"/>
                          <w:marBottom w:val="0"/>
                          <w:divBdr>
                            <w:top w:val="none" w:sz="0" w:space="0" w:color="auto"/>
                            <w:left w:val="none" w:sz="0" w:space="0" w:color="auto"/>
                            <w:bottom w:val="none" w:sz="0" w:space="0" w:color="auto"/>
                            <w:right w:val="none" w:sz="0" w:space="0" w:color="auto"/>
                          </w:divBdr>
                          <w:divsChild>
                            <w:div w:id="331690007">
                              <w:marLeft w:val="0"/>
                              <w:marRight w:val="0"/>
                              <w:marTop w:val="0"/>
                              <w:marBottom w:val="0"/>
                              <w:divBdr>
                                <w:top w:val="none" w:sz="0" w:space="0" w:color="auto"/>
                                <w:left w:val="none" w:sz="0" w:space="0" w:color="auto"/>
                                <w:bottom w:val="none" w:sz="0" w:space="0" w:color="auto"/>
                                <w:right w:val="none" w:sz="0" w:space="0" w:color="auto"/>
                              </w:divBdr>
                              <w:divsChild>
                                <w:div w:id="1445034553">
                                  <w:marLeft w:val="0"/>
                                  <w:marRight w:val="0"/>
                                  <w:marTop w:val="0"/>
                                  <w:marBottom w:val="0"/>
                                  <w:divBdr>
                                    <w:top w:val="single" w:sz="6" w:space="0" w:color="000000"/>
                                    <w:left w:val="single" w:sz="6" w:space="0" w:color="000000"/>
                                    <w:bottom w:val="single" w:sz="6" w:space="0" w:color="000000"/>
                                    <w:right w:val="single" w:sz="6" w:space="0" w:color="000000"/>
                                  </w:divBdr>
                                  <w:divsChild>
                                    <w:div w:id="83600076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sChild>
                        </w:div>
                      </w:divsChild>
                    </w:div>
                    <w:div w:id="1627814340">
                      <w:marLeft w:val="0"/>
                      <w:marRight w:val="0"/>
                      <w:marTop w:val="0"/>
                      <w:marBottom w:val="0"/>
                      <w:divBdr>
                        <w:top w:val="none" w:sz="0" w:space="0" w:color="auto"/>
                        <w:left w:val="none" w:sz="0" w:space="0" w:color="auto"/>
                        <w:bottom w:val="none" w:sz="0" w:space="0" w:color="auto"/>
                        <w:right w:val="none" w:sz="0" w:space="0" w:color="auto"/>
                      </w:divBdr>
                    </w:div>
                    <w:div w:id="1775128224">
                      <w:marLeft w:val="0"/>
                      <w:marRight w:val="0"/>
                      <w:marTop w:val="0"/>
                      <w:marBottom w:val="0"/>
                      <w:divBdr>
                        <w:top w:val="none" w:sz="0" w:space="0" w:color="auto"/>
                        <w:left w:val="none" w:sz="0" w:space="0" w:color="auto"/>
                        <w:bottom w:val="none" w:sz="0" w:space="0" w:color="auto"/>
                        <w:right w:val="none" w:sz="0" w:space="0" w:color="auto"/>
                      </w:divBdr>
                      <w:divsChild>
                        <w:div w:id="1738892431">
                          <w:marLeft w:val="0"/>
                          <w:marRight w:val="0"/>
                          <w:marTop w:val="0"/>
                          <w:marBottom w:val="0"/>
                          <w:divBdr>
                            <w:top w:val="none" w:sz="0" w:space="0" w:color="auto"/>
                            <w:left w:val="none" w:sz="0" w:space="0" w:color="auto"/>
                            <w:bottom w:val="none" w:sz="0" w:space="0" w:color="auto"/>
                            <w:right w:val="none" w:sz="0" w:space="0" w:color="auto"/>
                          </w:divBdr>
                          <w:divsChild>
                            <w:div w:id="1136725379">
                              <w:marLeft w:val="0"/>
                              <w:marRight w:val="0"/>
                              <w:marTop w:val="0"/>
                              <w:marBottom w:val="0"/>
                              <w:divBdr>
                                <w:top w:val="none" w:sz="0" w:space="0" w:color="auto"/>
                                <w:left w:val="none" w:sz="0" w:space="0" w:color="auto"/>
                                <w:bottom w:val="none" w:sz="0" w:space="0" w:color="auto"/>
                                <w:right w:val="none" w:sz="0" w:space="0" w:color="auto"/>
                              </w:divBdr>
                              <w:divsChild>
                                <w:div w:id="1442871179">
                                  <w:marLeft w:val="0"/>
                                  <w:marRight w:val="0"/>
                                  <w:marTop w:val="0"/>
                                  <w:marBottom w:val="0"/>
                                  <w:divBdr>
                                    <w:top w:val="single" w:sz="6" w:space="0" w:color="000000"/>
                                    <w:left w:val="single" w:sz="6" w:space="0" w:color="000000"/>
                                    <w:bottom w:val="single" w:sz="6" w:space="0" w:color="000000"/>
                                    <w:right w:val="single" w:sz="6" w:space="0" w:color="000000"/>
                                  </w:divBdr>
                                  <w:divsChild>
                                    <w:div w:id="143918169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sChild>
                        </w:div>
                      </w:divsChild>
                    </w:div>
                    <w:div w:id="1840534041">
                      <w:marLeft w:val="0"/>
                      <w:marRight w:val="0"/>
                      <w:marTop w:val="0"/>
                      <w:marBottom w:val="0"/>
                      <w:divBdr>
                        <w:top w:val="single" w:sz="6" w:space="0" w:color="000000"/>
                        <w:left w:val="single" w:sz="6" w:space="0" w:color="000000"/>
                        <w:bottom w:val="single" w:sz="6" w:space="0" w:color="000000"/>
                        <w:right w:val="single" w:sz="6" w:space="0" w:color="000000"/>
                      </w:divBdr>
                      <w:divsChild>
                        <w:div w:id="568539868">
                          <w:marLeft w:val="0"/>
                          <w:marRight w:val="0"/>
                          <w:marTop w:val="0"/>
                          <w:marBottom w:val="0"/>
                          <w:divBdr>
                            <w:top w:val="single" w:sz="6" w:space="1" w:color="FFFFFF"/>
                            <w:left w:val="single" w:sz="6" w:space="3" w:color="FFFFFF"/>
                            <w:bottom w:val="none" w:sz="0" w:space="0" w:color="auto"/>
                            <w:right w:val="none" w:sz="0" w:space="0" w:color="auto"/>
                          </w:divBdr>
                          <w:divsChild>
                            <w:div w:id="512305523">
                              <w:marLeft w:val="0"/>
                              <w:marRight w:val="0"/>
                              <w:marTop w:val="0"/>
                              <w:marBottom w:val="0"/>
                              <w:divBdr>
                                <w:top w:val="none" w:sz="0" w:space="0" w:color="auto"/>
                                <w:left w:val="none" w:sz="0" w:space="0" w:color="auto"/>
                                <w:bottom w:val="none" w:sz="0" w:space="0" w:color="auto"/>
                                <w:right w:val="none" w:sz="0" w:space="0" w:color="auto"/>
                              </w:divBdr>
                            </w:div>
                          </w:divsChild>
                        </w:div>
                        <w:div w:id="679549830">
                          <w:marLeft w:val="0"/>
                          <w:marRight w:val="0"/>
                          <w:marTop w:val="0"/>
                          <w:marBottom w:val="0"/>
                          <w:divBdr>
                            <w:top w:val="none" w:sz="0" w:space="0" w:color="auto"/>
                            <w:left w:val="single" w:sz="6" w:space="3" w:color="FFFFFF"/>
                            <w:bottom w:val="none" w:sz="0" w:space="0" w:color="auto"/>
                            <w:right w:val="none" w:sz="0" w:space="0" w:color="auto"/>
                          </w:divBdr>
                          <w:divsChild>
                            <w:div w:id="103162340">
                              <w:marLeft w:val="0"/>
                              <w:marRight w:val="0"/>
                              <w:marTop w:val="0"/>
                              <w:marBottom w:val="0"/>
                              <w:divBdr>
                                <w:top w:val="single" w:sz="6" w:space="0" w:color="999999"/>
                                <w:left w:val="single" w:sz="6" w:space="0" w:color="999999"/>
                                <w:bottom w:val="single" w:sz="6" w:space="0" w:color="999999"/>
                                <w:right w:val="single" w:sz="6" w:space="0" w:color="999999"/>
                              </w:divBdr>
                              <w:divsChild>
                                <w:div w:id="1144010217">
                                  <w:marLeft w:val="0"/>
                                  <w:marRight w:val="0"/>
                                  <w:marTop w:val="0"/>
                                  <w:marBottom w:val="0"/>
                                  <w:divBdr>
                                    <w:top w:val="none" w:sz="0" w:space="0" w:color="auto"/>
                                    <w:left w:val="none" w:sz="0" w:space="0" w:color="auto"/>
                                    <w:bottom w:val="none" w:sz="0" w:space="0" w:color="auto"/>
                                    <w:right w:val="none" w:sz="0" w:space="0" w:color="auto"/>
                                  </w:divBdr>
                                </w:div>
                                <w:div w:id="1361662111">
                                  <w:marLeft w:val="0"/>
                                  <w:marRight w:val="0"/>
                                  <w:marTop w:val="0"/>
                                  <w:marBottom w:val="0"/>
                                  <w:divBdr>
                                    <w:top w:val="single" w:sz="6" w:space="3" w:color="DDDDDD"/>
                                    <w:left w:val="none" w:sz="0" w:space="0" w:color="auto"/>
                                    <w:bottom w:val="none" w:sz="0" w:space="0" w:color="auto"/>
                                    <w:right w:val="none" w:sz="0" w:space="0" w:color="auto"/>
                                  </w:divBdr>
                                </w:div>
                              </w:divsChild>
                            </w:div>
                          </w:divsChild>
                        </w:div>
                        <w:div w:id="9147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82215">
      <w:bodyDiv w:val="1"/>
      <w:marLeft w:val="0"/>
      <w:marRight w:val="0"/>
      <w:marTop w:val="0"/>
      <w:marBottom w:val="0"/>
      <w:divBdr>
        <w:top w:val="none" w:sz="0" w:space="0" w:color="auto"/>
        <w:left w:val="none" w:sz="0" w:space="0" w:color="auto"/>
        <w:bottom w:val="none" w:sz="0" w:space="0" w:color="auto"/>
        <w:right w:val="none" w:sz="0" w:space="0" w:color="auto"/>
      </w:divBdr>
    </w:div>
    <w:div w:id="1602294040">
      <w:bodyDiv w:val="1"/>
      <w:marLeft w:val="0"/>
      <w:marRight w:val="0"/>
      <w:marTop w:val="0"/>
      <w:marBottom w:val="0"/>
      <w:divBdr>
        <w:top w:val="none" w:sz="0" w:space="0" w:color="auto"/>
        <w:left w:val="none" w:sz="0" w:space="0" w:color="auto"/>
        <w:bottom w:val="none" w:sz="0" w:space="0" w:color="auto"/>
        <w:right w:val="none" w:sz="0" w:space="0" w:color="auto"/>
      </w:divBdr>
    </w:div>
    <w:div w:id="1669793826">
      <w:bodyDiv w:val="1"/>
      <w:marLeft w:val="0"/>
      <w:marRight w:val="0"/>
      <w:marTop w:val="0"/>
      <w:marBottom w:val="0"/>
      <w:divBdr>
        <w:top w:val="none" w:sz="0" w:space="0" w:color="auto"/>
        <w:left w:val="none" w:sz="0" w:space="0" w:color="auto"/>
        <w:bottom w:val="none" w:sz="0" w:space="0" w:color="auto"/>
        <w:right w:val="none" w:sz="0" w:space="0" w:color="auto"/>
      </w:divBdr>
    </w:div>
    <w:div w:id="21106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3.jpeg"/><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2.jpe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http://www.home.carters.com/images/logo.gif"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oleObject" Target="embeddings/oleObject2.bin"/><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7.emf"/><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www.home.carters.com/default.asp" TargetMode="Externa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4.bin"/><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ertical xmlns="ec399665-2c6f-4b4e-a0e6-3c3e0651845b" xsi:nil="true"/>
    <Project_x0020_Code xmlns="ec399665-2c6f-4b4e-a0e6-3c3e0651845b" xsi:nil="true"/>
    <Client xmlns="ec399665-2c6f-4b4e-a0e6-3c3e0651845b" xsi:nil="true"/>
    <Client_x0020_Code xmlns="ec399665-2c6f-4b4e-a0e6-3c3e0651845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0EAB67C14CF5246811F30DDA674ABC3" ma:contentTypeVersion="5" ma:contentTypeDescription="Create a new document." ma:contentTypeScope="" ma:versionID="9eb56331080283feef9213083d9143bd">
  <xsd:schema xmlns:xsd="http://www.w3.org/2001/XMLSchema" xmlns:xs="http://www.w3.org/2001/XMLSchema" xmlns:p="http://schemas.microsoft.com/office/2006/metadata/properties" xmlns:ns2="ec399665-2c6f-4b4e-a0e6-3c3e0651845b" xmlns:ns3="a230fa2e-e4a5-4c40-8c40-fbfadae2703d" targetNamespace="http://schemas.microsoft.com/office/2006/metadata/properties" ma:root="true" ma:fieldsID="85a2d6d65870c7c65694d00f6bfd9ad5" ns2:_="" ns3:_="">
    <xsd:import namespace="ec399665-2c6f-4b4e-a0e6-3c3e0651845b"/>
    <xsd:import namespace="a230fa2e-e4a5-4c40-8c40-fbfadae2703d"/>
    <xsd:element name="properties">
      <xsd:complexType>
        <xsd:sequence>
          <xsd:element name="documentManagement">
            <xsd:complexType>
              <xsd:all>
                <xsd:element ref="ns2:Client" minOccurs="0"/>
                <xsd:element ref="ns2:Client_x0020_Code" minOccurs="0"/>
                <xsd:element ref="ns2:Vertical" minOccurs="0"/>
                <xsd:element ref="ns2:Project_x0020_Cod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99665-2c6f-4b4e-a0e6-3c3e0651845b" elementFormDefault="qualified">
    <xsd:import namespace="http://schemas.microsoft.com/office/2006/documentManagement/types"/>
    <xsd:import namespace="http://schemas.microsoft.com/office/infopath/2007/PartnerControls"/>
    <xsd:element name="Client" ma:index="7" nillable="true" ma:displayName="Client" ma:internalName="Client">
      <xsd:simpleType>
        <xsd:restriction base="dms:Text">
          <xsd:maxLength value="255"/>
        </xsd:restriction>
      </xsd:simpleType>
    </xsd:element>
    <xsd:element name="Client_x0020_Code" ma:index="8" nillable="true" ma:displayName="Client Code" ma:internalName="Client_x0020_Code">
      <xsd:simpleType>
        <xsd:restriction base="dms:Text">
          <xsd:maxLength value="255"/>
        </xsd:restriction>
      </xsd:simpleType>
    </xsd:element>
    <xsd:element name="Vertical" ma:index="9" nillable="true" ma:displayName="Vertical" ma:internalName="Vertical">
      <xsd:simpleType>
        <xsd:restriction base="dms:Text">
          <xsd:maxLength value="255"/>
        </xsd:restriction>
      </xsd:simpleType>
    </xsd:element>
    <xsd:element name="Project_x0020_Code" ma:index="10" nillable="true" ma:displayName="Project Code" ma:internalName="Project_x0020_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30fa2e-e4a5-4c40-8c40-fbfadae2703d"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5DA50-AAF1-4B0D-9B4A-BEBDEA90B311}">
  <ds:schemaRefs>
    <ds:schemaRef ds:uri="http://schemas.microsoft.com/office/2006/metadata/longProperties"/>
  </ds:schemaRefs>
</ds:datastoreItem>
</file>

<file path=customXml/itemProps2.xml><?xml version="1.0" encoding="utf-8"?>
<ds:datastoreItem xmlns:ds="http://schemas.openxmlformats.org/officeDocument/2006/customXml" ds:itemID="{C674249C-6951-481E-8BFA-DB5C34869280}">
  <ds:schemaRefs>
    <ds:schemaRef ds:uri="http://schemas.microsoft.com/sharepoint/v3/contenttype/forms"/>
  </ds:schemaRefs>
</ds:datastoreItem>
</file>

<file path=customXml/itemProps3.xml><?xml version="1.0" encoding="utf-8"?>
<ds:datastoreItem xmlns:ds="http://schemas.openxmlformats.org/officeDocument/2006/customXml" ds:itemID="{548355EF-3470-49BC-AF5A-29603EA61234}">
  <ds:schemaRefs>
    <ds:schemaRef ds:uri="http://schemas.microsoft.com/office/2006/metadata/properties"/>
    <ds:schemaRef ds:uri="ec399665-2c6f-4b4e-a0e6-3c3e0651845b"/>
  </ds:schemaRefs>
</ds:datastoreItem>
</file>

<file path=customXml/itemProps4.xml><?xml version="1.0" encoding="utf-8"?>
<ds:datastoreItem xmlns:ds="http://schemas.openxmlformats.org/officeDocument/2006/customXml" ds:itemID="{EFC70F87-E175-406B-8F97-48A617165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99665-2c6f-4b4e-a0e6-3c3e0651845b"/>
    <ds:schemaRef ds:uri="a230fa2e-e4a5-4c40-8c40-fbfadae27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CA06CC-631F-42B6-9E37-CCB7F1A1719C}">
  <ds:schemaRefs>
    <ds:schemaRef ds:uri="http://schemas.microsoft.com/sharepoint/events"/>
  </ds:schemaRefs>
</ds:datastoreItem>
</file>

<file path=customXml/itemProps6.xml><?xml version="1.0" encoding="utf-8"?>
<ds:datastoreItem xmlns:ds="http://schemas.openxmlformats.org/officeDocument/2006/customXml" ds:itemID="{F4E65311-996C-4D8E-A615-9A9BEAD8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13443</TotalTime>
  <Pages>86</Pages>
  <Words>26705</Words>
  <Characters>152222</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Operational Flow Template (PSO-L3-1020a)</vt:lpstr>
    </vt:vector>
  </TitlesOfParts>
  <Company>Manhattan Associates, Inc.</Company>
  <LinksUpToDate>false</LinksUpToDate>
  <CharactersWithSpaces>178570</CharactersWithSpaces>
  <SharedDoc>false</SharedDoc>
  <HLinks>
    <vt:vector size="786" baseType="variant">
      <vt:variant>
        <vt:i4>1114161</vt:i4>
      </vt:variant>
      <vt:variant>
        <vt:i4>782</vt:i4>
      </vt:variant>
      <vt:variant>
        <vt:i4>0</vt:i4>
      </vt:variant>
      <vt:variant>
        <vt:i4>5</vt:i4>
      </vt:variant>
      <vt:variant>
        <vt:lpwstr/>
      </vt:variant>
      <vt:variant>
        <vt:lpwstr>_Toc309124935</vt:lpwstr>
      </vt:variant>
      <vt:variant>
        <vt:i4>1114161</vt:i4>
      </vt:variant>
      <vt:variant>
        <vt:i4>776</vt:i4>
      </vt:variant>
      <vt:variant>
        <vt:i4>0</vt:i4>
      </vt:variant>
      <vt:variant>
        <vt:i4>5</vt:i4>
      </vt:variant>
      <vt:variant>
        <vt:lpwstr/>
      </vt:variant>
      <vt:variant>
        <vt:lpwstr>_Toc309124934</vt:lpwstr>
      </vt:variant>
      <vt:variant>
        <vt:i4>1114161</vt:i4>
      </vt:variant>
      <vt:variant>
        <vt:i4>770</vt:i4>
      </vt:variant>
      <vt:variant>
        <vt:i4>0</vt:i4>
      </vt:variant>
      <vt:variant>
        <vt:i4>5</vt:i4>
      </vt:variant>
      <vt:variant>
        <vt:lpwstr/>
      </vt:variant>
      <vt:variant>
        <vt:lpwstr>_Toc309124933</vt:lpwstr>
      </vt:variant>
      <vt:variant>
        <vt:i4>1114161</vt:i4>
      </vt:variant>
      <vt:variant>
        <vt:i4>764</vt:i4>
      </vt:variant>
      <vt:variant>
        <vt:i4>0</vt:i4>
      </vt:variant>
      <vt:variant>
        <vt:i4>5</vt:i4>
      </vt:variant>
      <vt:variant>
        <vt:lpwstr/>
      </vt:variant>
      <vt:variant>
        <vt:lpwstr>_Toc309124932</vt:lpwstr>
      </vt:variant>
      <vt:variant>
        <vt:i4>1114161</vt:i4>
      </vt:variant>
      <vt:variant>
        <vt:i4>758</vt:i4>
      </vt:variant>
      <vt:variant>
        <vt:i4>0</vt:i4>
      </vt:variant>
      <vt:variant>
        <vt:i4>5</vt:i4>
      </vt:variant>
      <vt:variant>
        <vt:lpwstr/>
      </vt:variant>
      <vt:variant>
        <vt:lpwstr>_Toc309124931</vt:lpwstr>
      </vt:variant>
      <vt:variant>
        <vt:i4>1114161</vt:i4>
      </vt:variant>
      <vt:variant>
        <vt:i4>752</vt:i4>
      </vt:variant>
      <vt:variant>
        <vt:i4>0</vt:i4>
      </vt:variant>
      <vt:variant>
        <vt:i4>5</vt:i4>
      </vt:variant>
      <vt:variant>
        <vt:lpwstr/>
      </vt:variant>
      <vt:variant>
        <vt:lpwstr>_Toc309124930</vt:lpwstr>
      </vt:variant>
      <vt:variant>
        <vt:i4>1048625</vt:i4>
      </vt:variant>
      <vt:variant>
        <vt:i4>746</vt:i4>
      </vt:variant>
      <vt:variant>
        <vt:i4>0</vt:i4>
      </vt:variant>
      <vt:variant>
        <vt:i4>5</vt:i4>
      </vt:variant>
      <vt:variant>
        <vt:lpwstr/>
      </vt:variant>
      <vt:variant>
        <vt:lpwstr>_Toc309124929</vt:lpwstr>
      </vt:variant>
      <vt:variant>
        <vt:i4>1048625</vt:i4>
      </vt:variant>
      <vt:variant>
        <vt:i4>740</vt:i4>
      </vt:variant>
      <vt:variant>
        <vt:i4>0</vt:i4>
      </vt:variant>
      <vt:variant>
        <vt:i4>5</vt:i4>
      </vt:variant>
      <vt:variant>
        <vt:lpwstr/>
      </vt:variant>
      <vt:variant>
        <vt:lpwstr>_Toc309124928</vt:lpwstr>
      </vt:variant>
      <vt:variant>
        <vt:i4>1048625</vt:i4>
      </vt:variant>
      <vt:variant>
        <vt:i4>734</vt:i4>
      </vt:variant>
      <vt:variant>
        <vt:i4>0</vt:i4>
      </vt:variant>
      <vt:variant>
        <vt:i4>5</vt:i4>
      </vt:variant>
      <vt:variant>
        <vt:lpwstr/>
      </vt:variant>
      <vt:variant>
        <vt:lpwstr>_Toc309124927</vt:lpwstr>
      </vt:variant>
      <vt:variant>
        <vt:i4>1048625</vt:i4>
      </vt:variant>
      <vt:variant>
        <vt:i4>728</vt:i4>
      </vt:variant>
      <vt:variant>
        <vt:i4>0</vt:i4>
      </vt:variant>
      <vt:variant>
        <vt:i4>5</vt:i4>
      </vt:variant>
      <vt:variant>
        <vt:lpwstr/>
      </vt:variant>
      <vt:variant>
        <vt:lpwstr>_Toc309124926</vt:lpwstr>
      </vt:variant>
      <vt:variant>
        <vt:i4>1048625</vt:i4>
      </vt:variant>
      <vt:variant>
        <vt:i4>722</vt:i4>
      </vt:variant>
      <vt:variant>
        <vt:i4>0</vt:i4>
      </vt:variant>
      <vt:variant>
        <vt:i4>5</vt:i4>
      </vt:variant>
      <vt:variant>
        <vt:lpwstr/>
      </vt:variant>
      <vt:variant>
        <vt:lpwstr>_Toc309124925</vt:lpwstr>
      </vt:variant>
      <vt:variant>
        <vt:i4>1048625</vt:i4>
      </vt:variant>
      <vt:variant>
        <vt:i4>716</vt:i4>
      </vt:variant>
      <vt:variant>
        <vt:i4>0</vt:i4>
      </vt:variant>
      <vt:variant>
        <vt:i4>5</vt:i4>
      </vt:variant>
      <vt:variant>
        <vt:lpwstr/>
      </vt:variant>
      <vt:variant>
        <vt:lpwstr>_Toc309124924</vt:lpwstr>
      </vt:variant>
      <vt:variant>
        <vt:i4>1048625</vt:i4>
      </vt:variant>
      <vt:variant>
        <vt:i4>710</vt:i4>
      </vt:variant>
      <vt:variant>
        <vt:i4>0</vt:i4>
      </vt:variant>
      <vt:variant>
        <vt:i4>5</vt:i4>
      </vt:variant>
      <vt:variant>
        <vt:lpwstr/>
      </vt:variant>
      <vt:variant>
        <vt:lpwstr>_Toc309124923</vt:lpwstr>
      </vt:variant>
      <vt:variant>
        <vt:i4>1048625</vt:i4>
      </vt:variant>
      <vt:variant>
        <vt:i4>704</vt:i4>
      </vt:variant>
      <vt:variant>
        <vt:i4>0</vt:i4>
      </vt:variant>
      <vt:variant>
        <vt:i4>5</vt:i4>
      </vt:variant>
      <vt:variant>
        <vt:lpwstr/>
      </vt:variant>
      <vt:variant>
        <vt:lpwstr>_Toc309124922</vt:lpwstr>
      </vt:variant>
      <vt:variant>
        <vt:i4>1048625</vt:i4>
      </vt:variant>
      <vt:variant>
        <vt:i4>698</vt:i4>
      </vt:variant>
      <vt:variant>
        <vt:i4>0</vt:i4>
      </vt:variant>
      <vt:variant>
        <vt:i4>5</vt:i4>
      </vt:variant>
      <vt:variant>
        <vt:lpwstr/>
      </vt:variant>
      <vt:variant>
        <vt:lpwstr>_Toc309124921</vt:lpwstr>
      </vt:variant>
      <vt:variant>
        <vt:i4>1048625</vt:i4>
      </vt:variant>
      <vt:variant>
        <vt:i4>692</vt:i4>
      </vt:variant>
      <vt:variant>
        <vt:i4>0</vt:i4>
      </vt:variant>
      <vt:variant>
        <vt:i4>5</vt:i4>
      </vt:variant>
      <vt:variant>
        <vt:lpwstr/>
      </vt:variant>
      <vt:variant>
        <vt:lpwstr>_Toc309124920</vt:lpwstr>
      </vt:variant>
      <vt:variant>
        <vt:i4>1245233</vt:i4>
      </vt:variant>
      <vt:variant>
        <vt:i4>686</vt:i4>
      </vt:variant>
      <vt:variant>
        <vt:i4>0</vt:i4>
      </vt:variant>
      <vt:variant>
        <vt:i4>5</vt:i4>
      </vt:variant>
      <vt:variant>
        <vt:lpwstr/>
      </vt:variant>
      <vt:variant>
        <vt:lpwstr>_Toc309124919</vt:lpwstr>
      </vt:variant>
      <vt:variant>
        <vt:i4>1245233</vt:i4>
      </vt:variant>
      <vt:variant>
        <vt:i4>680</vt:i4>
      </vt:variant>
      <vt:variant>
        <vt:i4>0</vt:i4>
      </vt:variant>
      <vt:variant>
        <vt:i4>5</vt:i4>
      </vt:variant>
      <vt:variant>
        <vt:lpwstr/>
      </vt:variant>
      <vt:variant>
        <vt:lpwstr>_Toc309124918</vt:lpwstr>
      </vt:variant>
      <vt:variant>
        <vt:i4>1245233</vt:i4>
      </vt:variant>
      <vt:variant>
        <vt:i4>674</vt:i4>
      </vt:variant>
      <vt:variant>
        <vt:i4>0</vt:i4>
      </vt:variant>
      <vt:variant>
        <vt:i4>5</vt:i4>
      </vt:variant>
      <vt:variant>
        <vt:lpwstr/>
      </vt:variant>
      <vt:variant>
        <vt:lpwstr>_Toc309124917</vt:lpwstr>
      </vt:variant>
      <vt:variant>
        <vt:i4>1245233</vt:i4>
      </vt:variant>
      <vt:variant>
        <vt:i4>668</vt:i4>
      </vt:variant>
      <vt:variant>
        <vt:i4>0</vt:i4>
      </vt:variant>
      <vt:variant>
        <vt:i4>5</vt:i4>
      </vt:variant>
      <vt:variant>
        <vt:lpwstr/>
      </vt:variant>
      <vt:variant>
        <vt:lpwstr>_Toc309124916</vt:lpwstr>
      </vt:variant>
      <vt:variant>
        <vt:i4>1245233</vt:i4>
      </vt:variant>
      <vt:variant>
        <vt:i4>662</vt:i4>
      </vt:variant>
      <vt:variant>
        <vt:i4>0</vt:i4>
      </vt:variant>
      <vt:variant>
        <vt:i4>5</vt:i4>
      </vt:variant>
      <vt:variant>
        <vt:lpwstr/>
      </vt:variant>
      <vt:variant>
        <vt:lpwstr>_Toc309124915</vt:lpwstr>
      </vt:variant>
      <vt:variant>
        <vt:i4>1245233</vt:i4>
      </vt:variant>
      <vt:variant>
        <vt:i4>656</vt:i4>
      </vt:variant>
      <vt:variant>
        <vt:i4>0</vt:i4>
      </vt:variant>
      <vt:variant>
        <vt:i4>5</vt:i4>
      </vt:variant>
      <vt:variant>
        <vt:lpwstr/>
      </vt:variant>
      <vt:variant>
        <vt:lpwstr>_Toc309124914</vt:lpwstr>
      </vt:variant>
      <vt:variant>
        <vt:i4>1245233</vt:i4>
      </vt:variant>
      <vt:variant>
        <vt:i4>650</vt:i4>
      </vt:variant>
      <vt:variant>
        <vt:i4>0</vt:i4>
      </vt:variant>
      <vt:variant>
        <vt:i4>5</vt:i4>
      </vt:variant>
      <vt:variant>
        <vt:lpwstr/>
      </vt:variant>
      <vt:variant>
        <vt:lpwstr>_Toc309124913</vt:lpwstr>
      </vt:variant>
      <vt:variant>
        <vt:i4>1245233</vt:i4>
      </vt:variant>
      <vt:variant>
        <vt:i4>644</vt:i4>
      </vt:variant>
      <vt:variant>
        <vt:i4>0</vt:i4>
      </vt:variant>
      <vt:variant>
        <vt:i4>5</vt:i4>
      </vt:variant>
      <vt:variant>
        <vt:lpwstr/>
      </vt:variant>
      <vt:variant>
        <vt:lpwstr>_Toc309124912</vt:lpwstr>
      </vt:variant>
      <vt:variant>
        <vt:i4>1245233</vt:i4>
      </vt:variant>
      <vt:variant>
        <vt:i4>638</vt:i4>
      </vt:variant>
      <vt:variant>
        <vt:i4>0</vt:i4>
      </vt:variant>
      <vt:variant>
        <vt:i4>5</vt:i4>
      </vt:variant>
      <vt:variant>
        <vt:lpwstr/>
      </vt:variant>
      <vt:variant>
        <vt:lpwstr>_Toc309124911</vt:lpwstr>
      </vt:variant>
      <vt:variant>
        <vt:i4>1245233</vt:i4>
      </vt:variant>
      <vt:variant>
        <vt:i4>632</vt:i4>
      </vt:variant>
      <vt:variant>
        <vt:i4>0</vt:i4>
      </vt:variant>
      <vt:variant>
        <vt:i4>5</vt:i4>
      </vt:variant>
      <vt:variant>
        <vt:lpwstr/>
      </vt:variant>
      <vt:variant>
        <vt:lpwstr>_Toc309124910</vt:lpwstr>
      </vt:variant>
      <vt:variant>
        <vt:i4>1179697</vt:i4>
      </vt:variant>
      <vt:variant>
        <vt:i4>626</vt:i4>
      </vt:variant>
      <vt:variant>
        <vt:i4>0</vt:i4>
      </vt:variant>
      <vt:variant>
        <vt:i4>5</vt:i4>
      </vt:variant>
      <vt:variant>
        <vt:lpwstr/>
      </vt:variant>
      <vt:variant>
        <vt:lpwstr>_Toc309124909</vt:lpwstr>
      </vt:variant>
      <vt:variant>
        <vt:i4>1179697</vt:i4>
      </vt:variant>
      <vt:variant>
        <vt:i4>620</vt:i4>
      </vt:variant>
      <vt:variant>
        <vt:i4>0</vt:i4>
      </vt:variant>
      <vt:variant>
        <vt:i4>5</vt:i4>
      </vt:variant>
      <vt:variant>
        <vt:lpwstr/>
      </vt:variant>
      <vt:variant>
        <vt:lpwstr>_Toc309124908</vt:lpwstr>
      </vt:variant>
      <vt:variant>
        <vt:i4>1179697</vt:i4>
      </vt:variant>
      <vt:variant>
        <vt:i4>614</vt:i4>
      </vt:variant>
      <vt:variant>
        <vt:i4>0</vt:i4>
      </vt:variant>
      <vt:variant>
        <vt:i4>5</vt:i4>
      </vt:variant>
      <vt:variant>
        <vt:lpwstr/>
      </vt:variant>
      <vt:variant>
        <vt:lpwstr>_Toc309124907</vt:lpwstr>
      </vt:variant>
      <vt:variant>
        <vt:i4>1179697</vt:i4>
      </vt:variant>
      <vt:variant>
        <vt:i4>608</vt:i4>
      </vt:variant>
      <vt:variant>
        <vt:i4>0</vt:i4>
      </vt:variant>
      <vt:variant>
        <vt:i4>5</vt:i4>
      </vt:variant>
      <vt:variant>
        <vt:lpwstr/>
      </vt:variant>
      <vt:variant>
        <vt:lpwstr>_Toc309124906</vt:lpwstr>
      </vt:variant>
      <vt:variant>
        <vt:i4>1179697</vt:i4>
      </vt:variant>
      <vt:variant>
        <vt:i4>602</vt:i4>
      </vt:variant>
      <vt:variant>
        <vt:i4>0</vt:i4>
      </vt:variant>
      <vt:variant>
        <vt:i4>5</vt:i4>
      </vt:variant>
      <vt:variant>
        <vt:lpwstr/>
      </vt:variant>
      <vt:variant>
        <vt:lpwstr>_Toc309124905</vt:lpwstr>
      </vt:variant>
      <vt:variant>
        <vt:i4>1179697</vt:i4>
      </vt:variant>
      <vt:variant>
        <vt:i4>596</vt:i4>
      </vt:variant>
      <vt:variant>
        <vt:i4>0</vt:i4>
      </vt:variant>
      <vt:variant>
        <vt:i4>5</vt:i4>
      </vt:variant>
      <vt:variant>
        <vt:lpwstr/>
      </vt:variant>
      <vt:variant>
        <vt:lpwstr>_Toc309124904</vt:lpwstr>
      </vt:variant>
      <vt:variant>
        <vt:i4>1179697</vt:i4>
      </vt:variant>
      <vt:variant>
        <vt:i4>590</vt:i4>
      </vt:variant>
      <vt:variant>
        <vt:i4>0</vt:i4>
      </vt:variant>
      <vt:variant>
        <vt:i4>5</vt:i4>
      </vt:variant>
      <vt:variant>
        <vt:lpwstr/>
      </vt:variant>
      <vt:variant>
        <vt:lpwstr>_Toc309124903</vt:lpwstr>
      </vt:variant>
      <vt:variant>
        <vt:i4>1179697</vt:i4>
      </vt:variant>
      <vt:variant>
        <vt:i4>584</vt:i4>
      </vt:variant>
      <vt:variant>
        <vt:i4>0</vt:i4>
      </vt:variant>
      <vt:variant>
        <vt:i4>5</vt:i4>
      </vt:variant>
      <vt:variant>
        <vt:lpwstr/>
      </vt:variant>
      <vt:variant>
        <vt:lpwstr>_Toc309124902</vt:lpwstr>
      </vt:variant>
      <vt:variant>
        <vt:i4>1179697</vt:i4>
      </vt:variant>
      <vt:variant>
        <vt:i4>578</vt:i4>
      </vt:variant>
      <vt:variant>
        <vt:i4>0</vt:i4>
      </vt:variant>
      <vt:variant>
        <vt:i4>5</vt:i4>
      </vt:variant>
      <vt:variant>
        <vt:lpwstr/>
      </vt:variant>
      <vt:variant>
        <vt:lpwstr>_Toc309124901</vt:lpwstr>
      </vt:variant>
      <vt:variant>
        <vt:i4>1179697</vt:i4>
      </vt:variant>
      <vt:variant>
        <vt:i4>572</vt:i4>
      </vt:variant>
      <vt:variant>
        <vt:i4>0</vt:i4>
      </vt:variant>
      <vt:variant>
        <vt:i4>5</vt:i4>
      </vt:variant>
      <vt:variant>
        <vt:lpwstr/>
      </vt:variant>
      <vt:variant>
        <vt:lpwstr>_Toc309124900</vt:lpwstr>
      </vt:variant>
      <vt:variant>
        <vt:i4>1769520</vt:i4>
      </vt:variant>
      <vt:variant>
        <vt:i4>566</vt:i4>
      </vt:variant>
      <vt:variant>
        <vt:i4>0</vt:i4>
      </vt:variant>
      <vt:variant>
        <vt:i4>5</vt:i4>
      </vt:variant>
      <vt:variant>
        <vt:lpwstr/>
      </vt:variant>
      <vt:variant>
        <vt:lpwstr>_Toc309124899</vt:lpwstr>
      </vt:variant>
      <vt:variant>
        <vt:i4>1769520</vt:i4>
      </vt:variant>
      <vt:variant>
        <vt:i4>560</vt:i4>
      </vt:variant>
      <vt:variant>
        <vt:i4>0</vt:i4>
      </vt:variant>
      <vt:variant>
        <vt:i4>5</vt:i4>
      </vt:variant>
      <vt:variant>
        <vt:lpwstr/>
      </vt:variant>
      <vt:variant>
        <vt:lpwstr>_Toc309124898</vt:lpwstr>
      </vt:variant>
      <vt:variant>
        <vt:i4>1769520</vt:i4>
      </vt:variant>
      <vt:variant>
        <vt:i4>554</vt:i4>
      </vt:variant>
      <vt:variant>
        <vt:i4>0</vt:i4>
      </vt:variant>
      <vt:variant>
        <vt:i4>5</vt:i4>
      </vt:variant>
      <vt:variant>
        <vt:lpwstr/>
      </vt:variant>
      <vt:variant>
        <vt:lpwstr>_Toc309124897</vt:lpwstr>
      </vt:variant>
      <vt:variant>
        <vt:i4>1769520</vt:i4>
      </vt:variant>
      <vt:variant>
        <vt:i4>548</vt:i4>
      </vt:variant>
      <vt:variant>
        <vt:i4>0</vt:i4>
      </vt:variant>
      <vt:variant>
        <vt:i4>5</vt:i4>
      </vt:variant>
      <vt:variant>
        <vt:lpwstr/>
      </vt:variant>
      <vt:variant>
        <vt:lpwstr>_Toc309124896</vt:lpwstr>
      </vt:variant>
      <vt:variant>
        <vt:i4>1769520</vt:i4>
      </vt:variant>
      <vt:variant>
        <vt:i4>542</vt:i4>
      </vt:variant>
      <vt:variant>
        <vt:i4>0</vt:i4>
      </vt:variant>
      <vt:variant>
        <vt:i4>5</vt:i4>
      </vt:variant>
      <vt:variant>
        <vt:lpwstr/>
      </vt:variant>
      <vt:variant>
        <vt:lpwstr>_Toc309124895</vt:lpwstr>
      </vt:variant>
      <vt:variant>
        <vt:i4>1769520</vt:i4>
      </vt:variant>
      <vt:variant>
        <vt:i4>536</vt:i4>
      </vt:variant>
      <vt:variant>
        <vt:i4>0</vt:i4>
      </vt:variant>
      <vt:variant>
        <vt:i4>5</vt:i4>
      </vt:variant>
      <vt:variant>
        <vt:lpwstr/>
      </vt:variant>
      <vt:variant>
        <vt:lpwstr>_Toc309124894</vt:lpwstr>
      </vt:variant>
      <vt:variant>
        <vt:i4>1769520</vt:i4>
      </vt:variant>
      <vt:variant>
        <vt:i4>530</vt:i4>
      </vt:variant>
      <vt:variant>
        <vt:i4>0</vt:i4>
      </vt:variant>
      <vt:variant>
        <vt:i4>5</vt:i4>
      </vt:variant>
      <vt:variant>
        <vt:lpwstr/>
      </vt:variant>
      <vt:variant>
        <vt:lpwstr>_Toc309124893</vt:lpwstr>
      </vt:variant>
      <vt:variant>
        <vt:i4>1769520</vt:i4>
      </vt:variant>
      <vt:variant>
        <vt:i4>524</vt:i4>
      </vt:variant>
      <vt:variant>
        <vt:i4>0</vt:i4>
      </vt:variant>
      <vt:variant>
        <vt:i4>5</vt:i4>
      </vt:variant>
      <vt:variant>
        <vt:lpwstr/>
      </vt:variant>
      <vt:variant>
        <vt:lpwstr>_Toc309124892</vt:lpwstr>
      </vt:variant>
      <vt:variant>
        <vt:i4>1769520</vt:i4>
      </vt:variant>
      <vt:variant>
        <vt:i4>518</vt:i4>
      </vt:variant>
      <vt:variant>
        <vt:i4>0</vt:i4>
      </vt:variant>
      <vt:variant>
        <vt:i4>5</vt:i4>
      </vt:variant>
      <vt:variant>
        <vt:lpwstr/>
      </vt:variant>
      <vt:variant>
        <vt:lpwstr>_Toc309124891</vt:lpwstr>
      </vt:variant>
      <vt:variant>
        <vt:i4>1769520</vt:i4>
      </vt:variant>
      <vt:variant>
        <vt:i4>512</vt:i4>
      </vt:variant>
      <vt:variant>
        <vt:i4>0</vt:i4>
      </vt:variant>
      <vt:variant>
        <vt:i4>5</vt:i4>
      </vt:variant>
      <vt:variant>
        <vt:lpwstr/>
      </vt:variant>
      <vt:variant>
        <vt:lpwstr>_Toc309124890</vt:lpwstr>
      </vt:variant>
      <vt:variant>
        <vt:i4>1703984</vt:i4>
      </vt:variant>
      <vt:variant>
        <vt:i4>506</vt:i4>
      </vt:variant>
      <vt:variant>
        <vt:i4>0</vt:i4>
      </vt:variant>
      <vt:variant>
        <vt:i4>5</vt:i4>
      </vt:variant>
      <vt:variant>
        <vt:lpwstr/>
      </vt:variant>
      <vt:variant>
        <vt:lpwstr>_Toc309124889</vt:lpwstr>
      </vt:variant>
      <vt:variant>
        <vt:i4>1703984</vt:i4>
      </vt:variant>
      <vt:variant>
        <vt:i4>500</vt:i4>
      </vt:variant>
      <vt:variant>
        <vt:i4>0</vt:i4>
      </vt:variant>
      <vt:variant>
        <vt:i4>5</vt:i4>
      </vt:variant>
      <vt:variant>
        <vt:lpwstr/>
      </vt:variant>
      <vt:variant>
        <vt:lpwstr>_Toc309124888</vt:lpwstr>
      </vt:variant>
      <vt:variant>
        <vt:i4>1703984</vt:i4>
      </vt:variant>
      <vt:variant>
        <vt:i4>494</vt:i4>
      </vt:variant>
      <vt:variant>
        <vt:i4>0</vt:i4>
      </vt:variant>
      <vt:variant>
        <vt:i4>5</vt:i4>
      </vt:variant>
      <vt:variant>
        <vt:lpwstr/>
      </vt:variant>
      <vt:variant>
        <vt:lpwstr>_Toc309124887</vt:lpwstr>
      </vt:variant>
      <vt:variant>
        <vt:i4>1703984</vt:i4>
      </vt:variant>
      <vt:variant>
        <vt:i4>488</vt:i4>
      </vt:variant>
      <vt:variant>
        <vt:i4>0</vt:i4>
      </vt:variant>
      <vt:variant>
        <vt:i4>5</vt:i4>
      </vt:variant>
      <vt:variant>
        <vt:lpwstr/>
      </vt:variant>
      <vt:variant>
        <vt:lpwstr>_Toc309124886</vt:lpwstr>
      </vt:variant>
      <vt:variant>
        <vt:i4>1703984</vt:i4>
      </vt:variant>
      <vt:variant>
        <vt:i4>482</vt:i4>
      </vt:variant>
      <vt:variant>
        <vt:i4>0</vt:i4>
      </vt:variant>
      <vt:variant>
        <vt:i4>5</vt:i4>
      </vt:variant>
      <vt:variant>
        <vt:lpwstr/>
      </vt:variant>
      <vt:variant>
        <vt:lpwstr>_Toc309124885</vt:lpwstr>
      </vt:variant>
      <vt:variant>
        <vt:i4>1703984</vt:i4>
      </vt:variant>
      <vt:variant>
        <vt:i4>476</vt:i4>
      </vt:variant>
      <vt:variant>
        <vt:i4>0</vt:i4>
      </vt:variant>
      <vt:variant>
        <vt:i4>5</vt:i4>
      </vt:variant>
      <vt:variant>
        <vt:lpwstr/>
      </vt:variant>
      <vt:variant>
        <vt:lpwstr>_Toc309124884</vt:lpwstr>
      </vt:variant>
      <vt:variant>
        <vt:i4>1703984</vt:i4>
      </vt:variant>
      <vt:variant>
        <vt:i4>470</vt:i4>
      </vt:variant>
      <vt:variant>
        <vt:i4>0</vt:i4>
      </vt:variant>
      <vt:variant>
        <vt:i4>5</vt:i4>
      </vt:variant>
      <vt:variant>
        <vt:lpwstr/>
      </vt:variant>
      <vt:variant>
        <vt:lpwstr>_Toc309124883</vt:lpwstr>
      </vt:variant>
      <vt:variant>
        <vt:i4>1703984</vt:i4>
      </vt:variant>
      <vt:variant>
        <vt:i4>464</vt:i4>
      </vt:variant>
      <vt:variant>
        <vt:i4>0</vt:i4>
      </vt:variant>
      <vt:variant>
        <vt:i4>5</vt:i4>
      </vt:variant>
      <vt:variant>
        <vt:lpwstr/>
      </vt:variant>
      <vt:variant>
        <vt:lpwstr>_Toc309124882</vt:lpwstr>
      </vt:variant>
      <vt:variant>
        <vt:i4>1703984</vt:i4>
      </vt:variant>
      <vt:variant>
        <vt:i4>458</vt:i4>
      </vt:variant>
      <vt:variant>
        <vt:i4>0</vt:i4>
      </vt:variant>
      <vt:variant>
        <vt:i4>5</vt:i4>
      </vt:variant>
      <vt:variant>
        <vt:lpwstr/>
      </vt:variant>
      <vt:variant>
        <vt:lpwstr>_Toc309124881</vt:lpwstr>
      </vt:variant>
      <vt:variant>
        <vt:i4>1703984</vt:i4>
      </vt:variant>
      <vt:variant>
        <vt:i4>452</vt:i4>
      </vt:variant>
      <vt:variant>
        <vt:i4>0</vt:i4>
      </vt:variant>
      <vt:variant>
        <vt:i4>5</vt:i4>
      </vt:variant>
      <vt:variant>
        <vt:lpwstr/>
      </vt:variant>
      <vt:variant>
        <vt:lpwstr>_Toc309124880</vt:lpwstr>
      </vt:variant>
      <vt:variant>
        <vt:i4>1376304</vt:i4>
      </vt:variant>
      <vt:variant>
        <vt:i4>446</vt:i4>
      </vt:variant>
      <vt:variant>
        <vt:i4>0</vt:i4>
      </vt:variant>
      <vt:variant>
        <vt:i4>5</vt:i4>
      </vt:variant>
      <vt:variant>
        <vt:lpwstr/>
      </vt:variant>
      <vt:variant>
        <vt:lpwstr>_Toc309124879</vt:lpwstr>
      </vt:variant>
      <vt:variant>
        <vt:i4>1376304</vt:i4>
      </vt:variant>
      <vt:variant>
        <vt:i4>440</vt:i4>
      </vt:variant>
      <vt:variant>
        <vt:i4>0</vt:i4>
      </vt:variant>
      <vt:variant>
        <vt:i4>5</vt:i4>
      </vt:variant>
      <vt:variant>
        <vt:lpwstr/>
      </vt:variant>
      <vt:variant>
        <vt:lpwstr>_Toc309124878</vt:lpwstr>
      </vt:variant>
      <vt:variant>
        <vt:i4>1376304</vt:i4>
      </vt:variant>
      <vt:variant>
        <vt:i4>434</vt:i4>
      </vt:variant>
      <vt:variant>
        <vt:i4>0</vt:i4>
      </vt:variant>
      <vt:variant>
        <vt:i4>5</vt:i4>
      </vt:variant>
      <vt:variant>
        <vt:lpwstr/>
      </vt:variant>
      <vt:variant>
        <vt:lpwstr>_Toc309124877</vt:lpwstr>
      </vt:variant>
      <vt:variant>
        <vt:i4>1376304</vt:i4>
      </vt:variant>
      <vt:variant>
        <vt:i4>428</vt:i4>
      </vt:variant>
      <vt:variant>
        <vt:i4>0</vt:i4>
      </vt:variant>
      <vt:variant>
        <vt:i4>5</vt:i4>
      </vt:variant>
      <vt:variant>
        <vt:lpwstr/>
      </vt:variant>
      <vt:variant>
        <vt:lpwstr>_Toc309124876</vt:lpwstr>
      </vt:variant>
      <vt:variant>
        <vt:i4>1376304</vt:i4>
      </vt:variant>
      <vt:variant>
        <vt:i4>422</vt:i4>
      </vt:variant>
      <vt:variant>
        <vt:i4>0</vt:i4>
      </vt:variant>
      <vt:variant>
        <vt:i4>5</vt:i4>
      </vt:variant>
      <vt:variant>
        <vt:lpwstr/>
      </vt:variant>
      <vt:variant>
        <vt:lpwstr>_Toc309124875</vt:lpwstr>
      </vt:variant>
      <vt:variant>
        <vt:i4>1376304</vt:i4>
      </vt:variant>
      <vt:variant>
        <vt:i4>416</vt:i4>
      </vt:variant>
      <vt:variant>
        <vt:i4>0</vt:i4>
      </vt:variant>
      <vt:variant>
        <vt:i4>5</vt:i4>
      </vt:variant>
      <vt:variant>
        <vt:lpwstr/>
      </vt:variant>
      <vt:variant>
        <vt:lpwstr>_Toc309124874</vt:lpwstr>
      </vt:variant>
      <vt:variant>
        <vt:i4>1376304</vt:i4>
      </vt:variant>
      <vt:variant>
        <vt:i4>410</vt:i4>
      </vt:variant>
      <vt:variant>
        <vt:i4>0</vt:i4>
      </vt:variant>
      <vt:variant>
        <vt:i4>5</vt:i4>
      </vt:variant>
      <vt:variant>
        <vt:lpwstr/>
      </vt:variant>
      <vt:variant>
        <vt:lpwstr>_Toc309124873</vt:lpwstr>
      </vt:variant>
      <vt:variant>
        <vt:i4>1376304</vt:i4>
      </vt:variant>
      <vt:variant>
        <vt:i4>404</vt:i4>
      </vt:variant>
      <vt:variant>
        <vt:i4>0</vt:i4>
      </vt:variant>
      <vt:variant>
        <vt:i4>5</vt:i4>
      </vt:variant>
      <vt:variant>
        <vt:lpwstr/>
      </vt:variant>
      <vt:variant>
        <vt:lpwstr>_Toc309124872</vt:lpwstr>
      </vt:variant>
      <vt:variant>
        <vt:i4>1376304</vt:i4>
      </vt:variant>
      <vt:variant>
        <vt:i4>398</vt:i4>
      </vt:variant>
      <vt:variant>
        <vt:i4>0</vt:i4>
      </vt:variant>
      <vt:variant>
        <vt:i4>5</vt:i4>
      </vt:variant>
      <vt:variant>
        <vt:lpwstr/>
      </vt:variant>
      <vt:variant>
        <vt:lpwstr>_Toc309124871</vt:lpwstr>
      </vt:variant>
      <vt:variant>
        <vt:i4>1376304</vt:i4>
      </vt:variant>
      <vt:variant>
        <vt:i4>392</vt:i4>
      </vt:variant>
      <vt:variant>
        <vt:i4>0</vt:i4>
      </vt:variant>
      <vt:variant>
        <vt:i4>5</vt:i4>
      </vt:variant>
      <vt:variant>
        <vt:lpwstr/>
      </vt:variant>
      <vt:variant>
        <vt:lpwstr>_Toc309124870</vt:lpwstr>
      </vt:variant>
      <vt:variant>
        <vt:i4>1310768</vt:i4>
      </vt:variant>
      <vt:variant>
        <vt:i4>386</vt:i4>
      </vt:variant>
      <vt:variant>
        <vt:i4>0</vt:i4>
      </vt:variant>
      <vt:variant>
        <vt:i4>5</vt:i4>
      </vt:variant>
      <vt:variant>
        <vt:lpwstr/>
      </vt:variant>
      <vt:variant>
        <vt:lpwstr>_Toc309124869</vt:lpwstr>
      </vt:variant>
      <vt:variant>
        <vt:i4>1310768</vt:i4>
      </vt:variant>
      <vt:variant>
        <vt:i4>380</vt:i4>
      </vt:variant>
      <vt:variant>
        <vt:i4>0</vt:i4>
      </vt:variant>
      <vt:variant>
        <vt:i4>5</vt:i4>
      </vt:variant>
      <vt:variant>
        <vt:lpwstr/>
      </vt:variant>
      <vt:variant>
        <vt:lpwstr>_Toc309124868</vt:lpwstr>
      </vt:variant>
      <vt:variant>
        <vt:i4>1310768</vt:i4>
      </vt:variant>
      <vt:variant>
        <vt:i4>374</vt:i4>
      </vt:variant>
      <vt:variant>
        <vt:i4>0</vt:i4>
      </vt:variant>
      <vt:variant>
        <vt:i4>5</vt:i4>
      </vt:variant>
      <vt:variant>
        <vt:lpwstr/>
      </vt:variant>
      <vt:variant>
        <vt:lpwstr>_Toc309124867</vt:lpwstr>
      </vt:variant>
      <vt:variant>
        <vt:i4>1310768</vt:i4>
      </vt:variant>
      <vt:variant>
        <vt:i4>368</vt:i4>
      </vt:variant>
      <vt:variant>
        <vt:i4>0</vt:i4>
      </vt:variant>
      <vt:variant>
        <vt:i4>5</vt:i4>
      </vt:variant>
      <vt:variant>
        <vt:lpwstr/>
      </vt:variant>
      <vt:variant>
        <vt:lpwstr>_Toc309124866</vt:lpwstr>
      </vt:variant>
      <vt:variant>
        <vt:i4>1310768</vt:i4>
      </vt:variant>
      <vt:variant>
        <vt:i4>362</vt:i4>
      </vt:variant>
      <vt:variant>
        <vt:i4>0</vt:i4>
      </vt:variant>
      <vt:variant>
        <vt:i4>5</vt:i4>
      </vt:variant>
      <vt:variant>
        <vt:lpwstr/>
      </vt:variant>
      <vt:variant>
        <vt:lpwstr>_Toc309124865</vt:lpwstr>
      </vt:variant>
      <vt:variant>
        <vt:i4>1310768</vt:i4>
      </vt:variant>
      <vt:variant>
        <vt:i4>356</vt:i4>
      </vt:variant>
      <vt:variant>
        <vt:i4>0</vt:i4>
      </vt:variant>
      <vt:variant>
        <vt:i4>5</vt:i4>
      </vt:variant>
      <vt:variant>
        <vt:lpwstr/>
      </vt:variant>
      <vt:variant>
        <vt:lpwstr>_Toc309124864</vt:lpwstr>
      </vt:variant>
      <vt:variant>
        <vt:i4>1310768</vt:i4>
      </vt:variant>
      <vt:variant>
        <vt:i4>350</vt:i4>
      </vt:variant>
      <vt:variant>
        <vt:i4>0</vt:i4>
      </vt:variant>
      <vt:variant>
        <vt:i4>5</vt:i4>
      </vt:variant>
      <vt:variant>
        <vt:lpwstr/>
      </vt:variant>
      <vt:variant>
        <vt:lpwstr>_Toc309124863</vt:lpwstr>
      </vt:variant>
      <vt:variant>
        <vt:i4>1310768</vt:i4>
      </vt:variant>
      <vt:variant>
        <vt:i4>344</vt:i4>
      </vt:variant>
      <vt:variant>
        <vt:i4>0</vt:i4>
      </vt:variant>
      <vt:variant>
        <vt:i4>5</vt:i4>
      </vt:variant>
      <vt:variant>
        <vt:lpwstr/>
      </vt:variant>
      <vt:variant>
        <vt:lpwstr>_Toc309124862</vt:lpwstr>
      </vt:variant>
      <vt:variant>
        <vt:i4>1310768</vt:i4>
      </vt:variant>
      <vt:variant>
        <vt:i4>338</vt:i4>
      </vt:variant>
      <vt:variant>
        <vt:i4>0</vt:i4>
      </vt:variant>
      <vt:variant>
        <vt:i4>5</vt:i4>
      </vt:variant>
      <vt:variant>
        <vt:lpwstr/>
      </vt:variant>
      <vt:variant>
        <vt:lpwstr>_Toc309124861</vt:lpwstr>
      </vt:variant>
      <vt:variant>
        <vt:i4>1310768</vt:i4>
      </vt:variant>
      <vt:variant>
        <vt:i4>332</vt:i4>
      </vt:variant>
      <vt:variant>
        <vt:i4>0</vt:i4>
      </vt:variant>
      <vt:variant>
        <vt:i4>5</vt:i4>
      </vt:variant>
      <vt:variant>
        <vt:lpwstr/>
      </vt:variant>
      <vt:variant>
        <vt:lpwstr>_Toc309124860</vt:lpwstr>
      </vt:variant>
      <vt:variant>
        <vt:i4>1507376</vt:i4>
      </vt:variant>
      <vt:variant>
        <vt:i4>326</vt:i4>
      </vt:variant>
      <vt:variant>
        <vt:i4>0</vt:i4>
      </vt:variant>
      <vt:variant>
        <vt:i4>5</vt:i4>
      </vt:variant>
      <vt:variant>
        <vt:lpwstr/>
      </vt:variant>
      <vt:variant>
        <vt:lpwstr>_Toc309124859</vt:lpwstr>
      </vt:variant>
      <vt:variant>
        <vt:i4>1507376</vt:i4>
      </vt:variant>
      <vt:variant>
        <vt:i4>320</vt:i4>
      </vt:variant>
      <vt:variant>
        <vt:i4>0</vt:i4>
      </vt:variant>
      <vt:variant>
        <vt:i4>5</vt:i4>
      </vt:variant>
      <vt:variant>
        <vt:lpwstr/>
      </vt:variant>
      <vt:variant>
        <vt:lpwstr>_Toc309124858</vt:lpwstr>
      </vt:variant>
      <vt:variant>
        <vt:i4>1507376</vt:i4>
      </vt:variant>
      <vt:variant>
        <vt:i4>314</vt:i4>
      </vt:variant>
      <vt:variant>
        <vt:i4>0</vt:i4>
      </vt:variant>
      <vt:variant>
        <vt:i4>5</vt:i4>
      </vt:variant>
      <vt:variant>
        <vt:lpwstr/>
      </vt:variant>
      <vt:variant>
        <vt:lpwstr>_Toc309124857</vt:lpwstr>
      </vt:variant>
      <vt:variant>
        <vt:i4>1507376</vt:i4>
      </vt:variant>
      <vt:variant>
        <vt:i4>308</vt:i4>
      </vt:variant>
      <vt:variant>
        <vt:i4>0</vt:i4>
      </vt:variant>
      <vt:variant>
        <vt:i4>5</vt:i4>
      </vt:variant>
      <vt:variant>
        <vt:lpwstr/>
      </vt:variant>
      <vt:variant>
        <vt:lpwstr>_Toc309124856</vt:lpwstr>
      </vt:variant>
      <vt:variant>
        <vt:i4>1507376</vt:i4>
      </vt:variant>
      <vt:variant>
        <vt:i4>302</vt:i4>
      </vt:variant>
      <vt:variant>
        <vt:i4>0</vt:i4>
      </vt:variant>
      <vt:variant>
        <vt:i4>5</vt:i4>
      </vt:variant>
      <vt:variant>
        <vt:lpwstr/>
      </vt:variant>
      <vt:variant>
        <vt:lpwstr>_Toc309124855</vt:lpwstr>
      </vt:variant>
      <vt:variant>
        <vt:i4>1507376</vt:i4>
      </vt:variant>
      <vt:variant>
        <vt:i4>296</vt:i4>
      </vt:variant>
      <vt:variant>
        <vt:i4>0</vt:i4>
      </vt:variant>
      <vt:variant>
        <vt:i4>5</vt:i4>
      </vt:variant>
      <vt:variant>
        <vt:lpwstr/>
      </vt:variant>
      <vt:variant>
        <vt:lpwstr>_Toc309124854</vt:lpwstr>
      </vt:variant>
      <vt:variant>
        <vt:i4>1507376</vt:i4>
      </vt:variant>
      <vt:variant>
        <vt:i4>290</vt:i4>
      </vt:variant>
      <vt:variant>
        <vt:i4>0</vt:i4>
      </vt:variant>
      <vt:variant>
        <vt:i4>5</vt:i4>
      </vt:variant>
      <vt:variant>
        <vt:lpwstr/>
      </vt:variant>
      <vt:variant>
        <vt:lpwstr>_Toc309124853</vt:lpwstr>
      </vt:variant>
      <vt:variant>
        <vt:i4>1507376</vt:i4>
      </vt:variant>
      <vt:variant>
        <vt:i4>284</vt:i4>
      </vt:variant>
      <vt:variant>
        <vt:i4>0</vt:i4>
      </vt:variant>
      <vt:variant>
        <vt:i4>5</vt:i4>
      </vt:variant>
      <vt:variant>
        <vt:lpwstr/>
      </vt:variant>
      <vt:variant>
        <vt:lpwstr>_Toc309124852</vt:lpwstr>
      </vt:variant>
      <vt:variant>
        <vt:i4>1507376</vt:i4>
      </vt:variant>
      <vt:variant>
        <vt:i4>278</vt:i4>
      </vt:variant>
      <vt:variant>
        <vt:i4>0</vt:i4>
      </vt:variant>
      <vt:variant>
        <vt:i4>5</vt:i4>
      </vt:variant>
      <vt:variant>
        <vt:lpwstr/>
      </vt:variant>
      <vt:variant>
        <vt:lpwstr>_Toc309124851</vt:lpwstr>
      </vt:variant>
      <vt:variant>
        <vt:i4>1507376</vt:i4>
      </vt:variant>
      <vt:variant>
        <vt:i4>272</vt:i4>
      </vt:variant>
      <vt:variant>
        <vt:i4>0</vt:i4>
      </vt:variant>
      <vt:variant>
        <vt:i4>5</vt:i4>
      </vt:variant>
      <vt:variant>
        <vt:lpwstr/>
      </vt:variant>
      <vt:variant>
        <vt:lpwstr>_Toc309124850</vt:lpwstr>
      </vt:variant>
      <vt:variant>
        <vt:i4>1441840</vt:i4>
      </vt:variant>
      <vt:variant>
        <vt:i4>266</vt:i4>
      </vt:variant>
      <vt:variant>
        <vt:i4>0</vt:i4>
      </vt:variant>
      <vt:variant>
        <vt:i4>5</vt:i4>
      </vt:variant>
      <vt:variant>
        <vt:lpwstr/>
      </vt:variant>
      <vt:variant>
        <vt:lpwstr>_Toc309124849</vt:lpwstr>
      </vt:variant>
      <vt:variant>
        <vt:i4>1441840</vt:i4>
      </vt:variant>
      <vt:variant>
        <vt:i4>260</vt:i4>
      </vt:variant>
      <vt:variant>
        <vt:i4>0</vt:i4>
      </vt:variant>
      <vt:variant>
        <vt:i4>5</vt:i4>
      </vt:variant>
      <vt:variant>
        <vt:lpwstr/>
      </vt:variant>
      <vt:variant>
        <vt:lpwstr>_Toc309124848</vt:lpwstr>
      </vt:variant>
      <vt:variant>
        <vt:i4>1441840</vt:i4>
      </vt:variant>
      <vt:variant>
        <vt:i4>254</vt:i4>
      </vt:variant>
      <vt:variant>
        <vt:i4>0</vt:i4>
      </vt:variant>
      <vt:variant>
        <vt:i4>5</vt:i4>
      </vt:variant>
      <vt:variant>
        <vt:lpwstr/>
      </vt:variant>
      <vt:variant>
        <vt:lpwstr>_Toc309124847</vt:lpwstr>
      </vt:variant>
      <vt:variant>
        <vt:i4>1441840</vt:i4>
      </vt:variant>
      <vt:variant>
        <vt:i4>248</vt:i4>
      </vt:variant>
      <vt:variant>
        <vt:i4>0</vt:i4>
      </vt:variant>
      <vt:variant>
        <vt:i4>5</vt:i4>
      </vt:variant>
      <vt:variant>
        <vt:lpwstr/>
      </vt:variant>
      <vt:variant>
        <vt:lpwstr>_Toc309124846</vt:lpwstr>
      </vt:variant>
      <vt:variant>
        <vt:i4>1441840</vt:i4>
      </vt:variant>
      <vt:variant>
        <vt:i4>242</vt:i4>
      </vt:variant>
      <vt:variant>
        <vt:i4>0</vt:i4>
      </vt:variant>
      <vt:variant>
        <vt:i4>5</vt:i4>
      </vt:variant>
      <vt:variant>
        <vt:lpwstr/>
      </vt:variant>
      <vt:variant>
        <vt:lpwstr>_Toc309124845</vt:lpwstr>
      </vt:variant>
      <vt:variant>
        <vt:i4>1441840</vt:i4>
      </vt:variant>
      <vt:variant>
        <vt:i4>236</vt:i4>
      </vt:variant>
      <vt:variant>
        <vt:i4>0</vt:i4>
      </vt:variant>
      <vt:variant>
        <vt:i4>5</vt:i4>
      </vt:variant>
      <vt:variant>
        <vt:lpwstr/>
      </vt:variant>
      <vt:variant>
        <vt:lpwstr>_Toc309124844</vt:lpwstr>
      </vt:variant>
      <vt:variant>
        <vt:i4>1441840</vt:i4>
      </vt:variant>
      <vt:variant>
        <vt:i4>230</vt:i4>
      </vt:variant>
      <vt:variant>
        <vt:i4>0</vt:i4>
      </vt:variant>
      <vt:variant>
        <vt:i4>5</vt:i4>
      </vt:variant>
      <vt:variant>
        <vt:lpwstr/>
      </vt:variant>
      <vt:variant>
        <vt:lpwstr>_Toc309124843</vt:lpwstr>
      </vt:variant>
      <vt:variant>
        <vt:i4>1441840</vt:i4>
      </vt:variant>
      <vt:variant>
        <vt:i4>224</vt:i4>
      </vt:variant>
      <vt:variant>
        <vt:i4>0</vt:i4>
      </vt:variant>
      <vt:variant>
        <vt:i4>5</vt:i4>
      </vt:variant>
      <vt:variant>
        <vt:lpwstr/>
      </vt:variant>
      <vt:variant>
        <vt:lpwstr>_Toc309124842</vt:lpwstr>
      </vt:variant>
      <vt:variant>
        <vt:i4>1441840</vt:i4>
      </vt:variant>
      <vt:variant>
        <vt:i4>218</vt:i4>
      </vt:variant>
      <vt:variant>
        <vt:i4>0</vt:i4>
      </vt:variant>
      <vt:variant>
        <vt:i4>5</vt:i4>
      </vt:variant>
      <vt:variant>
        <vt:lpwstr/>
      </vt:variant>
      <vt:variant>
        <vt:lpwstr>_Toc309124841</vt:lpwstr>
      </vt:variant>
      <vt:variant>
        <vt:i4>1441840</vt:i4>
      </vt:variant>
      <vt:variant>
        <vt:i4>212</vt:i4>
      </vt:variant>
      <vt:variant>
        <vt:i4>0</vt:i4>
      </vt:variant>
      <vt:variant>
        <vt:i4>5</vt:i4>
      </vt:variant>
      <vt:variant>
        <vt:lpwstr/>
      </vt:variant>
      <vt:variant>
        <vt:lpwstr>_Toc309124840</vt:lpwstr>
      </vt:variant>
      <vt:variant>
        <vt:i4>1114160</vt:i4>
      </vt:variant>
      <vt:variant>
        <vt:i4>206</vt:i4>
      </vt:variant>
      <vt:variant>
        <vt:i4>0</vt:i4>
      </vt:variant>
      <vt:variant>
        <vt:i4>5</vt:i4>
      </vt:variant>
      <vt:variant>
        <vt:lpwstr/>
      </vt:variant>
      <vt:variant>
        <vt:lpwstr>_Toc309124839</vt:lpwstr>
      </vt:variant>
      <vt:variant>
        <vt:i4>1114160</vt:i4>
      </vt:variant>
      <vt:variant>
        <vt:i4>200</vt:i4>
      </vt:variant>
      <vt:variant>
        <vt:i4>0</vt:i4>
      </vt:variant>
      <vt:variant>
        <vt:i4>5</vt:i4>
      </vt:variant>
      <vt:variant>
        <vt:lpwstr/>
      </vt:variant>
      <vt:variant>
        <vt:lpwstr>_Toc309124838</vt:lpwstr>
      </vt:variant>
      <vt:variant>
        <vt:i4>1114160</vt:i4>
      </vt:variant>
      <vt:variant>
        <vt:i4>194</vt:i4>
      </vt:variant>
      <vt:variant>
        <vt:i4>0</vt:i4>
      </vt:variant>
      <vt:variant>
        <vt:i4>5</vt:i4>
      </vt:variant>
      <vt:variant>
        <vt:lpwstr/>
      </vt:variant>
      <vt:variant>
        <vt:lpwstr>_Toc309124837</vt:lpwstr>
      </vt:variant>
      <vt:variant>
        <vt:i4>1114160</vt:i4>
      </vt:variant>
      <vt:variant>
        <vt:i4>188</vt:i4>
      </vt:variant>
      <vt:variant>
        <vt:i4>0</vt:i4>
      </vt:variant>
      <vt:variant>
        <vt:i4>5</vt:i4>
      </vt:variant>
      <vt:variant>
        <vt:lpwstr/>
      </vt:variant>
      <vt:variant>
        <vt:lpwstr>_Toc309124836</vt:lpwstr>
      </vt:variant>
      <vt:variant>
        <vt:i4>1114160</vt:i4>
      </vt:variant>
      <vt:variant>
        <vt:i4>182</vt:i4>
      </vt:variant>
      <vt:variant>
        <vt:i4>0</vt:i4>
      </vt:variant>
      <vt:variant>
        <vt:i4>5</vt:i4>
      </vt:variant>
      <vt:variant>
        <vt:lpwstr/>
      </vt:variant>
      <vt:variant>
        <vt:lpwstr>_Toc309124835</vt:lpwstr>
      </vt:variant>
      <vt:variant>
        <vt:i4>1114160</vt:i4>
      </vt:variant>
      <vt:variant>
        <vt:i4>176</vt:i4>
      </vt:variant>
      <vt:variant>
        <vt:i4>0</vt:i4>
      </vt:variant>
      <vt:variant>
        <vt:i4>5</vt:i4>
      </vt:variant>
      <vt:variant>
        <vt:lpwstr/>
      </vt:variant>
      <vt:variant>
        <vt:lpwstr>_Toc309124834</vt:lpwstr>
      </vt:variant>
      <vt:variant>
        <vt:i4>1114160</vt:i4>
      </vt:variant>
      <vt:variant>
        <vt:i4>170</vt:i4>
      </vt:variant>
      <vt:variant>
        <vt:i4>0</vt:i4>
      </vt:variant>
      <vt:variant>
        <vt:i4>5</vt:i4>
      </vt:variant>
      <vt:variant>
        <vt:lpwstr/>
      </vt:variant>
      <vt:variant>
        <vt:lpwstr>_Toc309124833</vt:lpwstr>
      </vt:variant>
      <vt:variant>
        <vt:i4>1114160</vt:i4>
      </vt:variant>
      <vt:variant>
        <vt:i4>164</vt:i4>
      </vt:variant>
      <vt:variant>
        <vt:i4>0</vt:i4>
      </vt:variant>
      <vt:variant>
        <vt:i4>5</vt:i4>
      </vt:variant>
      <vt:variant>
        <vt:lpwstr/>
      </vt:variant>
      <vt:variant>
        <vt:lpwstr>_Toc309124832</vt:lpwstr>
      </vt:variant>
      <vt:variant>
        <vt:i4>1114160</vt:i4>
      </vt:variant>
      <vt:variant>
        <vt:i4>158</vt:i4>
      </vt:variant>
      <vt:variant>
        <vt:i4>0</vt:i4>
      </vt:variant>
      <vt:variant>
        <vt:i4>5</vt:i4>
      </vt:variant>
      <vt:variant>
        <vt:lpwstr/>
      </vt:variant>
      <vt:variant>
        <vt:lpwstr>_Toc309124831</vt:lpwstr>
      </vt:variant>
      <vt:variant>
        <vt:i4>1114160</vt:i4>
      </vt:variant>
      <vt:variant>
        <vt:i4>152</vt:i4>
      </vt:variant>
      <vt:variant>
        <vt:i4>0</vt:i4>
      </vt:variant>
      <vt:variant>
        <vt:i4>5</vt:i4>
      </vt:variant>
      <vt:variant>
        <vt:lpwstr/>
      </vt:variant>
      <vt:variant>
        <vt:lpwstr>_Toc309124830</vt:lpwstr>
      </vt:variant>
      <vt:variant>
        <vt:i4>1048624</vt:i4>
      </vt:variant>
      <vt:variant>
        <vt:i4>146</vt:i4>
      </vt:variant>
      <vt:variant>
        <vt:i4>0</vt:i4>
      </vt:variant>
      <vt:variant>
        <vt:i4>5</vt:i4>
      </vt:variant>
      <vt:variant>
        <vt:lpwstr/>
      </vt:variant>
      <vt:variant>
        <vt:lpwstr>_Toc309124829</vt:lpwstr>
      </vt:variant>
      <vt:variant>
        <vt:i4>1048624</vt:i4>
      </vt:variant>
      <vt:variant>
        <vt:i4>140</vt:i4>
      </vt:variant>
      <vt:variant>
        <vt:i4>0</vt:i4>
      </vt:variant>
      <vt:variant>
        <vt:i4>5</vt:i4>
      </vt:variant>
      <vt:variant>
        <vt:lpwstr/>
      </vt:variant>
      <vt:variant>
        <vt:lpwstr>_Toc309124828</vt:lpwstr>
      </vt:variant>
      <vt:variant>
        <vt:i4>1048624</vt:i4>
      </vt:variant>
      <vt:variant>
        <vt:i4>134</vt:i4>
      </vt:variant>
      <vt:variant>
        <vt:i4>0</vt:i4>
      </vt:variant>
      <vt:variant>
        <vt:i4>5</vt:i4>
      </vt:variant>
      <vt:variant>
        <vt:lpwstr/>
      </vt:variant>
      <vt:variant>
        <vt:lpwstr>_Toc309124827</vt:lpwstr>
      </vt:variant>
      <vt:variant>
        <vt:i4>1048624</vt:i4>
      </vt:variant>
      <vt:variant>
        <vt:i4>128</vt:i4>
      </vt:variant>
      <vt:variant>
        <vt:i4>0</vt:i4>
      </vt:variant>
      <vt:variant>
        <vt:i4>5</vt:i4>
      </vt:variant>
      <vt:variant>
        <vt:lpwstr/>
      </vt:variant>
      <vt:variant>
        <vt:lpwstr>_Toc309124826</vt:lpwstr>
      </vt:variant>
      <vt:variant>
        <vt:i4>1048624</vt:i4>
      </vt:variant>
      <vt:variant>
        <vt:i4>122</vt:i4>
      </vt:variant>
      <vt:variant>
        <vt:i4>0</vt:i4>
      </vt:variant>
      <vt:variant>
        <vt:i4>5</vt:i4>
      </vt:variant>
      <vt:variant>
        <vt:lpwstr/>
      </vt:variant>
      <vt:variant>
        <vt:lpwstr>_Toc309124825</vt:lpwstr>
      </vt:variant>
      <vt:variant>
        <vt:i4>1048624</vt:i4>
      </vt:variant>
      <vt:variant>
        <vt:i4>116</vt:i4>
      </vt:variant>
      <vt:variant>
        <vt:i4>0</vt:i4>
      </vt:variant>
      <vt:variant>
        <vt:i4>5</vt:i4>
      </vt:variant>
      <vt:variant>
        <vt:lpwstr/>
      </vt:variant>
      <vt:variant>
        <vt:lpwstr>_Toc309124824</vt:lpwstr>
      </vt:variant>
      <vt:variant>
        <vt:i4>1048624</vt:i4>
      </vt:variant>
      <vt:variant>
        <vt:i4>110</vt:i4>
      </vt:variant>
      <vt:variant>
        <vt:i4>0</vt:i4>
      </vt:variant>
      <vt:variant>
        <vt:i4>5</vt:i4>
      </vt:variant>
      <vt:variant>
        <vt:lpwstr/>
      </vt:variant>
      <vt:variant>
        <vt:lpwstr>_Toc309124823</vt:lpwstr>
      </vt:variant>
      <vt:variant>
        <vt:i4>1048624</vt:i4>
      </vt:variant>
      <vt:variant>
        <vt:i4>104</vt:i4>
      </vt:variant>
      <vt:variant>
        <vt:i4>0</vt:i4>
      </vt:variant>
      <vt:variant>
        <vt:i4>5</vt:i4>
      </vt:variant>
      <vt:variant>
        <vt:lpwstr/>
      </vt:variant>
      <vt:variant>
        <vt:lpwstr>_Toc309124822</vt:lpwstr>
      </vt:variant>
      <vt:variant>
        <vt:i4>1048624</vt:i4>
      </vt:variant>
      <vt:variant>
        <vt:i4>98</vt:i4>
      </vt:variant>
      <vt:variant>
        <vt:i4>0</vt:i4>
      </vt:variant>
      <vt:variant>
        <vt:i4>5</vt:i4>
      </vt:variant>
      <vt:variant>
        <vt:lpwstr/>
      </vt:variant>
      <vt:variant>
        <vt:lpwstr>_Toc309124821</vt:lpwstr>
      </vt:variant>
      <vt:variant>
        <vt:i4>1048624</vt:i4>
      </vt:variant>
      <vt:variant>
        <vt:i4>92</vt:i4>
      </vt:variant>
      <vt:variant>
        <vt:i4>0</vt:i4>
      </vt:variant>
      <vt:variant>
        <vt:i4>5</vt:i4>
      </vt:variant>
      <vt:variant>
        <vt:lpwstr/>
      </vt:variant>
      <vt:variant>
        <vt:lpwstr>_Toc309124820</vt:lpwstr>
      </vt:variant>
      <vt:variant>
        <vt:i4>1245232</vt:i4>
      </vt:variant>
      <vt:variant>
        <vt:i4>86</vt:i4>
      </vt:variant>
      <vt:variant>
        <vt:i4>0</vt:i4>
      </vt:variant>
      <vt:variant>
        <vt:i4>5</vt:i4>
      </vt:variant>
      <vt:variant>
        <vt:lpwstr/>
      </vt:variant>
      <vt:variant>
        <vt:lpwstr>_Toc309124819</vt:lpwstr>
      </vt:variant>
      <vt:variant>
        <vt:i4>1245232</vt:i4>
      </vt:variant>
      <vt:variant>
        <vt:i4>80</vt:i4>
      </vt:variant>
      <vt:variant>
        <vt:i4>0</vt:i4>
      </vt:variant>
      <vt:variant>
        <vt:i4>5</vt:i4>
      </vt:variant>
      <vt:variant>
        <vt:lpwstr/>
      </vt:variant>
      <vt:variant>
        <vt:lpwstr>_Toc309124818</vt:lpwstr>
      </vt:variant>
      <vt:variant>
        <vt:i4>1245232</vt:i4>
      </vt:variant>
      <vt:variant>
        <vt:i4>74</vt:i4>
      </vt:variant>
      <vt:variant>
        <vt:i4>0</vt:i4>
      </vt:variant>
      <vt:variant>
        <vt:i4>5</vt:i4>
      </vt:variant>
      <vt:variant>
        <vt:lpwstr/>
      </vt:variant>
      <vt:variant>
        <vt:lpwstr>_Toc309124817</vt:lpwstr>
      </vt:variant>
      <vt:variant>
        <vt:i4>1245232</vt:i4>
      </vt:variant>
      <vt:variant>
        <vt:i4>68</vt:i4>
      </vt:variant>
      <vt:variant>
        <vt:i4>0</vt:i4>
      </vt:variant>
      <vt:variant>
        <vt:i4>5</vt:i4>
      </vt:variant>
      <vt:variant>
        <vt:lpwstr/>
      </vt:variant>
      <vt:variant>
        <vt:lpwstr>_Toc309124816</vt:lpwstr>
      </vt:variant>
      <vt:variant>
        <vt:i4>1245232</vt:i4>
      </vt:variant>
      <vt:variant>
        <vt:i4>62</vt:i4>
      </vt:variant>
      <vt:variant>
        <vt:i4>0</vt:i4>
      </vt:variant>
      <vt:variant>
        <vt:i4>5</vt:i4>
      </vt:variant>
      <vt:variant>
        <vt:lpwstr/>
      </vt:variant>
      <vt:variant>
        <vt:lpwstr>_Toc309124815</vt:lpwstr>
      </vt:variant>
      <vt:variant>
        <vt:i4>1245232</vt:i4>
      </vt:variant>
      <vt:variant>
        <vt:i4>56</vt:i4>
      </vt:variant>
      <vt:variant>
        <vt:i4>0</vt:i4>
      </vt:variant>
      <vt:variant>
        <vt:i4>5</vt:i4>
      </vt:variant>
      <vt:variant>
        <vt:lpwstr/>
      </vt:variant>
      <vt:variant>
        <vt:lpwstr>_Toc309124814</vt:lpwstr>
      </vt:variant>
      <vt:variant>
        <vt:i4>1245232</vt:i4>
      </vt:variant>
      <vt:variant>
        <vt:i4>50</vt:i4>
      </vt:variant>
      <vt:variant>
        <vt:i4>0</vt:i4>
      </vt:variant>
      <vt:variant>
        <vt:i4>5</vt:i4>
      </vt:variant>
      <vt:variant>
        <vt:lpwstr/>
      </vt:variant>
      <vt:variant>
        <vt:lpwstr>_Toc309124813</vt:lpwstr>
      </vt:variant>
      <vt:variant>
        <vt:i4>1245232</vt:i4>
      </vt:variant>
      <vt:variant>
        <vt:i4>44</vt:i4>
      </vt:variant>
      <vt:variant>
        <vt:i4>0</vt:i4>
      </vt:variant>
      <vt:variant>
        <vt:i4>5</vt:i4>
      </vt:variant>
      <vt:variant>
        <vt:lpwstr/>
      </vt:variant>
      <vt:variant>
        <vt:lpwstr>_Toc309124812</vt:lpwstr>
      </vt:variant>
      <vt:variant>
        <vt:i4>1245232</vt:i4>
      </vt:variant>
      <vt:variant>
        <vt:i4>38</vt:i4>
      </vt:variant>
      <vt:variant>
        <vt:i4>0</vt:i4>
      </vt:variant>
      <vt:variant>
        <vt:i4>5</vt:i4>
      </vt:variant>
      <vt:variant>
        <vt:lpwstr/>
      </vt:variant>
      <vt:variant>
        <vt:lpwstr>_Toc309124811</vt:lpwstr>
      </vt:variant>
      <vt:variant>
        <vt:i4>1245232</vt:i4>
      </vt:variant>
      <vt:variant>
        <vt:i4>32</vt:i4>
      </vt:variant>
      <vt:variant>
        <vt:i4>0</vt:i4>
      </vt:variant>
      <vt:variant>
        <vt:i4>5</vt:i4>
      </vt:variant>
      <vt:variant>
        <vt:lpwstr/>
      </vt:variant>
      <vt:variant>
        <vt:lpwstr>_Toc309124810</vt:lpwstr>
      </vt:variant>
      <vt:variant>
        <vt:i4>1179696</vt:i4>
      </vt:variant>
      <vt:variant>
        <vt:i4>26</vt:i4>
      </vt:variant>
      <vt:variant>
        <vt:i4>0</vt:i4>
      </vt:variant>
      <vt:variant>
        <vt:i4>5</vt:i4>
      </vt:variant>
      <vt:variant>
        <vt:lpwstr/>
      </vt:variant>
      <vt:variant>
        <vt:lpwstr>_Toc309124809</vt:lpwstr>
      </vt:variant>
      <vt:variant>
        <vt:i4>1179696</vt:i4>
      </vt:variant>
      <vt:variant>
        <vt:i4>20</vt:i4>
      </vt:variant>
      <vt:variant>
        <vt:i4>0</vt:i4>
      </vt:variant>
      <vt:variant>
        <vt:i4>5</vt:i4>
      </vt:variant>
      <vt:variant>
        <vt:lpwstr/>
      </vt:variant>
      <vt:variant>
        <vt:lpwstr>_Toc309124808</vt:lpwstr>
      </vt:variant>
      <vt:variant>
        <vt:i4>1179696</vt:i4>
      </vt:variant>
      <vt:variant>
        <vt:i4>14</vt:i4>
      </vt:variant>
      <vt:variant>
        <vt:i4>0</vt:i4>
      </vt:variant>
      <vt:variant>
        <vt:i4>5</vt:i4>
      </vt:variant>
      <vt:variant>
        <vt:lpwstr/>
      </vt:variant>
      <vt:variant>
        <vt:lpwstr>_Toc309124807</vt:lpwstr>
      </vt:variant>
      <vt:variant>
        <vt:i4>1179696</vt:i4>
      </vt:variant>
      <vt:variant>
        <vt:i4>8</vt:i4>
      </vt:variant>
      <vt:variant>
        <vt:i4>0</vt:i4>
      </vt:variant>
      <vt:variant>
        <vt:i4>5</vt:i4>
      </vt:variant>
      <vt:variant>
        <vt:lpwstr/>
      </vt:variant>
      <vt:variant>
        <vt:lpwstr>_Toc309124806</vt:lpwstr>
      </vt:variant>
      <vt:variant>
        <vt:i4>3932209</vt:i4>
      </vt:variant>
      <vt:variant>
        <vt:i4>0</vt:i4>
      </vt:variant>
      <vt:variant>
        <vt:i4>0</vt:i4>
      </vt:variant>
      <vt:variant>
        <vt:i4>5</vt:i4>
      </vt:variant>
      <vt:variant>
        <vt:lpwstr>http://www.home.carters.com/default.asp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Flow Template (PSO-L3-1020a)</dc:title>
  <dc:creator>Manhattan Associates, Inc</dc:creator>
  <cp:lastModifiedBy>Sindhooja Seshadri</cp:lastModifiedBy>
  <cp:revision>17</cp:revision>
  <cp:lastPrinted>2005-05-02T21:32:00Z</cp:lastPrinted>
  <dcterms:created xsi:type="dcterms:W3CDTF">2012-01-11T16:13:00Z</dcterms:created>
  <dcterms:modified xsi:type="dcterms:W3CDTF">2014-11-03T05:56:00Z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0x010100C0EAB67C14CF5246811F30DDA674ABC3</vt:lpwstr>
  </property>
</Properties>
</file>